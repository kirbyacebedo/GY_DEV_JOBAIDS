
<file path=[Content_Types].xml><?xml version="1.0" encoding="utf-8"?>
<Types xmlns="http://schemas.openxmlformats.org/package/2006/content-types">
  <Default Extension="doc" ContentType="application/msword"/>
  <Default Extension="emf" ContentType="image/x-emf"/>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3D60E1" w14:textId="77777777" w:rsidR="00BA2A57" w:rsidRPr="00393866" w:rsidRDefault="00BA2A57" w:rsidP="00CE3665">
      <w:pPr>
        <w:jc w:val="center"/>
        <w:rPr>
          <w:rFonts w:ascii="Tahoma" w:hAnsi="Tahoma" w:cs="Tahoma"/>
        </w:rPr>
      </w:pPr>
    </w:p>
    <w:p w14:paraId="42BA9BB0" w14:textId="1B1F9323" w:rsidR="00BA2A57" w:rsidRPr="00393866" w:rsidRDefault="00E05A13" w:rsidP="00CE3665">
      <w:pPr>
        <w:jc w:val="center"/>
        <w:rPr>
          <w:rFonts w:ascii="Tahoma" w:hAnsi="Tahoma" w:cs="Tahoma"/>
        </w:rPr>
      </w:pPr>
      <w:r>
        <w:rPr>
          <w:rFonts w:ascii="Tahoma" w:hAnsi="Tahoma" w:cs="Tahoma"/>
          <w:noProof/>
          <w:lang w:val="ru-RU" w:eastAsia="ru-RU"/>
        </w:rPr>
        <w:drawing>
          <wp:anchor distT="0" distB="0" distL="114300" distR="114300" simplePos="0" relativeHeight="251657728" behindDoc="0" locked="0" layoutInCell="1" allowOverlap="1" wp14:anchorId="32DC18BB" wp14:editId="096C4F01">
            <wp:simplePos x="0" y="0"/>
            <wp:positionH relativeFrom="column">
              <wp:posOffset>1765935</wp:posOffset>
            </wp:positionH>
            <wp:positionV relativeFrom="paragraph">
              <wp:posOffset>99060</wp:posOffset>
            </wp:positionV>
            <wp:extent cx="2171700" cy="406400"/>
            <wp:effectExtent l="0" t="0" r="0" b="0"/>
            <wp:wrapNone/>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embed="rId11">
                      <a:extLst>
                        <a:ext uri="{28A0092B-C50C-407E-A947-70E740481C1C}">
                          <a14:useLocalDpi xmlns:a14="http://schemas.microsoft.com/office/drawing/2010/main" val="0"/>
                        </a:ext>
                      </a:extLst>
                    </a:blip>
                    <a:srcRect b="34694"/>
                    <a:stretch>
                      <a:fillRect/>
                    </a:stretch>
                  </pic:blipFill>
                  <pic:spPr bwMode="auto">
                    <a:xfrm>
                      <a:off x="0" y="0"/>
                      <a:ext cx="2171700" cy="406400"/>
                    </a:xfrm>
                    <a:prstGeom prst="rect">
                      <a:avLst/>
                    </a:prstGeom>
                    <a:noFill/>
                  </pic:spPr>
                </pic:pic>
              </a:graphicData>
            </a:graphic>
            <wp14:sizeRelH relativeFrom="page">
              <wp14:pctWidth>0</wp14:pctWidth>
            </wp14:sizeRelH>
            <wp14:sizeRelV relativeFrom="page">
              <wp14:pctHeight>0</wp14:pctHeight>
            </wp14:sizeRelV>
          </wp:anchor>
        </w:drawing>
      </w:r>
    </w:p>
    <w:p w14:paraId="0BF383D6" w14:textId="77777777" w:rsidR="005E1BE2" w:rsidRPr="00393866" w:rsidRDefault="005E1BE2" w:rsidP="00CE3665">
      <w:pPr>
        <w:jc w:val="center"/>
        <w:rPr>
          <w:rFonts w:ascii="Tahoma" w:hAnsi="Tahoma" w:cs="Tahoma"/>
        </w:rPr>
      </w:pPr>
    </w:p>
    <w:p w14:paraId="18155481" w14:textId="77777777" w:rsidR="005E1BE2" w:rsidRPr="00393866" w:rsidRDefault="005E1BE2" w:rsidP="00CE3665">
      <w:pPr>
        <w:jc w:val="center"/>
        <w:rPr>
          <w:rFonts w:ascii="Tahoma" w:hAnsi="Tahoma" w:cs="Tahoma"/>
        </w:rPr>
      </w:pPr>
    </w:p>
    <w:p w14:paraId="05578F57" w14:textId="2C714CA4" w:rsidR="005E1BE2" w:rsidRPr="00393866" w:rsidRDefault="005E1BE2" w:rsidP="00CE3665">
      <w:pPr>
        <w:jc w:val="center"/>
        <w:rPr>
          <w:rFonts w:ascii="Tahoma" w:hAnsi="Tahoma" w:cs="Tahoma"/>
        </w:rPr>
      </w:pPr>
    </w:p>
    <w:p w14:paraId="0B22B21C" w14:textId="038CA9CA" w:rsidR="002B4CF9" w:rsidRPr="00393866" w:rsidRDefault="002B4CF9" w:rsidP="00CE3665">
      <w:pPr>
        <w:jc w:val="center"/>
        <w:rPr>
          <w:rFonts w:ascii="Tahoma" w:hAnsi="Tahoma" w:cs="Tahoma"/>
        </w:rPr>
      </w:pPr>
    </w:p>
    <w:p w14:paraId="4D1783CF" w14:textId="77777777" w:rsidR="002B4CF9" w:rsidRPr="00393866" w:rsidRDefault="002B4CF9" w:rsidP="00CE3665">
      <w:pPr>
        <w:jc w:val="center"/>
        <w:rPr>
          <w:rFonts w:ascii="Tahoma" w:hAnsi="Tahoma" w:cs="Tahoma"/>
        </w:rPr>
      </w:pPr>
    </w:p>
    <w:p w14:paraId="1A28796A" w14:textId="56680245" w:rsidR="002B4CF9" w:rsidRDefault="002B4CF9">
      <w:pPr>
        <w:rPr>
          <w:rFonts w:ascii="Tahoma" w:hAnsi="Tahoma" w:cs="Tahoma"/>
        </w:rPr>
      </w:pPr>
    </w:p>
    <w:p w14:paraId="649539CE" w14:textId="3991C1D3" w:rsidR="00FB29C4" w:rsidRPr="00393866" w:rsidRDefault="00FB29C4" w:rsidP="219C9FEA">
      <w:pPr>
        <w:rPr>
          <w:rFonts w:ascii="Tahoma" w:hAnsi="Tahoma" w:cs="Tahoma"/>
        </w:rPr>
      </w:pPr>
    </w:p>
    <w:p w14:paraId="4BD772EB" w14:textId="70937AFE" w:rsidR="00FB29C4" w:rsidRPr="00393866" w:rsidRDefault="00FB29C4" w:rsidP="00FB29C4">
      <w:pPr>
        <w:jc w:val="center"/>
        <w:rPr>
          <w:rFonts w:ascii="Tahoma" w:hAnsi="Tahoma" w:cs="Tahoma"/>
          <w:b/>
          <w:sz w:val="36"/>
          <w:szCs w:val="36"/>
        </w:rPr>
      </w:pPr>
      <w:r w:rsidRPr="00393866">
        <w:rPr>
          <w:rFonts w:ascii="Tahoma" w:hAnsi="Tahoma" w:cs="Tahoma"/>
          <w:b/>
          <w:sz w:val="36"/>
          <w:szCs w:val="36"/>
        </w:rPr>
        <w:t xml:space="preserve">SAP </w:t>
      </w:r>
      <w:r w:rsidR="003408F4">
        <w:rPr>
          <w:rFonts w:ascii="Tahoma" w:hAnsi="Tahoma" w:cs="Tahoma"/>
          <w:b/>
          <w:sz w:val="36"/>
          <w:szCs w:val="36"/>
        </w:rPr>
        <w:t>ABAP</w:t>
      </w:r>
      <w:r w:rsidRPr="00393866">
        <w:rPr>
          <w:rFonts w:ascii="Tahoma" w:hAnsi="Tahoma" w:cs="Tahoma"/>
          <w:b/>
          <w:sz w:val="36"/>
          <w:szCs w:val="36"/>
        </w:rPr>
        <w:t xml:space="preserve"> Programming Standard</w:t>
      </w:r>
    </w:p>
    <w:p w14:paraId="23608E78" w14:textId="77777777" w:rsidR="00FB29C4" w:rsidRPr="00393866" w:rsidRDefault="00FB29C4" w:rsidP="00FB29C4">
      <w:pPr>
        <w:jc w:val="center"/>
        <w:rPr>
          <w:rFonts w:ascii="Tahoma" w:hAnsi="Tahoma" w:cs="Tahoma"/>
          <w:sz w:val="28"/>
        </w:rPr>
      </w:pPr>
    </w:p>
    <w:p w14:paraId="4A46570D" w14:textId="77777777" w:rsidR="00FB29C4" w:rsidRPr="00393866" w:rsidRDefault="00FB29C4" w:rsidP="00FB29C4">
      <w:pPr>
        <w:jc w:val="center"/>
        <w:rPr>
          <w:rFonts w:ascii="Tahoma" w:hAnsi="Tahoma" w:cs="Tahoma"/>
        </w:rPr>
      </w:pPr>
    </w:p>
    <w:p w14:paraId="0786762D" w14:textId="0D9FFBAB" w:rsidR="00FB29C4" w:rsidRPr="00393866" w:rsidRDefault="00FB29C4" w:rsidP="00FB29C4">
      <w:pPr>
        <w:jc w:val="center"/>
        <w:rPr>
          <w:rFonts w:ascii="Tahoma" w:hAnsi="Tahoma" w:cs="Tahoma"/>
        </w:rPr>
        <w:sectPr w:rsidR="00FB29C4" w:rsidRPr="00393866" w:rsidSect="00FB29C4">
          <w:headerReference w:type="default" r:id="rId12"/>
          <w:footerReference w:type="default" r:id="rId13"/>
          <w:pgSz w:w="11907" w:h="16840" w:code="9"/>
          <w:pgMar w:top="1418" w:right="1043" w:bottom="1440" w:left="1440" w:header="720" w:footer="720" w:gutter="0"/>
          <w:pgBorders w:display="firstPage" w:offsetFrom="page">
            <w:top w:val="single" w:sz="4" w:space="24" w:color="auto"/>
            <w:left w:val="single" w:sz="4" w:space="24" w:color="auto"/>
            <w:bottom w:val="single" w:sz="4" w:space="24" w:color="auto"/>
            <w:right w:val="single" w:sz="4" w:space="24" w:color="auto"/>
          </w:pgBorders>
          <w:cols w:space="720"/>
        </w:sectPr>
      </w:pPr>
      <w:bookmarkStart w:id="0" w:name="_Toc472061837"/>
      <w:r w:rsidRPr="219C9FEA">
        <w:rPr>
          <w:rFonts w:ascii="Tahoma" w:hAnsi="Tahoma" w:cs="Tahoma"/>
        </w:rPr>
        <w:t xml:space="preserve">Version – </w:t>
      </w:r>
      <w:bookmarkEnd w:id="0"/>
      <w:r w:rsidR="00A66F88" w:rsidRPr="219C9FEA">
        <w:rPr>
          <w:rFonts w:ascii="Tahoma" w:hAnsi="Tahoma" w:cs="Tahoma"/>
        </w:rPr>
        <w:t>1</w:t>
      </w:r>
      <w:r w:rsidR="0059401A" w:rsidRPr="219C9FEA">
        <w:rPr>
          <w:rFonts w:ascii="Tahoma" w:hAnsi="Tahoma" w:cs="Tahoma"/>
        </w:rPr>
        <w:t>.</w:t>
      </w:r>
      <w:r w:rsidR="006725B0">
        <w:rPr>
          <w:rFonts w:ascii="Tahoma" w:hAnsi="Tahoma" w:cs="Tahoma"/>
        </w:rPr>
        <w:t>3</w:t>
      </w:r>
      <w:r w:rsidR="0059401A" w:rsidRPr="219C9FEA">
        <w:rPr>
          <w:rFonts w:ascii="Tahoma" w:hAnsi="Tahoma" w:cs="Tahoma"/>
        </w:rPr>
        <w:t>0</w:t>
      </w:r>
    </w:p>
    <w:p w14:paraId="4C7057C4" w14:textId="77777777" w:rsidR="005E1BE2" w:rsidRPr="00393866" w:rsidRDefault="005E1BE2">
      <w:pPr>
        <w:rPr>
          <w:rFonts w:ascii="Tahoma" w:hAnsi="Tahoma" w:cs="Tahoma"/>
        </w:rPr>
      </w:pPr>
    </w:p>
    <w:tbl>
      <w:tblPr>
        <w:tblW w:w="9630" w:type="dxa"/>
        <w:tblInd w:w="1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pct25" w:color="auto" w:fill="auto"/>
        <w:tblLayout w:type="fixed"/>
        <w:tblLook w:val="0000" w:firstRow="0" w:lastRow="0" w:firstColumn="0" w:lastColumn="0" w:noHBand="0" w:noVBand="0"/>
      </w:tblPr>
      <w:tblGrid>
        <w:gridCol w:w="2610"/>
        <w:gridCol w:w="7020"/>
      </w:tblGrid>
      <w:tr w:rsidR="005E1BE2" w:rsidRPr="00393866" w14:paraId="1B86D8F4" w14:textId="77777777" w:rsidTr="219C9FEA">
        <w:tc>
          <w:tcPr>
            <w:tcW w:w="9630" w:type="dxa"/>
            <w:gridSpan w:val="2"/>
            <w:tcBorders>
              <w:bottom w:val="single" w:sz="6" w:space="0" w:color="auto"/>
            </w:tcBorders>
            <w:shd w:val="clear" w:color="auto" w:fill="auto"/>
          </w:tcPr>
          <w:p w14:paraId="0CE3D59E" w14:textId="77777777" w:rsidR="005E1BE2" w:rsidRPr="00393866" w:rsidRDefault="005E1BE2">
            <w:pPr>
              <w:ind w:left="360" w:right="309"/>
              <w:rPr>
                <w:rFonts w:ascii="Tahoma" w:hAnsi="Tahoma" w:cs="Tahoma"/>
                <w:b/>
              </w:rPr>
            </w:pPr>
            <w:r w:rsidRPr="00393866">
              <w:rPr>
                <w:rFonts w:ascii="Tahoma" w:hAnsi="Tahoma" w:cs="Tahoma"/>
                <w:b/>
              </w:rPr>
              <w:t>Document Information</w:t>
            </w:r>
          </w:p>
        </w:tc>
      </w:tr>
      <w:tr w:rsidR="005E1BE2" w:rsidRPr="00393866" w14:paraId="6AB6836D" w14:textId="77777777" w:rsidTr="219C9FEA">
        <w:tc>
          <w:tcPr>
            <w:tcW w:w="2610" w:type="dxa"/>
            <w:shd w:val="clear" w:color="auto" w:fill="auto"/>
          </w:tcPr>
          <w:p w14:paraId="1F3DD838" w14:textId="77777777" w:rsidR="005E1BE2" w:rsidRPr="00393866" w:rsidRDefault="005E1BE2">
            <w:pPr>
              <w:ind w:left="360" w:right="309"/>
              <w:rPr>
                <w:rFonts w:ascii="Tahoma" w:hAnsi="Tahoma" w:cs="Tahoma"/>
              </w:rPr>
            </w:pPr>
            <w:r w:rsidRPr="00393866">
              <w:rPr>
                <w:rFonts w:ascii="Tahoma" w:hAnsi="Tahoma" w:cs="Tahoma"/>
              </w:rPr>
              <w:t>Title:</w:t>
            </w:r>
          </w:p>
        </w:tc>
        <w:tc>
          <w:tcPr>
            <w:tcW w:w="7020" w:type="dxa"/>
            <w:shd w:val="clear" w:color="auto" w:fill="auto"/>
          </w:tcPr>
          <w:p w14:paraId="229C8C13" w14:textId="7E7EE8F8" w:rsidR="005E1BE2" w:rsidRPr="00393866" w:rsidRDefault="005E1BE2" w:rsidP="219C9FEA">
            <w:pPr>
              <w:rPr>
                <w:rFonts w:ascii="Tahoma" w:hAnsi="Tahoma" w:cs="Tahoma"/>
                <w:i/>
                <w:iCs/>
              </w:rPr>
            </w:pPr>
            <w:r w:rsidRPr="219C9FEA">
              <w:rPr>
                <w:rFonts w:ascii="Tahoma" w:hAnsi="Tahoma" w:cs="Tahoma"/>
                <w:i/>
                <w:iCs/>
              </w:rPr>
              <w:fldChar w:fldCharType="begin"/>
            </w:r>
            <w:r w:rsidRPr="219C9FEA">
              <w:rPr>
                <w:rFonts w:ascii="Tahoma" w:hAnsi="Tahoma" w:cs="Tahoma"/>
                <w:i/>
                <w:iCs/>
              </w:rPr>
              <w:instrText xml:space="preserve"> TITLE  \* MERGEFORMAT </w:instrText>
            </w:r>
            <w:r w:rsidRPr="219C9FEA">
              <w:rPr>
                <w:rFonts w:ascii="Tahoma" w:hAnsi="Tahoma" w:cs="Tahoma"/>
                <w:i/>
                <w:iCs/>
              </w:rPr>
              <w:fldChar w:fldCharType="separate"/>
            </w:r>
            <w:r w:rsidRPr="219C9FEA">
              <w:rPr>
                <w:rFonts w:ascii="Tahoma" w:hAnsi="Tahoma" w:cs="Tahoma"/>
                <w:i/>
                <w:iCs/>
              </w:rPr>
              <w:t xml:space="preserve">Goodyear </w:t>
            </w:r>
            <w:r w:rsidR="5BCA5FA1" w:rsidRPr="219C9FEA">
              <w:rPr>
                <w:rFonts w:ascii="Tahoma" w:hAnsi="Tahoma" w:cs="Tahoma"/>
                <w:i/>
                <w:iCs/>
              </w:rPr>
              <w:t xml:space="preserve">ABAP </w:t>
            </w:r>
            <w:r w:rsidR="16D95465" w:rsidRPr="219C9FEA">
              <w:rPr>
                <w:rFonts w:ascii="Tahoma" w:hAnsi="Tahoma" w:cs="Tahoma"/>
                <w:i/>
                <w:iCs/>
              </w:rPr>
              <w:t>Development</w:t>
            </w:r>
            <w:r w:rsidRPr="219C9FEA">
              <w:rPr>
                <w:rFonts w:ascii="Tahoma" w:hAnsi="Tahoma" w:cs="Tahoma"/>
                <w:i/>
                <w:iCs/>
              </w:rPr>
              <w:t xml:space="preserve"> Standard</w:t>
            </w:r>
            <w:r w:rsidRPr="219C9FEA">
              <w:rPr>
                <w:rFonts w:ascii="Tahoma" w:hAnsi="Tahoma" w:cs="Tahoma"/>
                <w:i/>
                <w:iCs/>
              </w:rPr>
              <w:fldChar w:fldCharType="end"/>
            </w:r>
            <w:r w:rsidR="16D95465" w:rsidRPr="219C9FEA">
              <w:rPr>
                <w:rFonts w:ascii="Tahoma" w:hAnsi="Tahoma" w:cs="Tahoma"/>
                <w:i/>
                <w:iCs/>
              </w:rPr>
              <w:t>s</w:t>
            </w:r>
          </w:p>
        </w:tc>
      </w:tr>
      <w:tr w:rsidR="005E1BE2" w:rsidRPr="00393866" w14:paraId="27D926D8" w14:textId="77777777" w:rsidTr="219C9FEA">
        <w:tc>
          <w:tcPr>
            <w:tcW w:w="2610" w:type="dxa"/>
            <w:shd w:val="clear" w:color="auto" w:fill="auto"/>
          </w:tcPr>
          <w:p w14:paraId="76DCD438" w14:textId="77777777" w:rsidR="005E1BE2" w:rsidRPr="00393866" w:rsidRDefault="005E1BE2">
            <w:pPr>
              <w:ind w:left="360" w:right="309"/>
              <w:rPr>
                <w:rFonts w:ascii="Tahoma" w:hAnsi="Tahoma" w:cs="Tahoma"/>
              </w:rPr>
            </w:pPr>
            <w:r w:rsidRPr="00393866">
              <w:rPr>
                <w:rFonts w:ascii="Tahoma" w:hAnsi="Tahoma" w:cs="Tahoma"/>
              </w:rPr>
              <w:t>Key words:</w:t>
            </w:r>
          </w:p>
        </w:tc>
        <w:tc>
          <w:tcPr>
            <w:tcW w:w="7020" w:type="dxa"/>
            <w:shd w:val="clear" w:color="auto" w:fill="auto"/>
          </w:tcPr>
          <w:p w14:paraId="10C67091" w14:textId="77777777" w:rsidR="005E1BE2" w:rsidRPr="00393866" w:rsidRDefault="005E1BE2">
            <w:pPr>
              <w:rPr>
                <w:rFonts w:ascii="Tahoma" w:hAnsi="Tahoma" w:cs="Tahoma"/>
                <w:i/>
              </w:rPr>
            </w:pPr>
            <w:r w:rsidRPr="00393866">
              <w:rPr>
                <w:rFonts w:ascii="Tahoma" w:hAnsi="Tahoma" w:cs="Tahoma"/>
                <w:i/>
              </w:rPr>
              <w:t>ABAP/4 Program</w:t>
            </w:r>
          </w:p>
        </w:tc>
      </w:tr>
      <w:tr w:rsidR="005E1BE2" w:rsidRPr="00393866" w14:paraId="69B2A1E1" w14:textId="77777777" w:rsidTr="219C9FEA">
        <w:tc>
          <w:tcPr>
            <w:tcW w:w="2610" w:type="dxa"/>
            <w:shd w:val="clear" w:color="auto" w:fill="auto"/>
          </w:tcPr>
          <w:p w14:paraId="50B400D6" w14:textId="77777777" w:rsidR="005E1BE2" w:rsidRPr="00393866" w:rsidRDefault="005E1BE2">
            <w:pPr>
              <w:ind w:left="360" w:right="309"/>
              <w:rPr>
                <w:rFonts w:ascii="Tahoma" w:hAnsi="Tahoma" w:cs="Tahoma"/>
              </w:rPr>
            </w:pPr>
            <w:r w:rsidRPr="00393866">
              <w:rPr>
                <w:rFonts w:ascii="Tahoma" w:hAnsi="Tahoma" w:cs="Tahoma"/>
              </w:rPr>
              <w:t>Author:</w:t>
            </w:r>
          </w:p>
        </w:tc>
        <w:tc>
          <w:tcPr>
            <w:tcW w:w="7020" w:type="dxa"/>
            <w:shd w:val="clear" w:color="auto" w:fill="auto"/>
          </w:tcPr>
          <w:p w14:paraId="2490FFD0" w14:textId="77777777" w:rsidR="005E1BE2" w:rsidRPr="00393866" w:rsidRDefault="005E1BE2">
            <w:pPr>
              <w:rPr>
                <w:rFonts w:ascii="Tahoma" w:hAnsi="Tahoma" w:cs="Tahoma"/>
                <w:i/>
              </w:rPr>
            </w:pPr>
          </w:p>
        </w:tc>
      </w:tr>
      <w:tr w:rsidR="00FA3ADD" w:rsidRPr="00393866" w14:paraId="7C30BBF8" w14:textId="77777777" w:rsidTr="219C9FEA">
        <w:tc>
          <w:tcPr>
            <w:tcW w:w="2610" w:type="dxa"/>
            <w:shd w:val="clear" w:color="auto" w:fill="auto"/>
          </w:tcPr>
          <w:p w14:paraId="04F93458" w14:textId="77777777" w:rsidR="00FA3ADD" w:rsidRPr="00393866" w:rsidRDefault="00FA3ADD">
            <w:pPr>
              <w:ind w:left="360" w:right="309"/>
              <w:rPr>
                <w:rFonts w:ascii="Tahoma" w:hAnsi="Tahoma" w:cs="Tahoma"/>
              </w:rPr>
            </w:pPr>
            <w:r w:rsidRPr="00393866">
              <w:rPr>
                <w:rFonts w:ascii="Tahoma" w:hAnsi="Tahoma" w:cs="Tahoma"/>
              </w:rPr>
              <w:t>File Name:</w:t>
            </w:r>
          </w:p>
        </w:tc>
        <w:tc>
          <w:tcPr>
            <w:tcW w:w="7020" w:type="dxa"/>
            <w:shd w:val="clear" w:color="auto" w:fill="auto"/>
          </w:tcPr>
          <w:p w14:paraId="6759D441" w14:textId="4C3074A3" w:rsidR="00FA3ADD" w:rsidRPr="00393866" w:rsidRDefault="00FA3ADD" w:rsidP="219C9FEA">
            <w:pPr>
              <w:rPr>
                <w:rFonts w:ascii="Tahoma" w:hAnsi="Tahoma" w:cs="Tahoma"/>
                <w:i/>
                <w:iCs/>
              </w:rPr>
            </w:pPr>
            <w:r w:rsidRPr="219C9FEA">
              <w:rPr>
                <w:rFonts w:ascii="Tahoma" w:hAnsi="Tahoma" w:cs="Tahoma"/>
                <w:i/>
                <w:iCs/>
              </w:rPr>
              <w:fldChar w:fldCharType="begin"/>
            </w:r>
            <w:r w:rsidRPr="219C9FEA">
              <w:rPr>
                <w:rFonts w:ascii="Tahoma" w:hAnsi="Tahoma" w:cs="Tahoma"/>
                <w:i/>
                <w:iCs/>
              </w:rPr>
              <w:instrText xml:space="preserve"> TITLE  \* MERGEFORMAT </w:instrText>
            </w:r>
            <w:r w:rsidRPr="219C9FEA">
              <w:rPr>
                <w:rFonts w:ascii="Tahoma" w:hAnsi="Tahoma" w:cs="Tahoma"/>
                <w:i/>
                <w:iCs/>
              </w:rPr>
              <w:fldChar w:fldCharType="separate"/>
            </w:r>
            <w:r w:rsidR="629BED6E" w:rsidRPr="219C9FEA">
              <w:rPr>
                <w:rFonts w:ascii="Tahoma" w:hAnsi="Tahoma" w:cs="Tahoma"/>
                <w:i/>
                <w:iCs/>
              </w:rPr>
              <w:t xml:space="preserve">Goodyear </w:t>
            </w:r>
            <w:r w:rsidR="5BCA5FA1" w:rsidRPr="219C9FEA">
              <w:rPr>
                <w:rFonts w:ascii="Tahoma" w:hAnsi="Tahoma" w:cs="Tahoma"/>
                <w:i/>
                <w:iCs/>
              </w:rPr>
              <w:t xml:space="preserve">ABAP </w:t>
            </w:r>
            <w:r w:rsidR="16D95465" w:rsidRPr="219C9FEA">
              <w:rPr>
                <w:rFonts w:ascii="Tahoma" w:hAnsi="Tahoma" w:cs="Tahoma"/>
                <w:i/>
                <w:iCs/>
              </w:rPr>
              <w:t>Development</w:t>
            </w:r>
            <w:r w:rsidR="629BED6E" w:rsidRPr="219C9FEA">
              <w:rPr>
                <w:rFonts w:ascii="Tahoma" w:hAnsi="Tahoma" w:cs="Tahoma"/>
                <w:i/>
                <w:iCs/>
              </w:rPr>
              <w:t xml:space="preserve"> Standard</w:t>
            </w:r>
            <w:r w:rsidRPr="219C9FEA">
              <w:rPr>
                <w:rFonts w:ascii="Tahoma" w:hAnsi="Tahoma" w:cs="Tahoma"/>
                <w:i/>
                <w:iCs/>
              </w:rPr>
              <w:fldChar w:fldCharType="end"/>
            </w:r>
            <w:r w:rsidR="16D95465" w:rsidRPr="219C9FEA">
              <w:rPr>
                <w:rFonts w:ascii="Tahoma" w:hAnsi="Tahoma" w:cs="Tahoma"/>
                <w:i/>
                <w:iCs/>
              </w:rPr>
              <w:t>s</w:t>
            </w:r>
          </w:p>
        </w:tc>
      </w:tr>
      <w:tr w:rsidR="005E1BE2" w:rsidRPr="00393866" w14:paraId="648EDCF0" w14:textId="77777777" w:rsidTr="219C9FEA">
        <w:tc>
          <w:tcPr>
            <w:tcW w:w="2610" w:type="dxa"/>
            <w:shd w:val="clear" w:color="auto" w:fill="auto"/>
          </w:tcPr>
          <w:p w14:paraId="74A80AAF" w14:textId="77777777" w:rsidR="005E1BE2" w:rsidRPr="00393866" w:rsidRDefault="005E1BE2">
            <w:pPr>
              <w:ind w:left="360" w:right="309"/>
              <w:rPr>
                <w:rFonts w:ascii="Tahoma" w:hAnsi="Tahoma" w:cs="Tahoma"/>
              </w:rPr>
            </w:pPr>
            <w:r w:rsidRPr="00393866">
              <w:rPr>
                <w:rFonts w:ascii="Tahoma" w:hAnsi="Tahoma" w:cs="Tahoma"/>
              </w:rPr>
              <w:t>Path:</w:t>
            </w:r>
          </w:p>
        </w:tc>
        <w:tc>
          <w:tcPr>
            <w:tcW w:w="7020" w:type="dxa"/>
            <w:shd w:val="clear" w:color="auto" w:fill="auto"/>
          </w:tcPr>
          <w:p w14:paraId="6DAEC37F" w14:textId="77777777" w:rsidR="005E1BE2" w:rsidRPr="00393866" w:rsidRDefault="005E1BE2">
            <w:pPr>
              <w:rPr>
                <w:rFonts w:ascii="Tahoma" w:hAnsi="Tahoma" w:cs="Tahoma"/>
                <w:i/>
              </w:rPr>
            </w:pPr>
          </w:p>
        </w:tc>
      </w:tr>
      <w:tr w:rsidR="005E1BE2" w:rsidRPr="00393866" w14:paraId="18E4F3B4" w14:textId="77777777" w:rsidTr="219C9FEA">
        <w:tc>
          <w:tcPr>
            <w:tcW w:w="2610" w:type="dxa"/>
            <w:shd w:val="clear" w:color="auto" w:fill="auto"/>
          </w:tcPr>
          <w:p w14:paraId="57BEE27D" w14:textId="77777777" w:rsidR="005E1BE2" w:rsidRPr="00393866" w:rsidRDefault="005E1BE2">
            <w:pPr>
              <w:ind w:left="360" w:right="309"/>
              <w:rPr>
                <w:rFonts w:ascii="Tahoma" w:hAnsi="Tahoma" w:cs="Tahoma"/>
              </w:rPr>
            </w:pPr>
            <w:r w:rsidRPr="00393866">
              <w:rPr>
                <w:rFonts w:ascii="Tahoma" w:hAnsi="Tahoma" w:cs="Tahoma"/>
              </w:rPr>
              <w:t>Created:</w:t>
            </w:r>
          </w:p>
        </w:tc>
        <w:tc>
          <w:tcPr>
            <w:tcW w:w="7020" w:type="dxa"/>
            <w:shd w:val="clear" w:color="auto" w:fill="auto"/>
          </w:tcPr>
          <w:p w14:paraId="5103C68D" w14:textId="77777777" w:rsidR="005E1BE2" w:rsidRPr="00393866" w:rsidRDefault="005E1BE2">
            <w:pPr>
              <w:rPr>
                <w:rFonts w:ascii="Tahoma" w:hAnsi="Tahoma" w:cs="Tahoma"/>
                <w:i/>
              </w:rPr>
            </w:pPr>
          </w:p>
        </w:tc>
      </w:tr>
      <w:tr w:rsidR="005E1BE2" w:rsidRPr="00393866" w14:paraId="553EC5B4" w14:textId="77777777" w:rsidTr="219C9FEA">
        <w:tc>
          <w:tcPr>
            <w:tcW w:w="2610" w:type="dxa"/>
            <w:shd w:val="clear" w:color="auto" w:fill="auto"/>
          </w:tcPr>
          <w:p w14:paraId="22660A1F" w14:textId="77777777" w:rsidR="005E1BE2" w:rsidRPr="00393866" w:rsidRDefault="005E1BE2">
            <w:pPr>
              <w:ind w:left="360" w:right="309"/>
              <w:rPr>
                <w:rFonts w:ascii="Tahoma" w:hAnsi="Tahoma" w:cs="Tahoma"/>
              </w:rPr>
            </w:pPr>
            <w:r w:rsidRPr="00393866">
              <w:rPr>
                <w:rFonts w:ascii="Tahoma" w:hAnsi="Tahoma" w:cs="Tahoma"/>
              </w:rPr>
              <w:t>Last Edited:</w:t>
            </w:r>
          </w:p>
        </w:tc>
        <w:tc>
          <w:tcPr>
            <w:tcW w:w="7020" w:type="dxa"/>
            <w:shd w:val="clear" w:color="auto" w:fill="auto"/>
          </w:tcPr>
          <w:p w14:paraId="3F9F16E9" w14:textId="77777777" w:rsidR="005E1BE2" w:rsidRPr="00393866" w:rsidRDefault="005E1BE2">
            <w:pPr>
              <w:rPr>
                <w:rFonts w:ascii="Tahoma" w:hAnsi="Tahoma" w:cs="Tahoma"/>
                <w:i/>
              </w:rPr>
            </w:pPr>
          </w:p>
        </w:tc>
      </w:tr>
      <w:tr w:rsidR="005E1BE2" w:rsidRPr="00393866" w14:paraId="325D60BE" w14:textId="77777777" w:rsidTr="219C9FEA">
        <w:tc>
          <w:tcPr>
            <w:tcW w:w="2610" w:type="dxa"/>
            <w:shd w:val="clear" w:color="auto" w:fill="auto"/>
          </w:tcPr>
          <w:p w14:paraId="64337B28" w14:textId="77777777" w:rsidR="005E1BE2" w:rsidRPr="00393866" w:rsidRDefault="005E1BE2">
            <w:pPr>
              <w:ind w:left="360" w:right="309"/>
              <w:rPr>
                <w:rFonts w:ascii="Tahoma" w:hAnsi="Tahoma" w:cs="Tahoma"/>
              </w:rPr>
            </w:pPr>
            <w:r w:rsidRPr="00393866">
              <w:rPr>
                <w:rFonts w:ascii="Tahoma" w:hAnsi="Tahoma" w:cs="Tahoma"/>
              </w:rPr>
              <w:t>Number of pages:</w:t>
            </w:r>
          </w:p>
        </w:tc>
        <w:tc>
          <w:tcPr>
            <w:tcW w:w="7020" w:type="dxa"/>
            <w:shd w:val="clear" w:color="auto" w:fill="auto"/>
          </w:tcPr>
          <w:p w14:paraId="26089589" w14:textId="77777777" w:rsidR="005E1BE2" w:rsidRPr="00393866" w:rsidRDefault="005E1BE2">
            <w:pPr>
              <w:rPr>
                <w:rFonts w:ascii="Tahoma" w:hAnsi="Tahoma" w:cs="Tahoma"/>
                <w:i/>
              </w:rPr>
            </w:pPr>
          </w:p>
        </w:tc>
      </w:tr>
    </w:tbl>
    <w:p w14:paraId="435526CD" w14:textId="77777777" w:rsidR="005E1BE2" w:rsidRPr="00393866" w:rsidRDefault="00572CF9">
      <w:pPr>
        <w:rPr>
          <w:rFonts w:ascii="Tahoma" w:hAnsi="Tahoma" w:cs="Tahoma"/>
        </w:rPr>
      </w:pPr>
      <w:r w:rsidRPr="00393866">
        <w:rPr>
          <w:rFonts w:ascii="Tahoma" w:hAnsi="Tahoma" w:cs="Tahoma"/>
        </w:rPr>
        <w:t>.</w:t>
      </w:r>
    </w:p>
    <w:tbl>
      <w:tblPr>
        <w:tblW w:w="9648" w:type="dxa"/>
        <w:tblBorders>
          <w:top w:val="single" w:sz="6" w:space="0" w:color="auto"/>
          <w:left w:val="single" w:sz="6" w:space="0" w:color="auto"/>
          <w:bottom w:val="single" w:sz="6" w:space="0" w:color="auto"/>
          <w:right w:val="single" w:sz="6" w:space="0" w:color="auto"/>
          <w:insideV w:val="single" w:sz="6" w:space="0" w:color="auto"/>
        </w:tblBorders>
        <w:tblLayout w:type="fixed"/>
        <w:tblLook w:val="0000" w:firstRow="0" w:lastRow="0" w:firstColumn="0" w:lastColumn="0" w:noHBand="0" w:noVBand="0"/>
      </w:tblPr>
      <w:tblGrid>
        <w:gridCol w:w="1242"/>
        <w:gridCol w:w="1701"/>
        <w:gridCol w:w="4095"/>
        <w:gridCol w:w="2610"/>
      </w:tblGrid>
      <w:tr w:rsidR="00506253" w:rsidRPr="00393866" w14:paraId="6B7C43D0" w14:textId="77777777" w:rsidTr="219C9FEA">
        <w:tc>
          <w:tcPr>
            <w:tcW w:w="1242" w:type="dxa"/>
            <w:tcBorders>
              <w:top w:val="single" w:sz="4" w:space="0" w:color="auto"/>
              <w:left w:val="single" w:sz="4" w:space="0" w:color="auto"/>
              <w:bottom w:val="single" w:sz="4" w:space="0" w:color="auto"/>
              <w:right w:val="single" w:sz="4" w:space="0" w:color="auto"/>
            </w:tcBorders>
            <w:shd w:val="clear" w:color="auto" w:fill="auto"/>
          </w:tcPr>
          <w:p w14:paraId="34BE4EC8" w14:textId="77777777" w:rsidR="00506253" w:rsidRPr="00393866" w:rsidRDefault="00506253" w:rsidP="00493F9B">
            <w:pPr>
              <w:rPr>
                <w:rFonts w:ascii="Tahoma" w:hAnsi="Tahoma" w:cs="Tahoma"/>
                <w:b/>
              </w:rPr>
            </w:pPr>
            <w:r w:rsidRPr="00393866">
              <w:rPr>
                <w:rFonts w:ascii="Tahoma" w:hAnsi="Tahoma" w:cs="Tahoma"/>
                <w:b/>
              </w:rPr>
              <w:t>Version</w:t>
            </w:r>
          </w:p>
        </w:tc>
        <w:tc>
          <w:tcPr>
            <w:tcW w:w="1701" w:type="dxa"/>
            <w:tcBorders>
              <w:top w:val="single" w:sz="4" w:space="0" w:color="auto"/>
              <w:left w:val="single" w:sz="4" w:space="0" w:color="auto"/>
              <w:bottom w:val="single" w:sz="4" w:space="0" w:color="auto"/>
              <w:right w:val="single" w:sz="4" w:space="0" w:color="auto"/>
            </w:tcBorders>
            <w:shd w:val="clear" w:color="auto" w:fill="auto"/>
          </w:tcPr>
          <w:p w14:paraId="03E10D00" w14:textId="77777777" w:rsidR="00506253" w:rsidRPr="00393866" w:rsidRDefault="00506253" w:rsidP="00493F9B">
            <w:pPr>
              <w:rPr>
                <w:rFonts w:ascii="Tahoma" w:hAnsi="Tahoma" w:cs="Tahoma"/>
                <w:b/>
              </w:rPr>
            </w:pPr>
            <w:r w:rsidRPr="00393866">
              <w:rPr>
                <w:rFonts w:ascii="Tahoma" w:hAnsi="Tahoma" w:cs="Tahoma"/>
                <w:b/>
              </w:rPr>
              <w:t>Vision Date</w:t>
            </w:r>
          </w:p>
        </w:tc>
        <w:tc>
          <w:tcPr>
            <w:tcW w:w="4095" w:type="dxa"/>
            <w:tcBorders>
              <w:top w:val="single" w:sz="4" w:space="0" w:color="auto"/>
              <w:left w:val="single" w:sz="4" w:space="0" w:color="auto"/>
              <w:bottom w:val="single" w:sz="4" w:space="0" w:color="auto"/>
              <w:right w:val="single" w:sz="4" w:space="0" w:color="auto"/>
            </w:tcBorders>
            <w:shd w:val="clear" w:color="auto" w:fill="auto"/>
          </w:tcPr>
          <w:p w14:paraId="6BBC7145" w14:textId="77777777" w:rsidR="00506253" w:rsidRPr="00393866" w:rsidRDefault="00506253" w:rsidP="00493F9B">
            <w:pPr>
              <w:rPr>
                <w:rFonts w:ascii="Tahoma" w:hAnsi="Tahoma" w:cs="Tahoma"/>
                <w:b/>
              </w:rPr>
            </w:pPr>
            <w:r w:rsidRPr="00393866">
              <w:rPr>
                <w:rFonts w:ascii="Tahoma" w:hAnsi="Tahoma" w:cs="Tahoma"/>
                <w:b/>
              </w:rPr>
              <w:t>Revision Description</w:t>
            </w:r>
          </w:p>
        </w:tc>
        <w:tc>
          <w:tcPr>
            <w:tcW w:w="2610" w:type="dxa"/>
            <w:tcBorders>
              <w:top w:val="single" w:sz="4" w:space="0" w:color="auto"/>
              <w:left w:val="single" w:sz="4" w:space="0" w:color="auto"/>
              <w:bottom w:val="single" w:sz="4" w:space="0" w:color="auto"/>
              <w:right w:val="single" w:sz="4" w:space="0" w:color="auto"/>
            </w:tcBorders>
            <w:shd w:val="clear" w:color="auto" w:fill="auto"/>
          </w:tcPr>
          <w:p w14:paraId="37524DB7" w14:textId="77777777" w:rsidR="00506253" w:rsidRPr="00393866" w:rsidRDefault="00506253" w:rsidP="00493F9B">
            <w:pPr>
              <w:rPr>
                <w:rFonts w:ascii="Tahoma" w:hAnsi="Tahoma" w:cs="Tahoma"/>
                <w:b/>
              </w:rPr>
            </w:pPr>
            <w:r w:rsidRPr="00393866">
              <w:rPr>
                <w:rFonts w:ascii="Tahoma" w:hAnsi="Tahoma" w:cs="Tahoma"/>
                <w:b/>
              </w:rPr>
              <w:t>Author</w:t>
            </w:r>
          </w:p>
        </w:tc>
      </w:tr>
      <w:tr w:rsidR="00506253" w:rsidRPr="00393866" w14:paraId="782F1AB5" w14:textId="77777777" w:rsidTr="00EE6564">
        <w:tc>
          <w:tcPr>
            <w:tcW w:w="1242" w:type="dxa"/>
            <w:tcBorders>
              <w:top w:val="nil"/>
              <w:bottom w:val="single" w:sz="4" w:space="0" w:color="auto"/>
            </w:tcBorders>
            <w:vAlign w:val="center"/>
          </w:tcPr>
          <w:p w14:paraId="194276B4" w14:textId="77777777" w:rsidR="00506253" w:rsidRPr="00393866" w:rsidRDefault="00506253" w:rsidP="006106AF">
            <w:pPr>
              <w:pStyle w:val="DelText"/>
              <w:spacing w:before="60"/>
              <w:ind w:left="0"/>
              <w:rPr>
                <w:rFonts w:ascii="Tahoma" w:hAnsi="Tahoma" w:cs="Tahoma"/>
                <w:i/>
              </w:rPr>
            </w:pPr>
            <w:r w:rsidRPr="00393866">
              <w:rPr>
                <w:rFonts w:ascii="Tahoma" w:hAnsi="Tahoma" w:cs="Tahoma"/>
                <w:i/>
              </w:rPr>
              <w:t>1.00</w:t>
            </w:r>
          </w:p>
        </w:tc>
        <w:tc>
          <w:tcPr>
            <w:tcW w:w="1701" w:type="dxa"/>
            <w:tcBorders>
              <w:top w:val="nil"/>
              <w:bottom w:val="single" w:sz="4" w:space="0" w:color="auto"/>
            </w:tcBorders>
            <w:vAlign w:val="center"/>
          </w:tcPr>
          <w:p w14:paraId="25D09FD9" w14:textId="011DBE31" w:rsidR="00506253" w:rsidRPr="00393866" w:rsidRDefault="4F63C0CA" w:rsidP="219C9FEA">
            <w:pPr>
              <w:pStyle w:val="DelText"/>
              <w:spacing w:before="60"/>
              <w:rPr>
                <w:rFonts w:ascii="Tahoma" w:hAnsi="Tahoma" w:cs="Tahoma"/>
                <w:i/>
                <w:iCs/>
              </w:rPr>
            </w:pPr>
            <w:r w:rsidRPr="219C9FEA">
              <w:rPr>
                <w:rFonts w:ascii="Tahoma" w:hAnsi="Tahoma" w:cs="Tahoma"/>
                <w:i/>
                <w:iCs/>
              </w:rPr>
              <w:t>01</w:t>
            </w:r>
            <w:r w:rsidR="7043B6B9" w:rsidRPr="219C9FEA">
              <w:rPr>
                <w:rFonts w:ascii="Tahoma" w:hAnsi="Tahoma" w:cs="Tahoma"/>
                <w:i/>
                <w:iCs/>
              </w:rPr>
              <w:t>-</w:t>
            </w:r>
            <w:r w:rsidRPr="219C9FEA">
              <w:rPr>
                <w:rFonts w:ascii="Tahoma" w:hAnsi="Tahoma" w:cs="Tahoma"/>
                <w:i/>
                <w:iCs/>
              </w:rPr>
              <w:t>Aug</w:t>
            </w:r>
            <w:r w:rsidR="7043B6B9" w:rsidRPr="219C9FEA">
              <w:rPr>
                <w:rFonts w:ascii="Tahoma" w:hAnsi="Tahoma" w:cs="Tahoma"/>
                <w:i/>
                <w:iCs/>
              </w:rPr>
              <w:t>-</w:t>
            </w:r>
            <w:r w:rsidRPr="219C9FEA">
              <w:rPr>
                <w:rFonts w:ascii="Tahoma" w:hAnsi="Tahoma" w:cs="Tahoma"/>
                <w:i/>
                <w:iCs/>
              </w:rPr>
              <w:t>2020</w:t>
            </w:r>
          </w:p>
        </w:tc>
        <w:tc>
          <w:tcPr>
            <w:tcW w:w="4095" w:type="dxa"/>
            <w:tcBorders>
              <w:top w:val="nil"/>
              <w:bottom w:val="single" w:sz="4" w:space="0" w:color="auto"/>
            </w:tcBorders>
            <w:vAlign w:val="center"/>
          </w:tcPr>
          <w:p w14:paraId="4F91141C" w14:textId="17E3C5FE" w:rsidR="00506253" w:rsidRPr="00393866" w:rsidRDefault="7043B6B9" w:rsidP="219C9FEA">
            <w:pPr>
              <w:pStyle w:val="DelText"/>
              <w:spacing w:before="60"/>
              <w:ind w:left="0"/>
              <w:rPr>
                <w:rFonts w:ascii="Tahoma" w:hAnsi="Tahoma" w:cs="Tahoma"/>
                <w:i/>
                <w:iCs/>
              </w:rPr>
            </w:pPr>
            <w:r w:rsidRPr="219C9FEA">
              <w:rPr>
                <w:rFonts w:ascii="Tahoma" w:hAnsi="Tahoma" w:cs="Tahoma"/>
                <w:i/>
                <w:iCs/>
              </w:rPr>
              <w:t>Initial Release</w:t>
            </w:r>
            <w:r w:rsidR="4F63C0CA" w:rsidRPr="219C9FEA">
              <w:rPr>
                <w:rFonts w:ascii="Tahoma" w:hAnsi="Tahoma" w:cs="Tahoma"/>
                <w:i/>
                <w:iCs/>
              </w:rPr>
              <w:t xml:space="preserve"> of Global Dev Standards</w:t>
            </w:r>
          </w:p>
        </w:tc>
        <w:tc>
          <w:tcPr>
            <w:tcW w:w="2610" w:type="dxa"/>
            <w:tcBorders>
              <w:top w:val="nil"/>
              <w:bottom w:val="single" w:sz="4" w:space="0" w:color="auto"/>
            </w:tcBorders>
            <w:vAlign w:val="center"/>
          </w:tcPr>
          <w:p w14:paraId="0BBD4C91" w14:textId="6139C075" w:rsidR="00506253" w:rsidRPr="00393866" w:rsidRDefault="636189A1" w:rsidP="219C9FEA">
            <w:pPr>
              <w:pStyle w:val="DelText"/>
              <w:spacing w:before="60"/>
              <w:rPr>
                <w:rFonts w:ascii="Tahoma" w:hAnsi="Tahoma" w:cs="Tahoma"/>
                <w:i/>
                <w:iCs/>
              </w:rPr>
            </w:pPr>
            <w:r w:rsidRPr="219C9FEA">
              <w:rPr>
                <w:rFonts w:ascii="Tahoma" w:hAnsi="Tahoma" w:cs="Tahoma"/>
                <w:i/>
                <w:iCs/>
              </w:rPr>
              <w:t>Raphael Donor</w:t>
            </w:r>
          </w:p>
        </w:tc>
      </w:tr>
      <w:tr w:rsidR="00506253" w:rsidRPr="00393866" w14:paraId="7D78D173" w14:textId="77777777" w:rsidTr="00EE6564">
        <w:tc>
          <w:tcPr>
            <w:tcW w:w="1242" w:type="dxa"/>
            <w:tcBorders>
              <w:top w:val="single" w:sz="4" w:space="0" w:color="auto"/>
              <w:left w:val="single" w:sz="4" w:space="0" w:color="auto"/>
              <w:bottom w:val="single" w:sz="4" w:space="0" w:color="auto"/>
              <w:right w:val="single" w:sz="4" w:space="0" w:color="auto"/>
            </w:tcBorders>
            <w:vAlign w:val="center"/>
          </w:tcPr>
          <w:p w14:paraId="42208F42" w14:textId="013DCC08" w:rsidR="00506253" w:rsidRPr="00393866" w:rsidRDefault="00260CFD" w:rsidP="219C9FEA">
            <w:pPr>
              <w:pStyle w:val="DelText"/>
              <w:spacing w:before="60"/>
              <w:ind w:left="0"/>
              <w:rPr>
                <w:rFonts w:ascii="Tahoma" w:hAnsi="Tahoma" w:cs="Tahoma"/>
                <w:i/>
                <w:iCs/>
              </w:rPr>
            </w:pPr>
            <w:ins w:id="1" w:author="Mon Magallanes" w:date="2020-11-26T06:49:00Z">
              <w:r>
                <w:rPr>
                  <w:rFonts w:ascii="Tahoma" w:hAnsi="Tahoma" w:cs="Tahoma"/>
                  <w:i/>
                  <w:iCs/>
                </w:rPr>
                <w:t>1.1</w:t>
              </w:r>
            </w:ins>
          </w:p>
        </w:tc>
        <w:tc>
          <w:tcPr>
            <w:tcW w:w="1701" w:type="dxa"/>
            <w:tcBorders>
              <w:top w:val="single" w:sz="4" w:space="0" w:color="auto"/>
              <w:left w:val="single" w:sz="4" w:space="0" w:color="auto"/>
              <w:bottom w:val="single" w:sz="4" w:space="0" w:color="auto"/>
              <w:right w:val="single" w:sz="4" w:space="0" w:color="auto"/>
            </w:tcBorders>
            <w:vAlign w:val="center"/>
          </w:tcPr>
          <w:p w14:paraId="7624BA67" w14:textId="2475CE2D" w:rsidR="00506253" w:rsidRPr="00393866" w:rsidRDefault="00260CFD" w:rsidP="219C9FEA">
            <w:pPr>
              <w:pStyle w:val="DelText"/>
              <w:spacing w:before="60"/>
              <w:rPr>
                <w:rFonts w:ascii="Tahoma" w:hAnsi="Tahoma" w:cs="Tahoma"/>
                <w:i/>
                <w:iCs/>
              </w:rPr>
            </w:pPr>
            <w:ins w:id="2" w:author="Mon Magallanes" w:date="2020-11-26T06:49:00Z">
              <w:r>
                <w:rPr>
                  <w:rFonts w:ascii="Tahoma" w:hAnsi="Tahoma" w:cs="Tahoma"/>
                  <w:i/>
                  <w:iCs/>
                </w:rPr>
                <w:t>16-Nov-2020</w:t>
              </w:r>
            </w:ins>
          </w:p>
        </w:tc>
        <w:tc>
          <w:tcPr>
            <w:tcW w:w="4095" w:type="dxa"/>
            <w:tcBorders>
              <w:top w:val="single" w:sz="4" w:space="0" w:color="auto"/>
              <w:left w:val="single" w:sz="4" w:space="0" w:color="auto"/>
              <w:bottom w:val="single" w:sz="4" w:space="0" w:color="auto"/>
              <w:right w:val="single" w:sz="4" w:space="0" w:color="auto"/>
            </w:tcBorders>
            <w:vAlign w:val="center"/>
          </w:tcPr>
          <w:p w14:paraId="7A10030A" w14:textId="55BE7D7D" w:rsidR="00506253" w:rsidRPr="00393866" w:rsidRDefault="00260CFD" w:rsidP="219C9FEA">
            <w:pPr>
              <w:pStyle w:val="DelText"/>
              <w:spacing w:before="60"/>
              <w:ind w:left="0"/>
              <w:rPr>
                <w:rFonts w:ascii="Tahoma" w:hAnsi="Tahoma" w:cs="Tahoma"/>
                <w:i/>
                <w:iCs/>
              </w:rPr>
            </w:pPr>
            <w:ins w:id="3" w:author="Mon Magallanes" w:date="2020-11-26T06:49:00Z">
              <w:r>
                <w:rPr>
                  <w:rFonts w:ascii="Tahoma" w:hAnsi="Tahoma" w:cs="Tahoma"/>
                  <w:i/>
                  <w:iCs/>
                </w:rPr>
                <w:t xml:space="preserve">Modification with Alignment to </w:t>
              </w:r>
            </w:ins>
            <w:r w:rsidR="00EE6564">
              <w:rPr>
                <w:rFonts w:ascii="Tahoma" w:hAnsi="Tahoma" w:cs="Tahoma"/>
                <w:i/>
                <w:iCs/>
              </w:rPr>
              <w:t>NA</w:t>
            </w:r>
          </w:p>
        </w:tc>
        <w:tc>
          <w:tcPr>
            <w:tcW w:w="2610" w:type="dxa"/>
            <w:tcBorders>
              <w:top w:val="single" w:sz="4" w:space="0" w:color="auto"/>
              <w:left w:val="single" w:sz="4" w:space="0" w:color="auto"/>
              <w:bottom w:val="single" w:sz="4" w:space="0" w:color="auto"/>
              <w:right w:val="single" w:sz="4" w:space="0" w:color="auto"/>
            </w:tcBorders>
            <w:vAlign w:val="center"/>
          </w:tcPr>
          <w:p w14:paraId="5351A020" w14:textId="5BD9AC9D" w:rsidR="00506253" w:rsidRPr="00393866" w:rsidRDefault="00260CFD" w:rsidP="219C9FEA">
            <w:pPr>
              <w:pStyle w:val="DelText"/>
              <w:spacing w:before="60"/>
              <w:rPr>
                <w:rFonts w:ascii="Tahoma" w:hAnsi="Tahoma" w:cs="Tahoma"/>
                <w:i/>
                <w:iCs/>
              </w:rPr>
            </w:pPr>
            <w:ins w:id="4" w:author="Mon Magallanes" w:date="2020-11-26T06:49:00Z">
              <w:r>
                <w:rPr>
                  <w:rFonts w:ascii="Tahoma" w:hAnsi="Tahoma" w:cs="Tahoma"/>
                  <w:i/>
                  <w:iCs/>
                </w:rPr>
                <w:t>Mon Magallanes</w:t>
              </w:r>
            </w:ins>
          </w:p>
        </w:tc>
      </w:tr>
      <w:tr w:rsidR="00EE6564" w:rsidRPr="00393866" w14:paraId="287A687E" w14:textId="77777777" w:rsidTr="00EE6564">
        <w:tc>
          <w:tcPr>
            <w:tcW w:w="1242" w:type="dxa"/>
            <w:tcBorders>
              <w:top w:val="single" w:sz="4" w:space="0" w:color="auto"/>
              <w:left w:val="single" w:sz="6" w:space="0" w:color="auto"/>
              <w:bottom w:val="single" w:sz="6" w:space="0" w:color="auto"/>
            </w:tcBorders>
            <w:vAlign w:val="center"/>
          </w:tcPr>
          <w:p w14:paraId="1786281F" w14:textId="2813C488" w:rsidR="00EE6564" w:rsidRDefault="00EE6564" w:rsidP="00EE6564">
            <w:pPr>
              <w:pStyle w:val="DelText"/>
              <w:spacing w:before="60"/>
              <w:ind w:left="0"/>
              <w:rPr>
                <w:rFonts w:ascii="Tahoma" w:hAnsi="Tahoma" w:cs="Tahoma"/>
                <w:i/>
                <w:iCs/>
              </w:rPr>
            </w:pPr>
            <w:ins w:id="5" w:author="Mon Magallanes" w:date="2020-11-26T06:49:00Z">
              <w:r>
                <w:rPr>
                  <w:rFonts w:ascii="Tahoma" w:hAnsi="Tahoma" w:cs="Tahoma"/>
                  <w:i/>
                  <w:iCs/>
                </w:rPr>
                <w:t>1.</w:t>
              </w:r>
            </w:ins>
            <w:r>
              <w:rPr>
                <w:rFonts w:ascii="Tahoma" w:hAnsi="Tahoma" w:cs="Tahoma"/>
                <w:i/>
                <w:iCs/>
              </w:rPr>
              <w:t>2</w:t>
            </w:r>
          </w:p>
        </w:tc>
        <w:tc>
          <w:tcPr>
            <w:tcW w:w="1701" w:type="dxa"/>
            <w:tcBorders>
              <w:top w:val="single" w:sz="4" w:space="0" w:color="auto"/>
              <w:left w:val="single" w:sz="6" w:space="0" w:color="auto"/>
              <w:bottom w:val="single" w:sz="6" w:space="0" w:color="auto"/>
            </w:tcBorders>
            <w:vAlign w:val="center"/>
          </w:tcPr>
          <w:p w14:paraId="10BDDB45" w14:textId="4F317689" w:rsidR="00EE6564" w:rsidRDefault="00EE6564" w:rsidP="00EE6564">
            <w:pPr>
              <w:pStyle w:val="DelText"/>
              <w:spacing w:before="60"/>
              <w:rPr>
                <w:rFonts w:ascii="Tahoma" w:hAnsi="Tahoma" w:cs="Tahoma"/>
                <w:i/>
                <w:iCs/>
              </w:rPr>
            </w:pPr>
            <w:ins w:id="6" w:author="Mon Magallanes" w:date="2020-11-26T06:49:00Z">
              <w:r>
                <w:rPr>
                  <w:rFonts w:ascii="Tahoma" w:hAnsi="Tahoma" w:cs="Tahoma"/>
                  <w:i/>
                  <w:iCs/>
                </w:rPr>
                <w:t>1</w:t>
              </w:r>
            </w:ins>
            <w:r>
              <w:rPr>
                <w:rFonts w:ascii="Tahoma" w:hAnsi="Tahoma" w:cs="Tahoma"/>
                <w:i/>
                <w:iCs/>
              </w:rPr>
              <w:t>1</w:t>
            </w:r>
            <w:ins w:id="7" w:author="Mon Magallanes" w:date="2020-11-26T06:49:00Z">
              <w:r>
                <w:rPr>
                  <w:rFonts w:ascii="Tahoma" w:hAnsi="Tahoma" w:cs="Tahoma"/>
                  <w:i/>
                  <w:iCs/>
                </w:rPr>
                <w:t>-</w:t>
              </w:r>
            </w:ins>
            <w:r>
              <w:rPr>
                <w:rFonts w:ascii="Tahoma" w:hAnsi="Tahoma" w:cs="Tahoma"/>
                <w:i/>
                <w:iCs/>
              </w:rPr>
              <w:t>Dec</w:t>
            </w:r>
            <w:ins w:id="8" w:author="Mon Magallanes" w:date="2020-11-26T06:49:00Z">
              <w:r>
                <w:rPr>
                  <w:rFonts w:ascii="Tahoma" w:hAnsi="Tahoma" w:cs="Tahoma"/>
                  <w:i/>
                  <w:iCs/>
                </w:rPr>
                <w:t>-2020</w:t>
              </w:r>
            </w:ins>
          </w:p>
        </w:tc>
        <w:tc>
          <w:tcPr>
            <w:tcW w:w="4095" w:type="dxa"/>
            <w:tcBorders>
              <w:top w:val="single" w:sz="4" w:space="0" w:color="auto"/>
              <w:left w:val="single" w:sz="6" w:space="0" w:color="auto"/>
              <w:bottom w:val="single" w:sz="6" w:space="0" w:color="auto"/>
            </w:tcBorders>
            <w:vAlign w:val="center"/>
          </w:tcPr>
          <w:p w14:paraId="5E91ADC5" w14:textId="7E4E3E11" w:rsidR="00EE6564" w:rsidRDefault="00EE6564" w:rsidP="00EE6564">
            <w:pPr>
              <w:pStyle w:val="DelText"/>
              <w:spacing w:before="60"/>
              <w:ind w:left="0"/>
              <w:rPr>
                <w:rFonts w:ascii="Tahoma" w:hAnsi="Tahoma" w:cs="Tahoma"/>
                <w:i/>
                <w:iCs/>
              </w:rPr>
            </w:pPr>
            <w:ins w:id="9" w:author="Mon Magallanes" w:date="2020-11-26T06:49:00Z">
              <w:r>
                <w:rPr>
                  <w:rFonts w:ascii="Tahoma" w:hAnsi="Tahoma" w:cs="Tahoma"/>
                  <w:i/>
                  <w:iCs/>
                </w:rPr>
                <w:t xml:space="preserve">Modification with Alignment to </w:t>
              </w:r>
            </w:ins>
            <w:r>
              <w:rPr>
                <w:rFonts w:ascii="Tahoma" w:hAnsi="Tahoma" w:cs="Tahoma"/>
                <w:i/>
                <w:iCs/>
              </w:rPr>
              <w:t>NA</w:t>
            </w:r>
          </w:p>
        </w:tc>
        <w:tc>
          <w:tcPr>
            <w:tcW w:w="2610" w:type="dxa"/>
            <w:tcBorders>
              <w:top w:val="single" w:sz="4" w:space="0" w:color="auto"/>
              <w:left w:val="single" w:sz="6" w:space="0" w:color="auto"/>
              <w:bottom w:val="single" w:sz="6" w:space="0" w:color="auto"/>
              <w:right w:val="single" w:sz="6" w:space="0" w:color="auto"/>
            </w:tcBorders>
            <w:vAlign w:val="center"/>
          </w:tcPr>
          <w:p w14:paraId="15C45841" w14:textId="1AB017B3" w:rsidR="00EE6564" w:rsidRDefault="00EE6564" w:rsidP="00EE6564">
            <w:pPr>
              <w:pStyle w:val="DelText"/>
              <w:spacing w:before="60"/>
              <w:rPr>
                <w:rFonts w:ascii="Tahoma" w:hAnsi="Tahoma" w:cs="Tahoma"/>
                <w:i/>
                <w:iCs/>
              </w:rPr>
            </w:pPr>
            <w:ins w:id="10" w:author="Mon Magallanes" w:date="2020-11-26T06:49:00Z">
              <w:r>
                <w:rPr>
                  <w:rFonts w:ascii="Tahoma" w:hAnsi="Tahoma" w:cs="Tahoma"/>
                  <w:i/>
                  <w:iCs/>
                </w:rPr>
                <w:t>Mon Magallanes</w:t>
              </w:r>
            </w:ins>
          </w:p>
        </w:tc>
      </w:tr>
      <w:tr w:rsidR="00966FA9" w14:paraId="477D0E7A" w14:textId="77777777" w:rsidTr="00F70062">
        <w:tc>
          <w:tcPr>
            <w:tcW w:w="1242" w:type="dxa"/>
            <w:tcBorders>
              <w:top w:val="single" w:sz="4" w:space="0" w:color="auto"/>
              <w:left w:val="single" w:sz="6" w:space="0" w:color="auto"/>
              <w:bottom w:val="single" w:sz="6" w:space="0" w:color="auto"/>
            </w:tcBorders>
            <w:vAlign w:val="center"/>
          </w:tcPr>
          <w:p w14:paraId="6577AF1D" w14:textId="10912672" w:rsidR="00966FA9" w:rsidRDefault="00966FA9" w:rsidP="00F70062">
            <w:pPr>
              <w:pStyle w:val="DelText"/>
              <w:spacing w:before="60"/>
              <w:ind w:left="0"/>
              <w:rPr>
                <w:rFonts w:ascii="Tahoma" w:hAnsi="Tahoma" w:cs="Tahoma"/>
                <w:i/>
                <w:iCs/>
              </w:rPr>
            </w:pPr>
            <w:ins w:id="11" w:author="Mon Magallanes" w:date="2020-11-26T06:49:00Z">
              <w:r>
                <w:rPr>
                  <w:rFonts w:ascii="Tahoma" w:hAnsi="Tahoma" w:cs="Tahoma"/>
                  <w:i/>
                  <w:iCs/>
                </w:rPr>
                <w:t>1.</w:t>
              </w:r>
            </w:ins>
            <w:r>
              <w:rPr>
                <w:rFonts w:ascii="Tahoma" w:hAnsi="Tahoma" w:cs="Tahoma"/>
                <w:i/>
                <w:iCs/>
              </w:rPr>
              <w:t>3</w:t>
            </w:r>
          </w:p>
        </w:tc>
        <w:tc>
          <w:tcPr>
            <w:tcW w:w="1701" w:type="dxa"/>
            <w:tcBorders>
              <w:top w:val="single" w:sz="4" w:space="0" w:color="auto"/>
              <w:left w:val="single" w:sz="6" w:space="0" w:color="auto"/>
              <w:bottom w:val="single" w:sz="6" w:space="0" w:color="auto"/>
            </w:tcBorders>
            <w:vAlign w:val="center"/>
          </w:tcPr>
          <w:p w14:paraId="3B85E5E5" w14:textId="53BC6352" w:rsidR="00966FA9" w:rsidRDefault="00966FA9" w:rsidP="00F70062">
            <w:pPr>
              <w:pStyle w:val="DelText"/>
              <w:spacing w:before="60"/>
              <w:rPr>
                <w:rFonts w:ascii="Tahoma" w:hAnsi="Tahoma" w:cs="Tahoma"/>
                <w:i/>
                <w:iCs/>
              </w:rPr>
            </w:pPr>
            <w:r>
              <w:rPr>
                <w:rFonts w:ascii="Tahoma" w:hAnsi="Tahoma" w:cs="Tahoma"/>
                <w:i/>
                <w:iCs/>
              </w:rPr>
              <w:t>18</w:t>
            </w:r>
            <w:ins w:id="12" w:author="Mon Magallanes" w:date="2020-11-26T06:49:00Z">
              <w:r>
                <w:rPr>
                  <w:rFonts w:ascii="Tahoma" w:hAnsi="Tahoma" w:cs="Tahoma"/>
                  <w:i/>
                  <w:iCs/>
                </w:rPr>
                <w:t>-</w:t>
              </w:r>
            </w:ins>
            <w:r>
              <w:rPr>
                <w:rFonts w:ascii="Tahoma" w:hAnsi="Tahoma" w:cs="Tahoma"/>
                <w:i/>
                <w:iCs/>
              </w:rPr>
              <w:t>Jan</w:t>
            </w:r>
            <w:ins w:id="13" w:author="Mon Magallanes" w:date="2020-11-26T06:49:00Z">
              <w:r>
                <w:rPr>
                  <w:rFonts w:ascii="Tahoma" w:hAnsi="Tahoma" w:cs="Tahoma"/>
                  <w:i/>
                  <w:iCs/>
                </w:rPr>
                <w:t>-202</w:t>
              </w:r>
            </w:ins>
            <w:r>
              <w:rPr>
                <w:rFonts w:ascii="Tahoma" w:hAnsi="Tahoma" w:cs="Tahoma"/>
                <w:i/>
                <w:iCs/>
              </w:rPr>
              <w:t>1</w:t>
            </w:r>
          </w:p>
        </w:tc>
        <w:tc>
          <w:tcPr>
            <w:tcW w:w="4095" w:type="dxa"/>
            <w:tcBorders>
              <w:top w:val="single" w:sz="4" w:space="0" w:color="auto"/>
              <w:left w:val="single" w:sz="6" w:space="0" w:color="auto"/>
              <w:bottom w:val="single" w:sz="6" w:space="0" w:color="auto"/>
            </w:tcBorders>
            <w:vAlign w:val="center"/>
          </w:tcPr>
          <w:p w14:paraId="1AD14D6C" w14:textId="77777777" w:rsidR="00966FA9" w:rsidRDefault="00966FA9" w:rsidP="00F70062">
            <w:pPr>
              <w:pStyle w:val="DelText"/>
              <w:spacing w:before="60"/>
              <w:ind w:left="0"/>
              <w:rPr>
                <w:rFonts w:ascii="Tahoma" w:hAnsi="Tahoma" w:cs="Tahoma"/>
                <w:i/>
                <w:iCs/>
              </w:rPr>
            </w:pPr>
            <w:ins w:id="14" w:author="Mon Magallanes" w:date="2020-11-26T06:49:00Z">
              <w:r>
                <w:rPr>
                  <w:rFonts w:ascii="Tahoma" w:hAnsi="Tahoma" w:cs="Tahoma"/>
                  <w:i/>
                  <w:iCs/>
                </w:rPr>
                <w:t xml:space="preserve">Modification with Alignment to </w:t>
              </w:r>
            </w:ins>
            <w:r>
              <w:rPr>
                <w:rFonts w:ascii="Tahoma" w:hAnsi="Tahoma" w:cs="Tahoma"/>
                <w:i/>
                <w:iCs/>
              </w:rPr>
              <w:t>NA</w:t>
            </w:r>
          </w:p>
        </w:tc>
        <w:tc>
          <w:tcPr>
            <w:tcW w:w="2610" w:type="dxa"/>
            <w:tcBorders>
              <w:top w:val="single" w:sz="4" w:space="0" w:color="auto"/>
              <w:left w:val="single" w:sz="6" w:space="0" w:color="auto"/>
              <w:bottom w:val="single" w:sz="6" w:space="0" w:color="auto"/>
              <w:right w:val="single" w:sz="6" w:space="0" w:color="auto"/>
            </w:tcBorders>
            <w:vAlign w:val="center"/>
          </w:tcPr>
          <w:p w14:paraId="6A93E9CB" w14:textId="77777777" w:rsidR="00966FA9" w:rsidRDefault="00966FA9" w:rsidP="00F70062">
            <w:pPr>
              <w:pStyle w:val="DelText"/>
              <w:spacing w:before="60"/>
              <w:rPr>
                <w:rFonts w:ascii="Tahoma" w:hAnsi="Tahoma" w:cs="Tahoma"/>
                <w:i/>
                <w:iCs/>
              </w:rPr>
            </w:pPr>
            <w:ins w:id="15" w:author="Mon Magallanes" w:date="2020-11-26T06:49:00Z">
              <w:r>
                <w:rPr>
                  <w:rFonts w:ascii="Tahoma" w:hAnsi="Tahoma" w:cs="Tahoma"/>
                  <w:i/>
                  <w:iCs/>
                </w:rPr>
                <w:t>Mon Magallanes</w:t>
              </w:r>
            </w:ins>
          </w:p>
        </w:tc>
      </w:tr>
    </w:tbl>
    <w:p w14:paraId="47D30169" w14:textId="319ACC04" w:rsidR="219C9FEA" w:rsidRDefault="219C9FEA"/>
    <w:p w14:paraId="290F0AA4" w14:textId="38CFA2FC" w:rsidR="219C9FEA" w:rsidRDefault="219C9FEA"/>
    <w:p w14:paraId="14BBBF03" w14:textId="14414975" w:rsidR="219C9FEA" w:rsidRDefault="219C9FEA"/>
    <w:p w14:paraId="661B8103" w14:textId="21B64A39" w:rsidR="219C9FEA" w:rsidRDefault="219C9FEA"/>
    <w:p w14:paraId="50DEB051" w14:textId="77777777" w:rsidR="00506253" w:rsidRPr="00393866" w:rsidRDefault="00506253">
      <w:pPr>
        <w:rPr>
          <w:rFonts w:ascii="Tahoma" w:hAnsi="Tahoma" w:cs="Tahoma"/>
        </w:rPr>
      </w:pPr>
    </w:p>
    <w:p w14:paraId="0A1EF848" w14:textId="40FA865A" w:rsidR="003537EA" w:rsidRPr="00393866" w:rsidDel="00866141" w:rsidRDefault="003537EA">
      <w:pPr>
        <w:rPr>
          <w:rFonts w:ascii="Tahoma" w:hAnsi="Tahoma" w:cs="Tahoma"/>
        </w:rPr>
      </w:pPr>
    </w:p>
    <w:p w14:paraId="59B1EBAE" w14:textId="7D6E669F" w:rsidR="005E1BE2" w:rsidRPr="00393866" w:rsidRDefault="005E1BE2">
      <w:pPr>
        <w:pStyle w:val="FootnoteText"/>
        <w:widowControl/>
        <w:tabs>
          <w:tab w:val="left" w:pos="1418"/>
          <w:tab w:val="left" w:pos="1843"/>
          <w:tab w:val="left" w:pos="5954"/>
          <w:tab w:val="left" w:pos="8306"/>
        </w:tabs>
        <w:rPr>
          <w:rFonts w:ascii="Tahoma" w:hAnsi="Tahoma" w:cs="Tahoma"/>
        </w:rPr>
      </w:pPr>
    </w:p>
    <w:p w14:paraId="19AB508C" w14:textId="77777777" w:rsidR="005E1BE2" w:rsidRPr="00393866" w:rsidRDefault="005E1BE2">
      <w:pPr>
        <w:jc w:val="both"/>
        <w:rPr>
          <w:rFonts w:ascii="Tahoma" w:hAnsi="Tahoma" w:cs="Tahoma"/>
        </w:rPr>
      </w:pPr>
    </w:p>
    <w:p w14:paraId="5C3DD8A2" w14:textId="77777777" w:rsidR="005E1BE2" w:rsidRPr="00393866" w:rsidRDefault="005E1BE2">
      <w:pPr>
        <w:jc w:val="center"/>
        <w:rPr>
          <w:rFonts w:ascii="Tahoma" w:hAnsi="Tahoma" w:cs="Tahoma"/>
        </w:rPr>
      </w:pPr>
    </w:p>
    <w:p w14:paraId="4BACAD85" w14:textId="77777777" w:rsidR="005E1BE2" w:rsidRPr="00393866" w:rsidRDefault="005E1BE2">
      <w:pPr>
        <w:jc w:val="center"/>
        <w:rPr>
          <w:rFonts w:ascii="Tahoma" w:hAnsi="Tahoma" w:cs="Tahoma"/>
          <w:b/>
          <w:sz w:val="28"/>
        </w:rPr>
      </w:pPr>
      <w:r w:rsidRPr="00393866">
        <w:rPr>
          <w:rFonts w:ascii="Tahoma" w:hAnsi="Tahoma" w:cs="Tahoma"/>
          <w:b/>
          <w:sz w:val="28"/>
        </w:rPr>
        <w:br w:type="page"/>
      </w:r>
      <w:r w:rsidRPr="00393866">
        <w:rPr>
          <w:rFonts w:ascii="Tahoma" w:hAnsi="Tahoma" w:cs="Tahoma"/>
          <w:b/>
          <w:sz w:val="28"/>
        </w:rPr>
        <w:lastRenderedPageBreak/>
        <w:t>TABLE OF CONTENT</w:t>
      </w:r>
    </w:p>
    <w:p w14:paraId="3A89AC05" w14:textId="77777777" w:rsidR="005E1BE2" w:rsidRPr="00393866" w:rsidRDefault="005E1BE2">
      <w:pPr>
        <w:jc w:val="center"/>
        <w:rPr>
          <w:rFonts w:ascii="Tahoma" w:hAnsi="Tahoma" w:cs="Tahoma"/>
          <w:b/>
          <w:sz w:val="28"/>
        </w:rPr>
      </w:pPr>
    </w:p>
    <w:bookmarkStart w:id="16" w:name="_Toc470511654"/>
    <w:bookmarkStart w:id="17" w:name="_Toc470578508"/>
    <w:p w14:paraId="10750571" w14:textId="288A4B8D" w:rsidR="00474B3E" w:rsidRDefault="005E1BE2">
      <w:pPr>
        <w:pStyle w:val="TOC1"/>
        <w:rPr>
          <w:rFonts w:asciiTheme="minorHAnsi" w:eastAsiaTheme="minorEastAsia" w:hAnsiTheme="minorHAnsi" w:cstheme="minorBidi"/>
          <w:b w:val="0"/>
          <w:caps w:val="0"/>
          <w:sz w:val="22"/>
          <w:szCs w:val="22"/>
          <w:lang w:eastAsia="ja-JP"/>
        </w:rPr>
      </w:pPr>
      <w:r w:rsidRPr="00466F4E">
        <w:rPr>
          <w:rFonts w:ascii="Tahoma" w:hAnsi="Tahoma" w:cs="Tahoma"/>
        </w:rPr>
        <w:fldChar w:fldCharType="begin"/>
      </w:r>
      <w:r w:rsidRPr="00466F4E">
        <w:rPr>
          <w:rFonts w:ascii="Tahoma" w:hAnsi="Tahoma" w:cs="Tahoma"/>
        </w:rPr>
        <w:instrText xml:space="preserve"> TOC \o "1-1" \t "Heading 2,2,Heading 3,3,Heading 4,4,Heading 5,5" </w:instrText>
      </w:r>
      <w:r w:rsidRPr="00466F4E">
        <w:rPr>
          <w:rFonts w:ascii="Tahoma" w:hAnsi="Tahoma" w:cs="Tahoma"/>
        </w:rPr>
        <w:fldChar w:fldCharType="separate"/>
      </w:r>
      <w:r w:rsidR="00474B3E" w:rsidRPr="00111332">
        <w:rPr>
          <w:rFonts w:ascii="Tahoma" w:hAnsi="Tahoma" w:cs="Tahoma"/>
        </w:rPr>
        <w:t>1.</w:t>
      </w:r>
      <w:r w:rsidR="00474B3E">
        <w:rPr>
          <w:rFonts w:asciiTheme="minorHAnsi" w:eastAsiaTheme="minorEastAsia" w:hAnsiTheme="minorHAnsi" w:cstheme="minorBidi"/>
          <w:b w:val="0"/>
          <w:caps w:val="0"/>
          <w:sz w:val="22"/>
          <w:szCs w:val="22"/>
          <w:lang w:eastAsia="ja-JP"/>
        </w:rPr>
        <w:tab/>
      </w:r>
      <w:r w:rsidR="00474B3E" w:rsidRPr="00111332">
        <w:rPr>
          <w:rFonts w:ascii="Tahoma" w:hAnsi="Tahoma" w:cs="Tahoma"/>
        </w:rPr>
        <w:t>INTRODUCTION</w:t>
      </w:r>
      <w:r w:rsidR="00474B3E">
        <w:tab/>
      </w:r>
      <w:r w:rsidR="00474B3E">
        <w:fldChar w:fldCharType="begin"/>
      </w:r>
      <w:r w:rsidR="00474B3E">
        <w:instrText xml:space="preserve"> PAGEREF _Toc62037274 \h </w:instrText>
      </w:r>
      <w:r w:rsidR="00474B3E">
        <w:fldChar w:fldCharType="separate"/>
      </w:r>
      <w:r w:rsidR="00474B3E">
        <w:t>6</w:t>
      </w:r>
      <w:r w:rsidR="00474B3E">
        <w:fldChar w:fldCharType="end"/>
      </w:r>
    </w:p>
    <w:p w14:paraId="745E6D9B" w14:textId="7812F38B" w:rsidR="00474B3E" w:rsidRDefault="00474B3E">
      <w:pPr>
        <w:pStyle w:val="TOC1"/>
        <w:rPr>
          <w:rFonts w:asciiTheme="minorHAnsi" w:eastAsiaTheme="minorEastAsia" w:hAnsiTheme="minorHAnsi" w:cstheme="minorBidi"/>
          <w:b w:val="0"/>
          <w:caps w:val="0"/>
          <w:sz w:val="22"/>
          <w:szCs w:val="22"/>
          <w:lang w:eastAsia="ja-JP"/>
        </w:rPr>
      </w:pPr>
      <w:r w:rsidRPr="00111332">
        <w:rPr>
          <w:rFonts w:ascii="Tahoma" w:hAnsi="Tahoma" w:cs="Tahoma"/>
        </w:rPr>
        <w:t>2.</w:t>
      </w:r>
      <w:r>
        <w:rPr>
          <w:rFonts w:asciiTheme="minorHAnsi" w:eastAsiaTheme="minorEastAsia" w:hAnsiTheme="minorHAnsi" w:cstheme="minorBidi"/>
          <w:b w:val="0"/>
          <w:caps w:val="0"/>
          <w:sz w:val="22"/>
          <w:szCs w:val="22"/>
          <w:lang w:eastAsia="ja-JP"/>
        </w:rPr>
        <w:tab/>
      </w:r>
      <w:r w:rsidRPr="00111332">
        <w:rPr>
          <w:rFonts w:ascii="Tahoma" w:hAnsi="Tahoma" w:cs="Tahoma"/>
        </w:rPr>
        <w:t>GLOBAL DEFINITION</w:t>
      </w:r>
      <w:r>
        <w:tab/>
      </w:r>
      <w:r>
        <w:fldChar w:fldCharType="begin"/>
      </w:r>
      <w:r>
        <w:instrText xml:space="preserve"> PAGEREF _Toc62037275 \h </w:instrText>
      </w:r>
      <w:r>
        <w:fldChar w:fldCharType="separate"/>
      </w:r>
      <w:r>
        <w:t>7</w:t>
      </w:r>
      <w:r>
        <w:fldChar w:fldCharType="end"/>
      </w:r>
    </w:p>
    <w:p w14:paraId="659FBDEE" w14:textId="7EBF76FB" w:rsidR="00474B3E" w:rsidRDefault="00474B3E">
      <w:pPr>
        <w:pStyle w:val="TOC2"/>
        <w:rPr>
          <w:rFonts w:asciiTheme="minorHAnsi" w:eastAsiaTheme="minorEastAsia" w:hAnsiTheme="minorHAnsi" w:cstheme="minorBidi"/>
          <w:b w:val="0"/>
          <w:i w:val="0"/>
          <w:smallCaps w:val="0"/>
          <w:sz w:val="22"/>
          <w:szCs w:val="22"/>
          <w:lang w:eastAsia="ja-JP"/>
        </w:rPr>
      </w:pPr>
      <w:r w:rsidRPr="00111332">
        <w:t>2.1</w:t>
      </w:r>
      <w:r>
        <w:rPr>
          <w:rFonts w:asciiTheme="minorHAnsi" w:eastAsiaTheme="minorEastAsia" w:hAnsiTheme="minorHAnsi" w:cstheme="minorBidi"/>
          <w:b w:val="0"/>
          <w:i w:val="0"/>
          <w:smallCaps w:val="0"/>
          <w:sz w:val="22"/>
          <w:szCs w:val="22"/>
          <w:lang w:eastAsia="ja-JP"/>
        </w:rPr>
        <w:tab/>
      </w:r>
      <w:r w:rsidRPr="00111332">
        <w:t>SAP OBJECT TYPES</w:t>
      </w:r>
      <w:r>
        <w:tab/>
      </w:r>
      <w:r>
        <w:fldChar w:fldCharType="begin"/>
      </w:r>
      <w:r>
        <w:instrText xml:space="preserve"> PAGEREF _Toc62037276 \h </w:instrText>
      </w:r>
      <w:r>
        <w:fldChar w:fldCharType="separate"/>
      </w:r>
      <w:r>
        <w:t>7</w:t>
      </w:r>
      <w:r>
        <w:fldChar w:fldCharType="end"/>
      </w:r>
    </w:p>
    <w:p w14:paraId="3C463F95" w14:textId="6435B150" w:rsidR="00474B3E" w:rsidRDefault="00474B3E">
      <w:pPr>
        <w:pStyle w:val="TOC2"/>
        <w:rPr>
          <w:rFonts w:asciiTheme="minorHAnsi" w:eastAsiaTheme="minorEastAsia" w:hAnsiTheme="minorHAnsi" w:cstheme="minorBidi"/>
          <w:b w:val="0"/>
          <w:i w:val="0"/>
          <w:smallCaps w:val="0"/>
          <w:sz w:val="22"/>
          <w:szCs w:val="22"/>
          <w:lang w:eastAsia="ja-JP"/>
        </w:rPr>
      </w:pPr>
      <w:r w:rsidRPr="00111332">
        <w:t>2.2</w:t>
      </w:r>
      <w:r>
        <w:rPr>
          <w:rFonts w:asciiTheme="minorHAnsi" w:eastAsiaTheme="minorEastAsia" w:hAnsiTheme="minorHAnsi" w:cstheme="minorBidi"/>
          <w:b w:val="0"/>
          <w:i w:val="0"/>
          <w:smallCaps w:val="0"/>
          <w:sz w:val="22"/>
          <w:szCs w:val="22"/>
          <w:lang w:eastAsia="ja-JP"/>
        </w:rPr>
        <w:tab/>
      </w:r>
      <w:r w:rsidRPr="00111332">
        <w:t>APPLICATION AREAS / MODULES</w:t>
      </w:r>
      <w:r>
        <w:tab/>
      </w:r>
      <w:r>
        <w:fldChar w:fldCharType="begin"/>
      </w:r>
      <w:r>
        <w:instrText xml:space="preserve"> PAGEREF _Toc62037277 \h </w:instrText>
      </w:r>
      <w:r>
        <w:fldChar w:fldCharType="separate"/>
      </w:r>
      <w:r>
        <w:t>7</w:t>
      </w:r>
      <w:r>
        <w:fldChar w:fldCharType="end"/>
      </w:r>
    </w:p>
    <w:p w14:paraId="6E021516" w14:textId="0AC57B96" w:rsidR="00474B3E" w:rsidRDefault="00474B3E">
      <w:pPr>
        <w:pStyle w:val="TOC2"/>
        <w:rPr>
          <w:rFonts w:asciiTheme="minorHAnsi" w:eastAsiaTheme="minorEastAsia" w:hAnsiTheme="minorHAnsi" w:cstheme="minorBidi"/>
          <w:b w:val="0"/>
          <w:i w:val="0"/>
          <w:smallCaps w:val="0"/>
          <w:sz w:val="22"/>
          <w:szCs w:val="22"/>
          <w:lang w:eastAsia="ja-JP"/>
        </w:rPr>
      </w:pPr>
      <w:r w:rsidRPr="00111332">
        <w:rPr>
          <w:rFonts w:eastAsia="Tahoma"/>
          <w:bCs/>
        </w:rPr>
        <w:t>2.3</w:t>
      </w:r>
      <w:r>
        <w:rPr>
          <w:rFonts w:asciiTheme="minorHAnsi" w:eastAsiaTheme="minorEastAsia" w:hAnsiTheme="minorHAnsi" w:cstheme="minorBidi"/>
          <w:b w:val="0"/>
          <w:i w:val="0"/>
          <w:smallCaps w:val="0"/>
          <w:sz w:val="22"/>
          <w:szCs w:val="22"/>
          <w:lang w:eastAsia="ja-JP"/>
        </w:rPr>
        <w:tab/>
      </w:r>
      <w:r w:rsidRPr="00111332">
        <w:t>PROGRAM TYPES</w:t>
      </w:r>
      <w:r>
        <w:tab/>
      </w:r>
      <w:r>
        <w:fldChar w:fldCharType="begin"/>
      </w:r>
      <w:r>
        <w:instrText xml:space="preserve"> PAGEREF _Toc62037278 \h </w:instrText>
      </w:r>
      <w:r>
        <w:fldChar w:fldCharType="separate"/>
      </w:r>
      <w:r>
        <w:t>8</w:t>
      </w:r>
      <w:r>
        <w:fldChar w:fldCharType="end"/>
      </w:r>
    </w:p>
    <w:p w14:paraId="60EFE4A7" w14:textId="3F68F626" w:rsidR="00474B3E" w:rsidRDefault="00474B3E">
      <w:pPr>
        <w:pStyle w:val="TOC1"/>
        <w:rPr>
          <w:rFonts w:asciiTheme="minorHAnsi" w:eastAsiaTheme="minorEastAsia" w:hAnsiTheme="minorHAnsi" w:cstheme="minorBidi"/>
          <w:b w:val="0"/>
          <w:caps w:val="0"/>
          <w:sz w:val="22"/>
          <w:szCs w:val="22"/>
          <w:lang w:eastAsia="ja-JP"/>
        </w:rPr>
      </w:pPr>
      <w:r w:rsidRPr="00111332">
        <w:rPr>
          <w:rFonts w:ascii="Tahoma" w:hAnsi="Tahoma" w:cs="Tahoma"/>
        </w:rPr>
        <w:t>3</w:t>
      </w:r>
      <w:r>
        <w:rPr>
          <w:rFonts w:asciiTheme="minorHAnsi" w:eastAsiaTheme="minorEastAsia" w:hAnsiTheme="minorHAnsi" w:cstheme="minorBidi"/>
          <w:b w:val="0"/>
          <w:caps w:val="0"/>
          <w:sz w:val="22"/>
          <w:szCs w:val="22"/>
          <w:lang w:eastAsia="ja-JP"/>
        </w:rPr>
        <w:tab/>
      </w:r>
      <w:r w:rsidRPr="00111332">
        <w:rPr>
          <w:rFonts w:ascii="Tahoma" w:hAnsi="Tahoma" w:cs="Tahoma"/>
        </w:rPr>
        <w:t>NAMING CONVENTIONS</w:t>
      </w:r>
      <w:r>
        <w:tab/>
      </w:r>
      <w:r>
        <w:fldChar w:fldCharType="begin"/>
      </w:r>
      <w:r>
        <w:instrText xml:space="preserve"> PAGEREF _Toc62037279 \h </w:instrText>
      </w:r>
      <w:r>
        <w:fldChar w:fldCharType="separate"/>
      </w:r>
      <w:r>
        <w:t>9</w:t>
      </w:r>
      <w:r>
        <w:fldChar w:fldCharType="end"/>
      </w:r>
    </w:p>
    <w:p w14:paraId="6E23B7A7" w14:textId="6DBC401D" w:rsidR="00474B3E" w:rsidRDefault="00474B3E">
      <w:pPr>
        <w:pStyle w:val="TOC2"/>
        <w:rPr>
          <w:rFonts w:asciiTheme="minorHAnsi" w:eastAsiaTheme="minorEastAsia" w:hAnsiTheme="minorHAnsi" w:cstheme="minorBidi"/>
          <w:b w:val="0"/>
          <w:i w:val="0"/>
          <w:smallCaps w:val="0"/>
          <w:sz w:val="22"/>
          <w:szCs w:val="22"/>
          <w:lang w:eastAsia="ja-JP"/>
        </w:rPr>
      </w:pPr>
      <w:r w:rsidRPr="00111332">
        <w:t>3.1</w:t>
      </w:r>
      <w:r>
        <w:rPr>
          <w:rFonts w:asciiTheme="minorHAnsi" w:eastAsiaTheme="minorEastAsia" w:hAnsiTheme="minorHAnsi" w:cstheme="minorBidi"/>
          <w:b w:val="0"/>
          <w:i w:val="0"/>
          <w:smallCaps w:val="0"/>
          <w:sz w:val="22"/>
          <w:szCs w:val="22"/>
          <w:lang w:eastAsia="ja-JP"/>
        </w:rPr>
        <w:tab/>
      </w:r>
      <w:r w:rsidRPr="00111332">
        <w:t>ABAP/4 PROGRAM</w:t>
      </w:r>
      <w:r>
        <w:tab/>
      </w:r>
      <w:r>
        <w:fldChar w:fldCharType="begin"/>
      </w:r>
      <w:r>
        <w:instrText xml:space="preserve"> PAGEREF _Toc62037280 \h </w:instrText>
      </w:r>
      <w:r>
        <w:fldChar w:fldCharType="separate"/>
      </w:r>
      <w:r>
        <w:t>9</w:t>
      </w:r>
      <w:r>
        <w:fldChar w:fldCharType="end"/>
      </w:r>
    </w:p>
    <w:p w14:paraId="6B496B77" w14:textId="20B64BA6" w:rsidR="00474B3E" w:rsidRDefault="00474B3E">
      <w:pPr>
        <w:pStyle w:val="TOC3"/>
        <w:tabs>
          <w:tab w:val="left" w:pos="1200"/>
          <w:tab w:val="right" w:leader="dot" w:pos="9414"/>
        </w:tabs>
        <w:rPr>
          <w:rFonts w:asciiTheme="minorHAnsi" w:eastAsiaTheme="minorEastAsia" w:hAnsiTheme="minorHAnsi" w:cstheme="minorBidi"/>
          <w:i w:val="0"/>
          <w:noProof/>
          <w:sz w:val="22"/>
          <w:szCs w:val="22"/>
          <w:lang w:eastAsia="ja-JP"/>
        </w:rPr>
      </w:pPr>
      <w:r w:rsidRPr="00111332">
        <w:rPr>
          <w:rFonts w:ascii="Tahoma" w:hAnsi="Tahoma" w:cs="Tahoma"/>
          <w:noProof/>
        </w:rPr>
        <w:t>3.1.1</w:t>
      </w:r>
      <w:r>
        <w:rPr>
          <w:rFonts w:asciiTheme="minorHAnsi" w:eastAsiaTheme="minorEastAsia" w:hAnsiTheme="minorHAnsi" w:cstheme="minorBidi"/>
          <w:i w:val="0"/>
          <w:noProof/>
          <w:sz w:val="22"/>
          <w:szCs w:val="22"/>
          <w:lang w:eastAsia="ja-JP"/>
        </w:rPr>
        <w:tab/>
      </w:r>
      <w:r w:rsidRPr="00111332">
        <w:rPr>
          <w:rFonts w:ascii="Tahoma" w:hAnsi="Tahoma" w:cs="Tahoma"/>
          <w:noProof/>
        </w:rPr>
        <w:t>Executable Program</w:t>
      </w:r>
      <w:r>
        <w:rPr>
          <w:noProof/>
        </w:rPr>
        <w:tab/>
      </w:r>
      <w:r>
        <w:rPr>
          <w:noProof/>
        </w:rPr>
        <w:fldChar w:fldCharType="begin"/>
      </w:r>
      <w:r>
        <w:rPr>
          <w:noProof/>
        </w:rPr>
        <w:instrText xml:space="preserve"> PAGEREF _Toc62037281 \h </w:instrText>
      </w:r>
      <w:r>
        <w:rPr>
          <w:noProof/>
        </w:rPr>
      </w:r>
      <w:r>
        <w:rPr>
          <w:noProof/>
        </w:rPr>
        <w:fldChar w:fldCharType="separate"/>
      </w:r>
      <w:r>
        <w:rPr>
          <w:noProof/>
        </w:rPr>
        <w:t>9</w:t>
      </w:r>
      <w:r>
        <w:rPr>
          <w:noProof/>
        </w:rPr>
        <w:fldChar w:fldCharType="end"/>
      </w:r>
    </w:p>
    <w:p w14:paraId="7AACA059" w14:textId="37C925D4" w:rsidR="00474B3E" w:rsidRDefault="00474B3E">
      <w:pPr>
        <w:pStyle w:val="TOC3"/>
        <w:tabs>
          <w:tab w:val="left" w:pos="1200"/>
          <w:tab w:val="right" w:leader="dot" w:pos="9414"/>
        </w:tabs>
        <w:rPr>
          <w:rFonts w:asciiTheme="minorHAnsi" w:eastAsiaTheme="minorEastAsia" w:hAnsiTheme="minorHAnsi" w:cstheme="minorBidi"/>
          <w:i w:val="0"/>
          <w:noProof/>
          <w:sz w:val="22"/>
          <w:szCs w:val="22"/>
          <w:lang w:eastAsia="ja-JP"/>
        </w:rPr>
      </w:pPr>
      <w:r w:rsidRPr="00111332">
        <w:rPr>
          <w:rFonts w:ascii="Tahoma" w:hAnsi="Tahoma" w:cs="Tahoma"/>
          <w:noProof/>
        </w:rPr>
        <w:t>3.1.2</w:t>
      </w:r>
      <w:r>
        <w:rPr>
          <w:rFonts w:asciiTheme="minorHAnsi" w:eastAsiaTheme="minorEastAsia" w:hAnsiTheme="minorHAnsi" w:cstheme="minorBidi"/>
          <w:i w:val="0"/>
          <w:noProof/>
          <w:sz w:val="22"/>
          <w:szCs w:val="22"/>
          <w:lang w:eastAsia="ja-JP"/>
        </w:rPr>
        <w:tab/>
      </w:r>
      <w:r w:rsidRPr="00111332">
        <w:rPr>
          <w:rFonts w:ascii="Tahoma" w:hAnsi="Tahoma" w:cs="Tahoma"/>
          <w:noProof/>
        </w:rPr>
        <w:t>SAPscript / Style</w:t>
      </w:r>
      <w:r>
        <w:rPr>
          <w:noProof/>
        </w:rPr>
        <w:tab/>
      </w:r>
      <w:r>
        <w:rPr>
          <w:noProof/>
        </w:rPr>
        <w:fldChar w:fldCharType="begin"/>
      </w:r>
      <w:r>
        <w:rPr>
          <w:noProof/>
        </w:rPr>
        <w:instrText xml:space="preserve"> PAGEREF _Toc62037282 \h </w:instrText>
      </w:r>
      <w:r>
        <w:rPr>
          <w:noProof/>
        </w:rPr>
      </w:r>
      <w:r>
        <w:rPr>
          <w:noProof/>
        </w:rPr>
        <w:fldChar w:fldCharType="separate"/>
      </w:r>
      <w:r>
        <w:rPr>
          <w:noProof/>
        </w:rPr>
        <w:t>9</w:t>
      </w:r>
      <w:r>
        <w:rPr>
          <w:noProof/>
        </w:rPr>
        <w:fldChar w:fldCharType="end"/>
      </w:r>
    </w:p>
    <w:p w14:paraId="4B907ABB" w14:textId="1E4DAB50" w:rsidR="00474B3E" w:rsidRDefault="00474B3E">
      <w:pPr>
        <w:pStyle w:val="TOC3"/>
        <w:tabs>
          <w:tab w:val="left" w:pos="1200"/>
          <w:tab w:val="right" w:leader="dot" w:pos="9414"/>
        </w:tabs>
        <w:rPr>
          <w:rFonts w:asciiTheme="minorHAnsi" w:eastAsiaTheme="minorEastAsia" w:hAnsiTheme="minorHAnsi" w:cstheme="minorBidi"/>
          <w:i w:val="0"/>
          <w:noProof/>
          <w:sz w:val="22"/>
          <w:szCs w:val="22"/>
          <w:lang w:eastAsia="ja-JP"/>
        </w:rPr>
      </w:pPr>
      <w:r w:rsidRPr="00111332">
        <w:rPr>
          <w:rFonts w:ascii="Tahoma" w:hAnsi="Tahoma" w:cs="Tahoma"/>
          <w:noProof/>
        </w:rPr>
        <w:t>3.1.3</w:t>
      </w:r>
      <w:r>
        <w:rPr>
          <w:rFonts w:asciiTheme="minorHAnsi" w:eastAsiaTheme="minorEastAsia" w:hAnsiTheme="minorHAnsi" w:cstheme="minorBidi"/>
          <w:i w:val="0"/>
          <w:noProof/>
          <w:sz w:val="22"/>
          <w:szCs w:val="22"/>
          <w:lang w:eastAsia="ja-JP"/>
        </w:rPr>
        <w:tab/>
      </w:r>
      <w:r w:rsidRPr="00111332">
        <w:rPr>
          <w:rFonts w:ascii="Tahoma" w:hAnsi="Tahoma" w:cs="Tahoma"/>
          <w:noProof/>
        </w:rPr>
        <w:t>SMARTFORMS / SMARTSTYLES / Text Modules</w:t>
      </w:r>
      <w:r>
        <w:rPr>
          <w:noProof/>
        </w:rPr>
        <w:tab/>
      </w:r>
      <w:r>
        <w:rPr>
          <w:noProof/>
        </w:rPr>
        <w:fldChar w:fldCharType="begin"/>
      </w:r>
      <w:r>
        <w:rPr>
          <w:noProof/>
        </w:rPr>
        <w:instrText xml:space="preserve"> PAGEREF _Toc62037283 \h </w:instrText>
      </w:r>
      <w:r>
        <w:rPr>
          <w:noProof/>
        </w:rPr>
      </w:r>
      <w:r>
        <w:rPr>
          <w:noProof/>
        </w:rPr>
        <w:fldChar w:fldCharType="separate"/>
      </w:r>
      <w:r>
        <w:rPr>
          <w:noProof/>
        </w:rPr>
        <w:t>9</w:t>
      </w:r>
      <w:r>
        <w:rPr>
          <w:noProof/>
        </w:rPr>
        <w:fldChar w:fldCharType="end"/>
      </w:r>
    </w:p>
    <w:p w14:paraId="00C13047" w14:textId="1615ABE9" w:rsidR="00474B3E" w:rsidRDefault="00474B3E">
      <w:pPr>
        <w:pStyle w:val="TOC3"/>
        <w:tabs>
          <w:tab w:val="left" w:pos="1200"/>
          <w:tab w:val="right" w:leader="dot" w:pos="9414"/>
        </w:tabs>
        <w:rPr>
          <w:rFonts w:asciiTheme="minorHAnsi" w:eastAsiaTheme="minorEastAsia" w:hAnsiTheme="minorHAnsi" w:cstheme="minorBidi"/>
          <w:i w:val="0"/>
          <w:noProof/>
          <w:sz w:val="22"/>
          <w:szCs w:val="22"/>
          <w:lang w:eastAsia="ja-JP"/>
        </w:rPr>
      </w:pPr>
      <w:r w:rsidRPr="00111332">
        <w:rPr>
          <w:rFonts w:ascii="Tahoma" w:hAnsi="Tahoma" w:cs="Tahoma"/>
          <w:noProof/>
        </w:rPr>
        <w:t>3.1.4</w:t>
      </w:r>
      <w:r>
        <w:rPr>
          <w:rFonts w:asciiTheme="minorHAnsi" w:eastAsiaTheme="minorEastAsia" w:hAnsiTheme="minorHAnsi" w:cstheme="minorBidi"/>
          <w:i w:val="0"/>
          <w:noProof/>
          <w:sz w:val="22"/>
          <w:szCs w:val="22"/>
          <w:lang w:eastAsia="ja-JP"/>
        </w:rPr>
        <w:tab/>
      </w:r>
      <w:r w:rsidRPr="00111332">
        <w:rPr>
          <w:rFonts w:ascii="Tahoma" w:hAnsi="Tahoma" w:cs="Tahoma"/>
          <w:noProof/>
        </w:rPr>
        <w:t>Adobe Forms / Interface</w:t>
      </w:r>
      <w:r>
        <w:rPr>
          <w:noProof/>
        </w:rPr>
        <w:tab/>
      </w:r>
      <w:r>
        <w:rPr>
          <w:noProof/>
        </w:rPr>
        <w:fldChar w:fldCharType="begin"/>
      </w:r>
      <w:r>
        <w:rPr>
          <w:noProof/>
        </w:rPr>
        <w:instrText xml:space="preserve"> PAGEREF _Toc62037284 \h </w:instrText>
      </w:r>
      <w:r>
        <w:rPr>
          <w:noProof/>
        </w:rPr>
      </w:r>
      <w:r>
        <w:rPr>
          <w:noProof/>
        </w:rPr>
        <w:fldChar w:fldCharType="separate"/>
      </w:r>
      <w:r>
        <w:rPr>
          <w:noProof/>
        </w:rPr>
        <w:t>10</w:t>
      </w:r>
      <w:r>
        <w:rPr>
          <w:noProof/>
        </w:rPr>
        <w:fldChar w:fldCharType="end"/>
      </w:r>
    </w:p>
    <w:p w14:paraId="0E65CD31" w14:textId="26E9E3D9" w:rsidR="00474B3E" w:rsidRDefault="00474B3E">
      <w:pPr>
        <w:pStyle w:val="TOC3"/>
        <w:tabs>
          <w:tab w:val="left" w:pos="1200"/>
          <w:tab w:val="right" w:leader="dot" w:pos="9414"/>
        </w:tabs>
        <w:rPr>
          <w:rFonts w:asciiTheme="minorHAnsi" w:eastAsiaTheme="minorEastAsia" w:hAnsiTheme="minorHAnsi" w:cstheme="minorBidi"/>
          <w:i w:val="0"/>
          <w:noProof/>
          <w:sz w:val="22"/>
          <w:szCs w:val="22"/>
          <w:lang w:eastAsia="ja-JP"/>
        </w:rPr>
      </w:pPr>
      <w:r w:rsidRPr="00111332">
        <w:rPr>
          <w:rFonts w:ascii="Tahoma" w:hAnsi="Tahoma" w:cs="Tahoma"/>
          <w:noProof/>
        </w:rPr>
        <w:t>3.1.5</w:t>
      </w:r>
      <w:r>
        <w:rPr>
          <w:rFonts w:asciiTheme="minorHAnsi" w:eastAsiaTheme="minorEastAsia" w:hAnsiTheme="minorHAnsi" w:cstheme="minorBidi"/>
          <w:i w:val="0"/>
          <w:noProof/>
          <w:sz w:val="22"/>
          <w:szCs w:val="22"/>
          <w:lang w:eastAsia="ja-JP"/>
        </w:rPr>
        <w:tab/>
      </w:r>
      <w:r w:rsidRPr="00111332">
        <w:rPr>
          <w:rFonts w:ascii="Tahoma" w:hAnsi="Tahoma" w:cs="Tahoma"/>
          <w:noProof/>
        </w:rPr>
        <w:t>Program Includes</w:t>
      </w:r>
      <w:r>
        <w:rPr>
          <w:noProof/>
        </w:rPr>
        <w:tab/>
      </w:r>
      <w:r>
        <w:rPr>
          <w:noProof/>
        </w:rPr>
        <w:fldChar w:fldCharType="begin"/>
      </w:r>
      <w:r>
        <w:rPr>
          <w:noProof/>
        </w:rPr>
        <w:instrText xml:space="preserve"> PAGEREF _Toc62037285 \h </w:instrText>
      </w:r>
      <w:r>
        <w:rPr>
          <w:noProof/>
        </w:rPr>
      </w:r>
      <w:r>
        <w:rPr>
          <w:noProof/>
        </w:rPr>
        <w:fldChar w:fldCharType="separate"/>
      </w:r>
      <w:r>
        <w:rPr>
          <w:noProof/>
        </w:rPr>
        <w:t>10</w:t>
      </w:r>
      <w:r>
        <w:rPr>
          <w:noProof/>
        </w:rPr>
        <w:fldChar w:fldCharType="end"/>
      </w:r>
    </w:p>
    <w:p w14:paraId="727D8985" w14:textId="7DA2DAE3" w:rsidR="00474B3E" w:rsidRDefault="00474B3E">
      <w:pPr>
        <w:pStyle w:val="TOC2"/>
        <w:rPr>
          <w:rFonts w:asciiTheme="minorHAnsi" w:eastAsiaTheme="minorEastAsia" w:hAnsiTheme="minorHAnsi" w:cstheme="minorBidi"/>
          <w:b w:val="0"/>
          <w:i w:val="0"/>
          <w:smallCaps w:val="0"/>
          <w:sz w:val="22"/>
          <w:szCs w:val="22"/>
          <w:lang w:eastAsia="ja-JP"/>
        </w:rPr>
      </w:pPr>
      <w:r w:rsidRPr="00111332">
        <w:t>3.2</w:t>
      </w:r>
      <w:r>
        <w:rPr>
          <w:rFonts w:asciiTheme="minorHAnsi" w:eastAsiaTheme="minorEastAsia" w:hAnsiTheme="minorHAnsi" w:cstheme="minorBidi"/>
          <w:b w:val="0"/>
          <w:i w:val="0"/>
          <w:smallCaps w:val="0"/>
          <w:sz w:val="22"/>
          <w:szCs w:val="22"/>
          <w:lang w:eastAsia="ja-JP"/>
        </w:rPr>
        <w:tab/>
      </w:r>
      <w:r w:rsidRPr="00111332">
        <w:t>MODULE POOL PROGRAMS</w:t>
      </w:r>
      <w:r>
        <w:tab/>
      </w:r>
      <w:r>
        <w:fldChar w:fldCharType="begin"/>
      </w:r>
      <w:r>
        <w:instrText xml:space="preserve"> PAGEREF _Toc62037286 \h </w:instrText>
      </w:r>
      <w:r>
        <w:fldChar w:fldCharType="separate"/>
      </w:r>
      <w:r>
        <w:t>11</w:t>
      </w:r>
      <w:r>
        <w:fldChar w:fldCharType="end"/>
      </w:r>
    </w:p>
    <w:p w14:paraId="5511ABEA" w14:textId="09E720BE" w:rsidR="00474B3E" w:rsidRDefault="00474B3E">
      <w:pPr>
        <w:pStyle w:val="TOC3"/>
        <w:tabs>
          <w:tab w:val="left" w:pos="1200"/>
          <w:tab w:val="right" w:leader="dot" w:pos="9414"/>
        </w:tabs>
        <w:rPr>
          <w:rFonts w:asciiTheme="minorHAnsi" w:eastAsiaTheme="minorEastAsia" w:hAnsiTheme="minorHAnsi" w:cstheme="minorBidi"/>
          <w:i w:val="0"/>
          <w:noProof/>
          <w:sz w:val="22"/>
          <w:szCs w:val="22"/>
          <w:lang w:eastAsia="ja-JP"/>
        </w:rPr>
      </w:pPr>
      <w:r w:rsidRPr="00111332">
        <w:rPr>
          <w:rFonts w:ascii="Tahoma" w:hAnsi="Tahoma" w:cs="Tahoma"/>
          <w:noProof/>
        </w:rPr>
        <w:t>3.2.1</w:t>
      </w:r>
      <w:r>
        <w:rPr>
          <w:rFonts w:asciiTheme="minorHAnsi" w:eastAsiaTheme="minorEastAsia" w:hAnsiTheme="minorHAnsi" w:cstheme="minorBidi"/>
          <w:i w:val="0"/>
          <w:noProof/>
          <w:sz w:val="22"/>
          <w:szCs w:val="22"/>
          <w:lang w:eastAsia="ja-JP"/>
        </w:rPr>
        <w:tab/>
      </w:r>
      <w:r w:rsidRPr="00111332">
        <w:rPr>
          <w:rFonts w:ascii="Tahoma" w:hAnsi="Tahoma" w:cs="Tahoma"/>
          <w:noProof/>
        </w:rPr>
        <w:t>Module Pool Programs</w:t>
      </w:r>
      <w:r>
        <w:rPr>
          <w:noProof/>
        </w:rPr>
        <w:tab/>
      </w:r>
      <w:r>
        <w:rPr>
          <w:noProof/>
        </w:rPr>
        <w:fldChar w:fldCharType="begin"/>
      </w:r>
      <w:r>
        <w:rPr>
          <w:noProof/>
        </w:rPr>
        <w:instrText xml:space="preserve"> PAGEREF _Toc62037287 \h </w:instrText>
      </w:r>
      <w:r>
        <w:rPr>
          <w:noProof/>
        </w:rPr>
      </w:r>
      <w:r>
        <w:rPr>
          <w:noProof/>
        </w:rPr>
        <w:fldChar w:fldCharType="separate"/>
      </w:r>
      <w:r>
        <w:rPr>
          <w:noProof/>
        </w:rPr>
        <w:t>11</w:t>
      </w:r>
      <w:r>
        <w:rPr>
          <w:noProof/>
        </w:rPr>
        <w:fldChar w:fldCharType="end"/>
      </w:r>
    </w:p>
    <w:p w14:paraId="21FD0428" w14:textId="33888612" w:rsidR="00474B3E" w:rsidRDefault="00474B3E">
      <w:pPr>
        <w:pStyle w:val="TOC3"/>
        <w:tabs>
          <w:tab w:val="left" w:pos="1200"/>
          <w:tab w:val="right" w:leader="dot" w:pos="9414"/>
        </w:tabs>
        <w:rPr>
          <w:rFonts w:asciiTheme="minorHAnsi" w:eastAsiaTheme="minorEastAsia" w:hAnsiTheme="minorHAnsi" w:cstheme="minorBidi"/>
          <w:i w:val="0"/>
          <w:noProof/>
          <w:sz w:val="22"/>
          <w:szCs w:val="22"/>
          <w:lang w:eastAsia="ja-JP"/>
        </w:rPr>
      </w:pPr>
      <w:r w:rsidRPr="00111332">
        <w:rPr>
          <w:rFonts w:ascii="Tahoma" w:hAnsi="Tahoma" w:cs="Tahoma"/>
          <w:noProof/>
        </w:rPr>
        <w:t>3.2.2</w:t>
      </w:r>
      <w:r>
        <w:rPr>
          <w:rFonts w:asciiTheme="minorHAnsi" w:eastAsiaTheme="minorEastAsia" w:hAnsiTheme="minorHAnsi" w:cstheme="minorBidi"/>
          <w:i w:val="0"/>
          <w:noProof/>
          <w:sz w:val="22"/>
          <w:szCs w:val="22"/>
          <w:lang w:eastAsia="ja-JP"/>
        </w:rPr>
        <w:tab/>
      </w:r>
      <w:r w:rsidRPr="00111332">
        <w:rPr>
          <w:rFonts w:ascii="Tahoma" w:hAnsi="Tahoma" w:cs="Tahoma"/>
          <w:noProof/>
        </w:rPr>
        <w:t>Include Programs</w:t>
      </w:r>
      <w:r>
        <w:rPr>
          <w:noProof/>
        </w:rPr>
        <w:tab/>
      </w:r>
      <w:r>
        <w:rPr>
          <w:noProof/>
        </w:rPr>
        <w:fldChar w:fldCharType="begin"/>
      </w:r>
      <w:r>
        <w:rPr>
          <w:noProof/>
        </w:rPr>
        <w:instrText xml:space="preserve"> PAGEREF _Toc62037288 \h </w:instrText>
      </w:r>
      <w:r>
        <w:rPr>
          <w:noProof/>
        </w:rPr>
      </w:r>
      <w:r>
        <w:rPr>
          <w:noProof/>
        </w:rPr>
        <w:fldChar w:fldCharType="separate"/>
      </w:r>
      <w:r>
        <w:rPr>
          <w:noProof/>
        </w:rPr>
        <w:t>11</w:t>
      </w:r>
      <w:r>
        <w:rPr>
          <w:noProof/>
        </w:rPr>
        <w:fldChar w:fldCharType="end"/>
      </w:r>
    </w:p>
    <w:p w14:paraId="02952556" w14:textId="3617DAD7" w:rsidR="00474B3E" w:rsidRDefault="00474B3E">
      <w:pPr>
        <w:pStyle w:val="TOC3"/>
        <w:tabs>
          <w:tab w:val="left" w:pos="1200"/>
          <w:tab w:val="right" w:leader="dot" w:pos="9414"/>
        </w:tabs>
        <w:rPr>
          <w:rFonts w:asciiTheme="minorHAnsi" w:eastAsiaTheme="minorEastAsia" w:hAnsiTheme="minorHAnsi" w:cstheme="minorBidi"/>
          <w:i w:val="0"/>
          <w:noProof/>
          <w:sz w:val="22"/>
          <w:szCs w:val="22"/>
          <w:lang w:eastAsia="ja-JP"/>
        </w:rPr>
      </w:pPr>
      <w:r w:rsidRPr="00111332">
        <w:rPr>
          <w:rFonts w:ascii="Tahoma" w:hAnsi="Tahoma" w:cs="Tahoma"/>
          <w:noProof/>
        </w:rPr>
        <w:t>3.2.3</w:t>
      </w:r>
      <w:r>
        <w:rPr>
          <w:rFonts w:asciiTheme="minorHAnsi" w:eastAsiaTheme="minorEastAsia" w:hAnsiTheme="minorHAnsi" w:cstheme="minorBidi"/>
          <w:i w:val="0"/>
          <w:noProof/>
          <w:sz w:val="22"/>
          <w:szCs w:val="22"/>
          <w:lang w:eastAsia="ja-JP"/>
        </w:rPr>
        <w:tab/>
      </w:r>
      <w:r w:rsidRPr="00111332">
        <w:rPr>
          <w:rFonts w:ascii="Tahoma" w:hAnsi="Tahoma" w:cs="Tahoma"/>
          <w:noProof/>
        </w:rPr>
        <w:t>Info Types Module Programs</w:t>
      </w:r>
      <w:r>
        <w:rPr>
          <w:noProof/>
        </w:rPr>
        <w:tab/>
      </w:r>
      <w:r>
        <w:rPr>
          <w:noProof/>
        </w:rPr>
        <w:fldChar w:fldCharType="begin"/>
      </w:r>
      <w:r>
        <w:rPr>
          <w:noProof/>
        </w:rPr>
        <w:instrText xml:space="preserve"> PAGEREF _Toc62037289 \h </w:instrText>
      </w:r>
      <w:r>
        <w:rPr>
          <w:noProof/>
        </w:rPr>
      </w:r>
      <w:r>
        <w:rPr>
          <w:noProof/>
        </w:rPr>
        <w:fldChar w:fldCharType="separate"/>
      </w:r>
      <w:r>
        <w:rPr>
          <w:noProof/>
        </w:rPr>
        <w:t>12</w:t>
      </w:r>
      <w:r>
        <w:rPr>
          <w:noProof/>
        </w:rPr>
        <w:fldChar w:fldCharType="end"/>
      </w:r>
    </w:p>
    <w:p w14:paraId="2EC60D90" w14:textId="3D8CB2CA" w:rsidR="00474B3E" w:rsidRDefault="00474B3E">
      <w:pPr>
        <w:pStyle w:val="TOC3"/>
        <w:tabs>
          <w:tab w:val="left" w:pos="1200"/>
          <w:tab w:val="right" w:leader="dot" w:pos="9414"/>
        </w:tabs>
        <w:rPr>
          <w:rFonts w:asciiTheme="minorHAnsi" w:eastAsiaTheme="minorEastAsia" w:hAnsiTheme="minorHAnsi" w:cstheme="minorBidi"/>
          <w:i w:val="0"/>
          <w:noProof/>
          <w:sz w:val="22"/>
          <w:szCs w:val="22"/>
          <w:lang w:eastAsia="ja-JP"/>
        </w:rPr>
      </w:pPr>
      <w:r w:rsidRPr="00111332">
        <w:rPr>
          <w:rFonts w:ascii="Tahoma" w:hAnsi="Tahoma" w:cs="Tahoma"/>
          <w:noProof/>
        </w:rPr>
        <w:t>3.2.4</w:t>
      </w:r>
      <w:r>
        <w:rPr>
          <w:rFonts w:asciiTheme="minorHAnsi" w:eastAsiaTheme="minorEastAsia" w:hAnsiTheme="minorHAnsi" w:cstheme="minorBidi"/>
          <w:i w:val="0"/>
          <w:noProof/>
          <w:sz w:val="22"/>
          <w:szCs w:val="22"/>
          <w:lang w:eastAsia="ja-JP"/>
        </w:rPr>
        <w:tab/>
      </w:r>
      <w:r w:rsidRPr="00111332">
        <w:rPr>
          <w:rFonts w:ascii="Tahoma" w:hAnsi="Tahoma" w:cs="Tahoma"/>
          <w:noProof/>
        </w:rPr>
        <w:t>Info Types Include Programs</w:t>
      </w:r>
      <w:r>
        <w:rPr>
          <w:noProof/>
        </w:rPr>
        <w:tab/>
      </w:r>
      <w:r>
        <w:rPr>
          <w:noProof/>
        </w:rPr>
        <w:fldChar w:fldCharType="begin"/>
      </w:r>
      <w:r>
        <w:rPr>
          <w:noProof/>
        </w:rPr>
        <w:instrText xml:space="preserve"> PAGEREF _Toc62037290 \h </w:instrText>
      </w:r>
      <w:r>
        <w:rPr>
          <w:noProof/>
        </w:rPr>
      </w:r>
      <w:r>
        <w:rPr>
          <w:noProof/>
        </w:rPr>
        <w:fldChar w:fldCharType="separate"/>
      </w:r>
      <w:r>
        <w:rPr>
          <w:noProof/>
        </w:rPr>
        <w:t>12</w:t>
      </w:r>
      <w:r>
        <w:rPr>
          <w:noProof/>
        </w:rPr>
        <w:fldChar w:fldCharType="end"/>
      </w:r>
    </w:p>
    <w:p w14:paraId="7F03256D" w14:textId="0332311D" w:rsidR="00474B3E" w:rsidRDefault="00474B3E">
      <w:pPr>
        <w:pStyle w:val="TOC3"/>
        <w:tabs>
          <w:tab w:val="left" w:pos="1200"/>
          <w:tab w:val="right" w:leader="dot" w:pos="9414"/>
        </w:tabs>
        <w:rPr>
          <w:rFonts w:asciiTheme="minorHAnsi" w:eastAsiaTheme="minorEastAsia" w:hAnsiTheme="minorHAnsi" w:cstheme="minorBidi"/>
          <w:i w:val="0"/>
          <w:noProof/>
          <w:sz w:val="22"/>
          <w:szCs w:val="22"/>
          <w:lang w:eastAsia="ja-JP"/>
        </w:rPr>
      </w:pPr>
      <w:r w:rsidRPr="00111332">
        <w:rPr>
          <w:rFonts w:ascii="Tahoma" w:hAnsi="Tahoma" w:cs="Tahoma"/>
          <w:noProof/>
        </w:rPr>
        <w:t>3.2.5</w:t>
      </w:r>
      <w:r>
        <w:rPr>
          <w:rFonts w:asciiTheme="minorHAnsi" w:eastAsiaTheme="minorEastAsia" w:hAnsiTheme="minorHAnsi" w:cstheme="minorBidi"/>
          <w:i w:val="0"/>
          <w:noProof/>
          <w:sz w:val="22"/>
          <w:szCs w:val="22"/>
          <w:lang w:eastAsia="ja-JP"/>
        </w:rPr>
        <w:tab/>
      </w:r>
      <w:r w:rsidRPr="00111332">
        <w:rPr>
          <w:rFonts w:ascii="Tahoma" w:hAnsi="Tahoma" w:cs="Tahoma"/>
          <w:noProof/>
        </w:rPr>
        <w:t>Screen Painter PF Key Definitions</w:t>
      </w:r>
      <w:r>
        <w:rPr>
          <w:noProof/>
        </w:rPr>
        <w:tab/>
      </w:r>
      <w:r>
        <w:rPr>
          <w:noProof/>
        </w:rPr>
        <w:fldChar w:fldCharType="begin"/>
      </w:r>
      <w:r>
        <w:rPr>
          <w:noProof/>
        </w:rPr>
        <w:instrText xml:space="preserve"> PAGEREF _Toc62037291 \h </w:instrText>
      </w:r>
      <w:r>
        <w:rPr>
          <w:noProof/>
        </w:rPr>
      </w:r>
      <w:r>
        <w:rPr>
          <w:noProof/>
        </w:rPr>
        <w:fldChar w:fldCharType="separate"/>
      </w:r>
      <w:r>
        <w:rPr>
          <w:noProof/>
        </w:rPr>
        <w:t>12</w:t>
      </w:r>
      <w:r>
        <w:rPr>
          <w:noProof/>
        </w:rPr>
        <w:fldChar w:fldCharType="end"/>
      </w:r>
    </w:p>
    <w:p w14:paraId="36BFCED1" w14:textId="7C5FC099" w:rsidR="00474B3E" w:rsidRDefault="00474B3E">
      <w:pPr>
        <w:pStyle w:val="TOC2"/>
        <w:rPr>
          <w:rFonts w:asciiTheme="minorHAnsi" w:eastAsiaTheme="minorEastAsia" w:hAnsiTheme="minorHAnsi" w:cstheme="minorBidi"/>
          <w:b w:val="0"/>
          <w:i w:val="0"/>
          <w:smallCaps w:val="0"/>
          <w:sz w:val="22"/>
          <w:szCs w:val="22"/>
          <w:lang w:eastAsia="ja-JP"/>
        </w:rPr>
      </w:pPr>
      <w:r w:rsidRPr="00111332">
        <w:t>3.3</w:t>
      </w:r>
      <w:r>
        <w:rPr>
          <w:rFonts w:asciiTheme="minorHAnsi" w:eastAsiaTheme="minorEastAsia" w:hAnsiTheme="minorHAnsi" w:cstheme="minorBidi"/>
          <w:b w:val="0"/>
          <w:i w:val="0"/>
          <w:smallCaps w:val="0"/>
          <w:sz w:val="22"/>
          <w:szCs w:val="22"/>
          <w:lang w:eastAsia="ja-JP"/>
        </w:rPr>
        <w:tab/>
      </w:r>
      <w:r w:rsidRPr="00111332">
        <w:t>PROGRAM OBJECTS</w:t>
      </w:r>
      <w:r>
        <w:tab/>
      </w:r>
      <w:r>
        <w:fldChar w:fldCharType="begin"/>
      </w:r>
      <w:r>
        <w:instrText xml:space="preserve"> PAGEREF _Toc62037292 \h </w:instrText>
      </w:r>
      <w:r>
        <w:fldChar w:fldCharType="separate"/>
      </w:r>
      <w:r>
        <w:t>13</w:t>
      </w:r>
      <w:r>
        <w:fldChar w:fldCharType="end"/>
      </w:r>
    </w:p>
    <w:p w14:paraId="776E0A74" w14:textId="5C22369F" w:rsidR="00474B3E" w:rsidRDefault="00474B3E">
      <w:pPr>
        <w:pStyle w:val="TOC3"/>
        <w:tabs>
          <w:tab w:val="left" w:pos="1200"/>
          <w:tab w:val="right" w:leader="dot" w:pos="9414"/>
        </w:tabs>
        <w:rPr>
          <w:rFonts w:asciiTheme="minorHAnsi" w:eastAsiaTheme="minorEastAsia" w:hAnsiTheme="minorHAnsi" w:cstheme="minorBidi"/>
          <w:i w:val="0"/>
          <w:noProof/>
          <w:sz w:val="22"/>
          <w:szCs w:val="22"/>
          <w:lang w:eastAsia="ja-JP"/>
        </w:rPr>
      </w:pPr>
      <w:r w:rsidRPr="00111332">
        <w:rPr>
          <w:rFonts w:ascii="Tahoma" w:hAnsi="Tahoma" w:cs="Tahoma"/>
          <w:noProof/>
        </w:rPr>
        <w:t>3.3.1</w:t>
      </w:r>
      <w:r>
        <w:rPr>
          <w:rFonts w:asciiTheme="minorHAnsi" w:eastAsiaTheme="minorEastAsia" w:hAnsiTheme="minorHAnsi" w:cstheme="minorBidi"/>
          <w:i w:val="0"/>
          <w:noProof/>
          <w:sz w:val="22"/>
          <w:szCs w:val="22"/>
          <w:lang w:eastAsia="ja-JP"/>
        </w:rPr>
        <w:tab/>
      </w:r>
      <w:r w:rsidRPr="00111332">
        <w:rPr>
          <w:rFonts w:ascii="Tahoma" w:hAnsi="Tahoma" w:cs="Tahoma"/>
          <w:noProof/>
        </w:rPr>
        <w:t>Event</w:t>
      </w:r>
      <w:r>
        <w:rPr>
          <w:noProof/>
        </w:rPr>
        <w:tab/>
      </w:r>
      <w:r>
        <w:rPr>
          <w:noProof/>
        </w:rPr>
        <w:fldChar w:fldCharType="begin"/>
      </w:r>
      <w:r>
        <w:rPr>
          <w:noProof/>
        </w:rPr>
        <w:instrText xml:space="preserve"> PAGEREF _Toc62037293 \h </w:instrText>
      </w:r>
      <w:r>
        <w:rPr>
          <w:noProof/>
        </w:rPr>
      </w:r>
      <w:r>
        <w:rPr>
          <w:noProof/>
        </w:rPr>
        <w:fldChar w:fldCharType="separate"/>
      </w:r>
      <w:r>
        <w:rPr>
          <w:noProof/>
        </w:rPr>
        <w:t>13</w:t>
      </w:r>
      <w:r>
        <w:rPr>
          <w:noProof/>
        </w:rPr>
        <w:fldChar w:fldCharType="end"/>
      </w:r>
    </w:p>
    <w:p w14:paraId="5393FEDF" w14:textId="232C8956" w:rsidR="00474B3E" w:rsidRDefault="00474B3E">
      <w:pPr>
        <w:pStyle w:val="TOC3"/>
        <w:tabs>
          <w:tab w:val="left" w:pos="1200"/>
          <w:tab w:val="right" w:leader="dot" w:pos="9414"/>
        </w:tabs>
        <w:rPr>
          <w:rFonts w:asciiTheme="minorHAnsi" w:eastAsiaTheme="minorEastAsia" w:hAnsiTheme="minorHAnsi" w:cstheme="minorBidi"/>
          <w:i w:val="0"/>
          <w:noProof/>
          <w:sz w:val="22"/>
          <w:szCs w:val="22"/>
          <w:lang w:eastAsia="ja-JP"/>
        </w:rPr>
      </w:pPr>
      <w:r w:rsidRPr="00111332">
        <w:rPr>
          <w:rFonts w:ascii="Tahoma" w:hAnsi="Tahoma" w:cs="Tahoma"/>
          <w:noProof/>
        </w:rPr>
        <w:t>3.3.2</w:t>
      </w:r>
      <w:r>
        <w:rPr>
          <w:rFonts w:asciiTheme="minorHAnsi" w:eastAsiaTheme="minorEastAsia" w:hAnsiTheme="minorHAnsi" w:cstheme="minorBidi"/>
          <w:i w:val="0"/>
          <w:noProof/>
          <w:sz w:val="22"/>
          <w:szCs w:val="22"/>
          <w:lang w:eastAsia="ja-JP"/>
        </w:rPr>
        <w:tab/>
      </w:r>
      <w:r w:rsidRPr="00111332">
        <w:rPr>
          <w:rFonts w:ascii="Tahoma" w:hAnsi="Tahoma" w:cs="Tahoma"/>
          <w:noProof/>
        </w:rPr>
        <w:t>Subroutines</w:t>
      </w:r>
      <w:r>
        <w:rPr>
          <w:noProof/>
        </w:rPr>
        <w:tab/>
      </w:r>
      <w:r>
        <w:rPr>
          <w:noProof/>
        </w:rPr>
        <w:fldChar w:fldCharType="begin"/>
      </w:r>
      <w:r>
        <w:rPr>
          <w:noProof/>
        </w:rPr>
        <w:instrText xml:space="preserve"> PAGEREF _Toc62037294 \h </w:instrText>
      </w:r>
      <w:r>
        <w:rPr>
          <w:noProof/>
        </w:rPr>
      </w:r>
      <w:r>
        <w:rPr>
          <w:noProof/>
        </w:rPr>
        <w:fldChar w:fldCharType="separate"/>
      </w:r>
      <w:r>
        <w:rPr>
          <w:noProof/>
        </w:rPr>
        <w:t>13</w:t>
      </w:r>
      <w:r>
        <w:rPr>
          <w:noProof/>
        </w:rPr>
        <w:fldChar w:fldCharType="end"/>
      </w:r>
    </w:p>
    <w:p w14:paraId="6FA59F3B" w14:textId="75B1BC31" w:rsidR="00474B3E" w:rsidRDefault="00474B3E">
      <w:pPr>
        <w:pStyle w:val="TOC3"/>
        <w:tabs>
          <w:tab w:val="left" w:pos="1200"/>
          <w:tab w:val="right" w:leader="dot" w:pos="9414"/>
        </w:tabs>
        <w:rPr>
          <w:rFonts w:asciiTheme="minorHAnsi" w:eastAsiaTheme="minorEastAsia" w:hAnsiTheme="minorHAnsi" w:cstheme="minorBidi"/>
          <w:i w:val="0"/>
          <w:noProof/>
          <w:sz w:val="22"/>
          <w:szCs w:val="22"/>
          <w:lang w:eastAsia="ja-JP"/>
        </w:rPr>
      </w:pPr>
      <w:r w:rsidRPr="00111332">
        <w:rPr>
          <w:rFonts w:ascii="Tahoma" w:hAnsi="Tahoma" w:cs="Tahoma"/>
          <w:noProof/>
        </w:rPr>
        <w:t>3.3.3</w:t>
      </w:r>
      <w:r>
        <w:rPr>
          <w:rFonts w:asciiTheme="minorHAnsi" w:eastAsiaTheme="minorEastAsia" w:hAnsiTheme="minorHAnsi" w:cstheme="minorBidi"/>
          <w:i w:val="0"/>
          <w:noProof/>
          <w:sz w:val="22"/>
          <w:szCs w:val="22"/>
          <w:lang w:eastAsia="ja-JP"/>
        </w:rPr>
        <w:tab/>
      </w:r>
      <w:r w:rsidRPr="00111332">
        <w:rPr>
          <w:rFonts w:ascii="Tahoma" w:hAnsi="Tahoma" w:cs="Tahoma"/>
          <w:noProof/>
        </w:rPr>
        <w:t>Process Before Output (PBO) Modules</w:t>
      </w:r>
      <w:r>
        <w:rPr>
          <w:noProof/>
        </w:rPr>
        <w:tab/>
      </w:r>
      <w:r>
        <w:rPr>
          <w:noProof/>
        </w:rPr>
        <w:fldChar w:fldCharType="begin"/>
      </w:r>
      <w:r>
        <w:rPr>
          <w:noProof/>
        </w:rPr>
        <w:instrText xml:space="preserve"> PAGEREF _Toc62037295 \h </w:instrText>
      </w:r>
      <w:r>
        <w:rPr>
          <w:noProof/>
        </w:rPr>
      </w:r>
      <w:r>
        <w:rPr>
          <w:noProof/>
        </w:rPr>
        <w:fldChar w:fldCharType="separate"/>
      </w:r>
      <w:r>
        <w:rPr>
          <w:noProof/>
        </w:rPr>
        <w:t>13</w:t>
      </w:r>
      <w:r>
        <w:rPr>
          <w:noProof/>
        </w:rPr>
        <w:fldChar w:fldCharType="end"/>
      </w:r>
    </w:p>
    <w:p w14:paraId="3FDA7BB1" w14:textId="0CF5AD75" w:rsidR="00474B3E" w:rsidRDefault="00474B3E">
      <w:pPr>
        <w:pStyle w:val="TOC3"/>
        <w:tabs>
          <w:tab w:val="left" w:pos="1200"/>
          <w:tab w:val="right" w:leader="dot" w:pos="9414"/>
        </w:tabs>
        <w:rPr>
          <w:rFonts w:asciiTheme="minorHAnsi" w:eastAsiaTheme="minorEastAsia" w:hAnsiTheme="minorHAnsi" w:cstheme="minorBidi"/>
          <w:i w:val="0"/>
          <w:noProof/>
          <w:sz w:val="22"/>
          <w:szCs w:val="22"/>
          <w:lang w:eastAsia="ja-JP"/>
        </w:rPr>
      </w:pPr>
      <w:r w:rsidRPr="00111332">
        <w:rPr>
          <w:rFonts w:ascii="Tahoma" w:hAnsi="Tahoma" w:cs="Tahoma"/>
          <w:noProof/>
        </w:rPr>
        <w:t>3.3.4</w:t>
      </w:r>
      <w:r>
        <w:rPr>
          <w:rFonts w:asciiTheme="minorHAnsi" w:eastAsiaTheme="minorEastAsia" w:hAnsiTheme="minorHAnsi" w:cstheme="minorBidi"/>
          <w:i w:val="0"/>
          <w:noProof/>
          <w:sz w:val="22"/>
          <w:szCs w:val="22"/>
          <w:lang w:eastAsia="ja-JP"/>
        </w:rPr>
        <w:tab/>
      </w:r>
      <w:r w:rsidRPr="00111332">
        <w:rPr>
          <w:rFonts w:ascii="Tahoma" w:hAnsi="Tahoma" w:cs="Tahoma"/>
          <w:noProof/>
        </w:rPr>
        <w:t>Process After Input (PAI) Module</w:t>
      </w:r>
      <w:r>
        <w:rPr>
          <w:noProof/>
        </w:rPr>
        <w:tab/>
      </w:r>
      <w:r>
        <w:rPr>
          <w:noProof/>
        </w:rPr>
        <w:fldChar w:fldCharType="begin"/>
      </w:r>
      <w:r>
        <w:rPr>
          <w:noProof/>
        </w:rPr>
        <w:instrText xml:space="preserve"> PAGEREF _Toc62037296 \h </w:instrText>
      </w:r>
      <w:r>
        <w:rPr>
          <w:noProof/>
        </w:rPr>
      </w:r>
      <w:r>
        <w:rPr>
          <w:noProof/>
        </w:rPr>
        <w:fldChar w:fldCharType="separate"/>
      </w:r>
      <w:r>
        <w:rPr>
          <w:noProof/>
        </w:rPr>
        <w:t>14</w:t>
      </w:r>
      <w:r>
        <w:rPr>
          <w:noProof/>
        </w:rPr>
        <w:fldChar w:fldCharType="end"/>
      </w:r>
    </w:p>
    <w:p w14:paraId="3BC80673" w14:textId="5D07529B" w:rsidR="00474B3E" w:rsidRDefault="00474B3E">
      <w:pPr>
        <w:pStyle w:val="TOC3"/>
        <w:tabs>
          <w:tab w:val="left" w:pos="1200"/>
          <w:tab w:val="right" w:leader="dot" w:pos="9414"/>
        </w:tabs>
        <w:rPr>
          <w:rFonts w:asciiTheme="minorHAnsi" w:eastAsiaTheme="minorEastAsia" w:hAnsiTheme="minorHAnsi" w:cstheme="minorBidi"/>
          <w:i w:val="0"/>
          <w:noProof/>
          <w:sz w:val="22"/>
          <w:szCs w:val="22"/>
          <w:lang w:eastAsia="ja-JP"/>
        </w:rPr>
      </w:pPr>
      <w:r w:rsidRPr="00111332">
        <w:rPr>
          <w:rFonts w:ascii="Tahoma" w:hAnsi="Tahoma" w:cs="Tahoma"/>
          <w:noProof/>
        </w:rPr>
        <w:t>3.3.6</w:t>
      </w:r>
      <w:r>
        <w:rPr>
          <w:rFonts w:asciiTheme="minorHAnsi" w:eastAsiaTheme="minorEastAsia" w:hAnsiTheme="minorHAnsi" w:cstheme="minorBidi"/>
          <w:i w:val="0"/>
          <w:noProof/>
          <w:sz w:val="22"/>
          <w:szCs w:val="22"/>
          <w:lang w:eastAsia="ja-JP"/>
        </w:rPr>
        <w:tab/>
      </w:r>
      <w:r w:rsidRPr="00111332">
        <w:rPr>
          <w:rFonts w:ascii="Tahoma" w:hAnsi="Tahoma" w:cs="Tahoma"/>
          <w:noProof/>
        </w:rPr>
        <w:t>Screen Number</w:t>
      </w:r>
      <w:r>
        <w:rPr>
          <w:noProof/>
        </w:rPr>
        <w:tab/>
      </w:r>
      <w:r>
        <w:rPr>
          <w:noProof/>
        </w:rPr>
        <w:fldChar w:fldCharType="begin"/>
      </w:r>
      <w:r>
        <w:rPr>
          <w:noProof/>
        </w:rPr>
        <w:instrText xml:space="preserve"> PAGEREF _Toc62037297 \h </w:instrText>
      </w:r>
      <w:r>
        <w:rPr>
          <w:noProof/>
        </w:rPr>
      </w:r>
      <w:r>
        <w:rPr>
          <w:noProof/>
        </w:rPr>
        <w:fldChar w:fldCharType="separate"/>
      </w:r>
      <w:r>
        <w:rPr>
          <w:noProof/>
        </w:rPr>
        <w:t>14</w:t>
      </w:r>
      <w:r>
        <w:rPr>
          <w:noProof/>
        </w:rPr>
        <w:fldChar w:fldCharType="end"/>
      </w:r>
    </w:p>
    <w:p w14:paraId="03AC38C1" w14:textId="54B8DE06" w:rsidR="00474B3E" w:rsidRDefault="00474B3E">
      <w:pPr>
        <w:pStyle w:val="TOC3"/>
        <w:tabs>
          <w:tab w:val="left" w:pos="1200"/>
          <w:tab w:val="right" w:leader="dot" w:pos="9414"/>
        </w:tabs>
        <w:rPr>
          <w:rFonts w:asciiTheme="minorHAnsi" w:eastAsiaTheme="minorEastAsia" w:hAnsiTheme="minorHAnsi" w:cstheme="minorBidi"/>
          <w:i w:val="0"/>
          <w:noProof/>
          <w:sz w:val="22"/>
          <w:szCs w:val="22"/>
          <w:lang w:eastAsia="ja-JP"/>
        </w:rPr>
      </w:pPr>
      <w:r w:rsidRPr="00111332">
        <w:rPr>
          <w:rFonts w:ascii="Tahoma" w:hAnsi="Tahoma" w:cs="Tahoma"/>
          <w:noProof/>
        </w:rPr>
        <w:t>3.3.7</w:t>
      </w:r>
      <w:r>
        <w:rPr>
          <w:rFonts w:asciiTheme="minorHAnsi" w:eastAsiaTheme="minorEastAsia" w:hAnsiTheme="minorHAnsi" w:cstheme="minorBidi"/>
          <w:i w:val="0"/>
          <w:noProof/>
          <w:sz w:val="22"/>
          <w:szCs w:val="22"/>
          <w:lang w:eastAsia="ja-JP"/>
        </w:rPr>
        <w:tab/>
      </w:r>
      <w:r w:rsidRPr="00111332">
        <w:rPr>
          <w:rFonts w:ascii="Tahoma" w:hAnsi="Tahoma" w:cs="Tahoma"/>
          <w:noProof/>
        </w:rPr>
        <w:t>GUI Status</w:t>
      </w:r>
      <w:r>
        <w:rPr>
          <w:noProof/>
        </w:rPr>
        <w:tab/>
      </w:r>
      <w:r>
        <w:rPr>
          <w:noProof/>
        </w:rPr>
        <w:fldChar w:fldCharType="begin"/>
      </w:r>
      <w:r>
        <w:rPr>
          <w:noProof/>
        </w:rPr>
        <w:instrText xml:space="preserve"> PAGEREF _Toc62037298 \h </w:instrText>
      </w:r>
      <w:r>
        <w:rPr>
          <w:noProof/>
        </w:rPr>
      </w:r>
      <w:r>
        <w:rPr>
          <w:noProof/>
        </w:rPr>
        <w:fldChar w:fldCharType="separate"/>
      </w:r>
      <w:r>
        <w:rPr>
          <w:noProof/>
        </w:rPr>
        <w:t>14</w:t>
      </w:r>
      <w:r>
        <w:rPr>
          <w:noProof/>
        </w:rPr>
        <w:fldChar w:fldCharType="end"/>
      </w:r>
    </w:p>
    <w:p w14:paraId="010A08D4" w14:textId="163988A6" w:rsidR="00474B3E" w:rsidRDefault="00474B3E">
      <w:pPr>
        <w:pStyle w:val="TOC3"/>
        <w:tabs>
          <w:tab w:val="left" w:pos="1200"/>
          <w:tab w:val="right" w:leader="dot" w:pos="9414"/>
        </w:tabs>
        <w:rPr>
          <w:rFonts w:asciiTheme="minorHAnsi" w:eastAsiaTheme="minorEastAsia" w:hAnsiTheme="minorHAnsi" w:cstheme="minorBidi"/>
          <w:i w:val="0"/>
          <w:noProof/>
          <w:sz w:val="22"/>
          <w:szCs w:val="22"/>
          <w:lang w:eastAsia="ja-JP"/>
        </w:rPr>
      </w:pPr>
      <w:r w:rsidRPr="00111332">
        <w:rPr>
          <w:rFonts w:ascii="Tahoma" w:hAnsi="Tahoma" w:cs="Tahoma"/>
          <w:noProof/>
        </w:rPr>
        <w:t>3.3.8</w:t>
      </w:r>
      <w:r>
        <w:rPr>
          <w:rFonts w:asciiTheme="minorHAnsi" w:eastAsiaTheme="minorEastAsia" w:hAnsiTheme="minorHAnsi" w:cstheme="minorBidi"/>
          <w:i w:val="0"/>
          <w:noProof/>
          <w:sz w:val="22"/>
          <w:szCs w:val="22"/>
          <w:lang w:eastAsia="ja-JP"/>
        </w:rPr>
        <w:tab/>
      </w:r>
      <w:r w:rsidRPr="00111332">
        <w:rPr>
          <w:rFonts w:ascii="Tahoma" w:hAnsi="Tahoma" w:cs="Tahoma"/>
          <w:noProof/>
        </w:rPr>
        <w:t>GUI Title</w:t>
      </w:r>
      <w:r>
        <w:rPr>
          <w:noProof/>
        </w:rPr>
        <w:tab/>
      </w:r>
      <w:r>
        <w:rPr>
          <w:noProof/>
        </w:rPr>
        <w:fldChar w:fldCharType="begin"/>
      </w:r>
      <w:r>
        <w:rPr>
          <w:noProof/>
        </w:rPr>
        <w:instrText xml:space="preserve"> PAGEREF _Toc62037299 \h </w:instrText>
      </w:r>
      <w:r>
        <w:rPr>
          <w:noProof/>
        </w:rPr>
      </w:r>
      <w:r>
        <w:rPr>
          <w:noProof/>
        </w:rPr>
        <w:fldChar w:fldCharType="separate"/>
      </w:r>
      <w:r>
        <w:rPr>
          <w:noProof/>
        </w:rPr>
        <w:t>14</w:t>
      </w:r>
      <w:r>
        <w:rPr>
          <w:noProof/>
        </w:rPr>
        <w:fldChar w:fldCharType="end"/>
      </w:r>
    </w:p>
    <w:p w14:paraId="79014FC7" w14:textId="73ACBC16" w:rsidR="00474B3E" w:rsidRDefault="00474B3E">
      <w:pPr>
        <w:pStyle w:val="TOC3"/>
        <w:tabs>
          <w:tab w:val="left" w:pos="1200"/>
          <w:tab w:val="right" w:leader="dot" w:pos="9414"/>
        </w:tabs>
        <w:rPr>
          <w:rFonts w:asciiTheme="minorHAnsi" w:eastAsiaTheme="minorEastAsia" w:hAnsiTheme="minorHAnsi" w:cstheme="minorBidi"/>
          <w:i w:val="0"/>
          <w:noProof/>
          <w:sz w:val="22"/>
          <w:szCs w:val="22"/>
          <w:lang w:eastAsia="ja-JP"/>
        </w:rPr>
      </w:pPr>
      <w:r w:rsidRPr="00111332">
        <w:rPr>
          <w:rFonts w:ascii="Tahoma" w:hAnsi="Tahoma" w:cs="Tahoma"/>
          <w:noProof/>
        </w:rPr>
        <w:t>3.3.9</w:t>
      </w:r>
      <w:r>
        <w:rPr>
          <w:rFonts w:asciiTheme="minorHAnsi" w:eastAsiaTheme="minorEastAsia" w:hAnsiTheme="minorHAnsi" w:cstheme="minorBidi"/>
          <w:i w:val="0"/>
          <w:noProof/>
          <w:sz w:val="22"/>
          <w:szCs w:val="22"/>
          <w:lang w:eastAsia="ja-JP"/>
        </w:rPr>
        <w:tab/>
      </w:r>
      <w:r w:rsidRPr="00111332">
        <w:rPr>
          <w:rFonts w:ascii="Tahoma" w:hAnsi="Tahoma" w:cs="Tahoma"/>
          <w:noProof/>
        </w:rPr>
        <w:t>Transaction code</w:t>
      </w:r>
      <w:r>
        <w:rPr>
          <w:noProof/>
        </w:rPr>
        <w:tab/>
      </w:r>
      <w:r>
        <w:rPr>
          <w:noProof/>
        </w:rPr>
        <w:fldChar w:fldCharType="begin"/>
      </w:r>
      <w:r>
        <w:rPr>
          <w:noProof/>
        </w:rPr>
        <w:instrText xml:space="preserve"> PAGEREF _Toc62037300 \h </w:instrText>
      </w:r>
      <w:r>
        <w:rPr>
          <w:noProof/>
        </w:rPr>
      </w:r>
      <w:r>
        <w:rPr>
          <w:noProof/>
        </w:rPr>
        <w:fldChar w:fldCharType="separate"/>
      </w:r>
      <w:r>
        <w:rPr>
          <w:noProof/>
        </w:rPr>
        <w:t>15</w:t>
      </w:r>
      <w:r>
        <w:rPr>
          <w:noProof/>
        </w:rPr>
        <w:fldChar w:fldCharType="end"/>
      </w:r>
    </w:p>
    <w:p w14:paraId="425E9049" w14:textId="498C94D1" w:rsidR="00474B3E" w:rsidRDefault="00474B3E">
      <w:pPr>
        <w:pStyle w:val="TOC2"/>
        <w:rPr>
          <w:rFonts w:asciiTheme="minorHAnsi" w:eastAsiaTheme="minorEastAsia" w:hAnsiTheme="minorHAnsi" w:cstheme="minorBidi"/>
          <w:b w:val="0"/>
          <w:i w:val="0"/>
          <w:smallCaps w:val="0"/>
          <w:sz w:val="22"/>
          <w:szCs w:val="22"/>
          <w:lang w:eastAsia="ja-JP"/>
        </w:rPr>
      </w:pPr>
      <w:r w:rsidRPr="00111332">
        <w:t>3.4</w:t>
      </w:r>
      <w:r>
        <w:rPr>
          <w:rFonts w:asciiTheme="minorHAnsi" w:eastAsiaTheme="minorEastAsia" w:hAnsiTheme="minorHAnsi" w:cstheme="minorBidi"/>
          <w:b w:val="0"/>
          <w:i w:val="0"/>
          <w:smallCaps w:val="0"/>
          <w:sz w:val="22"/>
          <w:szCs w:val="22"/>
          <w:lang w:eastAsia="ja-JP"/>
        </w:rPr>
        <w:tab/>
      </w:r>
      <w:r w:rsidRPr="00111332">
        <w:t>DICTIONARY OBJECTS</w:t>
      </w:r>
      <w:r>
        <w:tab/>
      </w:r>
      <w:r>
        <w:fldChar w:fldCharType="begin"/>
      </w:r>
      <w:r>
        <w:instrText xml:space="preserve"> PAGEREF _Toc62037301 \h </w:instrText>
      </w:r>
      <w:r>
        <w:fldChar w:fldCharType="separate"/>
      </w:r>
      <w:r>
        <w:t>16</w:t>
      </w:r>
      <w:r>
        <w:fldChar w:fldCharType="end"/>
      </w:r>
    </w:p>
    <w:p w14:paraId="40D223CD" w14:textId="54BD3296" w:rsidR="00474B3E" w:rsidRDefault="00474B3E">
      <w:pPr>
        <w:pStyle w:val="TOC3"/>
        <w:tabs>
          <w:tab w:val="left" w:pos="1200"/>
          <w:tab w:val="right" w:leader="dot" w:pos="9414"/>
        </w:tabs>
        <w:rPr>
          <w:rFonts w:asciiTheme="minorHAnsi" w:eastAsiaTheme="minorEastAsia" w:hAnsiTheme="minorHAnsi" w:cstheme="minorBidi"/>
          <w:i w:val="0"/>
          <w:noProof/>
          <w:sz w:val="22"/>
          <w:szCs w:val="22"/>
          <w:lang w:eastAsia="ja-JP"/>
        </w:rPr>
      </w:pPr>
      <w:r w:rsidRPr="00111332">
        <w:rPr>
          <w:rFonts w:ascii="Tahoma" w:hAnsi="Tahoma" w:cs="Tahoma"/>
          <w:noProof/>
        </w:rPr>
        <w:t>3.4.1</w:t>
      </w:r>
      <w:r>
        <w:rPr>
          <w:rFonts w:asciiTheme="minorHAnsi" w:eastAsiaTheme="minorEastAsia" w:hAnsiTheme="minorHAnsi" w:cstheme="minorBidi"/>
          <w:i w:val="0"/>
          <w:noProof/>
          <w:sz w:val="22"/>
          <w:szCs w:val="22"/>
          <w:lang w:eastAsia="ja-JP"/>
        </w:rPr>
        <w:tab/>
      </w:r>
      <w:r w:rsidRPr="00111332">
        <w:rPr>
          <w:rFonts w:ascii="Tahoma" w:hAnsi="Tahoma" w:cs="Tahoma"/>
          <w:noProof/>
        </w:rPr>
        <w:t>Tables</w:t>
      </w:r>
      <w:r>
        <w:rPr>
          <w:noProof/>
        </w:rPr>
        <w:tab/>
      </w:r>
      <w:r>
        <w:rPr>
          <w:noProof/>
        </w:rPr>
        <w:fldChar w:fldCharType="begin"/>
      </w:r>
      <w:r>
        <w:rPr>
          <w:noProof/>
        </w:rPr>
        <w:instrText xml:space="preserve"> PAGEREF _Toc62037302 \h </w:instrText>
      </w:r>
      <w:r>
        <w:rPr>
          <w:noProof/>
        </w:rPr>
      </w:r>
      <w:r>
        <w:rPr>
          <w:noProof/>
        </w:rPr>
        <w:fldChar w:fldCharType="separate"/>
      </w:r>
      <w:r>
        <w:rPr>
          <w:noProof/>
        </w:rPr>
        <w:t>16</w:t>
      </w:r>
      <w:r>
        <w:rPr>
          <w:noProof/>
        </w:rPr>
        <w:fldChar w:fldCharType="end"/>
      </w:r>
    </w:p>
    <w:p w14:paraId="58B43CCC" w14:textId="268CAF84" w:rsidR="00474B3E" w:rsidRDefault="00474B3E">
      <w:pPr>
        <w:pStyle w:val="TOC3"/>
        <w:tabs>
          <w:tab w:val="left" w:pos="1200"/>
          <w:tab w:val="right" w:leader="dot" w:pos="9414"/>
        </w:tabs>
        <w:rPr>
          <w:rFonts w:asciiTheme="minorHAnsi" w:eastAsiaTheme="minorEastAsia" w:hAnsiTheme="minorHAnsi" w:cstheme="minorBidi"/>
          <w:i w:val="0"/>
          <w:noProof/>
          <w:sz w:val="22"/>
          <w:szCs w:val="22"/>
          <w:lang w:eastAsia="ja-JP"/>
        </w:rPr>
      </w:pPr>
      <w:r w:rsidRPr="00111332">
        <w:rPr>
          <w:rFonts w:ascii="Tahoma" w:hAnsi="Tahoma" w:cs="Tahoma"/>
          <w:noProof/>
        </w:rPr>
        <w:t>3.4.2</w:t>
      </w:r>
      <w:r>
        <w:rPr>
          <w:rFonts w:asciiTheme="minorHAnsi" w:eastAsiaTheme="minorEastAsia" w:hAnsiTheme="minorHAnsi" w:cstheme="minorBidi"/>
          <w:i w:val="0"/>
          <w:noProof/>
          <w:sz w:val="22"/>
          <w:szCs w:val="22"/>
          <w:lang w:eastAsia="ja-JP"/>
        </w:rPr>
        <w:tab/>
      </w:r>
      <w:r w:rsidRPr="00111332">
        <w:rPr>
          <w:rFonts w:ascii="Tahoma" w:hAnsi="Tahoma" w:cs="Tahoma"/>
          <w:noProof/>
        </w:rPr>
        <w:t>Structures</w:t>
      </w:r>
      <w:r>
        <w:rPr>
          <w:noProof/>
        </w:rPr>
        <w:tab/>
      </w:r>
      <w:r>
        <w:rPr>
          <w:noProof/>
        </w:rPr>
        <w:fldChar w:fldCharType="begin"/>
      </w:r>
      <w:r>
        <w:rPr>
          <w:noProof/>
        </w:rPr>
        <w:instrText xml:space="preserve"> PAGEREF _Toc62037303 \h </w:instrText>
      </w:r>
      <w:r>
        <w:rPr>
          <w:noProof/>
        </w:rPr>
      </w:r>
      <w:r>
        <w:rPr>
          <w:noProof/>
        </w:rPr>
        <w:fldChar w:fldCharType="separate"/>
      </w:r>
      <w:r>
        <w:rPr>
          <w:noProof/>
        </w:rPr>
        <w:t>16</w:t>
      </w:r>
      <w:r>
        <w:rPr>
          <w:noProof/>
        </w:rPr>
        <w:fldChar w:fldCharType="end"/>
      </w:r>
    </w:p>
    <w:p w14:paraId="158D4956" w14:textId="6FBC7ECF" w:rsidR="00474B3E" w:rsidRDefault="00474B3E">
      <w:pPr>
        <w:pStyle w:val="TOC3"/>
        <w:tabs>
          <w:tab w:val="left" w:pos="1200"/>
          <w:tab w:val="right" w:leader="dot" w:pos="9414"/>
        </w:tabs>
        <w:rPr>
          <w:rFonts w:asciiTheme="minorHAnsi" w:eastAsiaTheme="minorEastAsia" w:hAnsiTheme="minorHAnsi" w:cstheme="minorBidi"/>
          <w:i w:val="0"/>
          <w:noProof/>
          <w:sz w:val="22"/>
          <w:szCs w:val="22"/>
          <w:lang w:eastAsia="ja-JP"/>
        </w:rPr>
      </w:pPr>
      <w:r w:rsidRPr="00111332">
        <w:rPr>
          <w:rFonts w:ascii="Tahoma" w:hAnsi="Tahoma" w:cs="Tahoma"/>
          <w:noProof/>
        </w:rPr>
        <w:t>3.4.3</w:t>
      </w:r>
      <w:r>
        <w:rPr>
          <w:rFonts w:asciiTheme="minorHAnsi" w:eastAsiaTheme="minorEastAsia" w:hAnsiTheme="minorHAnsi" w:cstheme="minorBidi"/>
          <w:i w:val="0"/>
          <w:noProof/>
          <w:sz w:val="22"/>
          <w:szCs w:val="22"/>
          <w:lang w:eastAsia="ja-JP"/>
        </w:rPr>
        <w:tab/>
      </w:r>
      <w:r w:rsidRPr="00111332">
        <w:rPr>
          <w:rFonts w:ascii="Tahoma" w:hAnsi="Tahoma" w:cs="Tahoma"/>
          <w:noProof/>
        </w:rPr>
        <w:t>Table Types</w:t>
      </w:r>
      <w:r>
        <w:rPr>
          <w:noProof/>
        </w:rPr>
        <w:tab/>
      </w:r>
      <w:r>
        <w:rPr>
          <w:noProof/>
        </w:rPr>
        <w:fldChar w:fldCharType="begin"/>
      </w:r>
      <w:r>
        <w:rPr>
          <w:noProof/>
        </w:rPr>
        <w:instrText xml:space="preserve"> PAGEREF _Toc62037304 \h </w:instrText>
      </w:r>
      <w:r>
        <w:rPr>
          <w:noProof/>
        </w:rPr>
      </w:r>
      <w:r>
        <w:rPr>
          <w:noProof/>
        </w:rPr>
        <w:fldChar w:fldCharType="separate"/>
      </w:r>
      <w:r>
        <w:rPr>
          <w:noProof/>
        </w:rPr>
        <w:t>17</w:t>
      </w:r>
      <w:r>
        <w:rPr>
          <w:noProof/>
        </w:rPr>
        <w:fldChar w:fldCharType="end"/>
      </w:r>
    </w:p>
    <w:p w14:paraId="684318F2" w14:textId="7DCC9DB3" w:rsidR="00474B3E" w:rsidRDefault="00474B3E">
      <w:pPr>
        <w:pStyle w:val="TOC3"/>
        <w:tabs>
          <w:tab w:val="left" w:pos="1200"/>
          <w:tab w:val="right" w:leader="dot" w:pos="9414"/>
        </w:tabs>
        <w:rPr>
          <w:rFonts w:asciiTheme="minorHAnsi" w:eastAsiaTheme="minorEastAsia" w:hAnsiTheme="minorHAnsi" w:cstheme="minorBidi"/>
          <w:i w:val="0"/>
          <w:noProof/>
          <w:sz w:val="22"/>
          <w:szCs w:val="22"/>
          <w:lang w:eastAsia="ja-JP"/>
        </w:rPr>
      </w:pPr>
      <w:r w:rsidRPr="00111332">
        <w:rPr>
          <w:rFonts w:ascii="Tahoma" w:hAnsi="Tahoma" w:cs="Tahoma"/>
          <w:noProof/>
        </w:rPr>
        <w:t>3.4.4</w:t>
      </w:r>
      <w:r>
        <w:rPr>
          <w:rFonts w:asciiTheme="minorHAnsi" w:eastAsiaTheme="minorEastAsia" w:hAnsiTheme="minorHAnsi" w:cstheme="minorBidi"/>
          <w:i w:val="0"/>
          <w:noProof/>
          <w:sz w:val="22"/>
          <w:szCs w:val="22"/>
          <w:lang w:eastAsia="ja-JP"/>
        </w:rPr>
        <w:tab/>
      </w:r>
      <w:r w:rsidRPr="00111332">
        <w:rPr>
          <w:rFonts w:ascii="Tahoma" w:hAnsi="Tahoma" w:cs="Tahoma"/>
          <w:noProof/>
        </w:rPr>
        <w:t>Views</w:t>
      </w:r>
      <w:r>
        <w:rPr>
          <w:noProof/>
        </w:rPr>
        <w:tab/>
      </w:r>
      <w:r>
        <w:rPr>
          <w:noProof/>
        </w:rPr>
        <w:fldChar w:fldCharType="begin"/>
      </w:r>
      <w:r>
        <w:rPr>
          <w:noProof/>
        </w:rPr>
        <w:instrText xml:space="preserve"> PAGEREF _Toc62037305 \h </w:instrText>
      </w:r>
      <w:r>
        <w:rPr>
          <w:noProof/>
        </w:rPr>
      </w:r>
      <w:r>
        <w:rPr>
          <w:noProof/>
        </w:rPr>
        <w:fldChar w:fldCharType="separate"/>
      </w:r>
      <w:r>
        <w:rPr>
          <w:noProof/>
        </w:rPr>
        <w:t>17</w:t>
      </w:r>
      <w:r>
        <w:rPr>
          <w:noProof/>
        </w:rPr>
        <w:fldChar w:fldCharType="end"/>
      </w:r>
    </w:p>
    <w:p w14:paraId="7120D84C" w14:textId="17D1D380" w:rsidR="00474B3E" w:rsidRDefault="00474B3E">
      <w:pPr>
        <w:pStyle w:val="TOC3"/>
        <w:tabs>
          <w:tab w:val="left" w:pos="1200"/>
          <w:tab w:val="right" w:leader="dot" w:pos="9414"/>
        </w:tabs>
        <w:rPr>
          <w:rFonts w:asciiTheme="minorHAnsi" w:eastAsiaTheme="minorEastAsia" w:hAnsiTheme="minorHAnsi" w:cstheme="minorBidi"/>
          <w:i w:val="0"/>
          <w:noProof/>
          <w:sz w:val="22"/>
          <w:szCs w:val="22"/>
          <w:lang w:eastAsia="ja-JP"/>
        </w:rPr>
      </w:pPr>
      <w:r w:rsidRPr="00111332">
        <w:rPr>
          <w:rFonts w:ascii="Tahoma" w:hAnsi="Tahoma" w:cs="Tahoma"/>
          <w:noProof/>
        </w:rPr>
        <w:t>3.4.5</w:t>
      </w:r>
      <w:r>
        <w:rPr>
          <w:rFonts w:asciiTheme="minorHAnsi" w:eastAsiaTheme="minorEastAsia" w:hAnsiTheme="minorHAnsi" w:cstheme="minorBidi"/>
          <w:i w:val="0"/>
          <w:noProof/>
          <w:sz w:val="22"/>
          <w:szCs w:val="22"/>
          <w:lang w:eastAsia="ja-JP"/>
        </w:rPr>
        <w:tab/>
      </w:r>
      <w:r w:rsidRPr="00111332">
        <w:rPr>
          <w:rFonts w:ascii="Tahoma" w:hAnsi="Tahoma" w:cs="Tahoma"/>
          <w:noProof/>
        </w:rPr>
        <w:t>Table Indices</w:t>
      </w:r>
      <w:r>
        <w:rPr>
          <w:noProof/>
        </w:rPr>
        <w:tab/>
      </w:r>
      <w:r>
        <w:rPr>
          <w:noProof/>
        </w:rPr>
        <w:fldChar w:fldCharType="begin"/>
      </w:r>
      <w:r>
        <w:rPr>
          <w:noProof/>
        </w:rPr>
        <w:instrText xml:space="preserve"> PAGEREF _Toc62037306 \h </w:instrText>
      </w:r>
      <w:r>
        <w:rPr>
          <w:noProof/>
        </w:rPr>
      </w:r>
      <w:r>
        <w:rPr>
          <w:noProof/>
        </w:rPr>
        <w:fldChar w:fldCharType="separate"/>
      </w:r>
      <w:r>
        <w:rPr>
          <w:noProof/>
        </w:rPr>
        <w:t>17</w:t>
      </w:r>
      <w:r>
        <w:rPr>
          <w:noProof/>
        </w:rPr>
        <w:fldChar w:fldCharType="end"/>
      </w:r>
    </w:p>
    <w:p w14:paraId="1416DA64" w14:textId="7F54C954" w:rsidR="00474B3E" w:rsidRDefault="00474B3E">
      <w:pPr>
        <w:pStyle w:val="TOC3"/>
        <w:tabs>
          <w:tab w:val="left" w:pos="1200"/>
          <w:tab w:val="right" w:leader="dot" w:pos="9414"/>
        </w:tabs>
        <w:rPr>
          <w:rFonts w:asciiTheme="minorHAnsi" w:eastAsiaTheme="minorEastAsia" w:hAnsiTheme="minorHAnsi" w:cstheme="minorBidi"/>
          <w:i w:val="0"/>
          <w:noProof/>
          <w:sz w:val="22"/>
          <w:szCs w:val="22"/>
          <w:lang w:eastAsia="ja-JP"/>
        </w:rPr>
      </w:pPr>
      <w:r w:rsidRPr="00111332">
        <w:rPr>
          <w:rFonts w:ascii="Tahoma" w:hAnsi="Tahoma" w:cs="Tahoma"/>
          <w:noProof/>
        </w:rPr>
        <w:t>3.4.6</w:t>
      </w:r>
      <w:r>
        <w:rPr>
          <w:rFonts w:asciiTheme="minorHAnsi" w:eastAsiaTheme="minorEastAsia" w:hAnsiTheme="minorHAnsi" w:cstheme="minorBidi"/>
          <w:i w:val="0"/>
          <w:noProof/>
          <w:sz w:val="22"/>
          <w:szCs w:val="22"/>
          <w:lang w:eastAsia="ja-JP"/>
        </w:rPr>
        <w:tab/>
      </w:r>
      <w:r w:rsidRPr="00111332">
        <w:rPr>
          <w:rFonts w:ascii="Tahoma" w:hAnsi="Tahoma" w:cs="Tahoma"/>
          <w:noProof/>
        </w:rPr>
        <w:t>Table Fields</w:t>
      </w:r>
      <w:r>
        <w:rPr>
          <w:noProof/>
        </w:rPr>
        <w:tab/>
      </w:r>
      <w:r>
        <w:rPr>
          <w:noProof/>
        </w:rPr>
        <w:fldChar w:fldCharType="begin"/>
      </w:r>
      <w:r>
        <w:rPr>
          <w:noProof/>
        </w:rPr>
        <w:instrText xml:space="preserve"> PAGEREF _Toc62037307 \h </w:instrText>
      </w:r>
      <w:r>
        <w:rPr>
          <w:noProof/>
        </w:rPr>
      </w:r>
      <w:r>
        <w:rPr>
          <w:noProof/>
        </w:rPr>
        <w:fldChar w:fldCharType="separate"/>
      </w:r>
      <w:r>
        <w:rPr>
          <w:noProof/>
        </w:rPr>
        <w:t>17</w:t>
      </w:r>
      <w:r>
        <w:rPr>
          <w:noProof/>
        </w:rPr>
        <w:fldChar w:fldCharType="end"/>
      </w:r>
    </w:p>
    <w:p w14:paraId="4BC4EEB1" w14:textId="3DE989E5" w:rsidR="00474B3E" w:rsidRDefault="00474B3E">
      <w:pPr>
        <w:pStyle w:val="TOC3"/>
        <w:tabs>
          <w:tab w:val="left" w:pos="1200"/>
          <w:tab w:val="right" w:leader="dot" w:pos="9414"/>
        </w:tabs>
        <w:rPr>
          <w:rFonts w:asciiTheme="minorHAnsi" w:eastAsiaTheme="minorEastAsia" w:hAnsiTheme="minorHAnsi" w:cstheme="minorBidi"/>
          <w:i w:val="0"/>
          <w:noProof/>
          <w:sz w:val="22"/>
          <w:szCs w:val="22"/>
          <w:lang w:eastAsia="ja-JP"/>
        </w:rPr>
      </w:pPr>
      <w:r w:rsidRPr="00111332">
        <w:rPr>
          <w:rFonts w:ascii="Tahoma" w:hAnsi="Tahoma" w:cs="Tahoma"/>
          <w:noProof/>
        </w:rPr>
        <w:t>3.4.7</w:t>
      </w:r>
      <w:r>
        <w:rPr>
          <w:rFonts w:asciiTheme="minorHAnsi" w:eastAsiaTheme="minorEastAsia" w:hAnsiTheme="minorHAnsi" w:cstheme="minorBidi"/>
          <w:i w:val="0"/>
          <w:noProof/>
          <w:sz w:val="22"/>
          <w:szCs w:val="22"/>
          <w:lang w:eastAsia="ja-JP"/>
        </w:rPr>
        <w:tab/>
      </w:r>
      <w:r w:rsidRPr="00111332">
        <w:rPr>
          <w:rFonts w:ascii="Tahoma" w:hAnsi="Tahoma" w:cs="Tahoma"/>
          <w:noProof/>
        </w:rPr>
        <w:t>Data Elements</w:t>
      </w:r>
      <w:r>
        <w:rPr>
          <w:noProof/>
        </w:rPr>
        <w:tab/>
      </w:r>
      <w:r>
        <w:rPr>
          <w:noProof/>
        </w:rPr>
        <w:fldChar w:fldCharType="begin"/>
      </w:r>
      <w:r>
        <w:rPr>
          <w:noProof/>
        </w:rPr>
        <w:instrText xml:space="preserve"> PAGEREF _Toc62037308 \h </w:instrText>
      </w:r>
      <w:r>
        <w:rPr>
          <w:noProof/>
        </w:rPr>
      </w:r>
      <w:r>
        <w:rPr>
          <w:noProof/>
        </w:rPr>
        <w:fldChar w:fldCharType="separate"/>
      </w:r>
      <w:r>
        <w:rPr>
          <w:noProof/>
        </w:rPr>
        <w:t>18</w:t>
      </w:r>
      <w:r>
        <w:rPr>
          <w:noProof/>
        </w:rPr>
        <w:fldChar w:fldCharType="end"/>
      </w:r>
    </w:p>
    <w:p w14:paraId="5D05D743" w14:textId="3F856EA4" w:rsidR="00474B3E" w:rsidRDefault="00474B3E">
      <w:pPr>
        <w:pStyle w:val="TOC3"/>
        <w:tabs>
          <w:tab w:val="left" w:pos="1200"/>
          <w:tab w:val="right" w:leader="dot" w:pos="9414"/>
        </w:tabs>
        <w:rPr>
          <w:rFonts w:asciiTheme="minorHAnsi" w:eastAsiaTheme="minorEastAsia" w:hAnsiTheme="minorHAnsi" w:cstheme="minorBidi"/>
          <w:i w:val="0"/>
          <w:noProof/>
          <w:sz w:val="22"/>
          <w:szCs w:val="22"/>
          <w:lang w:eastAsia="ja-JP"/>
        </w:rPr>
      </w:pPr>
      <w:r w:rsidRPr="00111332">
        <w:rPr>
          <w:rFonts w:ascii="Tahoma" w:hAnsi="Tahoma" w:cs="Tahoma"/>
          <w:noProof/>
        </w:rPr>
        <w:t>3.4.8</w:t>
      </w:r>
      <w:r>
        <w:rPr>
          <w:rFonts w:asciiTheme="minorHAnsi" w:eastAsiaTheme="minorEastAsia" w:hAnsiTheme="minorHAnsi" w:cstheme="minorBidi"/>
          <w:i w:val="0"/>
          <w:noProof/>
          <w:sz w:val="22"/>
          <w:szCs w:val="22"/>
          <w:lang w:eastAsia="ja-JP"/>
        </w:rPr>
        <w:tab/>
      </w:r>
      <w:r w:rsidRPr="00111332">
        <w:rPr>
          <w:rFonts w:ascii="Tahoma" w:hAnsi="Tahoma" w:cs="Tahoma"/>
          <w:noProof/>
        </w:rPr>
        <w:t>Domains</w:t>
      </w:r>
      <w:r>
        <w:rPr>
          <w:noProof/>
        </w:rPr>
        <w:tab/>
      </w:r>
      <w:r>
        <w:rPr>
          <w:noProof/>
        </w:rPr>
        <w:fldChar w:fldCharType="begin"/>
      </w:r>
      <w:r>
        <w:rPr>
          <w:noProof/>
        </w:rPr>
        <w:instrText xml:space="preserve"> PAGEREF _Toc62037309 \h </w:instrText>
      </w:r>
      <w:r>
        <w:rPr>
          <w:noProof/>
        </w:rPr>
      </w:r>
      <w:r>
        <w:rPr>
          <w:noProof/>
        </w:rPr>
        <w:fldChar w:fldCharType="separate"/>
      </w:r>
      <w:r>
        <w:rPr>
          <w:noProof/>
        </w:rPr>
        <w:t>18</w:t>
      </w:r>
      <w:r>
        <w:rPr>
          <w:noProof/>
        </w:rPr>
        <w:fldChar w:fldCharType="end"/>
      </w:r>
    </w:p>
    <w:p w14:paraId="442012CF" w14:textId="6C5F0F68" w:rsidR="00474B3E" w:rsidRDefault="00474B3E">
      <w:pPr>
        <w:pStyle w:val="TOC3"/>
        <w:tabs>
          <w:tab w:val="left" w:pos="1200"/>
          <w:tab w:val="right" w:leader="dot" w:pos="9414"/>
        </w:tabs>
        <w:rPr>
          <w:rFonts w:asciiTheme="minorHAnsi" w:eastAsiaTheme="minorEastAsia" w:hAnsiTheme="minorHAnsi" w:cstheme="minorBidi"/>
          <w:i w:val="0"/>
          <w:noProof/>
          <w:sz w:val="22"/>
          <w:szCs w:val="22"/>
          <w:lang w:eastAsia="ja-JP"/>
        </w:rPr>
      </w:pPr>
      <w:r w:rsidRPr="00111332">
        <w:rPr>
          <w:rFonts w:ascii="Tahoma" w:hAnsi="Tahoma" w:cs="Tahoma"/>
          <w:noProof/>
        </w:rPr>
        <w:t>3.4.9</w:t>
      </w:r>
      <w:r>
        <w:rPr>
          <w:rFonts w:asciiTheme="minorHAnsi" w:eastAsiaTheme="minorEastAsia" w:hAnsiTheme="minorHAnsi" w:cstheme="minorBidi"/>
          <w:i w:val="0"/>
          <w:noProof/>
          <w:sz w:val="22"/>
          <w:szCs w:val="22"/>
          <w:lang w:eastAsia="ja-JP"/>
        </w:rPr>
        <w:tab/>
      </w:r>
      <w:r w:rsidRPr="00111332">
        <w:rPr>
          <w:rFonts w:ascii="Tahoma" w:hAnsi="Tahoma" w:cs="Tahoma"/>
          <w:noProof/>
        </w:rPr>
        <w:t>Lock Objects</w:t>
      </w:r>
      <w:r>
        <w:rPr>
          <w:noProof/>
        </w:rPr>
        <w:tab/>
      </w:r>
      <w:r>
        <w:rPr>
          <w:noProof/>
        </w:rPr>
        <w:fldChar w:fldCharType="begin"/>
      </w:r>
      <w:r>
        <w:rPr>
          <w:noProof/>
        </w:rPr>
        <w:instrText xml:space="preserve"> PAGEREF _Toc62037310 \h </w:instrText>
      </w:r>
      <w:r>
        <w:rPr>
          <w:noProof/>
        </w:rPr>
      </w:r>
      <w:r>
        <w:rPr>
          <w:noProof/>
        </w:rPr>
        <w:fldChar w:fldCharType="separate"/>
      </w:r>
      <w:r>
        <w:rPr>
          <w:noProof/>
        </w:rPr>
        <w:t>19</w:t>
      </w:r>
      <w:r>
        <w:rPr>
          <w:noProof/>
        </w:rPr>
        <w:fldChar w:fldCharType="end"/>
      </w:r>
    </w:p>
    <w:p w14:paraId="1D7E7780" w14:textId="6D6608F8" w:rsidR="00474B3E" w:rsidRDefault="00474B3E">
      <w:pPr>
        <w:pStyle w:val="TOC3"/>
        <w:tabs>
          <w:tab w:val="left" w:pos="1200"/>
          <w:tab w:val="right" w:leader="dot" w:pos="9414"/>
        </w:tabs>
        <w:rPr>
          <w:rFonts w:asciiTheme="minorHAnsi" w:eastAsiaTheme="minorEastAsia" w:hAnsiTheme="minorHAnsi" w:cstheme="minorBidi"/>
          <w:i w:val="0"/>
          <w:noProof/>
          <w:sz w:val="22"/>
          <w:szCs w:val="22"/>
          <w:lang w:eastAsia="ja-JP"/>
        </w:rPr>
      </w:pPr>
      <w:r w:rsidRPr="00111332">
        <w:rPr>
          <w:rFonts w:ascii="Tahoma" w:hAnsi="Tahoma" w:cs="Tahoma"/>
          <w:noProof/>
        </w:rPr>
        <w:t>3.4.10</w:t>
      </w:r>
      <w:r>
        <w:rPr>
          <w:rFonts w:asciiTheme="minorHAnsi" w:eastAsiaTheme="minorEastAsia" w:hAnsiTheme="minorHAnsi" w:cstheme="minorBidi"/>
          <w:i w:val="0"/>
          <w:noProof/>
          <w:sz w:val="22"/>
          <w:szCs w:val="22"/>
          <w:lang w:eastAsia="ja-JP"/>
        </w:rPr>
        <w:tab/>
      </w:r>
      <w:r w:rsidRPr="00111332">
        <w:rPr>
          <w:rFonts w:ascii="Tahoma" w:hAnsi="Tahoma" w:cs="Tahoma"/>
          <w:noProof/>
        </w:rPr>
        <w:t>Search Help</w:t>
      </w:r>
      <w:r>
        <w:rPr>
          <w:noProof/>
        </w:rPr>
        <w:tab/>
      </w:r>
      <w:r>
        <w:rPr>
          <w:noProof/>
        </w:rPr>
        <w:fldChar w:fldCharType="begin"/>
      </w:r>
      <w:r>
        <w:rPr>
          <w:noProof/>
        </w:rPr>
        <w:instrText xml:space="preserve"> PAGEREF _Toc62037311 \h </w:instrText>
      </w:r>
      <w:r>
        <w:rPr>
          <w:noProof/>
        </w:rPr>
      </w:r>
      <w:r>
        <w:rPr>
          <w:noProof/>
        </w:rPr>
        <w:fldChar w:fldCharType="separate"/>
      </w:r>
      <w:r>
        <w:rPr>
          <w:noProof/>
        </w:rPr>
        <w:t>19</w:t>
      </w:r>
      <w:r>
        <w:rPr>
          <w:noProof/>
        </w:rPr>
        <w:fldChar w:fldCharType="end"/>
      </w:r>
    </w:p>
    <w:p w14:paraId="17BB3D59" w14:textId="02402557" w:rsidR="00474B3E" w:rsidRDefault="00474B3E">
      <w:pPr>
        <w:pStyle w:val="TOC3"/>
        <w:tabs>
          <w:tab w:val="left" w:pos="1200"/>
          <w:tab w:val="right" w:leader="dot" w:pos="9414"/>
        </w:tabs>
        <w:rPr>
          <w:rFonts w:asciiTheme="minorHAnsi" w:eastAsiaTheme="minorEastAsia" w:hAnsiTheme="minorHAnsi" w:cstheme="minorBidi"/>
          <w:i w:val="0"/>
          <w:noProof/>
          <w:sz w:val="22"/>
          <w:szCs w:val="22"/>
          <w:lang w:eastAsia="ja-JP"/>
        </w:rPr>
      </w:pPr>
      <w:r w:rsidRPr="00111332">
        <w:rPr>
          <w:rFonts w:ascii="Tahoma" w:hAnsi="Tahoma" w:cs="Tahoma"/>
          <w:noProof/>
        </w:rPr>
        <w:t>3.4.11</w:t>
      </w:r>
      <w:r>
        <w:rPr>
          <w:rFonts w:asciiTheme="minorHAnsi" w:eastAsiaTheme="minorEastAsia" w:hAnsiTheme="minorHAnsi" w:cstheme="minorBidi"/>
          <w:i w:val="0"/>
          <w:noProof/>
          <w:sz w:val="22"/>
          <w:szCs w:val="22"/>
          <w:lang w:eastAsia="ja-JP"/>
        </w:rPr>
        <w:tab/>
      </w:r>
      <w:r w:rsidRPr="00111332">
        <w:rPr>
          <w:rFonts w:ascii="Tahoma" w:hAnsi="Tahoma" w:cs="Tahoma"/>
          <w:noProof/>
        </w:rPr>
        <w:t>Type Groups</w:t>
      </w:r>
      <w:r>
        <w:rPr>
          <w:noProof/>
        </w:rPr>
        <w:tab/>
      </w:r>
      <w:r>
        <w:rPr>
          <w:noProof/>
        </w:rPr>
        <w:fldChar w:fldCharType="begin"/>
      </w:r>
      <w:r>
        <w:rPr>
          <w:noProof/>
        </w:rPr>
        <w:instrText xml:space="preserve"> PAGEREF _Toc62037312 \h </w:instrText>
      </w:r>
      <w:r>
        <w:rPr>
          <w:noProof/>
        </w:rPr>
      </w:r>
      <w:r>
        <w:rPr>
          <w:noProof/>
        </w:rPr>
        <w:fldChar w:fldCharType="separate"/>
      </w:r>
      <w:r>
        <w:rPr>
          <w:noProof/>
        </w:rPr>
        <w:t>19</w:t>
      </w:r>
      <w:r>
        <w:rPr>
          <w:noProof/>
        </w:rPr>
        <w:fldChar w:fldCharType="end"/>
      </w:r>
    </w:p>
    <w:p w14:paraId="052D3CA1" w14:textId="5A86285F" w:rsidR="00474B3E" w:rsidRDefault="00474B3E">
      <w:pPr>
        <w:pStyle w:val="TOC3"/>
        <w:tabs>
          <w:tab w:val="left" w:pos="1200"/>
          <w:tab w:val="right" w:leader="dot" w:pos="9414"/>
        </w:tabs>
        <w:rPr>
          <w:rFonts w:asciiTheme="minorHAnsi" w:eastAsiaTheme="minorEastAsia" w:hAnsiTheme="minorHAnsi" w:cstheme="minorBidi"/>
          <w:i w:val="0"/>
          <w:noProof/>
          <w:sz w:val="22"/>
          <w:szCs w:val="22"/>
          <w:lang w:eastAsia="ja-JP"/>
        </w:rPr>
      </w:pPr>
      <w:r w:rsidRPr="00111332">
        <w:rPr>
          <w:rFonts w:ascii="Tahoma" w:hAnsi="Tahoma" w:cs="Tahoma"/>
          <w:noProof/>
        </w:rPr>
        <w:t>3.4.12</w:t>
      </w:r>
      <w:r>
        <w:rPr>
          <w:rFonts w:asciiTheme="minorHAnsi" w:eastAsiaTheme="minorEastAsia" w:hAnsiTheme="minorHAnsi" w:cstheme="minorBidi"/>
          <w:i w:val="0"/>
          <w:noProof/>
          <w:sz w:val="22"/>
          <w:szCs w:val="22"/>
          <w:lang w:eastAsia="ja-JP"/>
        </w:rPr>
        <w:tab/>
      </w:r>
      <w:r w:rsidRPr="00111332">
        <w:rPr>
          <w:rFonts w:ascii="Tahoma" w:hAnsi="Tahoma" w:cs="Tahoma"/>
          <w:noProof/>
        </w:rPr>
        <w:t>ABAP on HANA objects</w:t>
      </w:r>
      <w:r>
        <w:rPr>
          <w:noProof/>
        </w:rPr>
        <w:tab/>
      </w:r>
      <w:r>
        <w:rPr>
          <w:noProof/>
        </w:rPr>
        <w:fldChar w:fldCharType="begin"/>
      </w:r>
      <w:r>
        <w:rPr>
          <w:noProof/>
        </w:rPr>
        <w:instrText xml:space="preserve"> PAGEREF _Toc62037313 \h </w:instrText>
      </w:r>
      <w:r>
        <w:rPr>
          <w:noProof/>
        </w:rPr>
      </w:r>
      <w:r>
        <w:rPr>
          <w:noProof/>
        </w:rPr>
        <w:fldChar w:fldCharType="separate"/>
      </w:r>
      <w:r>
        <w:rPr>
          <w:noProof/>
        </w:rPr>
        <w:t>19</w:t>
      </w:r>
      <w:r>
        <w:rPr>
          <w:noProof/>
        </w:rPr>
        <w:fldChar w:fldCharType="end"/>
      </w:r>
    </w:p>
    <w:p w14:paraId="337B8FEE" w14:textId="4BC514B2" w:rsidR="00474B3E" w:rsidRDefault="00474B3E">
      <w:pPr>
        <w:pStyle w:val="TOC3"/>
        <w:tabs>
          <w:tab w:val="left" w:pos="1400"/>
          <w:tab w:val="right" w:leader="dot" w:pos="9414"/>
        </w:tabs>
        <w:rPr>
          <w:rFonts w:asciiTheme="minorHAnsi" w:eastAsiaTheme="minorEastAsia" w:hAnsiTheme="minorHAnsi" w:cstheme="minorBidi"/>
          <w:i w:val="0"/>
          <w:noProof/>
          <w:sz w:val="22"/>
          <w:szCs w:val="22"/>
          <w:lang w:eastAsia="ja-JP"/>
        </w:rPr>
      </w:pPr>
      <w:r w:rsidRPr="00111332">
        <w:rPr>
          <w:rFonts w:ascii="Tahoma" w:hAnsi="Tahoma" w:cs="Tahoma"/>
          <w:noProof/>
        </w:rPr>
        <w:t>3.4.12.1</w:t>
      </w:r>
      <w:r>
        <w:rPr>
          <w:rFonts w:asciiTheme="minorHAnsi" w:eastAsiaTheme="minorEastAsia" w:hAnsiTheme="minorHAnsi" w:cstheme="minorBidi"/>
          <w:i w:val="0"/>
          <w:noProof/>
          <w:sz w:val="22"/>
          <w:szCs w:val="22"/>
          <w:lang w:eastAsia="ja-JP"/>
        </w:rPr>
        <w:tab/>
      </w:r>
      <w:r w:rsidRPr="00111332">
        <w:rPr>
          <w:rFonts w:ascii="Tahoma" w:hAnsi="Tahoma" w:cs="Tahoma"/>
          <w:noProof/>
        </w:rPr>
        <w:t>CDS View</w:t>
      </w:r>
      <w:r>
        <w:rPr>
          <w:noProof/>
        </w:rPr>
        <w:tab/>
      </w:r>
      <w:r>
        <w:rPr>
          <w:noProof/>
        </w:rPr>
        <w:fldChar w:fldCharType="begin"/>
      </w:r>
      <w:r>
        <w:rPr>
          <w:noProof/>
        </w:rPr>
        <w:instrText xml:space="preserve"> PAGEREF _Toc62037314 \h </w:instrText>
      </w:r>
      <w:r>
        <w:rPr>
          <w:noProof/>
        </w:rPr>
      </w:r>
      <w:r>
        <w:rPr>
          <w:noProof/>
        </w:rPr>
        <w:fldChar w:fldCharType="separate"/>
      </w:r>
      <w:r>
        <w:rPr>
          <w:noProof/>
        </w:rPr>
        <w:t>19</w:t>
      </w:r>
      <w:r>
        <w:rPr>
          <w:noProof/>
        </w:rPr>
        <w:fldChar w:fldCharType="end"/>
      </w:r>
    </w:p>
    <w:p w14:paraId="264D7414" w14:textId="4D48DBC8" w:rsidR="00474B3E" w:rsidRDefault="00474B3E">
      <w:pPr>
        <w:pStyle w:val="TOC3"/>
        <w:tabs>
          <w:tab w:val="left" w:pos="1400"/>
          <w:tab w:val="right" w:leader="dot" w:pos="9414"/>
        </w:tabs>
        <w:rPr>
          <w:rFonts w:asciiTheme="minorHAnsi" w:eastAsiaTheme="minorEastAsia" w:hAnsiTheme="minorHAnsi" w:cstheme="minorBidi"/>
          <w:i w:val="0"/>
          <w:noProof/>
          <w:sz w:val="22"/>
          <w:szCs w:val="22"/>
          <w:lang w:eastAsia="ja-JP"/>
        </w:rPr>
      </w:pPr>
      <w:r w:rsidRPr="00111332">
        <w:rPr>
          <w:rFonts w:ascii="Tahoma" w:hAnsi="Tahoma" w:cs="Tahoma"/>
          <w:noProof/>
        </w:rPr>
        <w:t>3.4.12.2</w:t>
      </w:r>
      <w:r>
        <w:rPr>
          <w:rFonts w:asciiTheme="minorHAnsi" w:eastAsiaTheme="minorEastAsia" w:hAnsiTheme="minorHAnsi" w:cstheme="minorBidi"/>
          <w:i w:val="0"/>
          <w:noProof/>
          <w:sz w:val="22"/>
          <w:szCs w:val="22"/>
          <w:lang w:eastAsia="ja-JP"/>
        </w:rPr>
        <w:tab/>
      </w:r>
      <w:r w:rsidRPr="00111332">
        <w:rPr>
          <w:rFonts w:ascii="Tahoma" w:hAnsi="Tahoma" w:cs="Tahoma"/>
          <w:noProof/>
        </w:rPr>
        <w:t>CDS Table Function</w:t>
      </w:r>
      <w:r>
        <w:rPr>
          <w:noProof/>
        </w:rPr>
        <w:tab/>
      </w:r>
      <w:r>
        <w:rPr>
          <w:noProof/>
        </w:rPr>
        <w:fldChar w:fldCharType="begin"/>
      </w:r>
      <w:r>
        <w:rPr>
          <w:noProof/>
        </w:rPr>
        <w:instrText xml:space="preserve"> PAGEREF _Toc62037315 \h </w:instrText>
      </w:r>
      <w:r>
        <w:rPr>
          <w:noProof/>
        </w:rPr>
      </w:r>
      <w:r>
        <w:rPr>
          <w:noProof/>
        </w:rPr>
        <w:fldChar w:fldCharType="separate"/>
      </w:r>
      <w:r>
        <w:rPr>
          <w:noProof/>
        </w:rPr>
        <w:t>20</w:t>
      </w:r>
      <w:r>
        <w:rPr>
          <w:noProof/>
        </w:rPr>
        <w:fldChar w:fldCharType="end"/>
      </w:r>
    </w:p>
    <w:p w14:paraId="046AFC36" w14:textId="5550E4C0" w:rsidR="00474B3E" w:rsidRDefault="00474B3E">
      <w:pPr>
        <w:pStyle w:val="TOC3"/>
        <w:tabs>
          <w:tab w:val="left" w:pos="1400"/>
          <w:tab w:val="right" w:leader="dot" w:pos="9414"/>
        </w:tabs>
        <w:rPr>
          <w:rFonts w:asciiTheme="minorHAnsi" w:eastAsiaTheme="minorEastAsia" w:hAnsiTheme="minorHAnsi" w:cstheme="minorBidi"/>
          <w:i w:val="0"/>
          <w:noProof/>
          <w:sz w:val="22"/>
          <w:szCs w:val="22"/>
          <w:lang w:eastAsia="ja-JP"/>
        </w:rPr>
      </w:pPr>
      <w:r w:rsidRPr="00111332">
        <w:rPr>
          <w:rFonts w:ascii="Tahoma" w:hAnsi="Tahoma" w:cs="Tahoma"/>
          <w:noProof/>
        </w:rPr>
        <w:t>3.4.12.3</w:t>
      </w:r>
      <w:r>
        <w:rPr>
          <w:rFonts w:asciiTheme="minorHAnsi" w:eastAsiaTheme="minorEastAsia" w:hAnsiTheme="minorHAnsi" w:cstheme="minorBidi"/>
          <w:i w:val="0"/>
          <w:noProof/>
          <w:sz w:val="22"/>
          <w:szCs w:val="22"/>
          <w:lang w:eastAsia="ja-JP"/>
        </w:rPr>
        <w:tab/>
      </w:r>
      <w:r w:rsidRPr="00111332">
        <w:rPr>
          <w:rFonts w:ascii="Tahoma" w:hAnsi="Tahoma" w:cs="Tahoma"/>
          <w:noProof/>
        </w:rPr>
        <w:t>ABAP Managed Database Procedure (AMDP)</w:t>
      </w:r>
      <w:r>
        <w:rPr>
          <w:noProof/>
        </w:rPr>
        <w:tab/>
      </w:r>
      <w:r>
        <w:rPr>
          <w:noProof/>
        </w:rPr>
        <w:fldChar w:fldCharType="begin"/>
      </w:r>
      <w:r>
        <w:rPr>
          <w:noProof/>
        </w:rPr>
        <w:instrText xml:space="preserve"> PAGEREF _Toc62037316 \h </w:instrText>
      </w:r>
      <w:r>
        <w:rPr>
          <w:noProof/>
        </w:rPr>
      </w:r>
      <w:r>
        <w:rPr>
          <w:noProof/>
        </w:rPr>
        <w:fldChar w:fldCharType="separate"/>
      </w:r>
      <w:r>
        <w:rPr>
          <w:noProof/>
        </w:rPr>
        <w:t>20</w:t>
      </w:r>
      <w:r>
        <w:rPr>
          <w:noProof/>
        </w:rPr>
        <w:fldChar w:fldCharType="end"/>
      </w:r>
    </w:p>
    <w:p w14:paraId="175A4809" w14:textId="56EDBC9B" w:rsidR="00474B3E" w:rsidRDefault="00474B3E">
      <w:pPr>
        <w:pStyle w:val="TOC3"/>
        <w:tabs>
          <w:tab w:val="left" w:pos="1200"/>
          <w:tab w:val="right" w:leader="dot" w:pos="9414"/>
        </w:tabs>
        <w:rPr>
          <w:rFonts w:asciiTheme="minorHAnsi" w:eastAsiaTheme="minorEastAsia" w:hAnsiTheme="minorHAnsi" w:cstheme="minorBidi"/>
          <w:i w:val="0"/>
          <w:noProof/>
          <w:sz w:val="22"/>
          <w:szCs w:val="22"/>
          <w:lang w:eastAsia="ja-JP"/>
        </w:rPr>
      </w:pPr>
      <w:r w:rsidRPr="00111332">
        <w:rPr>
          <w:rFonts w:ascii="Tahoma" w:hAnsi="Tahoma" w:cs="Tahoma"/>
          <w:noProof/>
        </w:rPr>
        <w:t>3.4.13</w:t>
      </w:r>
      <w:r>
        <w:rPr>
          <w:rFonts w:asciiTheme="minorHAnsi" w:eastAsiaTheme="minorEastAsia" w:hAnsiTheme="minorHAnsi" w:cstheme="minorBidi"/>
          <w:i w:val="0"/>
          <w:noProof/>
          <w:sz w:val="22"/>
          <w:szCs w:val="22"/>
          <w:lang w:eastAsia="ja-JP"/>
        </w:rPr>
        <w:tab/>
      </w:r>
      <w:r w:rsidRPr="00111332">
        <w:rPr>
          <w:rFonts w:ascii="Tahoma" w:hAnsi="Tahoma" w:cs="Tahoma"/>
          <w:noProof/>
        </w:rPr>
        <w:t>Restrictions for ABAP/4 Dictionary objects</w:t>
      </w:r>
      <w:r>
        <w:rPr>
          <w:noProof/>
        </w:rPr>
        <w:tab/>
      </w:r>
      <w:r>
        <w:rPr>
          <w:noProof/>
        </w:rPr>
        <w:fldChar w:fldCharType="begin"/>
      </w:r>
      <w:r>
        <w:rPr>
          <w:noProof/>
        </w:rPr>
        <w:instrText xml:space="preserve"> PAGEREF _Toc62037317 \h </w:instrText>
      </w:r>
      <w:r>
        <w:rPr>
          <w:noProof/>
        </w:rPr>
      </w:r>
      <w:r>
        <w:rPr>
          <w:noProof/>
        </w:rPr>
        <w:fldChar w:fldCharType="separate"/>
      </w:r>
      <w:r>
        <w:rPr>
          <w:noProof/>
        </w:rPr>
        <w:t>20</w:t>
      </w:r>
      <w:r>
        <w:rPr>
          <w:noProof/>
        </w:rPr>
        <w:fldChar w:fldCharType="end"/>
      </w:r>
    </w:p>
    <w:p w14:paraId="7D8A3F62" w14:textId="656BBBAF" w:rsidR="00474B3E" w:rsidRDefault="00474B3E">
      <w:pPr>
        <w:pStyle w:val="TOC2"/>
        <w:rPr>
          <w:rFonts w:asciiTheme="minorHAnsi" w:eastAsiaTheme="minorEastAsia" w:hAnsiTheme="minorHAnsi" w:cstheme="minorBidi"/>
          <w:b w:val="0"/>
          <w:i w:val="0"/>
          <w:smallCaps w:val="0"/>
          <w:sz w:val="22"/>
          <w:szCs w:val="22"/>
          <w:lang w:eastAsia="ja-JP"/>
        </w:rPr>
      </w:pPr>
      <w:r w:rsidRPr="00111332">
        <w:t>3.5</w:t>
      </w:r>
      <w:r>
        <w:rPr>
          <w:rFonts w:asciiTheme="minorHAnsi" w:eastAsiaTheme="minorEastAsia" w:hAnsiTheme="minorHAnsi" w:cstheme="minorBidi"/>
          <w:b w:val="0"/>
          <w:i w:val="0"/>
          <w:smallCaps w:val="0"/>
          <w:sz w:val="22"/>
          <w:szCs w:val="22"/>
          <w:lang w:eastAsia="ja-JP"/>
        </w:rPr>
        <w:tab/>
      </w:r>
      <w:r w:rsidRPr="00111332">
        <w:t>FUNCTION GROUP OBJECTS</w:t>
      </w:r>
      <w:r>
        <w:tab/>
      </w:r>
      <w:r>
        <w:fldChar w:fldCharType="begin"/>
      </w:r>
      <w:r>
        <w:instrText xml:space="preserve"> PAGEREF _Toc62037318 \h </w:instrText>
      </w:r>
      <w:r>
        <w:fldChar w:fldCharType="separate"/>
      </w:r>
      <w:r>
        <w:t>21</w:t>
      </w:r>
      <w:r>
        <w:fldChar w:fldCharType="end"/>
      </w:r>
    </w:p>
    <w:p w14:paraId="3BAE82B2" w14:textId="54C35CDB" w:rsidR="00474B3E" w:rsidRDefault="00474B3E">
      <w:pPr>
        <w:pStyle w:val="TOC3"/>
        <w:tabs>
          <w:tab w:val="left" w:pos="1200"/>
          <w:tab w:val="right" w:leader="dot" w:pos="9414"/>
        </w:tabs>
        <w:rPr>
          <w:rFonts w:asciiTheme="minorHAnsi" w:eastAsiaTheme="minorEastAsia" w:hAnsiTheme="minorHAnsi" w:cstheme="minorBidi"/>
          <w:i w:val="0"/>
          <w:noProof/>
          <w:sz w:val="22"/>
          <w:szCs w:val="22"/>
          <w:lang w:eastAsia="ja-JP"/>
        </w:rPr>
      </w:pPr>
      <w:r w:rsidRPr="00111332">
        <w:rPr>
          <w:rFonts w:ascii="Tahoma" w:hAnsi="Tahoma" w:cs="Tahoma"/>
          <w:noProof/>
        </w:rPr>
        <w:t>3.5.1</w:t>
      </w:r>
      <w:r>
        <w:rPr>
          <w:rFonts w:asciiTheme="minorHAnsi" w:eastAsiaTheme="minorEastAsia" w:hAnsiTheme="minorHAnsi" w:cstheme="minorBidi"/>
          <w:i w:val="0"/>
          <w:noProof/>
          <w:sz w:val="22"/>
          <w:szCs w:val="22"/>
          <w:lang w:eastAsia="ja-JP"/>
        </w:rPr>
        <w:tab/>
      </w:r>
      <w:r w:rsidRPr="00111332">
        <w:rPr>
          <w:rFonts w:ascii="Tahoma" w:hAnsi="Tahoma" w:cs="Tahoma"/>
          <w:noProof/>
        </w:rPr>
        <w:t>Function Group</w:t>
      </w:r>
      <w:r>
        <w:rPr>
          <w:noProof/>
        </w:rPr>
        <w:tab/>
      </w:r>
      <w:r>
        <w:rPr>
          <w:noProof/>
        </w:rPr>
        <w:fldChar w:fldCharType="begin"/>
      </w:r>
      <w:r>
        <w:rPr>
          <w:noProof/>
        </w:rPr>
        <w:instrText xml:space="preserve"> PAGEREF _Toc62037319 \h </w:instrText>
      </w:r>
      <w:r>
        <w:rPr>
          <w:noProof/>
        </w:rPr>
      </w:r>
      <w:r>
        <w:rPr>
          <w:noProof/>
        </w:rPr>
        <w:fldChar w:fldCharType="separate"/>
      </w:r>
      <w:r>
        <w:rPr>
          <w:noProof/>
        </w:rPr>
        <w:t>21</w:t>
      </w:r>
      <w:r>
        <w:rPr>
          <w:noProof/>
        </w:rPr>
        <w:fldChar w:fldCharType="end"/>
      </w:r>
    </w:p>
    <w:p w14:paraId="30D8B650" w14:textId="7CC3B9FC" w:rsidR="00474B3E" w:rsidRDefault="00474B3E">
      <w:pPr>
        <w:pStyle w:val="TOC3"/>
        <w:tabs>
          <w:tab w:val="left" w:pos="1200"/>
          <w:tab w:val="right" w:leader="dot" w:pos="9414"/>
        </w:tabs>
        <w:rPr>
          <w:rFonts w:asciiTheme="minorHAnsi" w:eastAsiaTheme="minorEastAsia" w:hAnsiTheme="minorHAnsi" w:cstheme="minorBidi"/>
          <w:i w:val="0"/>
          <w:noProof/>
          <w:sz w:val="22"/>
          <w:szCs w:val="22"/>
          <w:lang w:eastAsia="ja-JP"/>
        </w:rPr>
      </w:pPr>
      <w:r w:rsidRPr="00111332">
        <w:rPr>
          <w:rFonts w:ascii="Tahoma" w:hAnsi="Tahoma" w:cs="Tahoma"/>
          <w:noProof/>
        </w:rPr>
        <w:t>3.5.2</w:t>
      </w:r>
      <w:r>
        <w:rPr>
          <w:rFonts w:asciiTheme="minorHAnsi" w:eastAsiaTheme="minorEastAsia" w:hAnsiTheme="minorHAnsi" w:cstheme="minorBidi"/>
          <w:i w:val="0"/>
          <w:noProof/>
          <w:sz w:val="22"/>
          <w:szCs w:val="22"/>
          <w:lang w:eastAsia="ja-JP"/>
        </w:rPr>
        <w:tab/>
      </w:r>
      <w:r w:rsidRPr="00111332">
        <w:rPr>
          <w:rFonts w:ascii="Tahoma" w:hAnsi="Tahoma" w:cs="Tahoma"/>
          <w:noProof/>
        </w:rPr>
        <w:t>Function Modules</w:t>
      </w:r>
      <w:r>
        <w:rPr>
          <w:noProof/>
        </w:rPr>
        <w:tab/>
      </w:r>
      <w:r>
        <w:rPr>
          <w:noProof/>
        </w:rPr>
        <w:fldChar w:fldCharType="begin"/>
      </w:r>
      <w:r>
        <w:rPr>
          <w:noProof/>
        </w:rPr>
        <w:instrText xml:space="preserve"> PAGEREF _Toc62037320 \h </w:instrText>
      </w:r>
      <w:r>
        <w:rPr>
          <w:noProof/>
        </w:rPr>
      </w:r>
      <w:r>
        <w:rPr>
          <w:noProof/>
        </w:rPr>
        <w:fldChar w:fldCharType="separate"/>
      </w:r>
      <w:r>
        <w:rPr>
          <w:noProof/>
        </w:rPr>
        <w:t>21</w:t>
      </w:r>
      <w:r>
        <w:rPr>
          <w:noProof/>
        </w:rPr>
        <w:fldChar w:fldCharType="end"/>
      </w:r>
    </w:p>
    <w:p w14:paraId="04D6F821" w14:textId="27BF868B" w:rsidR="00474B3E" w:rsidRDefault="00474B3E">
      <w:pPr>
        <w:pStyle w:val="TOC2"/>
        <w:rPr>
          <w:rFonts w:asciiTheme="minorHAnsi" w:eastAsiaTheme="minorEastAsia" w:hAnsiTheme="minorHAnsi" w:cstheme="minorBidi"/>
          <w:b w:val="0"/>
          <w:i w:val="0"/>
          <w:smallCaps w:val="0"/>
          <w:sz w:val="22"/>
          <w:szCs w:val="22"/>
          <w:lang w:eastAsia="ja-JP"/>
        </w:rPr>
      </w:pPr>
      <w:r w:rsidRPr="00111332">
        <w:t>3.6</w:t>
      </w:r>
      <w:r>
        <w:rPr>
          <w:rFonts w:asciiTheme="minorHAnsi" w:eastAsiaTheme="minorEastAsia" w:hAnsiTheme="minorHAnsi" w:cstheme="minorBidi"/>
          <w:b w:val="0"/>
          <w:i w:val="0"/>
          <w:smallCaps w:val="0"/>
          <w:sz w:val="22"/>
          <w:szCs w:val="22"/>
          <w:lang w:eastAsia="ja-JP"/>
        </w:rPr>
        <w:tab/>
      </w:r>
      <w:r w:rsidRPr="00111332">
        <w:t>ABAP Objects</w:t>
      </w:r>
      <w:r>
        <w:tab/>
      </w:r>
      <w:r>
        <w:fldChar w:fldCharType="begin"/>
      </w:r>
      <w:r>
        <w:instrText xml:space="preserve"> PAGEREF _Toc62037322 \h </w:instrText>
      </w:r>
      <w:r>
        <w:fldChar w:fldCharType="separate"/>
      </w:r>
      <w:r>
        <w:t>22</w:t>
      </w:r>
      <w:r>
        <w:fldChar w:fldCharType="end"/>
      </w:r>
    </w:p>
    <w:p w14:paraId="45F9AE07" w14:textId="5BC536CB" w:rsidR="00474B3E" w:rsidRDefault="00474B3E">
      <w:pPr>
        <w:pStyle w:val="TOC3"/>
        <w:tabs>
          <w:tab w:val="left" w:pos="1200"/>
          <w:tab w:val="right" w:leader="dot" w:pos="9414"/>
        </w:tabs>
        <w:rPr>
          <w:rFonts w:asciiTheme="minorHAnsi" w:eastAsiaTheme="minorEastAsia" w:hAnsiTheme="minorHAnsi" w:cstheme="minorBidi"/>
          <w:i w:val="0"/>
          <w:noProof/>
          <w:sz w:val="22"/>
          <w:szCs w:val="22"/>
          <w:lang w:eastAsia="ja-JP"/>
        </w:rPr>
      </w:pPr>
      <w:r w:rsidRPr="00111332">
        <w:rPr>
          <w:rFonts w:ascii="Tahoma" w:hAnsi="Tahoma" w:cs="Tahoma"/>
          <w:noProof/>
        </w:rPr>
        <w:t>3.6.1</w:t>
      </w:r>
      <w:r>
        <w:rPr>
          <w:rFonts w:asciiTheme="minorHAnsi" w:eastAsiaTheme="minorEastAsia" w:hAnsiTheme="minorHAnsi" w:cstheme="minorBidi"/>
          <w:i w:val="0"/>
          <w:noProof/>
          <w:sz w:val="22"/>
          <w:szCs w:val="22"/>
          <w:lang w:eastAsia="ja-JP"/>
        </w:rPr>
        <w:tab/>
      </w:r>
      <w:r w:rsidRPr="00111332">
        <w:rPr>
          <w:rFonts w:ascii="Tahoma" w:hAnsi="Tahoma" w:cs="Tahoma"/>
          <w:noProof/>
        </w:rPr>
        <w:t>Class</w:t>
      </w:r>
      <w:r>
        <w:rPr>
          <w:noProof/>
        </w:rPr>
        <w:tab/>
      </w:r>
      <w:r>
        <w:rPr>
          <w:noProof/>
        </w:rPr>
        <w:fldChar w:fldCharType="begin"/>
      </w:r>
      <w:r>
        <w:rPr>
          <w:noProof/>
        </w:rPr>
        <w:instrText xml:space="preserve"> PAGEREF _Toc62037323 \h </w:instrText>
      </w:r>
      <w:r>
        <w:rPr>
          <w:noProof/>
        </w:rPr>
      </w:r>
      <w:r>
        <w:rPr>
          <w:noProof/>
        </w:rPr>
        <w:fldChar w:fldCharType="separate"/>
      </w:r>
      <w:r>
        <w:rPr>
          <w:noProof/>
        </w:rPr>
        <w:t>22</w:t>
      </w:r>
      <w:r>
        <w:rPr>
          <w:noProof/>
        </w:rPr>
        <w:fldChar w:fldCharType="end"/>
      </w:r>
    </w:p>
    <w:p w14:paraId="16962A8C" w14:textId="0274F383" w:rsidR="00474B3E" w:rsidRDefault="00474B3E">
      <w:pPr>
        <w:pStyle w:val="TOC3"/>
        <w:tabs>
          <w:tab w:val="left" w:pos="1200"/>
          <w:tab w:val="right" w:leader="dot" w:pos="9414"/>
        </w:tabs>
        <w:rPr>
          <w:rFonts w:asciiTheme="minorHAnsi" w:eastAsiaTheme="minorEastAsia" w:hAnsiTheme="minorHAnsi" w:cstheme="minorBidi"/>
          <w:i w:val="0"/>
          <w:noProof/>
          <w:sz w:val="22"/>
          <w:szCs w:val="22"/>
          <w:lang w:eastAsia="ja-JP"/>
        </w:rPr>
      </w:pPr>
      <w:r w:rsidRPr="00111332">
        <w:rPr>
          <w:rFonts w:ascii="Tahoma" w:hAnsi="Tahoma" w:cs="Tahoma"/>
          <w:noProof/>
        </w:rPr>
        <w:t>3.6.2</w:t>
      </w:r>
      <w:r>
        <w:rPr>
          <w:rFonts w:asciiTheme="minorHAnsi" w:eastAsiaTheme="minorEastAsia" w:hAnsiTheme="minorHAnsi" w:cstheme="minorBidi"/>
          <w:i w:val="0"/>
          <w:noProof/>
          <w:sz w:val="22"/>
          <w:szCs w:val="22"/>
          <w:lang w:eastAsia="ja-JP"/>
        </w:rPr>
        <w:tab/>
      </w:r>
      <w:r w:rsidRPr="00111332">
        <w:rPr>
          <w:rFonts w:ascii="Tahoma" w:hAnsi="Tahoma" w:cs="Tahoma"/>
          <w:noProof/>
        </w:rPr>
        <w:t>Interface</w:t>
      </w:r>
      <w:r>
        <w:rPr>
          <w:noProof/>
        </w:rPr>
        <w:tab/>
      </w:r>
      <w:r>
        <w:rPr>
          <w:noProof/>
        </w:rPr>
        <w:fldChar w:fldCharType="begin"/>
      </w:r>
      <w:r>
        <w:rPr>
          <w:noProof/>
        </w:rPr>
        <w:instrText xml:space="preserve"> PAGEREF _Toc62037324 \h </w:instrText>
      </w:r>
      <w:r>
        <w:rPr>
          <w:noProof/>
        </w:rPr>
      </w:r>
      <w:r>
        <w:rPr>
          <w:noProof/>
        </w:rPr>
        <w:fldChar w:fldCharType="separate"/>
      </w:r>
      <w:r>
        <w:rPr>
          <w:noProof/>
        </w:rPr>
        <w:t>22</w:t>
      </w:r>
      <w:r>
        <w:rPr>
          <w:noProof/>
        </w:rPr>
        <w:fldChar w:fldCharType="end"/>
      </w:r>
    </w:p>
    <w:p w14:paraId="19EAF4D5" w14:textId="1ED17478" w:rsidR="00474B3E" w:rsidRDefault="00474B3E">
      <w:pPr>
        <w:pStyle w:val="TOC3"/>
        <w:tabs>
          <w:tab w:val="left" w:pos="1200"/>
          <w:tab w:val="right" w:leader="dot" w:pos="9414"/>
        </w:tabs>
        <w:rPr>
          <w:rFonts w:asciiTheme="minorHAnsi" w:eastAsiaTheme="minorEastAsia" w:hAnsiTheme="minorHAnsi" w:cstheme="minorBidi"/>
          <w:i w:val="0"/>
          <w:noProof/>
          <w:sz w:val="22"/>
          <w:szCs w:val="22"/>
          <w:lang w:eastAsia="ja-JP"/>
        </w:rPr>
      </w:pPr>
      <w:r w:rsidRPr="00111332">
        <w:rPr>
          <w:rFonts w:ascii="Tahoma" w:hAnsi="Tahoma" w:cs="Tahoma"/>
          <w:noProof/>
        </w:rPr>
        <w:lastRenderedPageBreak/>
        <w:t>3.6.3</w:t>
      </w:r>
      <w:r>
        <w:rPr>
          <w:rFonts w:asciiTheme="minorHAnsi" w:eastAsiaTheme="minorEastAsia" w:hAnsiTheme="minorHAnsi" w:cstheme="minorBidi"/>
          <w:i w:val="0"/>
          <w:noProof/>
          <w:sz w:val="22"/>
          <w:szCs w:val="22"/>
          <w:lang w:eastAsia="ja-JP"/>
        </w:rPr>
        <w:tab/>
      </w:r>
      <w:r w:rsidRPr="00111332">
        <w:rPr>
          <w:rFonts w:ascii="Tahoma" w:hAnsi="Tahoma" w:cs="Tahoma"/>
          <w:noProof/>
        </w:rPr>
        <w:t>Exception Class</w:t>
      </w:r>
      <w:r>
        <w:rPr>
          <w:noProof/>
        </w:rPr>
        <w:tab/>
      </w:r>
      <w:r>
        <w:rPr>
          <w:noProof/>
        </w:rPr>
        <w:fldChar w:fldCharType="begin"/>
      </w:r>
      <w:r>
        <w:rPr>
          <w:noProof/>
        </w:rPr>
        <w:instrText xml:space="preserve"> PAGEREF _Toc62037325 \h </w:instrText>
      </w:r>
      <w:r>
        <w:rPr>
          <w:noProof/>
        </w:rPr>
      </w:r>
      <w:r>
        <w:rPr>
          <w:noProof/>
        </w:rPr>
        <w:fldChar w:fldCharType="separate"/>
      </w:r>
      <w:r>
        <w:rPr>
          <w:noProof/>
        </w:rPr>
        <w:t>22</w:t>
      </w:r>
      <w:r>
        <w:rPr>
          <w:noProof/>
        </w:rPr>
        <w:fldChar w:fldCharType="end"/>
      </w:r>
    </w:p>
    <w:p w14:paraId="65BF5D27" w14:textId="71D26172" w:rsidR="00474B3E" w:rsidRDefault="00474B3E">
      <w:pPr>
        <w:pStyle w:val="TOC2"/>
        <w:rPr>
          <w:rFonts w:asciiTheme="minorHAnsi" w:eastAsiaTheme="minorEastAsia" w:hAnsiTheme="minorHAnsi" w:cstheme="minorBidi"/>
          <w:b w:val="0"/>
          <w:i w:val="0"/>
          <w:smallCaps w:val="0"/>
          <w:sz w:val="22"/>
          <w:szCs w:val="22"/>
          <w:lang w:eastAsia="ja-JP"/>
        </w:rPr>
      </w:pPr>
      <w:r w:rsidRPr="00111332">
        <w:t>3.7</w:t>
      </w:r>
      <w:r>
        <w:rPr>
          <w:rFonts w:asciiTheme="minorHAnsi" w:eastAsiaTheme="minorEastAsia" w:hAnsiTheme="minorHAnsi" w:cstheme="minorBidi"/>
          <w:b w:val="0"/>
          <w:i w:val="0"/>
          <w:smallCaps w:val="0"/>
          <w:sz w:val="22"/>
          <w:szCs w:val="22"/>
          <w:lang w:eastAsia="ja-JP"/>
        </w:rPr>
        <w:tab/>
      </w:r>
      <w:r w:rsidRPr="00111332">
        <w:t>OTHER OBJECTS</w:t>
      </w:r>
      <w:r>
        <w:tab/>
      </w:r>
      <w:r>
        <w:fldChar w:fldCharType="begin"/>
      </w:r>
      <w:r>
        <w:instrText xml:space="preserve"> PAGEREF _Toc62037327 \h </w:instrText>
      </w:r>
      <w:r>
        <w:fldChar w:fldCharType="separate"/>
      </w:r>
      <w:r>
        <w:t>23</w:t>
      </w:r>
      <w:r>
        <w:fldChar w:fldCharType="end"/>
      </w:r>
    </w:p>
    <w:p w14:paraId="79658FD5" w14:textId="7E3D430D" w:rsidR="00474B3E" w:rsidRDefault="00474B3E">
      <w:pPr>
        <w:pStyle w:val="TOC3"/>
        <w:tabs>
          <w:tab w:val="left" w:pos="1200"/>
          <w:tab w:val="right" w:leader="dot" w:pos="9414"/>
        </w:tabs>
        <w:rPr>
          <w:rFonts w:asciiTheme="minorHAnsi" w:eastAsiaTheme="minorEastAsia" w:hAnsiTheme="minorHAnsi" w:cstheme="minorBidi"/>
          <w:i w:val="0"/>
          <w:noProof/>
          <w:sz w:val="22"/>
          <w:szCs w:val="22"/>
          <w:lang w:eastAsia="ja-JP"/>
        </w:rPr>
      </w:pPr>
      <w:r w:rsidRPr="00111332">
        <w:rPr>
          <w:rFonts w:ascii="Tahoma" w:hAnsi="Tahoma" w:cs="Tahoma"/>
          <w:noProof/>
        </w:rPr>
        <w:t>3.7.1</w:t>
      </w:r>
      <w:r>
        <w:rPr>
          <w:rFonts w:asciiTheme="minorHAnsi" w:eastAsiaTheme="minorEastAsia" w:hAnsiTheme="minorHAnsi" w:cstheme="minorBidi"/>
          <w:i w:val="0"/>
          <w:noProof/>
          <w:sz w:val="22"/>
          <w:szCs w:val="22"/>
          <w:lang w:eastAsia="ja-JP"/>
        </w:rPr>
        <w:tab/>
      </w:r>
      <w:r w:rsidRPr="00111332">
        <w:rPr>
          <w:rFonts w:ascii="Tahoma" w:hAnsi="Tahoma" w:cs="Tahoma"/>
          <w:noProof/>
        </w:rPr>
        <w:t>Messages in SAP Programs</w:t>
      </w:r>
      <w:r>
        <w:rPr>
          <w:noProof/>
        </w:rPr>
        <w:tab/>
      </w:r>
      <w:r>
        <w:rPr>
          <w:noProof/>
        </w:rPr>
        <w:fldChar w:fldCharType="begin"/>
      </w:r>
      <w:r>
        <w:rPr>
          <w:noProof/>
        </w:rPr>
        <w:instrText xml:space="preserve"> PAGEREF _Toc62037329 \h </w:instrText>
      </w:r>
      <w:r>
        <w:rPr>
          <w:noProof/>
        </w:rPr>
      </w:r>
      <w:r>
        <w:rPr>
          <w:noProof/>
        </w:rPr>
        <w:fldChar w:fldCharType="separate"/>
      </w:r>
      <w:r>
        <w:rPr>
          <w:noProof/>
        </w:rPr>
        <w:t>23</w:t>
      </w:r>
      <w:r>
        <w:rPr>
          <w:noProof/>
        </w:rPr>
        <w:fldChar w:fldCharType="end"/>
      </w:r>
    </w:p>
    <w:p w14:paraId="484BE972" w14:textId="62CB4244" w:rsidR="00474B3E" w:rsidRDefault="00474B3E">
      <w:pPr>
        <w:pStyle w:val="TOC3"/>
        <w:tabs>
          <w:tab w:val="left" w:pos="1200"/>
          <w:tab w:val="right" w:leader="dot" w:pos="9414"/>
        </w:tabs>
        <w:rPr>
          <w:rFonts w:asciiTheme="minorHAnsi" w:eastAsiaTheme="minorEastAsia" w:hAnsiTheme="minorHAnsi" w:cstheme="minorBidi"/>
          <w:i w:val="0"/>
          <w:noProof/>
          <w:sz w:val="22"/>
          <w:szCs w:val="22"/>
          <w:lang w:eastAsia="ja-JP"/>
        </w:rPr>
      </w:pPr>
      <w:r w:rsidRPr="00111332">
        <w:rPr>
          <w:rFonts w:ascii="Tahoma" w:hAnsi="Tahoma" w:cs="Tahoma"/>
          <w:noProof/>
        </w:rPr>
        <w:t>3.7.2</w:t>
      </w:r>
      <w:r>
        <w:rPr>
          <w:rFonts w:asciiTheme="minorHAnsi" w:eastAsiaTheme="minorEastAsia" w:hAnsiTheme="minorHAnsi" w:cstheme="minorBidi"/>
          <w:i w:val="0"/>
          <w:noProof/>
          <w:sz w:val="22"/>
          <w:szCs w:val="22"/>
          <w:lang w:eastAsia="ja-JP"/>
        </w:rPr>
        <w:tab/>
      </w:r>
      <w:r w:rsidRPr="00111332">
        <w:rPr>
          <w:rFonts w:ascii="Tahoma" w:hAnsi="Tahoma" w:cs="Tahoma"/>
          <w:noProof/>
        </w:rPr>
        <w:t>Development Classes / Package</w:t>
      </w:r>
      <w:r>
        <w:rPr>
          <w:noProof/>
        </w:rPr>
        <w:tab/>
      </w:r>
      <w:r>
        <w:rPr>
          <w:noProof/>
        </w:rPr>
        <w:fldChar w:fldCharType="begin"/>
      </w:r>
      <w:r>
        <w:rPr>
          <w:noProof/>
        </w:rPr>
        <w:instrText xml:space="preserve"> PAGEREF _Toc62037368 \h </w:instrText>
      </w:r>
      <w:r>
        <w:rPr>
          <w:noProof/>
        </w:rPr>
      </w:r>
      <w:r>
        <w:rPr>
          <w:noProof/>
        </w:rPr>
        <w:fldChar w:fldCharType="separate"/>
      </w:r>
      <w:r>
        <w:rPr>
          <w:noProof/>
        </w:rPr>
        <w:t>23</w:t>
      </w:r>
      <w:r>
        <w:rPr>
          <w:noProof/>
        </w:rPr>
        <w:fldChar w:fldCharType="end"/>
      </w:r>
    </w:p>
    <w:p w14:paraId="2347990D" w14:textId="733FCAF3" w:rsidR="00474B3E" w:rsidRDefault="00474B3E">
      <w:pPr>
        <w:pStyle w:val="TOC3"/>
        <w:tabs>
          <w:tab w:val="left" w:pos="1200"/>
          <w:tab w:val="right" w:leader="dot" w:pos="9414"/>
        </w:tabs>
        <w:rPr>
          <w:rFonts w:asciiTheme="minorHAnsi" w:eastAsiaTheme="minorEastAsia" w:hAnsiTheme="minorHAnsi" w:cstheme="minorBidi"/>
          <w:i w:val="0"/>
          <w:noProof/>
          <w:sz w:val="22"/>
          <w:szCs w:val="22"/>
          <w:lang w:eastAsia="ja-JP"/>
        </w:rPr>
      </w:pPr>
      <w:r w:rsidRPr="00111332">
        <w:rPr>
          <w:rFonts w:ascii="Tahoma" w:hAnsi="Tahoma" w:cs="Tahoma"/>
          <w:noProof/>
        </w:rPr>
        <w:t>3.7.3</w:t>
      </w:r>
      <w:r>
        <w:rPr>
          <w:rFonts w:asciiTheme="minorHAnsi" w:eastAsiaTheme="minorEastAsia" w:hAnsiTheme="minorHAnsi" w:cstheme="minorBidi"/>
          <w:i w:val="0"/>
          <w:noProof/>
          <w:sz w:val="22"/>
          <w:szCs w:val="22"/>
          <w:lang w:eastAsia="ja-JP"/>
        </w:rPr>
        <w:tab/>
      </w:r>
      <w:r w:rsidRPr="00111332">
        <w:rPr>
          <w:rFonts w:ascii="Tahoma" w:hAnsi="Tahoma" w:cs="Tahoma"/>
          <w:noProof/>
        </w:rPr>
        <w:t>SET/GET Parameters</w:t>
      </w:r>
      <w:r>
        <w:rPr>
          <w:noProof/>
        </w:rPr>
        <w:tab/>
      </w:r>
      <w:r>
        <w:rPr>
          <w:noProof/>
        </w:rPr>
        <w:fldChar w:fldCharType="begin"/>
      </w:r>
      <w:r>
        <w:rPr>
          <w:noProof/>
        </w:rPr>
        <w:instrText xml:space="preserve"> PAGEREF _Toc62037374 \h </w:instrText>
      </w:r>
      <w:r>
        <w:rPr>
          <w:noProof/>
        </w:rPr>
      </w:r>
      <w:r>
        <w:rPr>
          <w:noProof/>
        </w:rPr>
        <w:fldChar w:fldCharType="separate"/>
      </w:r>
      <w:r>
        <w:rPr>
          <w:noProof/>
        </w:rPr>
        <w:t>23</w:t>
      </w:r>
      <w:r>
        <w:rPr>
          <w:noProof/>
        </w:rPr>
        <w:fldChar w:fldCharType="end"/>
      </w:r>
    </w:p>
    <w:p w14:paraId="0CC74B03" w14:textId="6D224927" w:rsidR="00474B3E" w:rsidRDefault="00474B3E">
      <w:pPr>
        <w:pStyle w:val="TOC3"/>
        <w:tabs>
          <w:tab w:val="left" w:pos="1200"/>
          <w:tab w:val="right" w:leader="dot" w:pos="9414"/>
        </w:tabs>
        <w:rPr>
          <w:rFonts w:asciiTheme="minorHAnsi" w:eastAsiaTheme="minorEastAsia" w:hAnsiTheme="minorHAnsi" w:cstheme="minorBidi"/>
          <w:i w:val="0"/>
          <w:noProof/>
          <w:sz w:val="22"/>
          <w:szCs w:val="22"/>
          <w:lang w:eastAsia="ja-JP"/>
        </w:rPr>
      </w:pPr>
      <w:r w:rsidRPr="00111332">
        <w:rPr>
          <w:rFonts w:ascii="Tahoma" w:hAnsi="Tahoma" w:cs="Tahoma"/>
          <w:noProof/>
        </w:rPr>
        <w:t>3.7.4</w:t>
      </w:r>
      <w:r>
        <w:rPr>
          <w:rFonts w:asciiTheme="minorHAnsi" w:eastAsiaTheme="minorEastAsia" w:hAnsiTheme="minorHAnsi" w:cstheme="minorBidi"/>
          <w:i w:val="0"/>
          <w:noProof/>
          <w:sz w:val="22"/>
          <w:szCs w:val="22"/>
          <w:lang w:eastAsia="ja-JP"/>
        </w:rPr>
        <w:tab/>
      </w:r>
      <w:r w:rsidRPr="00111332">
        <w:rPr>
          <w:rFonts w:ascii="Tahoma" w:hAnsi="Tahoma" w:cs="Tahoma"/>
          <w:noProof/>
        </w:rPr>
        <w:t>Business Addins</w:t>
      </w:r>
      <w:r>
        <w:rPr>
          <w:noProof/>
        </w:rPr>
        <w:tab/>
      </w:r>
      <w:r>
        <w:rPr>
          <w:noProof/>
        </w:rPr>
        <w:fldChar w:fldCharType="begin"/>
      </w:r>
      <w:r>
        <w:rPr>
          <w:noProof/>
        </w:rPr>
        <w:instrText xml:space="preserve"> PAGEREF _Toc62037375 \h </w:instrText>
      </w:r>
      <w:r>
        <w:rPr>
          <w:noProof/>
        </w:rPr>
      </w:r>
      <w:r>
        <w:rPr>
          <w:noProof/>
        </w:rPr>
        <w:fldChar w:fldCharType="separate"/>
      </w:r>
      <w:r>
        <w:rPr>
          <w:noProof/>
        </w:rPr>
        <w:t>24</w:t>
      </w:r>
      <w:r>
        <w:rPr>
          <w:noProof/>
        </w:rPr>
        <w:fldChar w:fldCharType="end"/>
      </w:r>
    </w:p>
    <w:p w14:paraId="549569E9" w14:textId="6EE48D2F" w:rsidR="00474B3E" w:rsidRDefault="00474B3E">
      <w:pPr>
        <w:pStyle w:val="TOC3"/>
        <w:tabs>
          <w:tab w:val="left" w:pos="1200"/>
          <w:tab w:val="right" w:leader="dot" w:pos="9414"/>
        </w:tabs>
        <w:rPr>
          <w:rFonts w:asciiTheme="minorHAnsi" w:eastAsiaTheme="minorEastAsia" w:hAnsiTheme="minorHAnsi" w:cstheme="minorBidi"/>
          <w:i w:val="0"/>
          <w:noProof/>
          <w:sz w:val="22"/>
          <w:szCs w:val="22"/>
          <w:lang w:eastAsia="ja-JP"/>
        </w:rPr>
      </w:pPr>
      <w:r w:rsidRPr="00111332">
        <w:rPr>
          <w:rFonts w:ascii="Tahoma" w:hAnsi="Tahoma" w:cs="Tahoma"/>
          <w:noProof/>
        </w:rPr>
        <w:t>3.7.5</w:t>
      </w:r>
      <w:r>
        <w:rPr>
          <w:rFonts w:asciiTheme="minorHAnsi" w:eastAsiaTheme="minorEastAsia" w:hAnsiTheme="minorHAnsi" w:cstheme="minorBidi"/>
          <w:i w:val="0"/>
          <w:noProof/>
          <w:sz w:val="22"/>
          <w:szCs w:val="22"/>
          <w:lang w:eastAsia="ja-JP"/>
        </w:rPr>
        <w:tab/>
      </w:r>
      <w:r w:rsidRPr="00111332">
        <w:rPr>
          <w:rFonts w:ascii="Tahoma" w:hAnsi="Tahoma" w:cs="Tahoma"/>
          <w:noProof/>
        </w:rPr>
        <w:t>Enhancements</w:t>
      </w:r>
      <w:r>
        <w:rPr>
          <w:noProof/>
        </w:rPr>
        <w:tab/>
      </w:r>
      <w:r>
        <w:rPr>
          <w:noProof/>
        </w:rPr>
        <w:fldChar w:fldCharType="begin"/>
      </w:r>
      <w:r>
        <w:rPr>
          <w:noProof/>
        </w:rPr>
        <w:instrText xml:space="preserve"> PAGEREF _Toc62037376 \h </w:instrText>
      </w:r>
      <w:r>
        <w:rPr>
          <w:noProof/>
        </w:rPr>
      </w:r>
      <w:r>
        <w:rPr>
          <w:noProof/>
        </w:rPr>
        <w:fldChar w:fldCharType="separate"/>
      </w:r>
      <w:r>
        <w:rPr>
          <w:noProof/>
        </w:rPr>
        <w:t>24</w:t>
      </w:r>
      <w:r>
        <w:rPr>
          <w:noProof/>
        </w:rPr>
        <w:fldChar w:fldCharType="end"/>
      </w:r>
    </w:p>
    <w:p w14:paraId="030CF5DA" w14:textId="4D0AA464" w:rsidR="00474B3E" w:rsidRDefault="00474B3E">
      <w:pPr>
        <w:pStyle w:val="TOC2"/>
        <w:rPr>
          <w:rFonts w:asciiTheme="minorHAnsi" w:eastAsiaTheme="minorEastAsia" w:hAnsiTheme="minorHAnsi" w:cstheme="minorBidi"/>
          <w:b w:val="0"/>
          <w:i w:val="0"/>
          <w:smallCaps w:val="0"/>
          <w:sz w:val="22"/>
          <w:szCs w:val="22"/>
          <w:lang w:eastAsia="ja-JP"/>
        </w:rPr>
      </w:pPr>
      <w:r w:rsidRPr="00111332">
        <w:rPr>
          <w:b w:val="0"/>
        </w:rPr>
        <w:t>3.8</w:t>
      </w:r>
      <w:r>
        <w:rPr>
          <w:rFonts w:asciiTheme="minorHAnsi" w:eastAsiaTheme="minorEastAsia" w:hAnsiTheme="minorHAnsi" w:cstheme="minorBidi"/>
          <w:b w:val="0"/>
          <w:i w:val="0"/>
          <w:smallCaps w:val="0"/>
          <w:sz w:val="22"/>
          <w:szCs w:val="22"/>
          <w:lang w:eastAsia="ja-JP"/>
        </w:rPr>
        <w:tab/>
      </w:r>
      <w:r w:rsidRPr="00111332">
        <w:t>Naming Convention Summary</w:t>
      </w:r>
      <w:r>
        <w:tab/>
      </w:r>
      <w:r>
        <w:fldChar w:fldCharType="begin"/>
      </w:r>
      <w:r>
        <w:instrText xml:space="preserve"> PAGEREF _Toc62037377 \h </w:instrText>
      </w:r>
      <w:r>
        <w:fldChar w:fldCharType="separate"/>
      </w:r>
      <w:r>
        <w:t>25</w:t>
      </w:r>
      <w:r>
        <w:fldChar w:fldCharType="end"/>
      </w:r>
    </w:p>
    <w:p w14:paraId="23405662" w14:textId="47D44F25" w:rsidR="00474B3E" w:rsidRDefault="00474B3E">
      <w:pPr>
        <w:pStyle w:val="TOC1"/>
        <w:rPr>
          <w:rFonts w:asciiTheme="minorHAnsi" w:eastAsiaTheme="minorEastAsia" w:hAnsiTheme="minorHAnsi" w:cstheme="minorBidi"/>
          <w:b w:val="0"/>
          <w:caps w:val="0"/>
          <w:sz w:val="22"/>
          <w:szCs w:val="22"/>
          <w:lang w:eastAsia="ja-JP"/>
        </w:rPr>
      </w:pPr>
      <w:r w:rsidRPr="00111332">
        <w:rPr>
          <w:rFonts w:ascii="Tahoma" w:hAnsi="Tahoma" w:cs="Tahoma"/>
        </w:rPr>
        <w:t>4.</w:t>
      </w:r>
      <w:r>
        <w:rPr>
          <w:rFonts w:asciiTheme="minorHAnsi" w:eastAsiaTheme="minorEastAsia" w:hAnsiTheme="minorHAnsi" w:cstheme="minorBidi"/>
          <w:b w:val="0"/>
          <w:caps w:val="0"/>
          <w:sz w:val="22"/>
          <w:szCs w:val="22"/>
          <w:lang w:eastAsia="ja-JP"/>
        </w:rPr>
        <w:tab/>
      </w:r>
      <w:r w:rsidRPr="00111332">
        <w:rPr>
          <w:rFonts w:ascii="Tahoma" w:hAnsi="Tahoma" w:cs="Tahoma"/>
        </w:rPr>
        <w:t>CODING STANDARD CONVENTION</w:t>
      </w:r>
      <w:r>
        <w:tab/>
      </w:r>
      <w:r>
        <w:fldChar w:fldCharType="begin"/>
      </w:r>
      <w:r>
        <w:instrText xml:space="preserve"> PAGEREF _Toc62037378 \h </w:instrText>
      </w:r>
      <w:r>
        <w:fldChar w:fldCharType="separate"/>
      </w:r>
      <w:r>
        <w:t>26</w:t>
      </w:r>
      <w:r>
        <w:fldChar w:fldCharType="end"/>
      </w:r>
    </w:p>
    <w:p w14:paraId="763EAB31" w14:textId="1C675DDC" w:rsidR="00474B3E" w:rsidRDefault="00474B3E">
      <w:pPr>
        <w:pStyle w:val="TOC2"/>
        <w:rPr>
          <w:rFonts w:asciiTheme="minorHAnsi" w:eastAsiaTheme="minorEastAsia" w:hAnsiTheme="minorHAnsi" w:cstheme="minorBidi"/>
          <w:b w:val="0"/>
          <w:i w:val="0"/>
          <w:smallCaps w:val="0"/>
          <w:sz w:val="22"/>
          <w:szCs w:val="22"/>
          <w:lang w:eastAsia="ja-JP"/>
        </w:rPr>
      </w:pPr>
      <w:r w:rsidRPr="00111332">
        <w:t>4.1</w:t>
      </w:r>
      <w:r>
        <w:rPr>
          <w:rFonts w:asciiTheme="minorHAnsi" w:eastAsiaTheme="minorEastAsia" w:hAnsiTheme="minorHAnsi" w:cstheme="minorBidi"/>
          <w:b w:val="0"/>
          <w:i w:val="0"/>
          <w:smallCaps w:val="0"/>
          <w:sz w:val="22"/>
          <w:szCs w:val="22"/>
          <w:lang w:eastAsia="ja-JP"/>
        </w:rPr>
        <w:tab/>
      </w:r>
      <w:r w:rsidRPr="00111332">
        <w:t>FORMATTING STANDARDS</w:t>
      </w:r>
      <w:r>
        <w:tab/>
      </w:r>
      <w:r>
        <w:fldChar w:fldCharType="begin"/>
      </w:r>
      <w:r>
        <w:instrText xml:space="preserve"> PAGEREF _Toc62037379 \h </w:instrText>
      </w:r>
      <w:r>
        <w:fldChar w:fldCharType="separate"/>
      </w:r>
      <w:r>
        <w:t>26</w:t>
      </w:r>
      <w:r>
        <w:fldChar w:fldCharType="end"/>
      </w:r>
    </w:p>
    <w:p w14:paraId="5D3A737B" w14:textId="6E0EE42E" w:rsidR="00474B3E" w:rsidRDefault="00474B3E">
      <w:pPr>
        <w:pStyle w:val="TOC3"/>
        <w:tabs>
          <w:tab w:val="left" w:pos="1200"/>
          <w:tab w:val="right" w:leader="dot" w:pos="9414"/>
        </w:tabs>
        <w:rPr>
          <w:rFonts w:asciiTheme="minorHAnsi" w:eastAsiaTheme="minorEastAsia" w:hAnsiTheme="minorHAnsi" w:cstheme="minorBidi"/>
          <w:i w:val="0"/>
          <w:noProof/>
          <w:sz w:val="22"/>
          <w:szCs w:val="22"/>
          <w:lang w:eastAsia="ja-JP"/>
        </w:rPr>
      </w:pPr>
      <w:r w:rsidRPr="00111332">
        <w:rPr>
          <w:rFonts w:ascii="Tahoma" w:hAnsi="Tahoma" w:cs="Tahoma"/>
          <w:i w:val="0"/>
          <w:noProof/>
        </w:rPr>
        <w:t>4.1.1</w:t>
      </w:r>
      <w:r>
        <w:rPr>
          <w:rFonts w:asciiTheme="minorHAnsi" w:eastAsiaTheme="minorEastAsia" w:hAnsiTheme="minorHAnsi" w:cstheme="minorBidi"/>
          <w:i w:val="0"/>
          <w:noProof/>
          <w:sz w:val="22"/>
          <w:szCs w:val="22"/>
          <w:lang w:eastAsia="ja-JP"/>
        </w:rPr>
        <w:tab/>
      </w:r>
      <w:r w:rsidRPr="00111332">
        <w:rPr>
          <w:rFonts w:ascii="Tahoma" w:hAnsi="Tahoma" w:cs="Tahoma"/>
          <w:i w:val="0"/>
          <w:noProof/>
        </w:rPr>
        <w:t>Program Structures</w:t>
      </w:r>
      <w:r>
        <w:rPr>
          <w:noProof/>
        </w:rPr>
        <w:tab/>
      </w:r>
      <w:r>
        <w:rPr>
          <w:noProof/>
        </w:rPr>
        <w:fldChar w:fldCharType="begin"/>
      </w:r>
      <w:r>
        <w:rPr>
          <w:noProof/>
        </w:rPr>
        <w:instrText xml:space="preserve"> PAGEREF _Toc62037380 \h </w:instrText>
      </w:r>
      <w:r>
        <w:rPr>
          <w:noProof/>
        </w:rPr>
      </w:r>
      <w:r>
        <w:rPr>
          <w:noProof/>
        </w:rPr>
        <w:fldChar w:fldCharType="separate"/>
      </w:r>
      <w:r>
        <w:rPr>
          <w:noProof/>
        </w:rPr>
        <w:t>26</w:t>
      </w:r>
      <w:r>
        <w:rPr>
          <w:noProof/>
        </w:rPr>
        <w:fldChar w:fldCharType="end"/>
      </w:r>
    </w:p>
    <w:p w14:paraId="266D191E" w14:textId="11489361" w:rsidR="00474B3E" w:rsidRDefault="00474B3E">
      <w:pPr>
        <w:pStyle w:val="TOC3"/>
        <w:tabs>
          <w:tab w:val="left" w:pos="1200"/>
          <w:tab w:val="right" w:leader="dot" w:pos="9414"/>
        </w:tabs>
        <w:rPr>
          <w:rFonts w:asciiTheme="minorHAnsi" w:eastAsiaTheme="minorEastAsia" w:hAnsiTheme="minorHAnsi" w:cstheme="minorBidi"/>
          <w:i w:val="0"/>
          <w:noProof/>
          <w:sz w:val="22"/>
          <w:szCs w:val="22"/>
          <w:lang w:eastAsia="ja-JP"/>
        </w:rPr>
      </w:pPr>
      <w:r w:rsidRPr="00111332">
        <w:rPr>
          <w:rFonts w:ascii="Tahoma" w:hAnsi="Tahoma" w:cs="Tahoma"/>
          <w:i w:val="0"/>
          <w:noProof/>
        </w:rPr>
        <w:t>4.1.2</w:t>
      </w:r>
      <w:r>
        <w:rPr>
          <w:rFonts w:asciiTheme="minorHAnsi" w:eastAsiaTheme="minorEastAsia" w:hAnsiTheme="minorHAnsi" w:cstheme="minorBidi"/>
          <w:i w:val="0"/>
          <w:noProof/>
          <w:sz w:val="22"/>
          <w:szCs w:val="22"/>
          <w:lang w:eastAsia="ja-JP"/>
        </w:rPr>
        <w:tab/>
      </w:r>
      <w:r w:rsidRPr="00111332">
        <w:rPr>
          <w:rFonts w:ascii="Tahoma" w:hAnsi="Tahoma" w:cs="Tahoma"/>
          <w:i w:val="0"/>
          <w:noProof/>
        </w:rPr>
        <w:t>Placement of Process Blocks</w:t>
      </w:r>
      <w:r>
        <w:rPr>
          <w:noProof/>
        </w:rPr>
        <w:tab/>
      </w:r>
      <w:r>
        <w:rPr>
          <w:noProof/>
        </w:rPr>
        <w:fldChar w:fldCharType="begin"/>
      </w:r>
      <w:r>
        <w:rPr>
          <w:noProof/>
        </w:rPr>
        <w:instrText xml:space="preserve"> PAGEREF _Toc62037381 \h </w:instrText>
      </w:r>
      <w:r>
        <w:rPr>
          <w:noProof/>
        </w:rPr>
      </w:r>
      <w:r>
        <w:rPr>
          <w:noProof/>
        </w:rPr>
        <w:fldChar w:fldCharType="separate"/>
      </w:r>
      <w:r>
        <w:rPr>
          <w:noProof/>
        </w:rPr>
        <w:t>26</w:t>
      </w:r>
      <w:r>
        <w:rPr>
          <w:noProof/>
        </w:rPr>
        <w:fldChar w:fldCharType="end"/>
      </w:r>
    </w:p>
    <w:p w14:paraId="426948CC" w14:textId="6F495EC6" w:rsidR="00474B3E" w:rsidRDefault="00474B3E">
      <w:pPr>
        <w:pStyle w:val="TOC3"/>
        <w:tabs>
          <w:tab w:val="left" w:pos="1200"/>
          <w:tab w:val="right" w:leader="dot" w:pos="9414"/>
        </w:tabs>
        <w:rPr>
          <w:rFonts w:asciiTheme="minorHAnsi" w:eastAsiaTheme="minorEastAsia" w:hAnsiTheme="minorHAnsi" w:cstheme="minorBidi"/>
          <w:i w:val="0"/>
          <w:noProof/>
          <w:sz w:val="22"/>
          <w:szCs w:val="22"/>
          <w:lang w:eastAsia="ja-JP"/>
        </w:rPr>
      </w:pPr>
      <w:r w:rsidRPr="00111332">
        <w:rPr>
          <w:rFonts w:ascii="Tahoma" w:hAnsi="Tahoma" w:cs="Tahoma"/>
          <w:noProof/>
        </w:rPr>
        <w:t>4.1.4</w:t>
      </w:r>
      <w:r>
        <w:rPr>
          <w:rFonts w:asciiTheme="minorHAnsi" w:eastAsiaTheme="minorEastAsia" w:hAnsiTheme="minorHAnsi" w:cstheme="minorBidi"/>
          <w:i w:val="0"/>
          <w:noProof/>
          <w:sz w:val="22"/>
          <w:szCs w:val="22"/>
          <w:lang w:eastAsia="ja-JP"/>
        </w:rPr>
        <w:tab/>
      </w:r>
      <w:r w:rsidRPr="00111332">
        <w:rPr>
          <w:rFonts w:ascii="Tahoma" w:hAnsi="Tahoma" w:cs="Tahoma"/>
          <w:noProof/>
        </w:rPr>
        <w:t>Program Documentation</w:t>
      </w:r>
      <w:r>
        <w:rPr>
          <w:noProof/>
        </w:rPr>
        <w:tab/>
      </w:r>
      <w:r>
        <w:rPr>
          <w:noProof/>
        </w:rPr>
        <w:fldChar w:fldCharType="begin"/>
      </w:r>
      <w:r>
        <w:rPr>
          <w:noProof/>
        </w:rPr>
        <w:instrText xml:space="preserve"> PAGEREF _Toc62037382 \h </w:instrText>
      </w:r>
      <w:r>
        <w:rPr>
          <w:noProof/>
        </w:rPr>
      </w:r>
      <w:r>
        <w:rPr>
          <w:noProof/>
        </w:rPr>
        <w:fldChar w:fldCharType="separate"/>
      </w:r>
      <w:r>
        <w:rPr>
          <w:noProof/>
        </w:rPr>
        <w:t>27</w:t>
      </w:r>
      <w:r>
        <w:rPr>
          <w:noProof/>
        </w:rPr>
        <w:fldChar w:fldCharType="end"/>
      </w:r>
    </w:p>
    <w:p w14:paraId="5C1A9D17" w14:textId="274B236E" w:rsidR="00474B3E" w:rsidRDefault="00474B3E">
      <w:pPr>
        <w:pStyle w:val="TOC3"/>
        <w:tabs>
          <w:tab w:val="left" w:pos="1200"/>
          <w:tab w:val="right" w:leader="dot" w:pos="9414"/>
        </w:tabs>
        <w:rPr>
          <w:rFonts w:asciiTheme="minorHAnsi" w:eastAsiaTheme="minorEastAsia" w:hAnsiTheme="minorHAnsi" w:cstheme="minorBidi"/>
          <w:i w:val="0"/>
          <w:noProof/>
          <w:sz w:val="22"/>
          <w:szCs w:val="22"/>
          <w:lang w:eastAsia="ja-JP"/>
        </w:rPr>
      </w:pPr>
      <w:r w:rsidRPr="00111332">
        <w:rPr>
          <w:rFonts w:ascii="Tahoma" w:hAnsi="Tahoma" w:cs="Tahoma"/>
          <w:i w:val="0"/>
          <w:noProof/>
        </w:rPr>
        <w:t>4.1.5</w:t>
      </w:r>
      <w:r>
        <w:rPr>
          <w:rFonts w:asciiTheme="minorHAnsi" w:eastAsiaTheme="minorEastAsia" w:hAnsiTheme="minorHAnsi" w:cstheme="minorBidi"/>
          <w:i w:val="0"/>
          <w:noProof/>
          <w:sz w:val="22"/>
          <w:szCs w:val="22"/>
          <w:lang w:eastAsia="ja-JP"/>
        </w:rPr>
        <w:tab/>
      </w:r>
      <w:r w:rsidRPr="00111332">
        <w:rPr>
          <w:rFonts w:ascii="Tahoma" w:hAnsi="Tahoma" w:cs="Tahoma"/>
          <w:i w:val="0"/>
          <w:noProof/>
        </w:rPr>
        <w:t>Change Documentation</w:t>
      </w:r>
      <w:r>
        <w:rPr>
          <w:noProof/>
        </w:rPr>
        <w:tab/>
      </w:r>
      <w:r>
        <w:rPr>
          <w:noProof/>
        </w:rPr>
        <w:fldChar w:fldCharType="begin"/>
      </w:r>
      <w:r>
        <w:rPr>
          <w:noProof/>
        </w:rPr>
        <w:instrText xml:space="preserve"> PAGEREF _Toc62037383 \h </w:instrText>
      </w:r>
      <w:r>
        <w:rPr>
          <w:noProof/>
        </w:rPr>
      </w:r>
      <w:r>
        <w:rPr>
          <w:noProof/>
        </w:rPr>
        <w:fldChar w:fldCharType="separate"/>
      </w:r>
      <w:r>
        <w:rPr>
          <w:noProof/>
        </w:rPr>
        <w:t>28</w:t>
      </w:r>
      <w:r>
        <w:rPr>
          <w:noProof/>
        </w:rPr>
        <w:fldChar w:fldCharType="end"/>
      </w:r>
    </w:p>
    <w:p w14:paraId="0409532D" w14:textId="20D7BFC1" w:rsidR="00474B3E" w:rsidRDefault="00474B3E">
      <w:pPr>
        <w:pStyle w:val="TOC2"/>
        <w:rPr>
          <w:rFonts w:asciiTheme="minorHAnsi" w:eastAsiaTheme="minorEastAsia" w:hAnsiTheme="minorHAnsi" w:cstheme="minorBidi"/>
          <w:b w:val="0"/>
          <w:i w:val="0"/>
          <w:smallCaps w:val="0"/>
          <w:sz w:val="22"/>
          <w:szCs w:val="22"/>
          <w:lang w:eastAsia="ja-JP"/>
        </w:rPr>
      </w:pPr>
      <w:r w:rsidRPr="00111332">
        <w:t>4.2</w:t>
      </w:r>
      <w:r>
        <w:rPr>
          <w:rFonts w:asciiTheme="minorHAnsi" w:eastAsiaTheme="minorEastAsia" w:hAnsiTheme="minorHAnsi" w:cstheme="minorBidi"/>
          <w:b w:val="0"/>
          <w:i w:val="0"/>
          <w:smallCaps w:val="0"/>
          <w:sz w:val="22"/>
          <w:szCs w:val="22"/>
          <w:lang w:eastAsia="ja-JP"/>
        </w:rPr>
        <w:tab/>
      </w:r>
      <w:r w:rsidRPr="00111332">
        <w:t>PRETTY PRINTER</w:t>
      </w:r>
      <w:r>
        <w:tab/>
      </w:r>
      <w:r>
        <w:fldChar w:fldCharType="begin"/>
      </w:r>
      <w:r>
        <w:instrText xml:space="preserve"> PAGEREF _Toc62037384 \h </w:instrText>
      </w:r>
      <w:r>
        <w:fldChar w:fldCharType="separate"/>
      </w:r>
      <w:r>
        <w:t>30</w:t>
      </w:r>
      <w:r>
        <w:fldChar w:fldCharType="end"/>
      </w:r>
    </w:p>
    <w:p w14:paraId="74C89453" w14:textId="114CDC13" w:rsidR="00474B3E" w:rsidRDefault="00474B3E">
      <w:pPr>
        <w:pStyle w:val="TOC3"/>
        <w:tabs>
          <w:tab w:val="left" w:pos="1200"/>
          <w:tab w:val="right" w:leader="dot" w:pos="9414"/>
        </w:tabs>
        <w:rPr>
          <w:rFonts w:asciiTheme="minorHAnsi" w:eastAsiaTheme="minorEastAsia" w:hAnsiTheme="minorHAnsi" w:cstheme="minorBidi"/>
          <w:i w:val="0"/>
          <w:noProof/>
          <w:sz w:val="22"/>
          <w:szCs w:val="22"/>
          <w:lang w:eastAsia="ja-JP"/>
        </w:rPr>
      </w:pPr>
      <w:r w:rsidRPr="00111332">
        <w:rPr>
          <w:rFonts w:ascii="Tahoma" w:hAnsi="Tahoma" w:cs="Tahoma"/>
          <w:i w:val="0"/>
          <w:iCs/>
          <w:noProof/>
        </w:rPr>
        <w:t>4.2.1</w:t>
      </w:r>
      <w:r>
        <w:rPr>
          <w:rFonts w:asciiTheme="minorHAnsi" w:eastAsiaTheme="minorEastAsia" w:hAnsiTheme="minorHAnsi" w:cstheme="minorBidi"/>
          <w:i w:val="0"/>
          <w:noProof/>
          <w:sz w:val="22"/>
          <w:szCs w:val="22"/>
          <w:lang w:eastAsia="ja-JP"/>
        </w:rPr>
        <w:tab/>
      </w:r>
      <w:r w:rsidRPr="00111332">
        <w:rPr>
          <w:rFonts w:ascii="Tahoma" w:hAnsi="Tahoma" w:cs="Tahoma"/>
          <w:i w:val="0"/>
          <w:iCs/>
          <w:noProof/>
        </w:rPr>
        <w:t>Pretty Printer Configuration</w:t>
      </w:r>
      <w:r>
        <w:rPr>
          <w:noProof/>
        </w:rPr>
        <w:tab/>
      </w:r>
      <w:r>
        <w:rPr>
          <w:noProof/>
        </w:rPr>
        <w:fldChar w:fldCharType="begin"/>
      </w:r>
      <w:r>
        <w:rPr>
          <w:noProof/>
        </w:rPr>
        <w:instrText xml:space="preserve"> PAGEREF _Toc62037385 \h </w:instrText>
      </w:r>
      <w:r>
        <w:rPr>
          <w:noProof/>
        </w:rPr>
      </w:r>
      <w:r>
        <w:rPr>
          <w:noProof/>
        </w:rPr>
        <w:fldChar w:fldCharType="separate"/>
      </w:r>
      <w:r>
        <w:rPr>
          <w:noProof/>
        </w:rPr>
        <w:t>30</w:t>
      </w:r>
      <w:r>
        <w:rPr>
          <w:noProof/>
        </w:rPr>
        <w:fldChar w:fldCharType="end"/>
      </w:r>
    </w:p>
    <w:p w14:paraId="4DEF3015" w14:textId="60FD5333" w:rsidR="00474B3E" w:rsidRDefault="00474B3E">
      <w:pPr>
        <w:pStyle w:val="TOC3"/>
        <w:tabs>
          <w:tab w:val="left" w:pos="1200"/>
          <w:tab w:val="right" w:leader="dot" w:pos="9414"/>
        </w:tabs>
        <w:rPr>
          <w:rFonts w:asciiTheme="minorHAnsi" w:eastAsiaTheme="minorEastAsia" w:hAnsiTheme="minorHAnsi" w:cstheme="minorBidi"/>
          <w:i w:val="0"/>
          <w:noProof/>
          <w:sz w:val="22"/>
          <w:szCs w:val="22"/>
          <w:lang w:eastAsia="ja-JP"/>
        </w:rPr>
      </w:pPr>
      <w:r w:rsidRPr="00111332">
        <w:rPr>
          <w:i w:val="0"/>
          <w:iCs/>
          <w:noProof/>
        </w:rPr>
        <w:t>4.2.2</w:t>
      </w:r>
      <w:r>
        <w:rPr>
          <w:rFonts w:asciiTheme="minorHAnsi" w:eastAsiaTheme="minorEastAsia" w:hAnsiTheme="minorHAnsi" w:cstheme="minorBidi"/>
          <w:i w:val="0"/>
          <w:noProof/>
          <w:sz w:val="22"/>
          <w:szCs w:val="22"/>
          <w:lang w:eastAsia="ja-JP"/>
        </w:rPr>
        <w:tab/>
      </w:r>
      <w:r w:rsidRPr="00111332">
        <w:rPr>
          <w:rFonts w:ascii="Tahoma" w:hAnsi="Tahoma" w:cs="Tahoma"/>
          <w:i w:val="0"/>
          <w:iCs/>
          <w:noProof/>
        </w:rPr>
        <w:t>Pretty Printer Format Execution</w:t>
      </w:r>
      <w:r>
        <w:rPr>
          <w:noProof/>
        </w:rPr>
        <w:tab/>
      </w:r>
      <w:r>
        <w:rPr>
          <w:noProof/>
        </w:rPr>
        <w:fldChar w:fldCharType="begin"/>
      </w:r>
      <w:r>
        <w:rPr>
          <w:noProof/>
        </w:rPr>
        <w:instrText xml:space="preserve"> PAGEREF _Toc62037386 \h </w:instrText>
      </w:r>
      <w:r>
        <w:rPr>
          <w:noProof/>
        </w:rPr>
      </w:r>
      <w:r>
        <w:rPr>
          <w:noProof/>
        </w:rPr>
        <w:fldChar w:fldCharType="separate"/>
      </w:r>
      <w:r>
        <w:rPr>
          <w:noProof/>
        </w:rPr>
        <w:t>30</w:t>
      </w:r>
      <w:r>
        <w:rPr>
          <w:noProof/>
        </w:rPr>
        <w:fldChar w:fldCharType="end"/>
      </w:r>
    </w:p>
    <w:p w14:paraId="6C148040" w14:textId="10AD5680" w:rsidR="00474B3E" w:rsidRDefault="00474B3E">
      <w:pPr>
        <w:pStyle w:val="TOC2"/>
        <w:rPr>
          <w:rFonts w:asciiTheme="minorHAnsi" w:eastAsiaTheme="minorEastAsia" w:hAnsiTheme="minorHAnsi" w:cstheme="minorBidi"/>
          <w:b w:val="0"/>
          <w:i w:val="0"/>
          <w:smallCaps w:val="0"/>
          <w:sz w:val="22"/>
          <w:szCs w:val="22"/>
          <w:lang w:eastAsia="ja-JP"/>
        </w:rPr>
      </w:pPr>
      <w:r w:rsidRPr="00111332">
        <w:t>4.3</w:t>
      </w:r>
      <w:r>
        <w:rPr>
          <w:rFonts w:asciiTheme="minorHAnsi" w:eastAsiaTheme="minorEastAsia" w:hAnsiTheme="minorHAnsi" w:cstheme="minorBidi"/>
          <w:b w:val="0"/>
          <w:i w:val="0"/>
          <w:smallCaps w:val="0"/>
          <w:sz w:val="22"/>
          <w:szCs w:val="22"/>
          <w:lang w:eastAsia="ja-JP"/>
        </w:rPr>
        <w:tab/>
      </w:r>
      <w:r w:rsidRPr="00111332">
        <w:t>CHANGE OF STANDARD CODE CLONES</w:t>
      </w:r>
      <w:r>
        <w:tab/>
      </w:r>
      <w:r>
        <w:fldChar w:fldCharType="begin"/>
      </w:r>
      <w:r>
        <w:instrText xml:space="preserve"> PAGEREF _Toc62037387 \h </w:instrText>
      </w:r>
      <w:r>
        <w:fldChar w:fldCharType="separate"/>
      </w:r>
      <w:r>
        <w:t>30</w:t>
      </w:r>
      <w:r>
        <w:fldChar w:fldCharType="end"/>
      </w:r>
    </w:p>
    <w:p w14:paraId="6989034B" w14:textId="00C5C49F" w:rsidR="00474B3E" w:rsidRDefault="00474B3E">
      <w:pPr>
        <w:pStyle w:val="TOC3"/>
        <w:tabs>
          <w:tab w:val="left" w:pos="1200"/>
          <w:tab w:val="right" w:leader="dot" w:pos="9414"/>
        </w:tabs>
        <w:rPr>
          <w:rFonts w:asciiTheme="minorHAnsi" w:eastAsiaTheme="minorEastAsia" w:hAnsiTheme="minorHAnsi" w:cstheme="minorBidi"/>
          <w:i w:val="0"/>
          <w:noProof/>
          <w:sz w:val="22"/>
          <w:szCs w:val="22"/>
          <w:lang w:eastAsia="ja-JP"/>
        </w:rPr>
      </w:pPr>
      <w:r w:rsidRPr="00111332">
        <w:rPr>
          <w:rFonts w:ascii="Tahoma" w:hAnsi="Tahoma" w:cs="Tahoma"/>
          <w:i w:val="0"/>
          <w:iCs/>
          <w:noProof/>
        </w:rPr>
        <w:t>4.3.1</w:t>
      </w:r>
      <w:r>
        <w:rPr>
          <w:rFonts w:asciiTheme="minorHAnsi" w:eastAsiaTheme="minorEastAsia" w:hAnsiTheme="minorHAnsi" w:cstheme="minorBidi"/>
          <w:i w:val="0"/>
          <w:noProof/>
          <w:sz w:val="22"/>
          <w:szCs w:val="22"/>
          <w:lang w:eastAsia="ja-JP"/>
        </w:rPr>
        <w:tab/>
      </w:r>
      <w:r w:rsidRPr="00111332">
        <w:rPr>
          <w:rFonts w:ascii="Tahoma" w:hAnsi="Tahoma" w:cs="Tahoma"/>
          <w:i w:val="0"/>
          <w:iCs/>
          <w:noProof/>
        </w:rPr>
        <w:t>Naming Convention</w:t>
      </w:r>
      <w:r>
        <w:rPr>
          <w:noProof/>
        </w:rPr>
        <w:tab/>
      </w:r>
      <w:r>
        <w:rPr>
          <w:noProof/>
        </w:rPr>
        <w:fldChar w:fldCharType="begin"/>
      </w:r>
      <w:r>
        <w:rPr>
          <w:noProof/>
        </w:rPr>
        <w:instrText xml:space="preserve"> PAGEREF _Toc62037388 \h </w:instrText>
      </w:r>
      <w:r>
        <w:rPr>
          <w:noProof/>
        </w:rPr>
      </w:r>
      <w:r>
        <w:rPr>
          <w:noProof/>
        </w:rPr>
        <w:fldChar w:fldCharType="separate"/>
      </w:r>
      <w:r>
        <w:rPr>
          <w:noProof/>
        </w:rPr>
        <w:t>30</w:t>
      </w:r>
      <w:r>
        <w:rPr>
          <w:noProof/>
        </w:rPr>
        <w:fldChar w:fldCharType="end"/>
      </w:r>
    </w:p>
    <w:p w14:paraId="485051C0" w14:textId="7AAA0F3D" w:rsidR="00474B3E" w:rsidRDefault="00474B3E">
      <w:pPr>
        <w:pStyle w:val="TOC3"/>
        <w:tabs>
          <w:tab w:val="left" w:pos="1200"/>
          <w:tab w:val="right" w:leader="dot" w:pos="9414"/>
        </w:tabs>
        <w:rPr>
          <w:rFonts w:asciiTheme="minorHAnsi" w:eastAsiaTheme="minorEastAsia" w:hAnsiTheme="minorHAnsi" w:cstheme="minorBidi"/>
          <w:i w:val="0"/>
          <w:noProof/>
          <w:sz w:val="22"/>
          <w:szCs w:val="22"/>
          <w:lang w:eastAsia="ja-JP"/>
        </w:rPr>
      </w:pPr>
      <w:r w:rsidRPr="00111332">
        <w:rPr>
          <w:rFonts w:ascii="Tahoma" w:hAnsi="Tahoma" w:cs="Tahoma"/>
          <w:i w:val="0"/>
          <w:iCs/>
          <w:noProof/>
        </w:rPr>
        <w:t>4.3.2</w:t>
      </w:r>
      <w:r>
        <w:rPr>
          <w:rFonts w:asciiTheme="minorHAnsi" w:eastAsiaTheme="minorEastAsia" w:hAnsiTheme="minorHAnsi" w:cstheme="minorBidi"/>
          <w:i w:val="0"/>
          <w:noProof/>
          <w:sz w:val="22"/>
          <w:szCs w:val="22"/>
          <w:lang w:eastAsia="ja-JP"/>
        </w:rPr>
        <w:tab/>
      </w:r>
      <w:r w:rsidRPr="00111332">
        <w:rPr>
          <w:rFonts w:ascii="Tahoma" w:hAnsi="Tahoma" w:cs="Tahoma"/>
          <w:i w:val="0"/>
          <w:iCs/>
          <w:noProof/>
        </w:rPr>
        <w:t>Identifying changes</w:t>
      </w:r>
      <w:r>
        <w:rPr>
          <w:noProof/>
        </w:rPr>
        <w:tab/>
      </w:r>
      <w:r>
        <w:rPr>
          <w:noProof/>
        </w:rPr>
        <w:fldChar w:fldCharType="begin"/>
      </w:r>
      <w:r>
        <w:rPr>
          <w:noProof/>
        </w:rPr>
        <w:instrText xml:space="preserve"> PAGEREF _Toc62037389 \h </w:instrText>
      </w:r>
      <w:r>
        <w:rPr>
          <w:noProof/>
        </w:rPr>
      </w:r>
      <w:r>
        <w:rPr>
          <w:noProof/>
        </w:rPr>
        <w:fldChar w:fldCharType="separate"/>
      </w:r>
      <w:r>
        <w:rPr>
          <w:noProof/>
        </w:rPr>
        <w:t>31</w:t>
      </w:r>
      <w:r>
        <w:rPr>
          <w:noProof/>
        </w:rPr>
        <w:fldChar w:fldCharType="end"/>
      </w:r>
    </w:p>
    <w:p w14:paraId="4C5D161B" w14:textId="15D51569" w:rsidR="00474B3E" w:rsidRDefault="00474B3E">
      <w:pPr>
        <w:pStyle w:val="TOC3"/>
        <w:tabs>
          <w:tab w:val="left" w:pos="1200"/>
          <w:tab w:val="right" w:leader="dot" w:pos="9414"/>
        </w:tabs>
        <w:rPr>
          <w:rFonts w:asciiTheme="minorHAnsi" w:eastAsiaTheme="minorEastAsia" w:hAnsiTheme="minorHAnsi" w:cstheme="minorBidi"/>
          <w:i w:val="0"/>
          <w:noProof/>
          <w:sz w:val="22"/>
          <w:szCs w:val="22"/>
          <w:lang w:eastAsia="ja-JP"/>
        </w:rPr>
      </w:pPr>
      <w:r w:rsidRPr="00111332">
        <w:rPr>
          <w:rFonts w:ascii="Tahoma" w:hAnsi="Tahoma" w:cs="Tahoma"/>
          <w:i w:val="0"/>
          <w:noProof/>
        </w:rPr>
        <w:t>4.3.3</w:t>
      </w:r>
      <w:r>
        <w:rPr>
          <w:rFonts w:asciiTheme="minorHAnsi" w:eastAsiaTheme="minorEastAsia" w:hAnsiTheme="minorHAnsi" w:cstheme="minorBidi"/>
          <w:i w:val="0"/>
          <w:noProof/>
          <w:sz w:val="22"/>
          <w:szCs w:val="22"/>
          <w:lang w:eastAsia="ja-JP"/>
        </w:rPr>
        <w:tab/>
      </w:r>
      <w:r w:rsidRPr="00111332">
        <w:rPr>
          <w:rFonts w:ascii="Tahoma" w:hAnsi="Tahoma" w:cs="Tahoma"/>
          <w:i w:val="0"/>
          <w:noProof/>
        </w:rPr>
        <w:t>Change Tag when Deleting Codes</w:t>
      </w:r>
      <w:r>
        <w:rPr>
          <w:noProof/>
        </w:rPr>
        <w:tab/>
      </w:r>
      <w:r>
        <w:rPr>
          <w:noProof/>
        </w:rPr>
        <w:fldChar w:fldCharType="begin"/>
      </w:r>
      <w:r>
        <w:rPr>
          <w:noProof/>
        </w:rPr>
        <w:instrText xml:space="preserve"> PAGEREF _Toc62037390 \h </w:instrText>
      </w:r>
      <w:r>
        <w:rPr>
          <w:noProof/>
        </w:rPr>
      </w:r>
      <w:r>
        <w:rPr>
          <w:noProof/>
        </w:rPr>
        <w:fldChar w:fldCharType="separate"/>
      </w:r>
      <w:r>
        <w:rPr>
          <w:noProof/>
        </w:rPr>
        <w:t>31</w:t>
      </w:r>
      <w:r>
        <w:rPr>
          <w:noProof/>
        </w:rPr>
        <w:fldChar w:fldCharType="end"/>
      </w:r>
    </w:p>
    <w:p w14:paraId="2A25DE1B" w14:textId="4DF905F9" w:rsidR="00474B3E" w:rsidRDefault="00474B3E">
      <w:pPr>
        <w:pStyle w:val="TOC3"/>
        <w:tabs>
          <w:tab w:val="left" w:pos="1200"/>
          <w:tab w:val="right" w:leader="dot" w:pos="9414"/>
        </w:tabs>
        <w:rPr>
          <w:rFonts w:asciiTheme="minorHAnsi" w:eastAsiaTheme="minorEastAsia" w:hAnsiTheme="minorHAnsi" w:cstheme="minorBidi"/>
          <w:i w:val="0"/>
          <w:noProof/>
          <w:sz w:val="22"/>
          <w:szCs w:val="22"/>
          <w:lang w:eastAsia="ja-JP"/>
        </w:rPr>
      </w:pPr>
      <w:r w:rsidRPr="00111332">
        <w:rPr>
          <w:rFonts w:ascii="Tahoma" w:hAnsi="Tahoma" w:cs="Tahoma"/>
          <w:i w:val="0"/>
          <w:noProof/>
        </w:rPr>
        <w:t>4.3.4</w:t>
      </w:r>
      <w:r>
        <w:rPr>
          <w:rFonts w:asciiTheme="minorHAnsi" w:eastAsiaTheme="minorEastAsia" w:hAnsiTheme="minorHAnsi" w:cstheme="minorBidi"/>
          <w:i w:val="0"/>
          <w:noProof/>
          <w:sz w:val="22"/>
          <w:szCs w:val="22"/>
          <w:lang w:eastAsia="ja-JP"/>
        </w:rPr>
        <w:tab/>
      </w:r>
      <w:r w:rsidRPr="00111332">
        <w:rPr>
          <w:rFonts w:ascii="Tahoma" w:hAnsi="Tahoma" w:cs="Tahoma"/>
          <w:i w:val="0"/>
          <w:noProof/>
        </w:rPr>
        <w:t>Change Tag when Inserting Code</w:t>
      </w:r>
      <w:r>
        <w:rPr>
          <w:noProof/>
        </w:rPr>
        <w:tab/>
      </w:r>
      <w:r>
        <w:rPr>
          <w:noProof/>
        </w:rPr>
        <w:fldChar w:fldCharType="begin"/>
      </w:r>
      <w:r>
        <w:rPr>
          <w:noProof/>
        </w:rPr>
        <w:instrText xml:space="preserve"> PAGEREF _Toc62037391 \h </w:instrText>
      </w:r>
      <w:r>
        <w:rPr>
          <w:noProof/>
        </w:rPr>
      </w:r>
      <w:r>
        <w:rPr>
          <w:noProof/>
        </w:rPr>
        <w:fldChar w:fldCharType="separate"/>
      </w:r>
      <w:r>
        <w:rPr>
          <w:noProof/>
        </w:rPr>
        <w:t>32</w:t>
      </w:r>
      <w:r>
        <w:rPr>
          <w:noProof/>
        </w:rPr>
        <w:fldChar w:fldCharType="end"/>
      </w:r>
    </w:p>
    <w:p w14:paraId="09C6728D" w14:textId="14AF78BF" w:rsidR="00474B3E" w:rsidRDefault="00474B3E">
      <w:pPr>
        <w:pStyle w:val="TOC2"/>
        <w:rPr>
          <w:rFonts w:asciiTheme="minorHAnsi" w:eastAsiaTheme="minorEastAsia" w:hAnsiTheme="minorHAnsi" w:cstheme="minorBidi"/>
          <w:b w:val="0"/>
          <w:i w:val="0"/>
          <w:smallCaps w:val="0"/>
          <w:sz w:val="22"/>
          <w:szCs w:val="22"/>
          <w:lang w:eastAsia="ja-JP"/>
        </w:rPr>
      </w:pPr>
      <w:r w:rsidRPr="00111332">
        <w:t>4.4</w:t>
      </w:r>
      <w:r>
        <w:rPr>
          <w:rFonts w:asciiTheme="minorHAnsi" w:eastAsiaTheme="minorEastAsia" w:hAnsiTheme="minorHAnsi" w:cstheme="minorBidi"/>
          <w:b w:val="0"/>
          <w:i w:val="0"/>
          <w:smallCaps w:val="0"/>
          <w:sz w:val="22"/>
          <w:szCs w:val="22"/>
          <w:lang w:eastAsia="ja-JP"/>
        </w:rPr>
        <w:tab/>
      </w:r>
      <w:r w:rsidRPr="00111332">
        <w:t>CODING STANDARDS</w:t>
      </w:r>
      <w:r>
        <w:tab/>
      </w:r>
      <w:r>
        <w:fldChar w:fldCharType="begin"/>
      </w:r>
      <w:r>
        <w:instrText xml:space="preserve"> PAGEREF _Toc62037393 \h </w:instrText>
      </w:r>
      <w:r>
        <w:fldChar w:fldCharType="separate"/>
      </w:r>
      <w:r>
        <w:t>32</w:t>
      </w:r>
      <w:r>
        <w:fldChar w:fldCharType="end"/>
      </w:r>
    </w:p>
    <w:p w14:paraId="1D253C4E" w14:textId="2860165F" w:rsidR="00474B3E" w:rsidRDefault="00474B3E">
      <w:pPr>
        <w:pStyle w:val="TOC3"/>
        <w:tabs>
          <w:tab w:val="left" w:pos="1200"/>
          <w:tab w:val="right" w:leader="dot" w:pos="9414"/>
        </w:tabs>
        <w:rPr>
          <w:rFonts w:asciiTheme="minorHAnsi" w:eastAsiaTheme="minorEastAsia" w:hAnsiTheme="minorHAnsi" w:cstheme="minorBidi"/>
          <w:i w:val="0"/>
          <w:noProof/>
          <w:sz w:val="22"/>
          <w:szCs w:val="22"/>
          <w:lang w:eastAsia="ja-JP"/>
        </w:rPr>
      </w:pPr>
      <w:r w:rsidRPr="00111332">
        <w:rPr>
          <w:rFonts w:ascii="Tahoma" w:hAnsi="Tahoma" w:cs="Tahoma"/>
          <w:b/>
          <w:i w:val="0"/>
          <w:noProof/>
        </w:rPr>
        <w:t>4.4.1</w:t>
      </w:r>
      <w:r>
        <w:rPr>
          <w:rFonts w:asciiTheme="minorHAnsi" w:eastAsiaTheme="minorEastAsia" w:hAnsiTheme="minorHAnsi" w:cstheme="minorBidi"/>
          <w:i w:val="0"/>
          <w:noProof/>
          <w:sz w:val="22"/>
          <w:szCs w:val="22"/>
          <w:lang w:eastAsia="ja-JP"/>
        </w:rPr>
        <w:tab/>
      </w:r>
      <w:r w:rsidRPr="00111332">
        <w:rPr>
          <w:rFonts w:ascii="Tahoma" w:hAnsi="Tahoma" w:cs="Tahoma"/>
          <w:b/>
          <w:i w:val="0"/>
          <w:noProof/>
        </w:rPr>
        <w:t>Program Heading</w:t>
      </w:r>
      <w:r>
        <w:rPr>
          <w:noProof/>
        </w:rPr>
        <w:tab/>
      </w:r>
      <w:r>
        <w:rPr>
          <w:noProof/>
        </w:rPr>
        <w:fldChar w:fldCharType="begin"/>
      </w:r>
      <w:r>
        <w:rPr>
          <w:noProof/>
        </w:rPr>
        <w:instrText xml:space="preserve"> PAGEREF _Toc62037394 \h </w:instrText>
      </w:r>
      <w:r>
        <w:rPr>
          <w:noProof/>
        </w:rPr>
      </w:r>
      <w:r>
        <w:rPr>
          <w:noProof/>
        </w:rPr>
        <w:fldChar w:fldCharType="separate"/>
      </w:r>
      <w:r>
        <w:rPr>
          <w:noProof/>
        </w:rPr>
        <w:t>32</w:t>
      </w:r>
      <w:r>
        <w:rPr>
          <w:noProof/>
        </w:rPr>
        <w:fldChar w:fldCharType="end"/>
      </w:r>
    </w:p>
    <w:p w14:paraId="38872ED7" w14:textId="5D189336" w:rsidR="00474B3E" w:rsidRDefault="00474B3E">
      <w:pPr>
        <w:pStyle w:val="TOC3"/>
        <w:tabs>
          <w:tab w:val="left" w:pos="1200"/>
          <w:tab w:val="right" w:leader="dot" w:pos="9414"/>
        </w:tabs>
        <w:rPr>
          <w:rFonts w:asciiTheme="minorHAnsi" w:eastAsiaTheme="minorEastAsia" w:hAnsiTheme="minorHAnsi" w:cstheme="minorBidi"/>
          <w:i w:val="0"/>
          <w:noProof/>
          <w:sz w:val="22"/>
          <w:szCs w:val="22"/>
          <w:lang w:eastAsia="ja-JP"/>
        </w:rPr>
      </w:pPr>
      <w:r w:rsidRPr="00111332">
        <w:rPr>
          <w:rFonts w:ascii="Tahoma" w:hAnsi="Tahoma" w:cs="Tahoma"/>
          <w:b/>
          <w:i w:val="0"/>
          <w:noProof/>
        </w:rPr>
        <w:t>4.4.2</w:t>
      </w:r>
      <w:r>
        <w:rPr>
          <w:rFonts w:asciiTheme="minorHAnsi" w:eastAsiaTheme="minorEastAsia" w:hAnsiTheme="minorHAnsi" w:cstheme="minorBidi"/>
          <w:i w:val="0"/>
          <w:noProof/>
          <w:sz w:val="22"/>
          <w:szCs w:val="22"/>
          <w:lang w:eastAsia="ja-JP"/>
        </w:rPr>
        <w:tab/>
      </w:r>
      <w:r w:rsidRPr="00111332">
        <w:rPr>
          <w:rFonts w:ascii="Tahoma" w:hAnsi="Tahoma" w:cs="Tahoma"/>
          <w:b/>
          <w:i w:val="0"/>
          <w:noProof/>
        </w:rPr>
        <w:t>Field and Data Manipulations</w:t>
      </w:r>
      <w:r>
        <w:rPr>
          <w:noProof/>
        </w:rPr>
        <w:tab/>
      </w:r>
      <w:r>
        <w:rPr>
          <w:noProof/>
        </w:rPr>
        <w:fldChar w:fldCharType="begin"/>
      </w:r>
      <w:r>
        <w:rPr>
          <w:noProof/>
        </w:rPr>
        <w:instrText xml:space="preserve"> PAGEREF _Toc62037395 \h </w:instrText>
      </w:r>
      <w:r>
        <w:rPr>
          <w:noProof/>
        </w:rPr>
      </w:r>
      <w:r>
        <w:rPr>
          <w:noProof/>
        </w:rPr>
        <w:fldChar w:fldCharType="separate"/>
      </w:r>
      <w:r>
        <w:rPr>
          <w:noProof/>
        </w:rPr>
        <w:t>32</w:t>
      </w:r>
      <w:r>
        <w:rPr>
          <w:noProof/>
        </w:rPr>
        <w:fldChar w:fldCharType="end"/>
      </w:r>
    </w:p>
    <w:p w14:paraId="351CB1EB" w14:textId="3B3F6524" w:rsidR="00474B3E" w:rsidRDefault="00474B3E">
      <w:pPr>
        <w:pStyle w:val="TOC4"/>
        <w:tabs>
          <w:tab w:val="left" w:pos="1400"/>
          <w:tab w:val="right" w:leader="dot" w:pos="9414"/>
        </w:tabs>
        <w:rPr>
          <w:rFonts w:asciiTheme="minorHAnsi" w:eastAsiaTheme="minorEastAsia" w:hAnsiTheme="minorHAnsi" w:cstheme="minorBidi"/>
          <w:noProof/>
          <w:sz w:val="22"/>
          <w:szCs w:val="22"/>
          <w:lang w:eastAsia="ja-JP"/>
        </w:rPr>
      </w:pPr>
      <w:r w:rsidRPr="00111332">
        <w:rPr>
          <w:rFonts w:ascii="Tahoma" w:hAnsi="Tahoma" w:cs="Tahoma"/>
          <w:noProof/>
        </w:rPr>
        <w:t>4.3.2.1</w:t>
      </w:r>
      <w:r>
        <w:rPr>
          <w:rFonts w:asciiTheme="minorHAnsi" w:eastAsiaTheme="minorEastAsia" w:hAnsiTheme="minorHAnsi" w:cstheme="minorBidi"/>
          <w:noProof/>
          <w:sz w:val="22"/>
          <w:szCs w:val="22"/>
          <w:lang w:eastAsia="ja-JP"/>
        </w:rPr>
        <w:tab/>
      </w:r>
      <w:r w:rsidRPr="00111332">
        <w:rPr>
          <w:rFonts w:ascii="Tahoma" w:hAnsi="Tahoma" w:cs="Tahoma"/>
          <w:noProof/>
        </w:rPr>
        <w:t>Selection-options/Parameters</w:t>
      </w:r>
      <w:r>
        <w:rPr>
          <w:noProof/>
        </w:rPr>
        <w:tab/>
      </w:r>
      <w:r>
        <w:rPr>
          <w:noProof/>
        </w:rPr>
        <w:fldChar w:fldCharType="begin"/>
      </w:r>
      <w:r>
        <w:rPr>
          <w:noProof/>
        </w:rPr>
        <w:instrText xml:space="preserve"> PAGEREF _Toc62037396 \h </w:instrText>
      </w:r>
      <w:r>
        <w:rPr>
          <w:noProof/>
        </w:rPr>
      </w:r>
      <w:r>
        <w:rPr>
          <w:noProof/>
        </w:rPr>
        <w:fldChar w:fldCharType="separate"/>
      </w:r>
      <w:r>
        <w:rPr>
          <w:noProof/>
        </w:rPr>
        <w:t>32</w:t>
      </w:r>
      <w:r>
        <w:rPr>
          <w:noProof/>
        </w:rPr>
        <w:fldChar w:fldCharType="end"/>
      </w:r>
    </w:p>
    <w:p w14:paraId="28E2469C" w14:textId="42FCDB13" w:rsidR="00474B3E" w:rsidRDefault="00474B3E">
      <w:pPr>
        <w:pStyle w:val="TOC4"/>
        <w:tabs>
          <w:tab w:val="left" w:pos="1400"/>
          <w:tab w:val="right" w:leader="dot" w:pos="9414"/>
        </w:tabs>
        <w:rPr>
          <w:rFonts w:asciiTheme="minorHAnsi" w:eastAsiaTheme="minorEastAsia" w:hAnsiTheme="minorHAnsi" w:cstheme="minorBidi"/>
          <w:noProof/>
          <w:sz w:val="22"/>
          <w:szCs w:val="22"/>
          <w:lang w:eastAsia="ja-JP"/>
        </w:rPr>
      </w:pPr>
      <w:r w:rsidRPr="00111332">
        <w:rPr>
          <w:rFonts w:ascii="Tahoma" w:hAnsi="Tahoma" w:cs="Tahoma"/>
          <w:noProof/>
        </w:rPr>
        <w:t>4.3.2.2</w:t>
      </w:r>
      <w:r>
        <w:rPr>
          <w:rFonts w:asciiTheme="minorHAnsi" w:eastAsiaTheme="minorEastAsia" w:hAnsiTheme="minorHAnsi" w:cstheme="minorBidi"/>
          <w:noProof/>
          <w:sz w:val="22"/>
          <w:szCs w:val="22"/>
          <w:lang w:eastAsia="ja-JP"/>
        </w:rPr>
        <w:tab/>
      </w:r>
      <w:r w:rsidRPr="00111332">
        <w:rPr>
          <w:rFonts w:ascii="Tahoma" w:hAnsi="Tahoma" w:cs="Tahoma"/>
          <w:noProof/>
        </w:rPr>
        <w:t>Data</w:t>
      </w:r>
      <w:r>
        <w:rPr>
          <w:noProof/>
        </w:rPr>
        <w:tab/>
      </w:r>
      <w:r>
        <w:rPr>
          <w:noProof/>
        </w:rPr>
        <w:fldChar w:fldCharType="begin"/>
      </w:r>
      <w:r>
        <w:rPr>
          <w:noProof/>
        </w:rPr>
        <w:instrText xml:space="preserve"> PAGEREF _Toc62037397 \h </w:instrText>
      </w:r>
      <w:r>
        <w:rPr>
          <w:noProof/>
        </w:rPr>
      </w:r>
      <w:r>
        <w:rPr>
          <w:noProof/>
        </w:rPr>
        <w:fldChar w:fldCharType="separate"/>
      </w:r>
      <w:r>
        <w:rPr>
          <w:noProof/>
        </w:rPr>
        <w:t>32</w:t>
      </w:r>
      <w:r>
        <w:rPr>
          <w:noProof/>
        </w:rPr>
        <w:fldChar w:fldCharType="end"/>
      </w:r>
    </w:p>
    <w:p w14:paraId="0BBB9808" w14:textId="04CB8288" w:rsidR="00474B3E" w:rsidRDefault="00474B3E">
      <w:pPr>
        <w:pStyle w:val="TOC4"/>
        <w:tabs>
          <w:tab w:val="left" w:pos="1400"/>
          <w:tab w:val="right" w:leader="dot" w:pos="9414"/>
        </w:tabs>
        <w:rPr>
          <w:rFonts w:asciiTheme="minorHAnsi" w:eastAsiaTheme="minorEastAsia" w:hAnsiTheme="minorHAnsi" w:cstheme="minorBidi"/>
          <w:noProof/>
          <w:sz w:val="22"/>
          <w:szCs w:val="22"/>
          <w:lang w:eastAsia="ja-JP"/>
        </w:rPr>
      </w:pPr>
      <w:r w:rsidRPr="00111332">
        <w:rPr>
          <w:rFonts w:ascii="Tahoma" w:hAnsi="Tahoma" w:cs="Tahoma"/>
          <w:noProof/>
        </w:rPr>
        <w:t>4.3.2.3</w:t>
      </w:r>
      <w:r>
        <w:rPr>
          <w:rFonts w:asciiTheme="minorHAnsi" w:eastAsiaTheme="minorEastAsia" w:hAnsiTheme="minorHAnsi" w:cstheme="minorBidi"/>
          <w:noProof/>
          <w:sz w:val="22"/>
          <w:szCs w:val="22"/>
          <w:lang w:eastAsia="ja-JP"/>
        </w:rPr>
        <w:tab/>
      </w:r>
      <w:r w:rsidRPr="00111332">
        <w:rPr>
          <w:rFonts w:ascii="Tahoma" w:hAnsi="Tahoma" w:cs="Tahoma"/>
          <w:noProof/>
        </w:rPr>
        <w:t>Variable Typing</w:t>
      </w:r>
      <w:r>
        <w:rPr>
          <w:noProof/>
        </w:rPr>
        <w:tab/>
      </w:r>
      <w:r>
        <w:rPr>
          <w:noProof/>
        </w:rPr>
        <w:fldChar w:fldCharType="begin"/>
      </w:r>
      <w:r>
        <w:rPr>
          <w:noProof/>
        </w:rPr>
        <w:instrText xml:space="preserve"> PAGEREF _Toc62037398 \h </w:instrText>
      </w:r>
      <w:r>
        <w:rPr>
          <w:noProof/>
        </w:rPr>
      </w:r>
      <w:r>
        <w:rPr>
          <w:noProof/>
        </w:rPr>
        <w:fldChar w:fldCharType="separate"/>
      </w:r>
      <w:r>
        <w:rPr>
          <w:noProof/>
        </w:rPr>
        <w:t>33</w:t>
      </w:r>
      <w:r>
        <w:rPr>
          <w:noProof/>
        </w:rPr>
        <w:fldChar w:fldCharType="end"/>
      </w:r>
    </w:p>
    <w:p w14:paraId="36C417B7" w14:textId="0460E1F3" w:rsidR="00474B3E" w:rsidRDefault="00474B3E">
      <w:pPr>
        <w:pStyle w:val="TOC4"/>
        <w:tabs>
          <w:tab w:val="left" w:pos="1400"/>
          <w:tab w:val="right" w:leader="dot" w:pos="9414"/>
        </w:tabs>
        <w:rPr>
          <w:rFonts w:asciiTheme="minorHAnsi" w:eastAsiaTheme="minorEastAsia" w:hAnsiTheme="minorHAnsi" w:cstheme="minorBidi"/>
          <w:noProof/>
          <w:sz w:val="22"/>
          <w:szCs w:val="22"/>
          <w:lang w:eastAsia="ja-JP"/>
        </w:rPr>
      </w:pPr>
      <w:r w:rsidRPr="00111332">
        <w:rPr>
          <w:rFonts w:ascii="Tahoma" w:hAnsi="Tahoma" w:cs="Tahoma"/>
          <w:noProof/>
        </w:rPr>
        <w:t>4.3.2.4</w:t>
      </w:r>
      <w:r>
        <w:rPr>
          <w:rFonts w:asciiTheme="minorHAnsi" w:eastAsiaTheme="minorEastAsia" w:hAnsiTheme="minorHAnsi" w:cstheme="minorBidi"/>
          <w:noProof/>
          <w:sz w:val="22"/>
          <w:szCs w:val="22"/>
          <w:lang w:eastAsia="ja-JP"/>
        </w:rPr>
        <w:tab/>
      </w:r>
      <w:r w:rsidRPr="00111332">
        <w:rPr>
          <w:rFonts w:ascii="Tahoma" w:hAnsi="Tahoma" w:cs="Tahoma"/>
          <w:noProof/>
        </w:rPr>
        <w:t>TYPE</w:t>
      </w:r>
      <w:r>
        <w:rPr>
          <w:noProof/>
        </w:rPr>
        <w:tab/>
      </w:r>
      <w:r>
        <w:rPr>
          <w:noProof/>
        </w:rPr>
        <w:fldChar w:fldCharType="begin"/>
      </w:r>
      <w:r>
        <w:rPr>
          <w:noProof/>
        </w:rPr>
        <w:instrText xml:space="preserve"> PAGEREF _Toc62037399 \h </w:instrText>
      </w:r>
      <w:r>
        <w:rPr>
          <w:noProof/>
        </w:rPr>
      </w:r>
      <w:r>
        <w:rPr>
          <w:noProof/>
        </w:rPr>
        <w:fldChar w:fldCharType="separate"/>
      </w:r>
      <w:r>
        <w:rPr>
          <w:noProof/>
        </w:rPr>
        <w:t>33</w:t>
      </w:r>
      <w:r>
        <w:rPr>
          <w:noProof/>
        </w:rPr>
        <w:fldChar w:fldCharType="end"/>
      </w:r>
    </w:p>
    <w:p w14:paraId="1BCE92C9" w14:textId="0568687E" w:rsidR="00474B3E" w:rsidRDefault="00474B3E">
      <w:pPr>
        <w:pStyle w:val="TOC4"/>
        <w:tabs>
          <w:tab w:val="left" w:pos="1400"/>
          <w:tab w:val="right" w:leader="dot" w:pos="9414"/>
        </w:tabs>
        <w:rPr>
          <w:rFonts w:asciiTheme="minorHAnsi" w:eastAsiaTheme="minorEastAsia" w:hAnsiTheme="minorHAnsi" w:cstheme="minorBidi"/>
          <w:noProof/>
          <w:sz w:val="22"/>
          <w:szCs w:val="22"/>
          <w:lang w:eastAsia="ja-JP"/>
        </w:rPr>
      </w:pPr>
      <w:r w:rsidRPr="00111332">
        <w:rPr>
          <w:rFonts w:ascii="Tahoma" w:hAnsi="Tahoma" w:cs="Tahoma"/>
          <w:noProof/>
        </w:rPr>
        <w:t>4.3.2.5</w:t>
      </w:r>
      <w:r>
        <w:rPr>
          <w:rFonts w:asciiTheme="minorHAnsi" w:eastAsiaTheme="minorEastAsia" w:hAnsiTheme="minorHAnsi" w:cstheme="minorBidi"/>
          <w:noProof/>
          <w:sz w:val="22"/>
          <w:szCs w:val="22"/>
          <w:lang w:eastAsia="ja-JP"/>
        </w:rPr>
        <w:tab/>
      </w:r>
      <w:r w:rsidRPr="00111332">
        <w:rPr>
          <w:rFonts w:ascii="Tahoma" w:hAnsi="Tahoma" w:cs="Tahoma"/>
          <w:noProof/>
        </w:rPr>
        <w:t>CASE</w:t>
      </w:r>
      <w:r>
        <w:rPr>
          <w:noProof/>
        </w:rPr>
        <w:tab/>
      </w:r>
      <w:r>
        <w:rPr>
          <w:noProof/>
        </w:rPr>
        <w:fldChar w:fldCharType="begin"/>
      </w:r>
      <w:r>
        <w:rPr>
          <w:noProof/>
        </w:rPr>
        <w:instrText xml:space="preserve"> PAGEREF _Toc62037400 \h </w:instrText>
      </w:r>
      <w:r>
        <w:rPr>
          <w:noProof/>
        </w:rPr>
      </w:r>
      <w:r>
        <w:rPr>
          <w:noProof/>
        </w:rPr>
        <w:fldChar w:fldCharType="separate"/>
      </w:r>
      <w:r>
        <w:rPr>
          <w:noProof/>
        </w:rPr>
        <w:t>33</w:t>
      </w:r>
      <w:r>
        <w:rPr>
          <w:noProof/>
        </w:rPr>
        <w:fldChar w:fldCharType="end"/>
      </w:r>
    </w:p>
    <w:p w14:paraId="5EE1F18C" w14:textId="191BF879" w:rsidR="00474B3E" w:rsidRDefault="00474B3E">
      <w:pPr>
        <w:pStyle w:val="TOC4"/>
        <w:tabs>
          <w:tab w:val="left" w:pos="1400"/>
          <w:tab w:val="right" w:leader="dot" w:pos="9414"/>
        </w:tabs>
        <w:rPr>
          <w:rFonts w:asciiTheme="minorHAnsi" w:eastAsiaTheme="minorEastAsia" w:hAnsiTheme="minorHAnsi" w:cstheme="minorBidi"/>
          <w:noProof/>
          <w:sz w:val="22"/>
          <w:szCs w:val="22"/>
          <w:lang w:eastAsia="ja-JP"/>
        </w:rPr>
      </w:pPr>
      <w:r w:rsidRPr="00111332">
        <w:rPr>
          <w:rFonts w:ascii="Tahoma" w:hAnsi="Tahoma" w:cs="Tahoma"/>
          <w:noProof/>
        </w:rPr>
        <w:t>4.3.2.6</w:t>
      </w:r>
      <w:r>
        <w:rPr>
          <w:rFonts w:asciiTheme="minorHAnsi" w:eastAsiaTheme="minorEastAsia" w:hAnsiTheme="minorHAnsi" w:cstheme="minorBidi"/>
          <w:noProof/>
          <w:sz w:val="22"/>
          <w:szCs w:val="22"/>
          <w:lang w:eastAsia="ja-JP"/>
        </w:rPr>
        <w:tab/>
      </w:r>
      <w:r w:rsidRPr="00111332">
        <w:rPr>
          <w:rFonts w:ascii="Tahoma" w:hAnsi="Tahoma" w:cs="Tahoma"/>
          <w:noProof/>
        </w:rPr>
        <w:t>Internal Fields for Constant</w:t>
      </w:r>
      <w:r>
        <w:rPr>
          <w:noProof/>
        </w:rPr>
        <w:tab/>
      </w:r>
      <w:r>
        <w:rPr>
          <w:noProof/>
        </w:rPr>
        <w:fldChar w:fldCharType="begin"/>
      </w:r>
      <w:r>
        <w:rPr>
          <w:noProof/>
        </w:rPr>
        <w:instrText xml:space="preserve"> PAGEREF _Toc62037401 \h </w:instrText>
      </w:r>
      <w:r>
        <w:rPr>
          <w:noProof/>
        </w:rPr>
      </w:r>
      <w:r>
        <w:rPr>
          <w:noProof/>
        </w:rPr>
        <w:fldChar w:fldCharType="separate"/>
      </w:r>
      <w:r>
        <w:rPr>
          <w:noProof/>
        </w:rPr>
        <w:t>33</w:t>
      </w:r>
      <w:r>
        <w:rPr>
          <w:noProof/>
        </w:rPr>
        <w:fldChar w:fldCharType="end"/>
      </w:r>
    </w:p>
    <w:p w14:paraId="1CFC8178" w14:textId="0C5C94B5" w:rsidR="00474B3E" w:rsidRDefault="00474B3E">
      <w:pPr>
        <w:pStyle w:val="TOC3"/>
        <w:tabs>
          <w:tab w:val="left" w:pos="1200"/>
          <w:tab w:val="right" w:leader="dot" w:pos="9414"/>
        </w:tabs>
        <w:rPr>
          <w:rFonts w:asciiTheme="minorHAnsi" w:eastAsiaTheme="minorEastAsia" w:hAnsiTheme="minorHAnsi" w:cstheme="minorBidi"/>
          <w:i w:val="0"/>
          <w:noProof/>
          <w:sz w:val="22"/>
          <w:szCs w:val="22"/>
          <w:lang w:eastAsia="ja-JP"/>
        </w:rPr>
      </w:pPr>
      <w:r w:rsidRPr="00111332">
        <w:rPr>
          <w:rFonts w:ascii="Tahoma" w:hAnsi="Tahoma" w:cs="Tahoma"/>
          <w:b/>
          <w:i w:val="0"/>
          <w:noProof/>
        </w:rPr>
        <w:t>4.4.3</w:t>
      </w:r>
      <w:r>
        <w:rPr>
          <w:rFonts w:asciiTheme="minorHAnsi" w:eastAsiaTheme="minorEastAsia" w:hAnsiTheme="minorHAnsi" w:cstheme="minorBidi"/>
          <w:i w:val="0"/>
          <w:noProof/>
          <w:sz w:val="22"/>
          <w:szCs w:val="22"/>
          <w:lang w:eastAsia="ja-JP"/>
        </w:rPr>
        <w:tab/>
      </w:r>
      <w:r w:rsidRPr="00111332">
        <w:rPr>
          <w:rFonts w:ascii="Tahoma" w:hAnsi="Tahoma" w:cs="Tahoma"/>
          <w:b/>
          <w:i w:val="0"/>
          <w:noProof/>
        </w:rPr>
        <w:t>Authorization Checking</w:t>
      </w:r>
      <w:r>
        <w:rPr>
          <w:noProof/>
        </w:rPr>
        <w:tab/>
      </w:r>
      <w:r>
        <w:rPr>
          <w:noProof/>
        </w:rPr>
        <w:fldChar w:fldCharType="begin"/>
      </w:r>
      <w:r>
        <w:rPr>
          <w:noProof/>
        </w:rPr>
        <w:instrText xml:space="preserve"> PAGEREF _Toc62037402 \h </w:instrText>
      </w:r>
      <w:r>
        <w:rPr>
          <w:noProof/>
        </w:rPr>
      </w:r>
      <w:r>
        <w:rPr>
          <w:noProof/>
        </w:rPr>
        <w:fldChar w:fldCharType="separate"/>
      </w:r>
      <w:r>
        <w:rPr>
          <w:noProof/>
        </w:rPr>
        <w:t>33</w:t>
      </w:r>
      <w:r>
        <w:rPr>
          <w:noProof/>
        </w:rPr>
        <w:fldChar w:fldCharType="end"/>
      </w:r>
    </w:p>
    <w:p w14:paraId="1DFFAADE" w14:textId="09373F87" w:rsidR="00474B3E" w:rsidRDefault="00474B3E">
      <w:pPr>
        <w:pStyle w:val="TOC3"/>
        <w:tabs>
          <w:tab w:val="left" w:pos="1200"/>
          <w:tab w:val="right" w:leader="dot" w:pos="9414"/>
        </w:tabs>
        <w:rPr>
          <w:rFonts w:asciiTheme="minorHAnsi" w:eastAsiaTheme="minorEastAsia" w:hAnsiTheme="minorHAnsi" w:cstheme="minorBidi"/>
          <w:i w:val="0"/>
          <w:noProof/>
          <w:sz w:val="22"/>
          <w:szCs w:val="22"/>
          <w:lang w:eastAsia="ja-JP"/>
        </w:rPr>
      </w:pPr>
      <w:r w:rsidRPr="00111332">
        <w:rPr>
          <w:rFonts w:ascii="Tahoma" w:hAnsi="Tahoma" w:cs="Tahoma"/>
          <w:b/>
          <w:i w:val="0"/>
          <w:noProof/>
        </w:rPr>
        <w:t>4.4.4</w:t>
      </w:r>
      <w:r>
        <w:rPr>
          <w:rFonts w:asciiTheme="minorHAnsi" w:eastAsiaTheme="minorEastAsia" w:hAnsiTheme="minorHAnsi" w:cstheme="minorBidi"/>
          <w:i w:val="0"/>
          <w:noProof/>
          <w:sz w:val="22"/>
          <w:szCs w:val="22"/>
          <w:lang w:eastAsia="ja-JP"/>
        </w:rPr>
        <w:tab/>
      </w:r>
      <w:r w:rsidRPr="00111332">
        <w:rPr>
          <w:rFonts w:ascii="Tahoma" w:hAnsi="Tahoma" w:cs="Tahoma"/>
          <w:b/>
          <w:i w:val="0"/>
          <w:noProof/>
        </w:rPr>
        <w:t>Multi-level IF Statements</w:t>
      </w:r>
      <w:r>
        <w:rPr>
          <w:noProof/>
        </w:rPr>
        <w:tab/>
      </w:r>
      <w:r>
        <w:rPr>
          <w:noProof/>
        </w:rPr>
        <w:fldChar w:fldCharType="begin"/>
      </w:r>
      <w:r>
        <w:rPr>
          <w:noProof/>
        </w:rPr>
        <w:instrText xml:space="preserve"> PAGEREF _Toc62037403 \h </w:instrText>
      </w:r>
      <w:r>
        <w:rPr>
          <w:noProof/>
        </w:rPr>
      </w:r>
      <w:r>
        <w:rPr>
          <w:noProof/>
        </w:rPr>
        <w:fldChar w:fldCharType="separate"/>
      </w:r>
      <w:r>
        <w:rPr>
          <w:noProof/>
        </w:rPr>
        <w:t>33</w:t>
      </w:r>
      <w:r>
        <w:rPr>
          <w:noProof/>
        </w:rPr>
        <w:fldChar w:fldCharType="end"/>
      </w:r>
    </w:p>
    <w:p w14:paraId="744ACB0E" w14:textId="39C6C9CF" w:rsidR="00474B3E" w:rsidRDefault="00474B3E">
      <w:pPr>
        <w:pStyle w:val="TOC3"/>
        <w:tabs>
          <w:tab w:val="left" w:pos="1200"/>
          <w:tab w:val="right" w:leader="dot" w:pos="9414"/>
        </w:tabs>
        <w:rPr>
          <w:rFonts w:asciiTheme="minorHAnsi" w:eastAsiaTheme="minorEastAsia" w:hAnsiTheme="minorHAnsi" w:cstheme="minorBidi"/>
          <w:i w:val="0"/>
          <w:noProof/>
          <w:sz w:val="22"/>
          <w:szCs w:val="22"/>
          <w:lang w:eastAsia="ja-JP"/>
        </w:rPr>
      </w:pPr>
      <w:r w:rsidRPr="00111332">
        <w:rPr>
          <w:rFonts w:ascii="Tahoma" w:hAnsi="Tahoma" w:cs="Tahoma"/>
          <w:b/>
          <w:i w:val="0"/>
          <w:noProof/>
        </w:rPr>
        <w:t>4.4.5</w:t>
      </w:r>
      <w:r>
        <w:rPr>
          <w:rFonts w:asciiTheme="minorHAnsi" w:eastAsiaTheme="minorEastAsia" w:hAnsiTheme="minorHAnsi" w:cstheme="minorBidi"/>
          <w:i w:val="0"/>
          <w:noProof/>
          <w:sz w:val="22"/>
          <w:szCs w:val="22"/>
          <w:lang w:eastAsia="ja-JP"/>
        </w:rPr>
        <w:tab/>
      </w:r>
      <w:r w:rsidRPr="00111332">
        <w:rPr>
          <w:rFonts w:ascii="Tahoma" w:hAnsi="Tahoma" w:cs="Tahoma"/>
          <w:b/>
          <w:i w:val="0"/>
          <w:noProof/>
        </w:rPr>
        <w:t>Standard Functions</w:t>
      </w:r>
      <w:r>
        <w:rPr>
          <w:noProof/>
        </w:rPr>
        <w:tab/>
      </w:r>
      <w:r>
        <w:rPr>
          <w:noProof/>
        </w:rPr>
        <w:fldChar w:fldCharType="begin"/>
      </w:r>
      <w:r>
        <w:rPr>
          <w:noProof/>
        </w:rPr>
        <w:instrText xml:space="preserve"> PAGEREF _Toc62037404 \h </w:instrText>
      </w:r>
      <w:r>
        <w:rPr>
          <w:noProof/>
        </w:rPr>
      </w:r>
      <w:r>
        <w:rPr>
          <w:noProof/>
        </w:rPr>
        <w:fldChar w:fldCharType="separate"/>
      </w:r>
      <w:r>
        <w:rPr>
          <w:noProof/>
        </w:rPr>
        <w:t>33</w:t>
      </w:r>
      <w:r>
        <w:rPr>
          <w:noProof/>
        </w:rPr>
        <w:fldChar w:fldCharType="end"/>
      </w:r>
    </w:p>
    <w:p w14:paraId="745CD211" w14:textId="5DAC2242" w:rsidR="00474B3E" w:rsidRDefault="00474B3E">
      <w:pPr>
        <w:pStyle w:val="TOC3"/>
        <w:tabs>
          <w:tab w:val="left" w:pos="1200"/>
          <w:tab w:val="right" w:leader="dot" w:pos="9414"/>
        </w:tabs>
        <w:rPr>
          <w:rFonts w:asciiTheme="minorHAnsi" w:eastAsiaTheme="minorEastAsia" w:hAnsiTheme="minorHAnsi" w:cstheme="minorBidi"/>
          <w:i w:val="0"/>
          <w:noProof/>
          <w:sz w:val="22"/>
          <w:szCs w:val="22"/>
          <w:lang w:eastAsia="ja-JP"/>
        </w:rPr>
      </w:pPr>
      <w:r w:rsidRPr="00111332">
        <w:rPr>
          <w:rFonts w:ascii="Tahoma" w:hAnsi="Tahoma" w:cs="Tahoma"/>
          <w:b/>
          <w:i w:val="0"/>
          <w:noProof/>
        </w:rPr>
        <w:t>4.4.6</w:t>
      </w:r>
      <w:r>
        <w:rPr>
          <w:rFonts w:asciiTheme="minorHAnsi" w:eastAsiaTheme="minorEastAsia" w:hAnsiTheme="minorHAnsi" w:cstheme="minorBidi"/>
          <w:i w:val="0"/>
          <w:noProof/>
          <w:sz w:val="22"/>
          <w:szCs w:val="22"/>
          <w:lang w:eastAsia="ja-JP"/>
        </w:rPr>
        <w:tab/>
      </w:r>
      <w:r w:rsidRPr="00111332">
        <w:rPr>
          <w:rFonts w:ascii="Tahoma" w:hAnsi="Tahoma" w:cs="Tahoma"/>
          <w:b/>
          <w:i w:val="0"/>
          <w:noProof/>
        </w:rPr>
        <w:t>Return Codes</w:t>
      </w:r>
      <w:r>
        <w:rPr>
          <w:noProof/>
        </w:rPr>
        <w:tab/>
      </w:r>
      <w:r>
        <w:rPr>
          <w:noProof/>
        </w:rPr>
        <w:fldChar w:fldCharType="begin"/>
      </w:r>
      <w:r>
        <w:rPr>
          <w:noProof/>
        </w:rPr>
        <w:instrText xml:space="preserve"> PAGEREF _Toc62037405 \h </w:instrText>
      </w:r>
      <w:r>
        <w:rPr>
          <w:noProof/>
        </w:rPr>
      </w:r>
      <w:r>
        <w:rPr>
          <w:noProof/>
        </w:rPr>
        <w:fldChar w:fldCharType="separate"/>
      </w:r>
      <w:r>
        <w:rPr>
          <w:noProof/>
        </w:rPr>
        <w:t>33</w:t>
      </w:r>
      <w:r>
        <w:rPr>
          <w:noProof/>
        </w:rPr>
        <w:fldChar w:fldCharType="end"/>
      </w:r>
    </w:p>
    <w:p w14:paraId="27F3CB4A" w14:textId="31D43599" w:rsidR="00474B3E" w:rsidRDefault="00474B3E">
      <w:pPr>
        <w:pStyle w:val="TOC3"/>
        <w:tabs>
          <w:tab w:val="left" w:pos="1200"/>
          <w:tab w:val="right" w:leader="dot" w:pos="9414"/>
        </w:tabs>
        <w:rPr>
          <w:rFonts w:asciiTheme="minorHAnsi" w:eastAsiaTheme="minorEastAsia" w:hAnsiTheme="minorHAnsi" w:cstheme="minorBidi"/>
          <w:i w:val="0"/>
          <w:noProof/>
          <w:sz w:val="22"/>
          <w:szCs w:val="22"/>
          <w:lang w:eastAsia="ja-JP"/>
        </w:rPr>
      </w:pPr>
      <w:r w:rsidRPr="00111332">
        <w:rPr>
          <w:rFonts w:ascii="Tahoma" w:hAnsi="Tahoma" w:cs="Tahoma"/>
          <w:b/>
          <w:i w:val="0"/>
          <w:noProof/>
        </w:rPr>
        <w:t>4.4.7</w:t>
      </w:r>
      <w:r>
        <w:rPr>
          <w:rFonts w:asciiTheme="minorHAnsi" w:eastAsiaTheme="minorEastAsia" w:hAnsiTheme="minorHAnsi" w:cstheme="minorBidi"/>
          <w:i w:val="0"/>
          <w:noProof/>
          <w:sz w:val="22"/>
          <w:szCs w:val="22"/>
          <w:lang w:eastAsia="ja-JP"/>
        </w:rPr>
        <w:tab/>
      </w:r>
      <w:r w:rsidRPr="00111332">
        <w:rPr>
          <w:rFonts w:ascii="Tahoma" w:hAnsi="Tahoma" w:cs="Tahoma"/>
          <w:b/>
          <w:i w:val="0"/>
          <w:noProof/>
        </w:rPr>
        <w:t>Internal Tables</w:t>
      </w:r>
      <w:r>
        <w:rPr>
          <w:noProof/>
        </w:rPr>
        <w:tab/>
      </w:r>
      <w:r>
        <w:rPr>
          <w:noProof/>
        </w:rPr>
        <w:fldChar w:fldCharType="begin"/>
      </w:r>
      <w:r>
        <w:rPr>
          <w:noProof/>
        </w:rPr>
        <w:instrText xml:space="preserve"> PAGEREF _Toc62037406 \h </w:instrText>
      </w:r>
      <w:r>
        <w:rPr>
          <w:noProof/>
        </w:rPr>
      </w:r>
      <w:r>
        <w:rPr>
          <w:noProof/>
        </w:rPr>
        <w:fldChar w:fldCharType="separate"/>
      </w:r>
      <w:r>
        <w:rPr>
          <w:noProof/>
        </w:rPr>
        <w:t>33</w:t>
      </w:r>
      <w:r>
        <w:rPr>
          <w:noProof/>
        </w:rPr>
        <w:fldChar w:fldCharType="end"/>
      </w:r>
    </w:p>
    <w:p w14:paraId="4ECAAC20" w14:textId="4312F3AA" w:rsidR="00474B3E" w:rsidRDefault="00474B3E">
      <w:pPr>
        <w:pStyle w:val="TOC3"/>
        <w:tabs>
          <w:tab w:val="left" w:pos="1200"/>
          <w:tab w:val="right" w:leader="dot" w:pos="9414"/>
        </w:tabs>
        <w:rPr>
          <w:rFonts w:asciiTheme="minorHAnsi" w:eastAsiaTheme="minorEastAsia" w:hAnsiTheme="minorHAnsi" w:cstheme="minorBidi"/>
          <w:i w:val="0"/>
          <w:noProof/>
          <w:sz w:val="22"/>
          <w:szCs w:val="22"/>
          <w:lang w:eastAsia="ja-JP"/>
        </w:rPr>
      </w:pPr>
      <w:r w:rsidRPr="00111332">
        <w:rPr>
          <w:rFonts w:ascii="Tahoma" w:hAnsi="Tahoma" w:cs="Tahoma"/>
          <w:b/>
          <w:i w:val="0"/>
          <w:noProof/>
        </w:rPr>
        <w:t>4.4.8</w:t>
      </w:r>
      <w:r>
        <w:rPr>
          <w:rFonts w:asciiTheme="minorHAnsi" w:eastAsiaTheme="minorEastAsia" w:hAnsiTheme="minorHAnsi" w:cstheme="minorBidi"/>
          <w:i w:val="0"/>
          <w:noProof/>
          <w:sz w:val="22"/>
          <w:szCs w:val="22"/>
          <w:lang w:eastAsia="ja-JP"/>
        </w:rPr>
        <w:tab/>
      </w:r>
      <w:r w:rsidRPr="00111332">
        <w:rPr>
          <w:rFonts w:ascii="Tahoma" w:hAnsi="Tahoma" w:cs="Tahoma"/>
          <w:b/>
          <w:i w:val="0"/>
          <w:noProof/>
        </w:rPr>
        <w:t>Field Symbols</w:t>
      </w:r>
      <w:r>
        <w:rPr>
          <w:noProof/>
        </w:rPr>
        <w:tab/>
      </w:r>
      <w:r>
        <w:rPr>
          <w:noProof/>
        </w:rPr>
        <w:fldChar w:fldCharType="begin"/>
      </w:r>
      <w:r>
        <w:rPr>
          <w:noProof/>
        </w:rPr>
        <w:instrText xml:space="preserve"> PAGEREF _Toc62037407 \h </w:instrText>
      </w:r>
      <w:r>
        <w:rPr>
          <w:noProof/>
        </w:rPr>
      </w:r>
      <w:r>
        <w:rPr>
          <w:noProof/>
        </w:rPr>
        <w:fldChar w:fldCharType="separate"/>
      </w:r>
      <w:r>
        <w:rPr>
          <w:noProof/>
        </w:rPr>
        <w:t>33</w:t>
      </w:r>
      <w:r>
        <w:rPr>
          <w:noProof/>
        </w:rPr>
        <w:fldChar w:fldCharType="end"/>
      </w:r>
    </w:p>
    <w:p w14:paraId="503A2416" w14:textId="59FE9CF7" w:rsidR="00474B3E" w:rsidRDefault="00474B3E">
      <w:pPr>
        <w:pStyle w:val="TOC3"/>
        <w:tabs>
          <w:tab w:val="left" w:pos="1200"/>
          <w:tab w:val="right" w:leader="dot" w:pos="9414"/>
        </w:tabs>
        <w:rPr>
          <w:rFonts w:asciiTheme="minorHAnsi" w:eastAsiaTheme="minorEastAsia" w:hAnsiTheme="minorHAnsi" w:cstheme="minorBidi"/>
          <w:i w:val="0"/>
          <w:noProof/>
          <w:sz w:val="22"/>
          <w:szCs w:val="22"/>
          <w:lang w:eastAsia="ja-JP"/>
        </w:rPr>
      </w:pPr>
      <w:r w:rsidRPr="00111332">
        <w:rPr>
          <w:rFonts w:ascii="Tahoma" w:hAnsi="Tahoma" w:cs="Tahoma"/>
          <w:b/>
          <w:i w:val="0"/>
          <w:noProof/>
        </w:rPr>
        <w:t>4.4.9</w:t>
      </w:r>
      <w:r>
        <w:rPr>
          <w:rFonts w:asciiTheme="minorHAnsi" w:eastAsiaTheme="minorEastAsia" w:hAnsiTheme="minorHAnsi" w:cstheme="minorBidi"/>
          <w:i w:val="0"/>
          <w:noProof/>
          <w:sz w:val="22"/>
          <w:szCs w:val="22"/>
          <w:lang w:eastAsia="ja-JP"/>
        </w:rPr>
        <w:tab/>
      </w:r>
      <w:r w:rsidRPr="00111332">
        <w:rPr>
          <w:rFonts w:ascii="Tahoma" w:hAnsi="Tahoma" w:cs="Tahoma"/>
          <w:b/>
          <w:i w:val="0"/>
          <w:noProof/>
        </w:rPr>
        <w:t>Text Symbols</w:t>
      </w:r>
      <w:r>
        <w:rPr>
          <w:noProof/>
        </w:rPr>
        <w:tab/>
      </w:r>
      <w:r>
        <w:rPr>
          <w:noProof/>
        </w:rPr>
        <w:fldChar w:fldCharType="begin"/>
      </w:r>
      <w:r>
        <w:rPr>
          <w:noProof/>
        </w:rPr>
        <w:instrText xml:space="preserve"> PAGEREF _Toc62037408 \h </w:instrText>
      </w:r>
      <w:r>
        <w:rPr>
          <w:noProof/>
        </w:rPr>
      </w:r>
      <w:r>
        <w:rPr>
          <w:noProof/>
        </w:rPr>
        <w:fldChar w:fldCharType="separate"/>
      </w:r>
      <w:r>
        <w:rPr>
          <w:noProof/>
        </w:rPr>
        <w:t>34</w:t>
      </w:r>
      <w:r>
        <w:rPr>
          <w:noProof/>
        </w:rPr>
        <w:fldChar w:fldCharType="end"/>
      </w:r>
    </w:p>
    <w:p w14:paraId="61873F60" w14:textId="44FD4A39" w:rsidR="00474B3E" w:rsidRDefault="00474B3E">
      <w:pPr>
        <w:pStyle w:val="TOC3"/>
        <w:tabs>
          <w:tab w:val="left" w:pos="1400"/>
          <w:tab w:val="right" w:leader="dot" w:pos="9414"/>
        </w:tabs>
        <w:rPr>
          <w:rFonts w:asciiTheme="minorHAnsi" w:eastAsiaTheme="minorEastAsia" w:hAnsiTheme="minorHAnsi" w:cstheme="minorBidi"/>
          <w:i w:val="0"/>
          <w:noProof/>
          <w:sz w:val="22"/>
          <w:szCs w:val="22"/>
          <w:lang w:eastAsia="ja-JP"/>
        </w:rPr>
      </w:pPr>
      <w:r w:rsidRPr="00111332">
        <w:rPr>
          <w:rFonts w:ascii="Tahoma" w:hAnsi="Tahoma" w:cs="Tahoma"/>
          <w:b/>
          <w:i w:val="0"/>
          <w:noProof/>
        </w:rPr>
        <w:t>4.4.10</w:t>
      </w:r>
      <w:r>
        <w:rPr>
          <w:rFonts w:asciiTheme="minorHAnsi" w:eastAsiaTheme="minorEastAsia" w:hAnsiTheme="minorHAnsi" w:cstheme="minorBidi"/>
          <w:i w:val="0"/>
          <w:noProof/>
          <w:sz w:val="22"/>
          <w:szCs w:val="22"/>
          <w:lang w:eastAsia="ja-JP"/>
        </w:rPr>
        <w:tab/>
      </w:r>
      <w:r w:rsidRPr="00111332">
        <w:rPr>
          <w:rFonts w:ascii="Tahoma" w:hAnsi="Tahoma" w:cs="Tahoma"/>
          <w:b/>
          <w:i w:val="0"/>
          <w:noProof/>
        </w:rPr>
        <w:t>Subroutines</w:t>
      </w:r>
      <w:r>
        <w:rPr>
          <w:noProof/>
        </w:rPr>
        <w:tab/>
      </w:r>
      <w:r>
        <w:rPr>
          <w:noProof/>
        </w:rPr>
        <w:fldChar w:fldCharType="begin"/>
      </w:r>
      <w:r>
        <w:rPr>
          <w:noProof/>
        </w:rPr>
        <w:instrText xml:space="preserve"> PAGEREF _Toc62037409 \h </w:instrText>
      </w:r>
      <w:r>
        <w:rPr>
          <w:noProof/>
        </w:rPr>
      </w:r>
      <w:r>
        <w:rPr>
          <w:noProof/>
        </w:rPr>
        <w:fldChar w:fldCharType="separate"/>
      </w:r>
      <w:r>
        <w:rPr>
          <w:noProof/>
        </w:rPr>
        <w:t>34</w:t>
      </w:r>
      <w:r>
        <w:rPr>
          <w:noProof/>
        </w:rPr>
        <w:fldChar w:fldCharType="end"/>
      </w:r>
    </w:p>
    <w:p w14:paraId="1C97287C" w14:textId="6B81A659" w:rsidR="00474B3E" w:rsidRDefault="00474B3E">
      <w:pPr>
        <w:pStyle w:val="TOC3"/>
        <w:tabs>
          <w:tab w:val="left" w:pos="1400"/>
          <w:tab w:val="right" w:leader="dot" w:pos="9414"/>
        </w:tabs>
        <w:rPr>
          <w:rFonts w:asciiTheme="minorHAnsi" w:eastAsiaTheme="minorEastAsia" w:hAnsiTheme="minorHAnsi" w:cstheme="minorBidi"/>
          <w:i w:val="0"/>
          <w:noProof/>
          <w:sz w:val="22"/>
          <w:szCs w:val="22"/>
          <w:lang w:eastAsia="ja-JP"/>
        </w:rPr>
      </w:pPr>
      <w:r w:rsidRPr="00111332">
        <w:rPr>
          <w:rFonts w:ascii="Tahoma" w:hAnsi="Tahoma" w:cs="Tahoma"/>
          <w:b/>
          <w:i w:val="0"/>
          <w:noProof/>
        </w:rPr>
        <w:t>4.4.11</w:t>
      </w:r>
      <w:r>
        <w:rPr>
          <w:rFonts w:asciiTheme="minorHAnsi" w:eastAsiaTheme="minorEastAsia" w:hAnsiTheme="minorHAnsi" w:cstheme="minorBidi"/>
          <w:i w:val="0"/>
          <w:noProof/>
          <w:sz w:val="22"/>
          <w:szCs w:val="22"/>
          <w:lang w:eastAsia="ja-JP"/>
        </w:rPr>
        <w:tab/>
      </w:r>
      <w:r w:rsidRPr="00111332">
        <w:rPr>
          <w:rFonts w:ascii="Tahoma" w:hAnsi="Tahoma" w:cs="Tahoma"/>
          <w:b/>
          <w:i w:val="0"/>
          <w:noProof/>
        </w:rPr>
        <w:t>CHECK, EXIT, RETURN</w:t>
      </w:r>
      <w:r>
        <w:rPr>
          <w:noProof/>
        </w:rPr>
        <w:tab/>
      </w:r>
      <w:r>
        <w:rPr>
          <w:noProof/>
        </w:rPr>
        <w:fldChar w:fldCharType="begin"/>
      </w:r>
      <w:r>
        <w:rPr>
          <w:noProof/>
        </w:rPr>
        <w:instrText xml:space="preserve"> PAGEREF _Toc62037410 \h </w:instrText>
      </w:r>
      <w:r>
        <w:rPr>
          <w:noProof/>
        </w:rPr>
      </w:r>
      <w:r>
        <w:rPr>
          <w:noProof/>
        </w:rPr>
        <w:fldChar w:fldCharType="separate"/>
      </w:r>
      <w:r>
        <w:rPr>
          <w:noProof/>
        </w:rPr>
        <w:t>34</w:t>
      </w:r>
      <w:r>
        <w:rPr>
          <w:noProof/>
        </w:rPr>
        <w:fldChar w:fldCharType="end"/>
      </w:r>
    </w:p>
    <w:p w14:paraId="6DF8D205" w14:textId="68758012" w:rsidR="00474B3E" w:rsidRDefault="00474B3E">
      <w:pPr>
        <w:pStyle w:val="TOC3"/>
        <w:tabs>
          <w:tab w:val="left" w:pos="1400"/>
          <w:tab w:val="right" w:leader="dot" w:pos="9414"/>
        </w:tabs>
        <w:rPr>
          <w:rFonts w:asciiTheme="minorHAnsi" w:eastAsiaTheme="minorEastAsia" w:hAnsiTheme="minorHAnsi" w:cstheme="minorBidi"/>
          <w:i w:val="0"/>
          <w:noProof/>
          <w:sz w:val="22"/>
          <w:szCs w:val="22"/>
          <w:lang w:eastAsia="ja-JP"/>
        </w:rPr>
      </w:pPr>
      <w:r w:rsidRPr="00111332">
        <w:rPr>
          <w:rFonts w:ascii="Tahoma" w:hAnsi="Tahoma" w:cs="Tahoma"/>
          <w:b/>
          <w:i w:val="0"/>
          <w:noProof/>
        </w:rPr>
        <w:t>4.4.12</w:t>
      </w:r>
      <w:r>
        <w:rPr>
          <w:rFonts w:asciiTheme="minorHAnsi" w:eastAsiaTheme="minorEastAsia" w:hAnsiTheme="minorHAnsi" w:cstheme="minorBidi"/>
          <w:i w:val="0"/>
          <w:noProof/>
          <w:sz w:val="22"/>
          <w:szCs w:val="22"/>
          <w:lang w:eastAsia="ja-JP"/>
        </w:rPr>
        <w:tab/>
      </w:r>
      <w:r w:rsidRPr="00111332">
        <w:rPr>
          <w:rFonts w:ascii="Tahoma" w:hAnsi="Tahoma" w:cs="Tahoma"/>
          <w:b/>
          <w:i w:val="0"/>
          <w:noProof/>
        </w:rPr>
        <w:t>AT PFnn</w:t>
      </w:r>
      <w:r>
        <w:rPr>
          <w:noProof/>
        </w:rPr>
        <w:tab/>
      </w:r>
      <w:r>
        <w:rPr>
          <w:noProof/>
        </w:rPr>
        <w:fldChar w:fldCharType="begin"/>
      </w:r>
      <w:r>
        <w:rPr>
          <w:noProof/>
        </w:rPr>
        <w:instrText xml:space="preserve"> PAGEREF _Toc62037411 \h </w:instrText>
      </w:r>
      <w:r>
        <w:rPr>
          <w:noProof/>
        </w:rPr>
      </w:r>
      <w:r>
        <w:rPr>
          <w:noProof/>
        </w:rPr>
        <w:fldChar w:fldCharType="separate"/>
      </w:r>
      <w:r>
        <w:rPr>
          <w:noProof/>
        </w:rPr>
        <w:t>34</w:t>
      </w:r>
      <w:r>
        <w:rPr>
          <w:noProof/>
        </w:rPr>
        <w:fldChar w:fldCharType="end"/>
      </w:r>
    </w:p>
    <w:p w14:paraId="7D9DF3C3" w14:textId="7CDC8502" w:rsidR="00474B3E" w:rsidRDefault="00474B3E">
      <w:pPr>
        <w:pStyle w:val="TOC3"/>
        <w:tabs>
          <w:tab w:val="left" w:pos="1400"/>
          <w:tab w:val="right" w:leader="dot" w:pos="9414"/>
        </w:tabs>
        <w:rPr>
          <w:rFonts w:asciiTheme="minorHAnsi" w:eastAsiaTheme="minorEastAsia" w:hAnsiTheme="minorHAnsi" w:cstheme="minorBidi"/>
          <w:i w:val="0"/>
          <w:noProof/>
          <w:sz w:val="22"/>
          <w:szCs w:val="22"/>
          <w:lang w:eastAsia="ja-JP"/>
        </w:rPr>
      </w:pPr>
      <w:r w:rsidRPr="00111332">
        <w:rPr>
          <w:rFonts w:ascii="Tahoma" w:hAnsi="Tahoma" w:cs="Tahoma"/>
          <w:b/>
          <w:i w:val="0"/>
          <w:noProof/>
        </w:rPr>
        <w:t>4.4.13</w:t>
      </w:r>
      <w:r>
        <w:rPr>
          <w:rFonts w:asciiTheme="minorHAnsi" w:eastAsiaTheme="minorEastAsia" w:hAnsiTheme="minorHAnsi" w:cstheme="minorBidi"/>
          <w:i w:val="0"/>
          <w:noProof/>
          <w:sz w:val="22"/>
          <w:szCs w:val="22"/>
          <w:lang w:eastAsia="ja-JP"/>
        </w:rPr>
        <w:tab/>
      </w:r>
      <w:r w:rsidRPr="00111332">
        <w:rPr>
          <w:rFonts w:ascii="Tahoma" w:hAnsi="Tahoma" w:cs="Tahoma"/>
          <w:b/>
          <w:i w:val="0"/>
          <w:noProof/>
        </w:rPr>
        <w:t>EXPORT TO MEMORY</w:t>
      </w:r>
      <w:r>
        <w:rPr>
          <w:noProof/>
        </w:rPr>
        <w:tab/>
      </w:r>
      <w:r>
        <w:rPr>
          <w:noProof/>
        </w:rPr>
        <w:fldChar w:fldCharType="begin"/>
      </w:r>
      <w:r>
        <w:rPr>
          <w:noProof/>
        </w:rPr>
        <w:instrText xml:space="preserve"> PAGEREF _Toc62037412 \h </w:instrText>
      </w:r>
      <w:r>
        <w:rPr>
          <w:noProof/>
        </w:rPr>
      </w:r>
      <w:r>
        <w:rPr>
          <w:noProof/>
        </w:rPr>
        <w:fldChar w:fldCharType="separate"/>
      </w:r>
      <w:r>
        <w:rPr>
          <w:noProof/>
        </w:rPr>
        <w:t>34</w:t>
      </w:r>
      <w:r>
        <w:rPr>
          <w:noProof/>
        </w:rPr>
        <w:fldChar w:fldCharType="end"/>
      </w:r>
    </w:p>
    <w:p w14:paraId="2F9D7A0D" w14:textId="3AAEE325" w:rsidR="00474B3E" w:rsidRDefault="00474B3E">
      <w:pPr>
        <w:pStyle w:val="TOC3"/>
        <w:tabs>
          <w:tab w:val="left" w:pos="1400"/>
          <w:tab w:val="right" w:leader="dot" w:pos="9414"/>
        </w:tabs>
        <w:rPr>
          <w:rFonts w:asciiTheme="minorHAnsi" w:eastAsiaTheme="minorEastAsia" w:hAnsiTheme="minorHAnsi" w:cstheme="minorBidi"/>
          <w:i w:val="0"/>
          <w:noProof/>
          <w:sz w:val="22"/>
          <w:szCs w:val="22"/>
          <w:lang w:eastAsia="ja-JP"/>
        </w:rPr>
      </w:pPr>
      <w:r w:rsidRPr="00111332">
        <w:rPr>
          <w:rFonts w:ascii="Tahoma" w:hAnsi="Tahoma" w:cs="Tahoma"/>
          <w:b/>
          <w:i w:val="0"/>
          <w:noProof/>
        </w:rPr>
        <w:t>4.4.14</w:t>
      </w:r>
      <w:r>
        <w:rPr>
          <w:rFonts w:asciiTheme="minorHAnsi" w:eastAsiaTheme="minorEastAsia" w:hAnsiTheme="minorHAnsi" w:cstheme="minorBidi"/>
          <w:i w:val="0"/>
          <w:noProof/>
          <w:sz w:val="22"/>
          <w:szCs w:val="22"/>
          <w:lang w:eastAsia="ja-JP"/>
        </w:rPr>
        <w:tab/>
      </w:r>
      <w:r w:rsidRPr="00111332">
        <w:rPr>
          <w:rFonts w:ascii="Tahoma" w:hAnsi="Tahoma" w:cs="Tahoma"/>
          <w:b/>
          <w:i w:val="0"/>
          <w:noProof/>
        </w:rPr>
        <w:t>Attributes</w:t>
      </w:r>
      <w:r>
        <w:rPr>
          <w:noProof/>
        </w:rPr>
        <w:tab/>
      </w:r>
      <w:r>
        <w:rPr>
          <w:noProof/>
        </w:rPr>
        <w:fldChar w:fldCharType="begin"/>
      </w:r>
      <w:r>
        <w:rPr>
          <w:noProof/>
        </w:rPr>
        <w:instrText xml:space="preserve"> PAGEREF _Toc62037413 \h </w:instrText>
      </w:r>
      <w:r>
        <w:rPr>
          <w:noProof/>
        </w:rPr>
      </w:r>
      <w:r>
        <w:rPr>
          <w:noProof/>
        </w:rPr>
        <w:fldChar w:fldCharType="separate"/>
      </w:r>
      <w:r>
        <w:rPr>
          <w:noProof/>
        </w:rPr>
        <w:t>34</w:t>
      </w:r>
      <w:r>
        <w:rPr>
          <w:noProof/>
        </w:rPr>
        <w:fldChar w:fldCharType="end"/>
      </w:r>
    </w:p>
    <w:p w14:paraId="47600217" w14:textId="1EB59B85" w:rsidR="00474B3E" w:rsidRDefault="00474B3E">
      <w:pPr>
        <w:pStyle w:val="TOC3"/>
        <w:tabs>
          <w:tab w:val="left" w:pos="1400"/>
          <w:tab w:val="right" w:leader="dot" w:pos="9414"/>
        </w:tabs>
        <w:rPr>
          <w:rFonts w:asciiTheme="minorHAnsi" w:eastAsiaTheme="minorEastAsia" w:hAnsiTheme="minorHAnsi" w:cstheme="minorBidi"/>
          <w:i w:val="0"/>
          <w:noProof/>
          <w:sz w:val="22"/>
          <w:szCs w:val="22"/>
          <w:lang w:eastAsia="ja-JP"/>
        </w:rPr>
      </w:pPr>
      <w:r w:rsidRPr="00111332">
        <w:rPr>
          <w:rFonts w:ascii="Tahoma" w:hAnsi="Tahoma" w:cs="Tahoma"/>
          <w:b/>
          <w:i w:val="0"/>
          <w:noProof/>
        </w:rPr>
        <w:t>4.4.15</w:t>
      </w:r>
      <w:r>
        <w:rPr>
          <w:rFonts w:asciiTheme="minorHAnsi" w:eastAsiaTheme="minorEastAsia" w:hAnsiTheme="minorHAnsi" w:cstheme="minorBidi"/>
          <w:i w:val="0"/>
          <w:noProof/>
          <w:sz w:val="22"/>
          <w:szCs w:val="22"/>
          <w:lang w:eastAsia="ja-JP"/>
        </w:rPr>
        <w:tab/>
      </w:r>
      <w:r w:rsidRPr="00111332">
        <w:rPr>
          <w:rFonts w:ascii="Tahoma" w:hAnsi="Tahoma" w:cs="Tahoma"/>
          <w:b/>
          <w:i w:val="0"/>
          <w:noProof/>
        </w:rPr>
        <w:t>User Interface (GUI)</w:t>
      </w:r>
      <w:r>
        <w:rPr>
          <w:noProof/>
        </w:rPr>
        <w:tab/>
      </w:r>
      <w:r>
        <w:rPr>
          <w:noProof/>
        </w:rPr>
        <w:fldChar w:fldCharType="begin"/>
      </w:r>
      <w:r>
        <w:rPr>
          <w:noProof/>
        </w:rPr>
        <w:instrText xml:space="preserve"> PAGEREF _Toc62037414 \h </w:instrText>
      </w:r>
      <w:r>
        <w:rPr>
          <w:noProof/>
        </w:rPr>
      </w:r>
      <w:r>
        <w:rPr>
          <w:noProof/>
        </w:rPr>
        <w:fldChar w:fldCharType="separate"/>
      </w:r>
      <w:r>
        <w:rPr>
          <w:noProof/>
        </w:rPr>
        <w:t>34</w:t>
      </w:r>
      <w:r>
        <w:rPr>
          <w:noProof/>
        </w:rPr>
        <w:fldChar w:fldCharType="end"/>
      </w:r>
    </w:p>
    <w:p w14:paraId="493CFD21" w14:textId="149738DB" w:rsidR="00474B3E" w:rsidRDefault="00474B3E">
      <w:pPr>
        <w:pStyle w:val="TOC3"/>
        <w:tabs>
          <w:tab w:val="left" w:pos="1400"/>
          <w:tab w:val="right" w:leader="dot" w:pos="9414"/>
        </w:tabs>
        <w:rPr>
          <w:rFonts w:asciiTheme="minorHAnsi" w:eastAsiaTheme="minorEastAsia" w:hAnsiTheme="minorHAnsi" w:cstheme="minorBidi"/>
          <w:i w:val="0"/>
          <w:noProof/>
          <w:sz w:val="22"/>
          <w:szCs w:val="22"/>
          <w:lang w:eastAsia="ja-JP"/>
        </w:rPr>
      </w:pPr>
      <w:r w:rsidRPr="00111332">
        <w:rPr>
          <w:rFonts w:ascii="Tahoma" w:hAnsi="Tahoma" w:cs="Tahoma"/>
          <w:b/>
          <w:i w:val="0"/>
          <w:noProof/>
        </w:rPr>
        <w:t>4.4.16</w:t>
      </w:r>
      <w:r>
        <w:rPr>
          <w:rFonts w:asciiTheme="minorHAnsi" w:eastAsiaTheme="minorEastAsia" w:hAnsiTheme="minorHAnsi" w:cstheme="minorBidi"/>
          <w:i w:val="0"/>
          <w:noProof/>
          <w:sz w:val="22"/>
          <w:szCs w:val="22"/>
          <w:lang w:eastAsia="ja-JP"/>
        </w:rPr>
        <w:tab/>
      </w:r>
      <w:r w:rsidRPr="00111332">
        <w:rPr>
          <w:rFonts w:ascii="Tahoma" w:hAnsi="Tahoma" w:cs="Tahoma"/>
          <w:b/>
          <w:i w:val="0"/>
          <w:noProof/>
        </w:rPr>
        <w:t>Native SQL</w:t>
      </w:r>
      <w:r>
        <w:rPr>
          <w:noProof/>
        </w:rPr>
        <w:tab/>
      </w:r>
      <w:r>
        <w:rPr>
          <w:noProof/>
        </w:rPr>
        <w:fldChar w:fldCharType="begin"/>
      </w:r>
      <w:r>
        <w:rPr>
          <w:noProof/>
        </w:rPr>
        <w:instrText xml:space="preserve"> PAGEREF _Toc62037415 \h </w:instrText>
      </w:r>
      <w:r>
        <w:rPr>
          <w:noProof/>
        </w:rPr>
      </w:r>
      <w:r>
        <w:rPr>
          <w:noProof/>
        </w:rPr>
        <w:fldChar w:fldCharType="separate"/>
      </w:r>
      <w:r>
        <w:rPr>
          <w:noProof/>
        </w:rPr>
        <w:t>35</w:t>
      </w:r>
      <w:r>
        <w:rPr>
          <w:noProof/>
        </w:rPr>
        <w:fldChar w:fldCharType="end"/>
      </w:r>
    </w:p>
    <w:p w14:paraId="43C7AD7C" w14:textId="360DFCC9" w:rsidR="00474B3E" w:rsidRDefault="00474B3E">
      <w:pPr>
        <w:pStyle w:val="TOC3"/>
        <w:tabs>
          <w:tab w:val="left" w:pos="1400"/>
          <w:tab w:val="right" w:leader="dot" w:pos="9414"/>
        </w:tabs>
        <w:rPr>
          <w:rFonts w:asciiTheme="minorHAnsi" w:eastAsiaTheme="minorEastAsia" w:hAnsiTheme="minorHAnsi" w:cstheme="minorBidi"/>
          <w:i w:val="0"/>
          <w:noProof/>
          <w:sz w:val="22"/>
          <w:szCs w:val="22"/>
          <w:lang w:eastAsia="ja-JP"/>
        </w:rPr>
      </w:pPr>
      <w:r w:rsidRPr="00111332">
        <w:rPr>
          <w:rFonts w:ascii="Tahoma" w:hAnsi="Tahoma" w:cs="Tahoma"/>
          <w:b/>
          <w:i w:val="0"/>
          <w:noProof/>
        </w:rPr>
        <w:t>4.4.17</w:t>
      </w:r>
      <w:r>
        <w:rPr>
          <w:rFonts w:asciiTheme="minorHAnsi" w:eastAsiaTheme="minorEastAsia" w:hAnsiTheme="minorHAnsi" w:cstheme="minorBidi"/>
          <w:i w:val="0"/>
          <w:noProof/>
          <w:sz w:val="22"/>
          <w:szCs w:val="22"/>
          <w:lang w:eastAsia="ja-JP"/>
        </w:rPr>
        <w:tab/>
      </w:r>
      <w:r w:rsidRPr="00111332">
        <w:rPr>
          <w:rFonts w:ascii="Tahoma" w:hAnsi="Tahoma" w:cs="Tahoma"/>
          <w:b/>
          <w:i w:val="0"/>
          <w:noProof/>
        </w:rPr>
        <w:t>Data Update</w:t>
      </w:r>
      <w:r>
        <w:rPr>
          <w:noProof/>
        </w:rPr>
        <w:tab/>
      </w:r>
      <w:r>
        <w:rPr>
          <w:noProof/>
        </w:rPr>
        <w:fldChar w:fldCharType="begin"/>
      </w:r>
      <w:r>
        <w:rPr>
          <w:noProof/>
        </w:rPr>
        <w:instrText xml:space="preserve"> PAGEREF _Toc62037416 \h </w:instrText>
      </w:r>
      <w:r>
        <w:rPr>
          <w:noProof/>
        </w:rPr>
      </w:r>
      <w:r>
        <w:rPr>
          <w:noProof/>
        </w:rPr>
        <w:fldChar w:fldCharType="separate"/>
      </w:r>
      <w:r>
        <w:rPr>
          <w:noProof/>
        </w:rPr>
        <w:t>35</w:t>
      </w:r>
      <w:r>
        <w:rPr>
          <w:noProof/>
        </w:rPr>
        <w:fldChar w:fldCharType="end"/>
      </w:r>
    </w:p>
    <w:p w14:paraId="5E57475C" w14:textId="473266C5" w:rsidR="00474B3E" w:rsidRDefault="00474B3E">
      <w:pPr>
        <w:pStyle w:val="TOC3"/>
        <w:tabs>
          <w:tab w:val="left" w:pos="1400"/>
          <w:tab w:val="right" w:leader="dot" w:pos="9414"/>
        </w:tabs>
        <w:rPr>
          <w:rFonts w:asciiTheme="minorHAnsi" w:eastAsiaTheme="minorEastAsia" w:hAnsiTheme="minorHAnsi" w:cstheme="minorBidi"/>
          <w:i w:val="0"/>
          <w:noProof/>
          <w:sz w:val="22"/>
          <w:szCs w:val="22"/>
          <w:lang w:eastAsia="ja-JP"/>
        </w:rPr>
      </w:pPr>
      <w:r w:rsidRPr="00111332">
        <w:rPr>
          <w:rFonts w:ascii="Tahoma" w:hAnsi="Tahoma" w:cs="Tahoma"/>
          <w:b/>
          <w:i w:val="0"/>
          <w:noProof/>
        </w:rPr>
        <w:t>4.4.18</w:t>
      </w:r>
      <w:r>
        <w:rPr>
          <w:rFonts w:asciiTheme="minorHAnsi" w:eastAsiaTheme="minorEastAsia" w:hAnsiTheme="minorHAnsi" w:cstheme="minorBidi"/>
          <w:i w:val="0"/>
          <w:noProof/>
          <w:sz w:val="22"/>
          <w:szCs w:val="22"/>
          <w:lang w:eastAsia="ja-JP"/>
        </w:rPr>
        <w:tab/>
      </w:r>
      <w:r w:rsidRPr="00111332">
        <w:rPr>
          <w:rFonts w:ascii="Tahoma" w:hAnsi="Tahoma" w:cs="Tahoma"/>
          <w:b/>
          <w:i w:val="0"/>
          <w:noProof/>
        </w:rPr>
        <w:t>Online Help</w:t>
      </w:r>
      <w:r>
        <w:rPr>
          <w:noProof/>
        </w:rPr>
        <w:tab/>
      </w:r>
      <w:r>
        <w:rPr>
          <w:noProof/>
        </w:rPr>
        <w:fldChar w:fldCharType="begin"/>
      </w:r>
      <w:r>
        <w:rPr>
          <w:noProof/>
        </w:rPr>
        <w:instrText xml:space="preserve"> PAGEREF _Toc62037417 \h </w:instrText>
      </w:r>
      <w:r>
        <w:rPr>
          <w:noProof/>
        </w:rPr>
      </w:r>
      <w:r>
        <w:rPr>
          <w:noProof/>
        </w:rPr>
        <w:fldChar w:fldCharType="separate"/>
      </w:r>
      <w:r>
        <w:rPr>
          <w:noProof/>
        </w:rPr>
        <w:t>35</w:t>
      </w:r>
      <w:r>
        <w:rPr>
          <w:noProof/>
        </w:rPr>
        <w:fldChar w:fldCharType="end"/>
      </w:r>
    </w:p>
    <w:p w14:paraId="5559820A" w14:textId="0AB3087F" w:rsidR="00474B3E" w:rsidRDefault="00474B3E">
      <w:pPr>
        <w:pStyle w:val="TOC3"/>
        <w:tabs>
          <w:tab w:val="left" w:pos="1400"/>
          <w:tab w:val="right" w:leader="dot" w:pos="9414"/>
        </w:tabs>
        <w:rPr>
          <w:rFonts w:asciiTheme="minorHAnsi" w:eastAsiaTheme="minorEastAsia" w:hAnsiTheme="minorHAnsi" w:cstheme="minorBidi"/>
          <w:i w:val="0"/>
          <w:noProof/>
          <w:sz w:val="22"/>
          <w:szCs w:val="22"/>
          <w:lang w:eastAsia="ja-JP"/>
        </w:rPr>
      </w:pPr>
      <w:r w:rsidRPr="00111332">
        <w:rPr>
          <w:rFonts w:ascii="Tahoma" w:hAnsi="Tahoma" w:cs="Tahoma"/>
          <w:b/>
          <w:i w:val="0"/>
          <w:noProof/>
        </w:rPr>
        <w:t>4.4.19</w:t>
      </w:r>
      <w:r>
        <w:rPr>
          <w:rFonts w:asciiTheme="minorHAnsi" w:eastAsiaTheme="minorEastAsia" w:hAnsiTheme="minorHAnsi" w:cstheme="minorBidi"/>
          <w:i w:val="0"/>
          <w:noProof/>
          <w:sz w:val="22"/>
          <w:szCs w:val="22"/>
          <w:lang w:eastAsia="ja-JP"/>
        </w:rPr>
        <w:tab/>
      </w:r>
      <w:r w:rsidRPr="00111332">
        <w:rPr>
          <w:rFonts w:ascii="Tahoma" w:hAnsi="Tahoma" w:cs="Tahoma"/>
          <w:b/>
          <w:i w:val="0"/>
          <w:noProof/>
        </w:rPr>
        <w:t>Legacy System Programs</w:t>
      </w:r>
      <w:r>
        <w:rPr>
          <w:noProof/>
        </w:rPr>
        <w:tab/>
      </w:r>
      <w:r>
        <w:rPr>
          <w:noProof/>
        </w:rPr>
        <w:fldChar w:fldCharType="begin"/>
      </w:r>
      <w:r>
        <w:rPr>
          <w:noProof/>
        </w:rPr>
        <w:instrText xml:space="preserve"> PAGEREF _Toc62037431 \h </w:instrText>
      </w:r>
      <w:r>
        <w:rPr>
          <w:noProof/>
        </w:rPr>
      </w:r>
      <w:r>
        <w:rPr>
          <w:noProof/>
        </w:rPr>
        <w:fldChar w:fldCharType="separate"/>
      </w:r>
      <w:r>
        <w:rPr>
          <w:noProof/>
        </w:rPr>
        <w:t>35</w:t>
      </w:r>
      <w:r>
        <w:rPr>
          <w:noProof/>
        </w:rPr>
        <w:fldChar w:fldCharType="end"/>
      </w:r>
    </w:p>
    <w:p w14:paraId="65DEAFDE" w14:textId="4A6E28B3" w:rsidR="00474B3E" w:rsidRDefault="00474B3E">
      <w:pPr>
        <w:pStyle w:val="TOC3"/>
        <w:tabs>
          <w:tab w:val="left" w:pos="1400"/>
          <w:tab w:val="right" w:leader="dot" w:pos="9414"/>
        </w:tabs>
        <w:rPr>
          <w:rFonts w:asciiTheme="minorHAnsi" w:eastAsiaTheme="minorEastAsia" w:hAnsiTheme="minorHAnsi" w:cstheme="minorBidi"/>
          <w:i w:val="0"/>
          <w:noProof/>
          <w:sz w:val="22"/>
          <w:szCs w:val="22"/>
          <w:lang w:eastAsia="ja-JP"/>
        </w:rPr>
      </w:pPr>
      <w:r w:rsidRPr="00111332">
        <w:rPr>
          <w:rFonts w:ascii="Tahoma" w:hAnsi="Tahoma" w:cs="Tahoma"/>
          <w:b/>
          <w:i w:val="0"/>
          <w:noProof/>
        </w:rPr>
        <w:t>4.4.20</w:t>
      </w:r>
      <w:r>
        <w:rPr>
          <w:rFonts w:asciiTheme="minorHAnsi" w:eastAsiaTheme="minorEastAsia" w:hAnsiTheme="minorHAnsi" w:cstheme="minorBidi"/>
          <w:i w:val="0"/>
          <w:noProof/>
          <w:sz w:val="22"/>
          <w:szCs w:val="22"/>
          <w:lang w:eastAsia="ja-JP"/>
        </w:rPr>
        <w:tab/>
      </w:r>
      <w:r w:rsidRPr="00111332">
        <w:rPr>
          <w:rFonts w:ascii="Tahoma" w:hAnsi="Tahoma" w:cs="Tahoma"/>
          <w:b/>
          <w:i w:val="0"/>
          <w:noProof/>
        </w:rPr>
        <w:t>Object Oriented Programming</w:t>
      </w:r>
      <w:r>
        <w:rPr>
          <w:noProof/>
        </w:rPr>
        <w:tab/>
      </w:r>
      <w:r>
        <w:rPr>
          <w:noProof/>
        </w:rPr>
        <w:fldChar w:fldCharType="begin"/>
      </w:r>
      <w:r>
        <w:rPr>
          <w:noProof/>
        </w:rPr>
        <w:instrText xml:space="preserve"> PAGEREF _Toc62037432 \h </w:instrText>
      </w:r>
      <w:r>
        <w:rPr>
          <w:noProof/>
        </w:rPr>
      </w:r>
      <w:r>
        <w:rPr>
          <w:noProof/>
        </w:rPr>
        <w:fldChar w:fldCharType="separate"/>
      </w:r>
      <w:r>
        <w:rPr>
          <w:noProof/>
        </w:rPr>
        <w:t>35</w:t>
      </w:r>
      <w:r>
        <w:rPr>
          <w:noProof/>
        </w:rPr>
        <w:fldChar w:fldCharType="end"/>
      </w:r>
    </w:p>
    <w:p w14:paraId="2B0DC99E" w14:textId="281C9705" w:rsidR="00474B3E" w:rsidRDefault="00474B3E">
      <w:pPr>
        <w:pStyle w:val="TOC2"/>
        <w:rPr>
          <w:rFonts w:asciiTheme="minorHAnsi" w:eastAsiaTheme="minorEastAsia" w:hAnsiTheme="minorHAnsi" w:cstheme="minorBidi"/>
          <w:b w:val="0"/>
          <w:i w:val="0"/>
          <w:smallCaps w:val="0"/>
          <w:sz w:val="22"/>
          <w:szCs w:val="22"/>
          <w:lang w:eastAsia="ja-JP"/>
        </w:rPr>
      </w:pPr>
      <w:r w:rsidRPr="00111332">
        <w:t>4.5</w:t>
      </w:r>
      <w:r>
        <w:rPr>
          <w:rFonts w:asciiTheme="minorHAnsi" w:eastAsiaTheme="minorEastAsia" w:hAnsiTheme="minorHAnsi" w:cstheme="minorBidi"/>
          <w:b w:val="0"/>
          <w:i w:val="0"/>
          <w:smallCaps w:val="0"/>
          <w:sz w:val="22"/>
          <w:szCs w:val="22"/>
          <w:lang w:eastAsia="ja-JP"/>
        </w:rPr>
        <w:tab/>
      </w:r>
      <w:r w:rsidRPr="00111332">
        <w:t>GENERAL STANDARDS</w:t>
      </w:r>
      <w:r>
        <w:tab/>
      </w:r>
      <w:r>
        <w:fldChar w:fldCharType="begin"/>
      </w:r>
      <w:r>
        <w:instrText xml:space="preserve"> PAGEREF _Toc62037433 \h </w:instrText>
      </w:r>
      <w:r>
        <w:fldChar w:fldCharType="separate"/>
      </w:r>
      <w:r>
        <w:t>36</w:t>
      </w:r>
      <w:r>
        <w:fldChar w:fldCharType="end"/>
      </w:r>
    </w:p>
    <w:p w14:paraId="4AFC7070" w14:textId="6B661A69" w:rsidR="00474B3E" w:rsidRDefault="00474B3E">
      <w:pPr>
        <w:pStyle w:val="TOC3"/>
        <w:tabs>
          <w:tab w:val="left" w:pos="1200"/>
          <w:tab w:val="right" w:leader="dot" w:pos="9414"/>
        </w:tabs>
        <w:rPr>
          <w:rFonts w:asciiTheme="minorHAnsi" w:eastAsiaTheme="minorEastAsia" w:hAnsiTheme="minorHAnsi" w:cstheme="minorBidi"/>
          <w:i w:val="0"/>
          <w:noProof/>
          <w:sz w:val="22"/>
          <w:szCs w:val="22"/>
          <w:lang w:eastAsia="ja-JP"/>
        </w:rPr>
      </w:pPr>
      <w:r w:rsidRPr="00111332">
        <w:rPr>
          <w:rFonts w:ascii="Tahoma" w:hAnsi="Tahoma" w:cs="Tahoma"/>
          <w:b/>
          <w:i w:val="0"/>
          <w:noProof/>
        </w:rPr>
        <w:t>4.5.1</w:t>
      </w:r>
      <w:r>
        <w:rPr>
          <w:rFonts w:asciiTheme="minorHAnsi" w:eastAsiaTheme="minorEastAsia" w:hAnsiTheme="minorHAnsi" w:cstheme="minorBidi"/>
          <w:i w:val="0"/>
          <w:noProof/>
          <w:sz w:val="22"/>
          <w:szCs w:val="22"/>
          <w:lang w:eastAsia="ja-JP"/>
        </w:rPr>
        <w:tab/>
      </w:r>
      <w:r w:rsidRPr="00111332">
        <w:rPr>
          <w:rFonts w:ascii="Tahoma" w:hAnsi="Tahoma" w:cs="Tahoma"/>
          <w:b/>
          <w:i w:val="0"/>
          <w:noProof/>
        </w:rPr>
        <w:t>Correction and Transport System</w:t>
      </w:r>
      <w:r>
        <w:rPr>
          <w:noProof/>
        </w:rPr>
        <w:tab/>
      </w:r>
      <w:r>
        <w:rPr>
          <w:noProof/>
        </w:rPr>
        <w:fldChar w:fldCharType="begin"/>
      </w:r>
      <w:r>
        <w:rPr>
          <w:noProof/>
        </w:rPr>
        <w:instrText xml:space="preserve"> PAGEREF _Toc62037434 \h </w:instrText>
      </w:r>
      <w:r>
        <w:rPr>
          <w:noProof/>
        </w:rPr>
      </w:r>
      <w:r>
        <w:rPr>
          <w:noProof/>
        </w:rPr>
        <w:fldChar w:fldCharType="separate"/>
      </w:r>
      <w:r>
        <w:rPr>
          <w:noProof/>
        </w:rPr>
        <w:t>36</w:t>
      </w:r>
      <w:r>
        <w:rPr>
          <w:noProof/>
        </w:rPr>
        <w:fldChar w:fldCharType="end"/>
      </w:r>
    </w:p>
    <w:p w14:paraId="517261D0" w14:textId="76E6FB9A" w:rsidR="00474B3E" w:rsidRDefault="00474B3E">
      <w:pPr>
        <w:pStyle w:val="TOC3"/>
        <w:tabs>
          <w:tab w:val="left" w:pos="1200"/>
          <w:tab w:val="right" w:leader="dot" w:pos="9414"/>
        </w:tabs>
        <w:rPr>
          <w:rFonts w:asciiTheme="minorHAnsi" w:eastAsiaTheme="minorEastAsia" w:hAnsiTheme="minorHAnsi" w:cstheme="minorBidi"/>
          <w:i w:val="0"/>
          <w:noProof/>
          <w:sz w:val="22"/>
          <w:szCs w:val="22"/>
          <w:lang w:eastAsia="ja-JP"/>
        </w:rPr>
      </w:pPr>
      <w:r w:rsidRPr="00111332">
        <w:rPr>
          <w:rFonts w:ascii="Tahoma" w:hAnsi="Tahoma" w:cs="Tahoma"/>
          <w:b/>
          <w:i w:val="0"/>
          <w:noProof/>
        </w:rPr>
        <w:t>4.5.2</w:t>
      </w:r>
      <w:r>
        <w:rPr>
          <w:rFonts w:asciiTheme="minorHAnsi" w:eastAsiaTheme="minorEastAsia" w:hAnsiTheme="minorHAnsi" w:cstheme="minorBidi"/>
          <w:i w:val="0"/>
          <w:noProof/>
          <w:sz w:val="22"/>
          <w:szCs w:val="22"/>
          <w:lang w:eastAsia="ja-JP"/>
        </w:rPr>
        <w:tab/>
      </w:r>
      <w:r w:rsidRPr="00111332">
        <w:rPr>
          <w:rFonts w:ascii="Tahoma" w:hAnsi="Tahoma" w:cs="Tahoma"/>
          <w:b/>
          <w:i w:val="0"/>
          <w:noProof/>
        </w:rPr>
        <w:t>Batch Input Program Designs</w:t>
      </w:r>
      <w:r>
        <w:rPr>
          <w:noProof/>
        </w:rPr>
        <w:tab/>
      </w:r>
      <w:r>
        <w:rPr>
          <w:noProof/>
        </w:rPr>
        <w:fldChar w:fldCharType="begin"/>
      </w:r>
      <w:r>
        <w:rPr>
          <w:noProof/>
        </w:rPr>
        <w:instrText xml:space="preserve"> PAGEREF _Toc62037435 \h </w:instrText>
      </w:r>
      <w:r>
        <w:rPr>
          <w:noProof/>
        </w:rPr>
      </w:r>
      <w:r>
        <w:rPr>
          <w:noProof/>
        </w:rPr>
        <w:fldChar w:fldCharType="separate"/>
      </w:r>
      <w:r>
        <w:rPr>
          <w:noProof/>
        </w:rPr>
        <w:t>36</w:t>
      </w:r>
      <w:r>
        <w:rPr>
          <w:noProof/>
        </w:rPr>
        <w:fldChar w:fldCharType="end"/>
      </w:r>
    </w:p>
    <w:p w14:paraId="2C1F3C55" w14:textId="67BC8519" w:rsidR="00474B3E" w:rsidRDefault="00474B3E">
      <w:pPr>
        <w:pStyle w:val="TOC3"/>
        <w:tabs>
          <w:tab w:val="left" w:pos="1200"/>
          <w:tab w:val="right" w:leader="dot" w:pos="9414"/>
        </w:tabs>
        <w:rPr>
          <w:rFonts w:asciiTheme="minorHAnsi" w:eastAsiaTheme="minorEastAsia" w:hAnsiTheme="minorHAnsi" w:cstheme="minorBidi"/>
          <w:i w:val="0"/>
          <w:noProof/>
          <w:sz w:val="22"/>
          <w:szCs w:val="22"/>
          <w:lang w:eastAsia="ja-JP"/>
        </w:rPr>
      </w:pPr>
      <w:r w:rsidRPr="00111332">
        <w:rPr>
          <w:rFonts w:ascii="Tahoma" w:hAnsi="Tahoma" w:cs="Tahoma"/>
          <w:b/>
          <w:bCs/>
          <w:i w:val="0"/>
          <w:noProof/>
        </w:rPr>
        <w:t>4.5.4</w:t>
      </w:r>
      <w:r>
        <w:rPr>
          <w:rFonts w:asciiTheme="minorHAnsi" w:eastAsiaTheme="minorEastAsia" w:hAnsiTheme="minorHAnsi" w:cstheme="minorBidi"/>
          <w:i w:val="0"/>
          <w:noProof/>
          <w:sz w:val="22"/>
          <w:szCs w:val="22"/>
          <w:lang w:eastAsia="ja-JP"/>
        </w:rPr>
        <w:tab/>
      </w:r>
      <w:r w:rsidRPr="00111332">
        <w:rPr>
          <w:rFonts w:ascii="Tahoma" w:hAnsi="Tahoma" w:cs="Tahoma"/>
          <w:b/>
          <w:bCs/>
          <w:i w:val="0"/>
          <w:noProof/>
        </w:rPr>
        <w:t>Module Pools</w:t>
      </w:r>
      <w:r>
        <w:rPr>
          <w:noProof/>
        </w:rPr>
        <w:tab/>
      </w:r>
      <w:r>
        <w:rPr>
          <w:noProof/>
        </w:rPr>
        <w:fldChar w:fldCharType="begin"/>
      </w:r>
      <w:r>
        <w:rPr>
          <w:noProof/>
        </w:rPr>
        <w:instrText xml:space="preserve"> PAGEREF _Toc62037436 \h </w:instrText>
      </w:r>
      <w:r>
        <w:rPr>
          <w:noProof/>
        </w:rPr>
      </w:r>
      <w:r>
        <w:rPr>
          <w:noProof/>
        </w:rPr>
        <w:fldChar w:fldCharType="separate"/>
      </w:r>
      <w:r>
        <w:rPr>
          <w:noProof/>
        </w:rPr>
        <w:t>36</w:t>
      </w:r>
      <w:r>
        <w:rPr>
          <w:noProof/>
        </w:rPr>
        <w:fldChar w:fldCharType="end"/>
      </w:r>
    </w:p>
    <w:p w14:paraId="455A6591" w14:textId="2EA74DD1" w:rsidR="00474B3E" w:rsidRDefault="00474B3E">
      <w:pPr>
        <w:pStyle w:val="TOC3"/>
        <w:tabs>
          <w:tab w:val="left" w:pos="1200"/>
          <w:tab w:val="right" w:leader="dot" w:pos="9414"/>
        </w:tabs>
        <w:rPr>
          <w:rFonts w:asciiTheme="minorHAnsi" w:eastAsiaTheme="minorEastAsia" w:hAnsiTheme="minorHAnsi" w:cstheme="minorBidi"/>
          <w:i w:val="0"/>
          <w:noProof/>
          <w:sz w:val="22"/>
          <w:szCs w:val="22"/>
          <w:lang w:eastAsia="ja-JP"/>
        </w:rPr>
      </w:pPr>
      <w:r w:rsidRPr="00111332">
        <w:rPr>
          <w:rFonts w:ascii="Tahoma" w:hAnsi="Tahoma" w:cs="Tahoma"/>
          <w:b/>
          <w:bCs/>
          <w:i w:val="0"/>
          <w:noProof/>
        </w:rPr>
        <w:t>4.5.5</w:t>
      </w:r>
      <w:r>
        <w:rPr>
          <w:rFonts w:asciiTheme="minorHAnsi" w:eastAsiaTheme="minorEastAsia" w:hAnsiTheme="minorHAnsi" w:cstheme="minorBidi"/>
          <w:i w:val="0"/>
          <w:noProof/>
          <w:sz w:val="22"/>
          <w:szCs w:val="22"/>
          <w:lang w:eastAsia="ja-JP"/>
        </w:rPr>
        <w:tab/>
      </w:r>
      <w:r w:rsidRPr="00111332">
        <w:rPr>
          <w:rFonts w:ascii="Tahoma" w:hAnsi="Tahoma" w:cs="Tahoma"/>
          <w:b/>
          <w:bCs/>
          <w:i w:val="0"/>
          <w:noProof/>
        </w:rPr>
        <w:t>Altering an Active Objects</w:t>
      </w:r>
      <w:r>
        <w:rPr>
          <w:noProof/>
        </w:rPr>
        <w:tab/>
      </w:r>
      <w:r>
        <w:rPr>
          <w:noProof/>
        </w:rPr>
        <w:fldChar w:fldCharType="begin"/>
      </w:r>
      <w:r>
        <w:rPr>
          <w:noProof/>
        </w:rPr>
        <w:instrText xml:space="preserve"> PAGEREF _Toc62037437 \h </w:instrText>
      </w:r>
      <w:r>
        <w:rPr>
          <w:noProof/>
        </w:rPr>
      </w:r>
      <w:r>
        <w:rPr>
          <w:noProof/>
        </w:rPr>
        <w:fldChar w:fldCharType="separate"/>
      </w:r>
      <w:r>
        <w:rPr>
          <w:noProof/>
        </w:rPr>
        <w:t>37</w:t>
      </w:r>
      <w:r>
        <w:rPr>
          <w:noProof/>
        </w:rPr>
        <w:fldChar w:fldCharType="end"/>
      </w:r>
    </w:p>
    <w:p w14:paraId="37F7399A" w14:textId="61D75ED5" w:rsidR="00474B3E" w:rsidRDefault="00474B3E">
      <w:pPr>
        <w:pStyle w:val="TOC3"/>
        <w:tabs>
          <w:tab w:val="left" w:pos="1200"/>
          <w:tab w:val="right" w:leader="dot" w:pos="9414"/>
        </w:tabs>
        <w:rPr>
          <w:rFonts w:asciiTheme="minorHAnsi" w:eastAsiaTheme="minorEastAsia" w:hAnsiTheme="minorHAnsi" w:cstheme="minorBidi"/>
          <w:i w:val="0"/>
          <w:noProof/>
          <w:sz w:val="22"/>
          <w:szCs w:val="22"/>
          <w:lang w:eastAsia="ja-JP"/>
        </w:rPr>
      </w:pPr>
      <w:r w:rsidRPr="00111332">
        <w:rPr>
          <w:rFonts w:ascii="Tahoma" w:hAnsi="Tahoma" w:cs="Tahoma"/>
          <w:b/>
          <w:bCs/>
          <w:i w:val="0"/>
          <w:noProof/>
        </w:rPr>
        <w:t>4.5.6</w:t>
      </w:r>
      <w:r>
        <w:rPr>
          <w:rFonts w:asciiTheme="minorHAnsi" w:eastAsiaTheme="minorEastAsia" w:hAnsiTheme="minorHAnsi" w:cstheme="minorBidi"/>
          <w:i w:val="0"/>
          <w:noProof/>
          <w:sz w:val="22"/>
          <w:szCs w:val="22"/>
          <w:lang w:eastAsia="ja-JP"/>
        </w:rPr>
        <w:tab/>
      </w:r>
      <w:r w:rsidRPr="00111332">
        <w:rPr>
          <w:rFonts w:ascii="Tahoma" w:hAnsi="Tahoma" w:cs="Tahoma"/>
          <w:b/>
          <w:bCs/>
          <w:i w:val="0"/>
          <w:noProof/>
        </w:rPr>
        <w:t>Function Groups</w:t>
      </w:r>
      <w:r>
        <w:rPr>
          <w:noProof/>
        </w:rPr>
        <w:tab/>
      </w:r>
      <w:r>
        <w:rPr>
          <w:noProof/>
        </w:rPr>
        <w:fldChar w:fldCharType="begin"/>
      </w:r>
      <w:r>
        <w:rPr>
          <w:noProof/>
        </w:rPr>
        <w:instrText xml:space="preserve"> PAGEREF _Toc62037438 \h </w:instrText>
      </w:r>
      <w:r>
        <w:rPr>
          <w:noProof/>
        </w:rPr>
      </w:r>
      <w:r>
        <w:rPr>
          <w:noProof/>
        </w:rPr>
        <w:fldChar w:fldCharType="separate"/>
      </w:r>
      <w:r>
        <w:rPr>
          <w:noProof/>
        </w:rPr>
        <w:t>37</w:t>
      </w:r>
      <w:r>
        <w:rPr>
          <w:noProof/>
        </w:rPr>
        <w:fldChar w:fldCharType="end"/>
      </w:r>
    </w:p>
    <w:p w14:paraId="22699F31" w14:textId="30A90F30" w:rsidR="00474B3E" w:rsidRDefault="00474B3E">
      <w:pPr>
        <w:pStyle w:val="TOC3"/>
        <w:tabs>
          <w:tab w:val="left" w:pos="1200"/>
          <w:tab w:val="right" w:leader="dot" w:pos="9414"/>
        </w:tabs>
        <w:rPr>
          <w:rFonts w:asciiTheme="minorHAnsi" w:eastAsiaTheme="minorEastAsia" w:hAnsiTheme="minorHAnsi" w:cstheme="minorBidi"/>
          <w:i w:val="0"/>
          <w:noProof/>
          <w:sz w:val="22"/>
          <w:szCs w:val="22"/>
          <w:lang w:eastAsia="ja-JP"/>
        </w:rPr>
      </w:pPr>
      <w:r w:rsidRPr="00111332">
        <w:rPr>
          <w:rFonts w:ascii="Tahoma" w:hAnsi="Tahoma" w:cs="Tahoma"/>
          <w:b/>
          <w:bCs/>
          <w:i w:val="0"/>
          <w:noProof/>
        </w:rPr>
        <w:lastRenderedPageBreak/>
        <w:t>4.5.7</w:t>
      </w:r>
      <w:r>
        <w:rPr>
          <w:rFonts w:asciiTheme="minorHAnsi" w:eastAsiaTheme="minorEastAsia" w:hAnsiTheme="minorHAnsi" w:cstheme="minorBidi"/>
          <w:i w:val="0"/>
          <w:noProof/>
          <w:sz w:val="22"/>
          <w:szCs w:val="22"/>
          <w:lang w:eastAsia="ja-JP"/>
        </w:rPr>
        <w:tab/>
      </w:r>
      <w:r w:rsidRPr="00111332">
        <w:rPr>
          <w:rFonts w:ascii="Tahoma" w:hAnsi="Tahoma" w:cs="Tahoma"/>
          <w:b/>
          <w:bCs/>
          <w:i w:val="0"/>
          <w:noProof/>
        </w:rPr>
        <w:t>Maintenance/Correction of Production Codes</w:t>
      </w:r>
      <w:r>
        <w:rPr>
          <w:noProof/>
        </w:rPr>
        <w:tab/>
      </w:r>
      <w:r>
        <w:rPr>
          <w:noProof/>
        </w:rPr>
        <w:fldChar w:fldCharType="begin"/>
      </w:r>
      <w:r>
        <w:rPr>
          <w:noProof/>
        </w:rPr>
        <w:instrText xml:space="preserve"> PAGEREF _Toc62037439 \h </w:instrText>
      </w:r>
      <w:r>
        <w:rPr>
          <w:noProof/>
        </w:rPr>
      </w:r>
      <w:r>
        <w:rPr>
          <w:noProof/>
        </w:rPr>
        <w:fldChar w:fldCharType="separate"/>
      </w:r>
      <w:r>
        <w:rPr>
          <w:noProof/>
        </w:rPr>
        <w:t>37</w:t>
      </w:r>
      <w:r>
        <w:rPr>
          <w:noProof/>
        </w:rPr>
        <w:fldChar w:fldCharType="end"/>
      </w:r>
    </w:p>
    <w:p w14:paraId="490CD0E6" w14:textId="3D81694A" w:rsidR="00474B3E" w:rsidRDefault="00474B3E">
      <w:pPr>
        <w:pStyle w:val="TOC3"/>
        <w:tabs>
          <w:tab w:val="left" w:pos="1200"/>
          <w:tab w:val="right" w:leader="dot" w:pos="9414"/>
        </w:tabs>
        <w:rPr>
          <w:rFonts w:asciiTheme="minorHAnsi" w:eastAsiaTheme="minorEastAsia" w:hAnsiTheme="minorHAnsi" w:cstheme="minorBidi"/>
          <w:i w:val="0"/>
          <w:noProof/>
          <w:sz w:val="22"/>
          <w:szCs w:val="22"/>
          <w:lang w:eastAsia="ja-JP"/>
        </w:rPr>
      </w:pPr>
      <w:r w:rsidRPr="00111332">
        <w:rPr>
          <w:rFonts w:ascii="Tahoma" w:hAnsi="Tahoma" w:cs="Tahoma"/>
          <w:b/>
          <w:bCs/>
          <w:i w:val="0"/>
          <w:iCs/>
          <w:noProof/>
        </w:rPr>
        <w:t>4.5.8</w:t>
      </w:r>
      <w:r>
        <w:rPr>
          <w:rFonts w:asciiTheme="minorHAnsi" w:eastAsiaTheme="minorEastAsia" w:hAnsiTheme="minorHAnsi" w:cstheme="minorBidi"/>
          <w:i w:val="0"/>
          <w:noProof/>
          <w:sz w:val="22"/>
          <w:szCs w:val="22"/>
          <w:lang w:eastAsia="ja-JP"/>
        </w:rPr>
        <w:tab/>
      </w:r>
      <w:r w:rsidRPr="00111332">
        <w:rPr>
          <w:rFonts w:ascii="Tahoma" w:hAnsi="Tahoma" w:cs="Tahoma"/>
          <w:b/>
          <w:bCs/>
          <w:i w:val="0"/>
          <w:iCs/>
          <w:noProof/>
        </w:rPr>
        <w:t>Use Include Modules</w:t>
      </w:r>
      <w:r>
        <w:rPr>
          <w:noProof/>
        </w:rPr>
        <w:tab/>
      </w:r>
      <w:r>
        <w:rPr>
          <w:noProof/>
        </w:rPr>
        <w:fldChar w:fldCharType="begin"/>
      </w:r>
      <w:r>
        <w:rPr>
          <w:noProof/>
        </w:rPr>
        <w:instrText xml:space="preserve"> PAGEREF _Toc62037440 \h </w:instrText>
      </w:r>
      <w:r>
        <w:rPr>
          <w:noProof/>
        </w:rPr>
      </w:r>
      <w:r>
        <w:rPr>
          <w:noProof/>
        </w:rPr>
        <w:fldChar w:fldCharType="separate"/>
      </w:r>
      <w:r>
        <w:rPr>
          <w:noProof/>
        </w:rPr>
        <w:t>37</w:t>
      </w:r>
      <w:r>
        <w:rPr>
          <w:noProof/>
        </w:rPr>
        <w:fldChar w:fldCharType="end"/>
      </w:r>
    </w:p>
    <w:p w14:paraId="0BB6E6F1" w14:textId="6638556E" w:rsidR="00474B3E" w:rsidRDefault="00474B3E">
      <w:pPr>
        <w:pStyle w:val="TOC3"/>
        <w:tabs>
          <w:tab w:val="left" w:pos="1200"/>
          <w:tab w:val="right" w:leader="dot" w:pos="9414"/>
        </w:tabs>
        <w:rPr>
          <w:rFonts w:asciiTheme="minorHAnsi" w:eastAsiaTheme="minorEastAsia" w:hAnsiTheme="minorHAnsi" w:cstheme="minorBidi"/>
          <w:i w:val="0"/>
          <w:noProof/>
          <w:sz w:val="22"/>
          <w:szCs w:val="22"/>
          <w:lang w:eastAsia="ja-JP"/>
        </w:rPr>
      </w:pPr>
      <w:r w:rsidRPr="00111332">
        <w:rPr>
          <w:rFonts w:ascii="Tahoma" w:hAnsi="Tahoma" w:cs="Tahoma"/>
          <w:b/>
          <w:bCs/>
          <w:i w:val="0"/>
          <w:iCs/>
          <w:noProof/>
        </w:rPr>
        <w:t>4.5.9</w:t>
      </w:r>
      <w:r>
        <w:rPr>
          <w:rFonts w:asciiTheme="minorHAnsi" w:eastAsiaTheme="minorEastAsia" w:hAnsiTheme="minorHAnsi" w:cstheme="minorBidi"/>
          <w:i w:val="0"/>
          <w:noProof/>
          <w:sz w:val="22"/>
          <w:szCs w:val="22"/>
          <w:lang w:eastAsia="ja-JP"/>
        </w:rPr>
        <w:tab/>
      </w:r>
      <w:r w:rsidRPr="00111332">
        <w:rPr>
          <w:rFonts w:ascii="Tahoma" w:hAnsi="Tahoma" w:cs="Tahoma"/>
          <w:b/>
          <w:bCs/>
          <w:i w:val="0"/>
          <w:iCs/>
          <w:noProof/>
        </w:rPr>
        <w:t>Country Specific Codes</w:t>
      </w:r>
      <w:r>
        <w:rPr>
          <w:noProof/>
        </w:rPr>
        <w:tab/>
      </w:r>
      <w:r>
        <w:rPr>
          <w:noProof/>
        </w:rPr>
        <w:fldChar w:fldCharType="begin"/>
      </w:r>
      <w:r>
        <w:rPr>
          <w:noProof/>
        </w:rPr>
        <w:instrText xml:space="preserve"> PAGEREF _Toc62037441 \h </w:instrText>
      </w:r>
      <w:r>
        <w:rPr>
          <w:noProof/>
        </w:rPr>
      </w:r>
      <w:r>
        <w:rPr>
          <w:noProof/>
        </w:rPr>
        <w:fldChar w:fldCharType="separate"/>
      </w:r>
      <w:r>
        <w:rPr>
          <w:noProof/>
        </w:rPr>
        <w:t>37</w:t>
      </w:r>
      <w:r>
        <w:rPr>
          <w:noProof/>
        </w:rPr>
        <w:fldChar w:fldCharType="end"/>
      </w:r>
    </w:p>
    <w:p w14:paraId="02C667CC" w14:textId="06F0E25A" w:rsidR="00474B3E" w:rsidRDefault="00474B3E">
      <w:pPr>
        <w:pStyle w:val="TOC1"/>
        <w:rPr>
          <w:rFonts w:asciiTheme="minorHAnsi" w:eastAsiaTheme="minorEastAsia" w:hAnsiTheme="minorHAnsi" w:cstheme="minorBidi"/>
          <w:b w:val="0"/>
          <w:caps w:val="0"/>
          <w:sz w:val="22"/>
          <w:szCs w:val="22"/>
          <w:lang w:eastAsia="ja-JP"/>
        </w:rPr>
      </w:pPr>
      <w:r w:rsidRPr="00111332">
        <w:rPr>
          <w:rFonts w:ascii="Tahoma" w:hAnsi="Tahoma" w:cs="Tahoma"/>
        </w:rPr>
        <w:t>5.</w:t>
      </w:r>
      <w:r>
        <w:rPr>
          <w:rFonts w:asciiTheme="minorHAnsi" w:eastAsiaTheme="minorEastAsia" w:hAnsiTheme="minorHAnsi" w:cstheme="minorBidi"/>
          <w:b w:val="0"/>
          <w:caps w:val="0"/>
          <w:sz w:val="22"/>
          <w:szCs w:val="22"/>
          <w:lang w:eastAsia="ja-JP"/>
        </w:rPr>
        <w:tab/>
      </w:r>
      <w:r w:rsidRPr="00111332">
        <w:rPr>
          <w:rFonts w:ascii="Tahoma" w:hAnsi="Tahoma" w:cs="Tahoma"/>
        </w:rPr>
        <w:t>MODIFYING SAP PROGRAMS</w:t>
      </w:r>
      <w:r>
        <w:tab/>
      </w:r>
      <w:r>
        <w:fldChar w:fldCharType="begin"/>
      </w:r>
      <w:r>
        <w:instrText xml:space="preserve"> PAGEREF _Toc62037442 \h </w:instrText>
      </w:r>
      <w:r>
        <w:fldChar w:fldCharType="separate"/>
      </w:r>
      <w:r>
        <w:t>41</w:t>
      </w:r>
      <w:r>
        <w:fldChar w:fldCharType="end"/>
      </w:r>
    </w:p>
    <w:p w14:paraId="1088B216" w14:textId="62CDF3F4" w:rsidR="00474B3E" w:rsidRDefault="00474B3E">
      <w:pPr>
        <w:pStyle w:val="TOC2"/>
        <w:rPr>
          <w:rFonts w:asciiTheme="minorHAnsi" w:eastAsiaTheme="minorEastAsia" w:hAnsiTheme="minorHAnsi" w:cstheme="minorBidi"/>
          <w:b w:val="0"/>
          <w:i w:val="0"/>
          <w:smallCaps w:val="0"/>
          <w:sz w:val="22"/>
          <w:szCs w:val="22"/>
          <w:lang w:eastAsia="ja-JP"/>
        </w:rPr>
      </w:pPr>
      <w:r w:rsidRPr="00111332">
        <w:t>5.1</w:t>
      </w:r>
      <w:r>
        <w:rPr>
          <w:rFonts w:asciiTheme="minorHAnsi" w:eastAsiaTheme="minorEastAsia" w:hAnsiTheme="minorHAnsi" w:cstheme="minorBidi"/>
          <w:b w:val="0"/>
          <w:i w:val="0"/>
          <w:smallCaps w:val="0"/>
          <w:sz w:val="22"/>
          <w:szCs w:val="22"/>
          <w:lang w:eastAsia="ja-JP"/>
        </w:rPr>
        <w:tab/>
      </w:r>
      <w:r w:rsidRPr="00111332">
        <w:t>NAMING CONVENTIONS</w:t>
      </w:r>
      <w:r>
        <w:tab/>
      </w:r>
      <w:r>
        <w:fldChar w:fldCharType="begin"/>
      </w:r>
      <w:r>
        <w:instrText xml:space="preserve"> PAGEREF _Toc62037443 \h </w:instrText>
      </w:r>
      <w:r>
        <w:fldChar w:fldCharType="separate"/>
      </w:r>
      <w:r>
        <w:t>41</w:t>
      </w:r>
      <w:r>
        <w:fldChar w:fldCharType="end"/>
      </w:r>
    </w:p>
    <w:p w14:paraId="6724B994" w14:textId="0D020111" w:rsidR="00474B3E" w:rsidRDefault="00474B3E">
      <w:pPr>
        <w:pStyle w:val="TOC1"/>
        <w:rPr>
          <w:rFonts w:asciiTheme="minorHAnsi" w:eastAsiaTheme="minorEastAsia" w:hAnsiTheme="minorHAnsi" w:cstheme="minorBidi"/>
          <w:b w:val="0"/>
          <w:caps w:val="0"/>
          <w:sz w:val="22"/>
          <w:szCs w:val="22"/>
          <w:lang w:eastAsia="ja-JP"/>
        </w:rPr>
      </w:pPr>
      <w:r w:rsidRPr="00111332">
        <w:rPr>
          <w:rFonts w:ascii="Tahoma" w:hAnsi="Tahoma" w:cs="Tahoma"/>
        </w:rPr>
        <w:t>6.</w:t>
      </w:r>
      <w:r>
        <w:rPr>
          <w:rFonts w:asciiTheme="minorHAnsi" w:eastAsiaTheme="minorEastAsia" w:hAnsiTheme="minorHAnsi" w:cstheme="minorBidi"/>
          <w:b w:val="0"/>
          <w:caps w:val="0"/>
          <w:sz w:val="22"/>
          <w:szCs w:val="22"/>
          <w:lang w:eastAsia="ja-JP"/>
        </w:rPr>
        <w:tab/>
      </w:r>
      <w:r w:rsidRPr="00111332">
        <w:rPr>
          <w:rFonts w:ascii="Tahoma" w:hAnsi="Tahoma" w:cs="Tahoma"/>
        </w:rPr>
        <w:t>PERFORMANCE GUIDELINES</w:t>
      </w:r>
      <w:r>
        <w:tab/>
      </w:r>
      <w:r>
        <w:fldChar w:fldCharType="begin"/>
      </w:r>
      <w:r>
        <w:instrText xml:space="preserve"> PAGEREF _Toc62037444 \h </w:instrText>
      </w:r>
      <w:r>
        <w:fldChar w:fldCharType="separate"/>
      </w:r>
      <w:r>
        <w:t>41</w:t>
      </w:r>
      <w:r>
        <w:fldChar w:fldCharType="end"/>
      </w:r>
    </w:p>
    <w:p w14:paraId="06F04D78" w14:textId="07676BFE" w:rsidR="00474B3E" w:rsidRDefault="00474B3E">
      <w:pPr>
        <w:pStyle w:val="TOC2"/>
        <w:rPr>
          <w:rFonts w:asciiTheme="minorHAnsi" w:eastAsiaTheme="minorEastAsia" w:hAnsiTheme="minorHAnsi" w:cstheme="minorBidi"/>
          <w:b w:val="0"/>
          <w:i w:val="0"/>
          <w:smallCaps w:val="0"/>
          <w:sz w:val="22"/>
          <w:szCs w:val="22"/>
          <w:lang w:eastAsia="ja-JP"/>
        </w:rPr>
      </w:pPr>
      <w:r w:rsidRPr="00111332">
        <w:t>6.1</w:t>
      </w:r>
      <w:r>
        <w:rPr>
          <w:rFonts w:asciiTheme="minorHAnsi" w:eastAsiaTheme="minorEastAsia" w:hAnsiTheme="minorHAnsi" w:cstheme="minorBidi"/>
          <w:b w:val="0"/>
          <w:i w:val="0"/>
          <w:smallCaps w:val="0"/>
          <w:sz w:val="22"/>
          <w:szCs w:val="22"/>
          <w:lang w:eastAsia="ja-JP"/>
        </w:rPr>
        <w:tab/>
      </w:r>
      <w:r w:rsidRPr="00111332">
        <w:t>METHODS OF IMPROVING GENERAL PERFORMANCE</w:t>
      </w:r>
      <w:r>
        <w:tab/>
      </w:r>
      <w:r>
        <w:fldChar w:fldCharType="begin"/>
      </w:r>
      <w:r>
        <w:instrText xml:space="preserve"> PAGEREF _Toc62037445 \h </w:instrText>
      </w:r>
      <w:r>
        <w:fldChar w:fldCharType="separate"/>
      </w:r>
      <w:r>
        <w:t>41</w:t>
      </w:r>
      <w:r>
        <w:fldChar w:fldCharType="end"/>
      </w:r>
    </w:p>
    <w:p w14:paraId="4BD89AE2" w14:textId="660A7192" w:rsidR="00474B3E" w:rsidRDefault="00474B3E">
      <w:pPr>
        <w:pStyle w:val="TOC1"/>
        <w:rPr>
          <w:rFonts w:asciiTheme="minorHAnsi" w:eastAsiaTheme="minorEastAsia" w:hAnsiTheme="minorHAnsi" w:cstheme="minorBidi"/>
          <w:b w:val="0"/>
          <w:caps w:val="0"/>
          <w:sz w:val="22"/>
          <w:szCs w:val="22"/>
          <w:lang w:eastAsia="ja-JP"/>
        </w:rPr>
      </w:pPr>
      <w:r w:rsidRPr="00111332">
        <w:rPr>
          <w:rFonts w:ascii="Tahoma" w:hAnsi="Tahoma" w:cs="Tahoma"/>
        </w:rPr>
        <w:t>7.</w:t>
      </w:r>
      <w:r>
        <w:rPr>
          <w:rFonts w:asciiTheme="minorHAnsi" w:eastAsiaTheme="minorEastAsia" w:hAnsiTheme="minorHAnsi" w:cstheme="minorBidi"/>
          <w:b w:val="0"/>
          <w:caps w:val="0"/>
          <w:sz w:val="22"/>
          <w:szCs w:val="22"/>
          <w:lang w:eastAsia="ja-JP"/>
        </w:rPr>
        <w:tab/>
      </w:r>
      <w:r w:rsidRPr="00111332">
        <w:rPr>
          <w:rFonts w:ascii="Tahoma" w:hAnsi="Tahoma" w:cs="Tahoma"/>
        </w:rPr>
        <w:t>SAP QUERY</w:t>
      </w:r>
      <w:r>
        <w:tab/>
      </w:r>
      <w:r>
        <w:fldChar w:fldCharType="begin"/>
      </w:r>
      <w:r>
        <w:instrText xml:space="preserve"> PAGEREF _Toc62037446 \h </w:instrText>
      </w:r>
      <w:r>
        <w:fldChar w:fldCharType="separate"/>
      </w:r>
      <w:r>
        <w:t>42</w:t>
      </w:r>
      <w:r>
        <w:fldChar w:fldCharType="end"/>
      </w:r>
    </w:p>
    <w:p w14:paraId="4FBAA2F9" w14:textId="3A4BD845" w:rsidR="00474B3E" w:rsidRDefault="00474B3E">
      <w:pPr>
        <w:pStyle w:val="TOC2"/>
        <w:rPr>
          <w:rFonts w:asciiTheme="minorHAnsi" w:eastAsiaTheme="minorEastAsia" w:hAnsiTheme="minorHAnsi" w:cstheme="minorBidi"/>
          <w:b w:val="0"/>
          <w:i w:val="0"/>
          <w:smallCaps w:val="0"/>
          <w:sz w:val="22"/>
          <w:szCs w:val="22"/>
          <w:lang w:eastAsia="ja-JP"/>
        </w:rPr>
      </w:pPr>
      <w:r w:rsidRPr="00111332">
        <w:t>7.1</w:t>
      </w:r>
      <w:r>
        <w:rPr>
          <w:rFonts w:asciiTheme="minorHAnsi" w:eastAsiaTheme="minorEastAsia" w:hAnsiTheme="minorHAnsi" w:cstheme="minorBidi"/>
          <w:b w:val="0"/>
          <w:i w:val="0"/>
          <w:smallCaps w:val="0"/>
          <w:sz w:val="22"/>
          <w:szCs w:val="22"/>
          <w:lang w:eastAsia="ja-JP"/>
        </w:rPr>
        <w:tab/>
      </w:r>
      <w:r w:rsidRPr="00111332">
        <w:t>QUERY AREA</w:t>
      </w:r>
      <w:r>
        <w:tab/>
      </w:r>
      <w:r>
        <w:fldChar w:fldCharType="begin"/>
      </w:r>
      <w:r>
        <w:instrText xml:space="preserve"> PAGEREF _Toc62037447 \h </w:instrText>
      </w:r>
      <w:r>
        <w:fldChar w:fldCharType="separate"/>
      </w:r>
      <w:r>
        <w:t>42</w:t>
      </w:r>
      <w:r>
        <w:fldChar w:fldCharType="end"/>
      </w:r>
    </w:p>
    <w:p w14:paraId="460B0040" w14:textId="60E36F92" w:rsidR="00474B3E" w:rsidRDefault="00474B3E">
      <w:pPr>
        <w:pStyle w:val="TOC2"/>
        <w:rPr>
          <w:rFonts w:asciiTheme="minorHAnsi" w:eastAsiaTheme="minorEastAsia" w:hAnsiTheme="minorHAnsi" w:cstheme="minorBidi"/>
          <w:b w:val="0"/>
          <w:i w:val="0"/>
          <w:smallCaps w:val="0"/>
          <w:sz w:val="22"/>
          <w:szCs w:val="22"/>
          <w:lang w:eastAsia="ja-JP"/>
        </w:rPr>
      </w:pPr>
      <w:r w:rsidRPr="00111332">
        <w:t>7.2</w:t>
      </w:r>
      <w:r>
        <w:rPr>
          <w:rFonts w:asciiTheme="minorHAnsi" w:eastAsiaTheme="minorEastAsia" w:hAnsiTheme="minorHAnsi" w:cstheme="minorBidi"/>
          <w:b w:val="0"/>
          <w:i w:val="0"/>
          <w:smallCaps w:val="0"/>
          <w:sz w:val="22"/>
          <w:szCs w:val="22"/>
          <w:lang w:eastAsia="ja-JP"/>
        </w:rPr>
        <w:tab/>
      </w:r>
      <w:r w:rsidRPr="00111332">
        <w:t>USER GROUPS</w:t>
      </w:r>
      <w:r>
        <w:tab/>
      </w:r>
      <w:r>
        <w:fldChar w:fldCharType="begin"/>
      </w:r>
      <w:r>
        <w:instrText xml:space="preserve"> PAGEREF _Toc62037448 \h </w:instrText>
      </w:r>
      <w:r>
        <w:fldChar w:fldCharType="separate"/>
      </w:r>
      <w:r>
        <w:t>43</w:t>
      </w:r>
      <w:r>
        <w:fldChar w:fldCharType="end"/>
      </w:r>
    </w:p>
    <w:p w14:paraId="2F157044" w14:textId="0B35F13C" w:rsidR="00474B3E" w:rsidRDefault="00474B3E">
      <w:pPr>
        <w:pStyle w:val="TOC2"/>
        <w:rPr>
          <w:rFonts w:asciiTheme="minorHAnsi" w:eastAsiaTheme="minorEastAsia" w:hAnsiTheme="minorHAnsi" w:cstheme="minorBidi"/>
          <w:b w:val="0"/>
          <w:i w:val="0"/>
          <w:smallCaps w:val="0"/>
          <w:sz w:val="22"/>
          <w:szCs w:val="22"/>
          <w:lang w:eastAsia="ja-JP"/>
        </w:rPr>
      </w:pPr>
      <w:r w:rsidRPr="00111332">
        <w:t>7.3</w:t>
      </w:r>
      <w:r>
        <w:rPr>
          <w:rFonts w:asciiTheme="minorHAnsi" w:eastAsiaTheme="minorEastAsia" w:hAnsiTheme="minorHAnsi" w:cstheme="minorBidi"/>
          <w:b w:val="0"/>
          <w:i w:val="0"/>
          <w:smallCaps w:val="0"/>
          <w:sz w:val="22"/>
          <w:szCs w:val="22"/>
          <w:lang w:eastAsia="ja-JP"/>
        </w:rPr>
        <w:tab/>
      </w:r>
      <w:r w:rsidRPr="00111332">
        <w:t>INFOSETS</w:t>
      </w:r>
      <w:r>
        <w:tab/>
      </w:r>
      <w:r>
        <w:fldChar w:fldCharType="begin"/>
      </w:r>
      <w:r>
        <w:instrText xml:space="preserve"> PAGEREF _Toc62037449 \h </w:instrText>
      </w:r>
      <w:r>
        <w:fldChar w:fldCharType="separate"/>
      </w:r>
      <w:r>
        <w:t>43</w:t>
      </w:r>
      <w:r>
        <w:fldChar w:fldCharType="end"/>
      </w:r>
    </w:p>
    <w:p w14:paraId="6480B273" w14:textId="2ED7C51D" w:rsidR="00474B3E" w:rsidRDefault="00474B3E">
      <w:pPr>
        <w:pStyle w:val="TOC2"/>
        <w:rPr>
          <w:rFonts w:asciiTheme="minorHAnsi" w:eastAsiaTheme="minorEastAsia" w:hAnsiTheme="minorHAnsi" w:cstheme="minorBidi"/>
          <w:b w:val="0"/>
          <w:i w:val="0"/>
          <w:smallCaps w:val="0"/>
          <w:sz w:val="22"/>
          <w:szCs w:val="22"/>
          <w:lang w:eastAsia="ja-JP"/>
        </w:rPr>
      </w:pPr>
      <w:r w:rsidRPr="00111332">
        <w:t>7.4</w:t>
      </w:r>
      <w:r>
        <w:rPr>
          <w:rFonts w:asciiTheme="minorHAnsi" w:eastAsiaTheme="minorEastAsia" w:hAnsiTheme="minorHAnsi" w:cstheme="minorBidi"/>
          <w:b w:val="0"/>
          <w:i w:val="0"/>
          <w:smallCaps w:val="0"/>
          <w:sz w:val="22"/>
          <w:szCs w:val="22"/>
          <w:lang w:eastAsia="ja-JP"/>
        </w:rPr>
        <w:tab/>
      </w:r>
      <w:r w:rsidRPr="00111332">
        <w:t>QUERY</w:t>
      </w:r>
      <w:r>
        <w:tab/>
      </w:r>
      <w:r>
        <w:fldChar w:fldCharType="begin"/>
      </w:r>
      <w:r>
        <w:instrText xml:space="preserve"> PAGEREF _Toc62037450 \h </w:instrText>
      </w:r>
      <w:r>
        <w:fldChar w:fldCharType="separate"/>
      </w:r>
      <w:r>
        <w:t>43</w:t>
      </w:r>
      <w:r>
        <w:fldChar w:fldCharType="end"/>
      </w:r>
    </w:p>
    <w:p w14:paraId="384AC623" w14:textId="142BB898" w:rsidR="00474B3E" w:rsidRDefault="00474B3E">
      <w:pPr>
        <w:pStyle w:val="TOC2"/>
        <w:rPr>
          <w:rFonts w:asciiTheme="minorHAnsi" w:eastAsiaTheme="minorEastAsia" w:hAnsiTheme="minorHAnsi" w:cstheme="minorBidi"/>
          <w:b w:val="0"/>
          <w:i w:val="0"/>
          <w:smallCaps w:val="0"/>
          <w:sz w:val="22"/>
          <w:szCs w:val="22"/>
          <w:lang w:eastAsia="ja-JP"/>
        </w:rPr>
      </w:pPr>
      <w:r w:rsidRPr="00111332">
        <w:t>7.5</w:t>
      </w:r>
      <w:r>
        <w:rPr>
          <w:rFonts w:asciiTheme="minorHAnsi" w:eastAsiaTheme="minorEastAsia" w:hAnsiTheme="minorHAnsi" w:cstheme="minorBidi"/>
          <w:b w:val="0"/>
          <w:i w:val="0"/>
          <w:smallCaps w:val="0"/>
          <w:sz w:val="22"/>
          <w:szCs w:val="22"/>
          <w:lang w:eastAsia="ja-JP"/>
        </w:rPr>
        <w:tab/>
      </w:r>
      <w:r w:rsidRPr="00111332">
        <w:t>AUTHORIZATIONS IN QUERY</w:t>
      </w:r>
      <w:r>
        <w:tab/>
      </w:r>
      <w:r>
        <w:fldChar w:fldCharType="begin"/>
      </w:r>
      <w:r>
        <w:instrText xml:space="preserve"> PAGEREF _Toc62037451 \h </w:instrText>
      </w:r>
      <w:r>
        <w:fldChar w:fldCharType="separate"/>
      </w:r>
      <w:r>
        <w:t>43</w:t>
      </w:r>
      <w:r>
        <w:fldChar w:fldCharType="end"/>
      </w:r>
    </w:p>
    <w:p w14:paraId="279FF6D2" w14:textId="71B12A8A" w:rsidR="00474B3E" w:rsidRDefault="00474B3E">
      <w:pPr>
        <w:pStyle w:val="TOC1"/>
        <w:rPr>
          <w:rFonts w:asciiTheme="minorHAnsi" w:eastAsiaTheme="minorEastAsia" w:hAnsiTheme="minorHAnsi" w:cstheme="minorBidi"/>
          <w:b w:val="0"/>
          <w:caps w:val="0"/>
          <w:sz w:val="22"/>
          <w:szCs w:val="22"/>
          <w:lang w:eastAsia="ja-JP"/>
        </w:rPr>
      </w:pPr>
      <w:r w:rsidRPr="00111332">
        <w:rPr>
          <w:rFonts w:ascii="Tahoma" w:hAnsi="Tahoma" w:cs="Tahoma"/>
        </w:rPr>
        <w:t>8.</w:t>
      </w:r>
      <w:r>
        <w:rPr>
          <w:rFonts w:asciiTheme="minorHAnsi" w:eastAsiaTheme="minorEastAsia" w:hAnsiTheme="minorHAnsi" w:cstheme="minorBidi"/>
          <w:b w:val="0"/>
          <w:caps w:val="0"/>
          <w:sz w:val="22"/>
          <w:szCs w:val="22"/>
          <w:lang w:eastAsia="ja-JP"/>
        </w:rPr>
        <w:tab/>
      </w:r>
      <w:r w:rsidRPr="00111332">
        <w:rPr>
          <w:rFonts w:ascii="Tahoma" w:hAnsi="Tahoma" w:cs="Tahoma"/>
        </w:rPr>
        <w:t>MISCELLANEOUS</w:t>
      </w:r>
      <w:r>
        <w:tab/>
      </w:r>
      <w:r>
        <w:fldChar w:fldCharType="begin"/>
      </w:r>
      <w:r>
        <w:instrText xml:space="preserve"> PAGEREF _Toc62037452 \h </w:instrText>
      </w:r>
      <w:r>
        <w:fldChar w:fldCharType="separate"/>
      </w:r>
      <w:r>
        <w:t>44</w:t>
      </w:r>
      <w:r>
        <w:fldChar w:fldCharType="end"/>
      </w:r>
    </w:p>
    <w:p w14:paraId="3ECCA26B" w14:textId="1E8D557D" w:rsidR="00474B3E" w:rsidRDefault="00474B3E">
      <w:pPr>
        <w:pStyle w:val="TOC2"/>
        <w:rPr>
          <w:rFonts w:asciiTheme="minorHAnsi" w:eastAsiaTheme="minorEastAsia" w:hAnsiTheme="minorHAnsi" w:cstheme="minorBidi"/>
          <w:b w:val="0"/>
          <w:i w:val="0"/>
          <w:smallCaps w:val="0"/>
          <w:sz w:val="22"/>
          <w:szCs w:val="22"/>
          <w:lang w:eastAsia="ja-JP"/>
        </w:rPr>
      </w:pPr>
      <w:r w:rsidRPr="00111332">
        <w:t>8.1</w:t>
      </w:r>
      <w:r>
        <w:rPr>
          <w:rFonts w:asciiTheme="minorHAnsi" w:eastAsiaTheme="minorEastAsia" w:hAnsiTheme="minorHAnsi" w:cstheme="minorBidi"/>
          <w:b w:val="0"/>
          <w:i w:val="0"/>
          <w:smallCaps w:val="0"/>
          <w:sz w:val="22"/>
          <w:szCs w:val="22"/>
          <w:lang w:eastAsia="ja-JP"/>
        </w:rPr>
        <w:tab/>
      </w:r>
      <w:r w:rsidRPr="00111332">
        <w:t>ABAP Program Data – General</w:t>
      </w:r>
      <w:r>
        <w:tab/>
      </w:r>
      <w:r>
        <w:fldChar w:fldCharType="begin"/>
      </w:r>
      <w:r>
        <w:instrText xml:space="preserve"> PAGEREF _Toc62037453 \h </w:instrText>
      </w:r>
      <w:r>
        <w:fldChar w:fldCharType="separate"/>
      </w:r>
      <w:r>
        <w:t>44</w:t>
      </w:r>
      <w:r>
        <w:fldChar w:fldCharType="end"/>
      </w:r>
    </w:p>
    <w:p w14:paraId="4B7FAB54" w14:textId="35DE94E5" w:rsidR="00474B3E" w:rsidRDefault="00474B3E">
      <w:pPr>
        <w:pStyle w:val="TOC2"/>
        <w:rPr>
          <w:rFonts w:asciiTheme="minorHAnsi" w:eastAsiaTheme="minorEastAsia" w:hAnsiTheme="minorHAnsi" w:cstheme="minorBidi"/>
          <w:b w:val="0"/>
          <w:i w:val="0"/>
          <w:smallCaps w:val="0"/>
          <w:sz w:val="22"/>
          <w:szCs w:val="22"/>
          <w:lang w:eastAsia="ja-JP"/>
        </w:rPr>
      </w:pPr>
      <w:r w:rsidRPr="00111332">
        <w:t>8.2</w:t>
      </w:r>
      <w:r>
        <w:rPr>
          <w:rFonts w:asciiTheme="minorHAnsi" w:eastAsiaTheme="minorEastAsia" w:hAnsiTheme="minorHAnsi" w:cstheme="minorBidi"/>
          <w:b w:val="0"/>
          <w:i w:val="0"/>
          <w:smallCaps w:val="0"/>
          <w:sz w:val="22"/>
          <w:szCs w:val="22"/>
          <w:lang w:eastAsia="ja-JP"/>
        </w:rPr>
        <w:tab/>
      </w:r>
      <w:r w:rsidRPr="00111332">
        <w:t>Web Dynpro Naming Convention</w:t>
      </w:r>
      <w:r>
        <w:tab/>
      </w:r>
      <w:r>
        <w:fldChar w:fldCharType="begin"/>
      </w:r>
      <w:r>
        <w:instrText xml:space="preserve"> PAGEREF _Toc62037454 \h </w:instrText>
      </w:r>
      <w:r>
        <w:fldChar w:fldCharType="separate"/>
      </w:r>
      <w:r>
        <w:t>45</w:t>
      </w:r>
      <w:r>
        <w:fldChar w:fldCharType="end"/>
      </w:r>
    </w:p>
    <w:p w14:paraId="1BD230F3" w14:textId="7BDC81CA" w:rsidR="009A65D6" w:rsidRPr="00393866" w:rsidRDefault="005E1BE2" w:rsidP="008052D5">
      <w:pPr>
        <w:pStyle w:val="TOC1"/>
        <w:rPr>
          <w:rFonts w:ascii="Tahoma" w:hAnsi="Tahoma" w:cs="Tahoma"/>
        </w:rPr>
      </w:pPr>
      <w:r w:rsidRPr="00466F4E">
        <w:rPr>
          <w:rFonts w:ascii="Tahoma" w:hAnsi="Tahoma" w:cs="Tahoma"/>
        </w:rPr>
        <w:fldChar w:fldCharType="end"/>
      </w:r>
      <w:r w:rsidR="009A65D6" w:rsidRPr="00393866">
        <w:rPr>
          <w:rFonts w:ascii="Tahoma" w:hAnsi="Tahoma" w:cs="Tahoma"/>
        </w:rPr>
        <w:t xml:space="preserve"> </w:t>
      </w:r>
    </w:p>
    <w:p w14:paraId="69AC94A5" w14:textId="77777777" w:rsidR="009A65D6" w:rsidRPr="00393866" w:rsidRDefault="009A65D6" w:rsidP="006748CD">
      <w:pPr>
        <w:rPr>
          <w:rFonts w:ascii="Tahoma" w:hAnsi="Tahoma" w:cs="Tahoma"/>
          <w:i/>
        </w:rPr>
      </w:pPr>
    </w:p>
    <w:p w14:paraId="1CCF6AE4" w14:textId="77777777" w:rsidR="009A65D6" w:rsidRPr="00393866" w:rsidRDefault="009A65D6" w:rsidP="006748CD">
      <w:pPr>
        <w:rPr>
          <w:rFonts w:ascii="Tahoma" w:hAnsi="Tahoma" w:cs="Tahoma"/>
          <w:i/>
        </w:rPr>
      </w:pPr>
    </w:p>
    <w:p w14:paraId="5C446459" w14:textId="77777777" w:rsidR="001C1919" w:rsidRPr="00393866" w:rsidRDefault="001C1919" w:rsidP="006748CD">
      <w:pPr>
        <w:rPr>
          <w:rFonts w:ascii="Tahoma" w:hAnsi="Tahoma" w:cs="Tahoma"/>
        </w:rPr>
      </w:pPr>
    </w:p>
    <w:p w14:paraId="46CA9B06" w14:textId="77777777" w:rsidR="00AF0D29" w:rsidRPr="00393866" w:rsidRDefault="00AF0D29">
      <w:pPr>
        <w:rPr>
          <w:rFonts w:ascii="Tahoma" w:hAnsi="Tahoma" w:cs="Tahoma"/>
        </w:rPr>
      </w:pPr>
    </w:p>
    <w:p w14:paraId="65AA1636" w14:textId="77777777" w:rsidR="00AF0D29" w:rsidRPr="00393866" w:rsidRDefault="00AF0D29">
      <w:pPr>
        <w:rPr>
          <w:rFonts w:ascii="Tahoma" w:hAnsi="Tahoma" w:cs="Tahoma"/>
        </w:rPr>
      </w:pPr>
    </w:p>
    <w:p w14:paraId="4922F813" w14:textId="77777777" w:rsidR="00AF0D29" w:rsidRPr="00393866" w:rsidRDefault="00AF0D29">
      <w:pPr>
        <w:rPr>
          <w:rFonts w:ascii="Tahoma" w:hAnsi="Tahoma" w:cs="Tahoma"/>
        </w:rPr>
      </w:pPr>
    </w:p>
    <w:p w14:paraId="5D93BE4D" w14:textId="77777777" w:rsidR="00AF0D29" w:rsidRPr="00393866" w:rsidRDefault="00AF0D29">
      <w:pPr>
        <w:rPr>
          <w:rFonts w:ascii="Tahoma" w:hAnsi="Tahoma" w:cs="Tahoma"/>
        </w:rPr>
      </w:pPr>
    </w:p>
    <w:p w14:paraId="07F8822B" w14:textId="77777777" w:rsidR="00AF0D29" w:rsidRPr="00393866" w:rsidRDefault="00AF0D29">
      <w:pPr>
        <w:rPr>
          <w:rFonts w:ascii="Tahoma" w:hAnsi="Tahoma" w:cs="Tahoma"/>
        </w:rPr>
      </w:pPr>
    </w:p>
    <w:p w14:paraId="63A65834" w14:textId="77777777" w:rsidR="00AF0D29" w:rsidRPr="00393866" w:rsidRDefault="00AF0D29">
      <w:pPr>
        <w:rPr>
          <w:rFonts w:ascii="Tahoma" w:hAnsi="Tahoma" w:cs="Tahoma"/>
        </w:rPr>
      </w:pPr>
    </w:p>
    <w:p w14:paraId="7F929FA6" w14:textId="77777777" w:rsidR="00AF0D29" w:rsidRPr="00393866" w:rsidRDefault="00AF0D29">
      <w:pPr>
        <w:rPr>
          <w:rFonts w:ascii="Tahoma" w:hAnsi="Tahoma" w:cs="Tahoma"/>
        </w:rPr>
      </w:pPr>
    </w:p>
    <w:p w14:paraId="37039E90" w14:textId="77777777" w:rsidR="00AF0D29" w:rsidRPr="00393866" w:rsidRDefault="00AF0D29">
      <w:pPr>
        <w:rPr>
          <w:rFonts w:ascii="Tahoma" w:hAnsi="Tahoma" w:cs="Tahoma"/>
        </w:rPr>
      </w:pPr>
    </w:p>
    <w:p w14:paraId="20E6CC83" w14:textId="77777777" w:rsidR="00AF0D29" w:rsidRPr="00393866" w:rsidRDefault="00AF0D29">
      <w:pPr>
        <w:rPr>
          <w:rFonts w:ascii="Tahoma" w:hAnsi="Tahoma" w:cs="Tahoma"/>
        </w:rPr>
      </w:pPr>
    </w:p>
    <w:p w14:paraId="51407B08" w14:textId="77777777" w:rsidR="00AF0D29" w:rsidRPr="00393866" w:rsidRDefault="00AF0D29">
      <w:pPr>
        <w:rPr>
          <w:rFonts w:ascii="Tahoma" w:hAnsi="Tahoma" w:cs="Tahoma"/>
        </w:rPr>
      </w:pPr>
    </w:p>
    <w:p w14:paraId="31BCB9A6" w14:textId="77777777" w:rsidR="00AF0D29" w:rsidRPr="00393866" w:rsidRDefault="00AF0D29">
      <w:pPr>
        <w:rPr>
          <w:rFonts w:ascii="Tahoma" w:hAnsi="Tahoma" w:cs="Tahoma"/>
        </w:rPr>
      </w:pPr>
    </w:p>
    <w:p w14:paraId="302AE3AE" w14:textId="77777777" w:rsidR="00AF0D29" w:rsidRPr="00393866" w:rsidRDefault="00AF0D29">
      <w:pPr>
        <w:rPr>
          <w:rFonts w:ascii="Tahoma" w:hAnsi="Tahoma" w:cs="Tahoma"/>
        </w:rPr>
      </w:pPr>
    </w:p>
    <w:p w14:paraId="786D63E6" w14:textId="77777777" w:rsidR="00AF0D29" w:rsidRPr="00393866" w:rsidRDefault="00AF0D29">
      <w:pPr>
        <w:rPr>
          <w:rFonts w:ascii="Tahoma" w:hAnsi="Tahoma" w:cs="Tahoma"/>
        </w:rPr>
      </w:pPr>
    </w:p>
    <w:p w14:paraId="179E58A8" w14:textId="77777777" w:rsidR="00AF0D29" w:rsidRPr="00393866" w:rsidRDefault="00AF0D29">
      <w:pPr>
        <w:rPr>
          <w:rFonts w:ascii="Tahoma" w:hAnsi="Tahoma" w:cs="Tahoma"/>
        </w:rPr>
      </w:pPr>
    </w:p>
    <w:p w14:paraId="30BBE04D" w14:textId="77777777" w:rsidR="00AF0D29" w:rsidRPr="00393866" w:rsidRDefault="00AF0D29">
      <w:pPr>
        <w:rPr>
          <w:rFonts w:ascii="Tahoma" w:hAnsi="Tahoma" w:cs="Tahoma"/>
        </w:rPr>
      </w:pPr>
    </w:p>
    <w:p w14:paraId="3298B773" w14:textId="77777777" w:rsidR="00AF0D29" w:rsidRPr="00393866" w:rsidRDefault="00AF0D29">
      <w:pPr>
        <w:rPr>
          <w:rFonts w:ascii="Tahoma" w:hAnsi="Tahoma" w:cs="Tahoma"/>
        </w:rPr>
      </w:pPr>
    </w:p>
    <w:p w14:paraId="27C28993" w14:textId="77777777" w:rsidR="00AF0D29" w:rsidRPr="00393866" w:rsidRDefault="00AF0D29">
      <w:pPr>
        <w:rPr>
          <w:rFonts w:ascii="Tahoma" w:hAnsi="Tahoma" w:cs="Tahoma"/>
        </w:rPr>
      </w:pPr>
    </w:p>
    <w:p w14:paraId="6D249B39" w14:textId="3EE1C378" w:rsidR="00AF0D29" w:rsidRDefault="00AF0D29">
      <w:pPr>
        <w:rPr>
          <w:rFonts w:ascii="Tahoma" w:hAnsi="Tahoma" w:cs="Tahoma"/>
        </w:rPr>
      </w:pPr>
    </w:p>
    <w:p w14:paraId="7614A862" w14:textId="54FFD545" w:rsidR="00ED6653" w:rsidRDefault="00ED6653">
      <w:pPr>
        <w:rPr>
          <w:rFonts w:ascii="Tahoma" w:hAnsi="Tahoma" w:cs="Tahoma"/>
        </w:rPr>
      </w:pPr>
    </w:p>
    <w:p w14:paraId="75A5980C" w14:textId="2D1005D6" w:rsidR="0083309C" w:rsidRDefault="0083309C">
      <w:pPr>
        <w:rPr>
          <w:rFonts w:ascii="Tahoma" w:hAnsi="Tahoma" w:cs="Tahoma"/>
        </w:rPr>
      </w:pPr>
    </w:p>
    <w:p w14:paraId="5ABCA13B" w14:textId="11824102" w:rsidR="0083309C" w:rsidRDefault="0083309C">
      <w:pPr>
        <w:rPr>
          <w:rFonts w:ascii="Tahoma" w:hAnsi="Tahoma" w:cs="Tahoma"/>
        </w:rPr>
      </w:pPr>
    </w:p>
    <w:p w14:paraId="4D04A4C5" w14:textId="4631F880" w:rsidR="0083309C" w:rsidRDefault="0083309C">
      <w:pPr>
        <w:rPr>
          <w:rFonts w:ascii="Tahoma" w:hAnsi="Tahoma" w:cs="Tahoma"/>
        </w:rPr>
      </w:pPr>
    </w:p>
    <w:p w14:paraId="061725AA" w14:textId="410C9218" w:rsidR="0083309C" w:rsidRDefault="0083309C">
      <w:pPr>
        <w:rPr>
          <w:rFonts w:ascii="Tahoma" w:hAnsi="Tahoma" w:cs="Tahoma"/>
        </w:rPr>
      </w:pPr>
    </w:p>
    <w:p w14:paraId="1A4D8A6C" w14:textId="2BC413B3" w:rsidR="0083309C" w:rsidRDefault="0083309C">
      <w:pPr>
        <w:rPr>
          <w:rFonts w:ascii="Tahoma" w:hAnsi="Tahoma" w:cs="Tahoma"/>
        </w:rPr>
      </w:pPr>
    </w:p>
    <w:p w14:paraId="1C3471ED" w14:textId="230357E8" w:rsidR="0083309C" w:rsidRDefault="0083309C">
      <w:pPr>
        <w:rPr>
          <w:rFonts w:ascii="Tahoma" w:hAnsi="Tahoma" w:cs="Tahoma"/>
        </w:rPr>
      </w:pPr>
    </w:p>
    <w:p w14:paraId="52502BB5" w14:textId="68A9A315" w:rsidR="0083309C" w:rsidRDefault="0083309C">
      <w:pPr>
        <w:rPr>
          <w:rFonts w:ascii="Tahoma" w:hAnsi="Tahoma" w:cs="Tahoma"/>
        </w:rPr>
      </w:pPr>
    </w:p>
    <w:p w14:paraId="4EE23EC9" w14:textId="77777777" w:rsidR="0083309C" w:rsidRDefault="0083309C">
      <w:pPr>
        <w:rPr>
          <w:rFonts w:ascii="Tahoma" w:hAnsi="Tahoma" w:cs="Tahoma"/>
        </w:rPr>
      </w:pPr>
    </w:p>
    <w:p w14:paraId="5E548CEE" w14:textId="77777777" w:rsidR="00ED6653" w:rsidRPr="00393866" w:rsidRDefault="00ED6653">
      <w:pPr>
        <w:rPr>
          <w:rFonts w:ascii="Tahoma" w:hAnsi="Tahoma" w:cs="Tahoma"/>
        </w:rPr>
      </w:pPr>
    </w:p>
    <w:p w14:paraId="3063DD35" w14:textId="77777777" w:rsidR="00AF0D29" w:rsidRPr="00393866" w:rsidRDefault="00AF0D29">
      <w:pPr>
        <w:rPr>
          <w:rFonts w:ascii="Tahoma" w:hAnsi="Tahoma" w:cs="Tahoma"/>
        </w:rPr>
      </w:pPr>
    </w:p>
    <w:p w14:paraId="631D83AD" w14:textId="77777777" w:rsidR="005E1BE2" w:rsidRPr="00393866" w:rsidRDefault="00AF0D29">
      <w:pPr>
        <w:pStyle w:val="Heading1"/>
        <w:rPr>
          <w:rFonts w:ascii="Tahoma" w:hAnsi="Tahoma" w:cs="Tahoma"/>
          <w:sz w:val="24"/>
        </w:rPr>
      </w:pPr>
      <w:bookmarkStart w:id="18" w:name="_Toc473343629"/>
      <w:bookmarkStart w:id="19" w:name="_Toc62037274"/>
      <w:bookmarkEnd w:id="16"/>
      <w:bookmarkEnd w:id="17"/>
      <w:r w:rsidRPr="00393866">
        <w:rPr>
          <w:rFonts w:ascii="Tahoma" w:hAnsi="Tahoma" w:cs="Tahoma"/>
        </w:rPr>
        <w:lastRenderedPageBreak/>
        <w:t>1.</w:t>
      </w:r>
      <w:r w:rsidRPr="00393866">
        <w:rPr>
          <w:rFonts w:ascii="Tahoma" w:hAnsi="Tahoma" w:cs="Tahoma"/>
        </w:rPr>
        <w:tab/>
      </w:r>
      <w:r w:rsidR="005E1BE2" w:rsidRPr="00393866">
        <w:rPr>
          <w:rFonts w:ascii="Tahoma" w:hAnsi="Tahoma" w:cs="Tahoma"/>
        </w:rPr>
        <w:t>INTRODUCTION</w:t>
      </w:r>
      <w:bookmarkEnd w:id="18"/>
      <w:bookmarkEnd w:id="19"/>
    </w:p>
    <w:p w14:paraId="7E516EFE" w14:textId="77777777" w:rsidR="005E1BE2" w:rsidRPr="00393866" w:rsidRDefault="005E1BE2">
      <w:pPr>
        <w:rPr>
          <w:rFonts w:ascii="Tahoma" w:hAnsi="Tahoma" w:cs="Tahoma"/>
        </w:rPr>
      </w:pPr>
    </w:p>
    <w:p w14:paraId="151BFCBD" w14:textId="15E6909A" w:rsidR="005E1BE2" w:rsidRPr="00393866" w:rsidRDefault="005E1BE2">
      <w:pPr>
        <w:pStyle w:val="BodyText2"/>
        <w:rPr>
          <w:rFonts w:ascii="Tahoma" w:hAnsi="Tahoma" w:cs="Tahoma"/>
        </w:rPr>
      </w:pPr>
      <w:r w:rsidRPr="00393866">
        <w:rPr>
          <w:rFonts w:ascii="Tahoma" w:hAnsi="Tahoma" w:cs="Tahoma"/>
        </w:rPr>
        <w:t xml:space="preserve">This document contains the standards to be followed by </w:t>
      </w:r>
      <w:commentRangeStart w:id="20"/>
      <w:commentRangeStart w:id="21"/>
      <w:r w:rsidRPr="00393866">
        <w:rPr>
          <w:rFonts w:ascii="Tahoma" w:hAnsi="Tahoma" w:cs="Tahoma"/>
        </w:rPr>
        <w:t xml:space="preserve">Goodyear </w:t>
      </w:r>
      <w:del w:id="22" w:author="Mon Magallanes" w:date="2020-11-26T06:43:00Z">
        <w:r w:rsidR="00127ED6" w:rsidRPr="00393866" w:rsidDel="00260CFD">
          <w:rPr>
            <w:rFonts w:ascii="Tahoma" w:hAnsi="Tahoma" w:cs="Tahoma"/>
          </w:rPr>
          <w:delText>Asia Pacific</w:delText>
        </w:r>
      </w:del>
      <w:ins w:id="23" w:author="Mon Magallanes" w:date="2020-11-26T06:43:00Z">
        <w:r w:rsidR="00260CFD">
          <w:rPr>
            <w:rFonts w:ascii="Tahoma" w:hAnsi="Tahoma" w:cs="Tahoma"/>
          </w:rPr>
          <w:t xml:space="preserve">ABAP Development Team </w:t>
        </w:r>
      </w:ins>
      <w:ins w:id="24" w:author="Mon Magallanes" w:date="2020-11-26T06:44:00Z">
        <w:r w:rsidR="00260CFD">
          <w:rPr>
            <w:rFonts w:ascii="Tahoma" w:hAnsi="Tahoma" w:cs="Tahoma"/>
          </w:rPr>
          <w:t>to</w:t>
        </w:r>
      </w:ins>
      <w:r w:rsidRPr="00393866">
        <w:rPr>
          <w:rFonts w:ascii="Tahoma" w:hAnsi="Tahoma" w:cs="Tahoma"/>
        </w:rPr>
        <w:t xml:space="preserve"> </w:t>
      </w:r>
      <w:commentRangeEnd w:id="20"/>
      <w:r w:rsidR="009403C4">
        <w:rPr>
          <w:rStyle w:val="CommentReference"/>
          <w:rFonts w:ascii="Grundfos TheSans V2" w:eastAsia="Grundfos TheSans V2" w:hAnsi="Grundfos TheSans V2"/>
        </w:rPr>
        <w:commentReference w:id="20"/>
      </w:r>
      <w:commentRangeEnd w:id="21"/>
      <w:r w:rsidR="00260CFD">
        <w:rPr>
          <w:rStyle w:val="CommentReference"/>
          <w:rFonts w:ascii="Grundfos TheSans V2" w:eastAsia="Grundfos TheSans V2" w:hAnsi="Grundfos TheSans V2"/>
        </w:rPr>
        <w:commentReference w:id="21"/>
      </w:r>
      <w:r w:rsidRPr="00393866">
        <w:rPr>
          <w:rFonts w:ascii="Tahoma" w:hAnsi="Tahoma" w:cs="Tahoma"/>
        </w:rPr>
        <w:t>SAP R/3 implementation and other Goodyear SAP</w:t>
      </w:r>
      <w:r w:rsidR="00127ED6" w:rsidRPr="00393866">
        <w:rPr>
          <w:rFonts w:ascii="Tahoma" w:hAnsi="Tahoma" w:cs="Tahoma"/>
        </w:rPr>
        <w:t xml:space="preserve"> R/3</w:t>
      </w:r>
      <w:r w:rsidRPr="00393866">
        <w:rPr>
          <w:rFonts w:ascii="Tahoma" w:hAnsi="Tahoma" w:cs="Tahoma"/>
        </w:rPr>
        <w:t xml:space="preserve"> rollout projects for developing and maintaining SAP applications.  The objectives of the standards are to:</w:t>
      </w:r>
    </w:p>
    <w:p w14:paraId="6DBB98E1" w14:textId="77777777" w:rsidR="005E1BE2" w:rsidRPr="00393866" w:rsidRDefault="005E1BE2">
      <w:pPr>
        <w:pStyle w:val="BodyText2"/>
        <w:rPr>
          <w:rFonts w:ascii="Tahoma" w:hAnsi="Tahoma" w:cs="Tahoma"/>
        </w:rPr>
      </w:pPr>
    </w:p>
    <w:p w14:paraId="50E4CEBF" w14:textId="77777777" w:rsidR="005E1BE2" w:rsidRPr="00393866" w:rsidRDefault="005E1BE2">
      <w:pPr>
        <w:pStyle w:val="BodyText2"/>
        <w:ind w:firstLine="720"/>
        <w:rPr>
          <w:rFonts w:ascii="Tahoma" w:hAnsi="Tahoma" w:cs="Tahoma"/>
        </w:rPr>
      </w:pPr>
      <w:r w:rsidRPr="00393866">
        <w:rPr>
          <w:rFonts w:ascii="Tahoma" w:hAnsi="Tahoma" w:cs="Tahoma"/>
        </w:rPr>
        <w:t>1. Provide consistency to facilitate maintenance.</w:t>
      </w:r>
    </w:p>
    <w:p w14:paraId="74DC5B83" w14:textId="77777777" w:rsidR="005E1BE2" w:rsidRPr="00393866" w:rsidRDefault="005E1BE2">
      <w:pPr>
        <w:pStyle w:val="BodyText2"/>
        <w:ind w:firstLine="720"/>
        <w:rPr>
          <w:rFonts w:ascii="Tahoma" w:hAnsi="Tahoma" w:cs="Tahoma"/>
        </w:rPr>
      </w:pPr>
      <w:r w:rsidRPr="00393866">
        <w:rPr>
          <w:rFonts w:ascii="Tahoma" w:hAnsi="Tahoma" w:cs="Tahoma"/>
        </w:rPr>
        <w:t>2. Track changes to support upgrades and releases.</w:t>
      </w:r>
    </w:p>
    <w:p w14:paraId="44AFA088" w14:textId="77777777" w:rsidR="005E1BE2" w:rsidRPr="00393866" w:rsidRDefault="005E1BE2">
      <w:pPr>
        <w:pStyle w:val="BodyText2"/>
        <w:ind w:firstLine="720"/>
        <w:rPr>
          <w:rFonts w:ascii="Tahoma" w:hAnsi="Tahoma" w:cs="Tahoma"/>
        </w:rPr>
      </w:pPr>
      <w:r w:rsidRPr="00393866">
        <w:rPr>
          <w:rFonts w:ascii="Tahoma" w:hAnsi="Tahoma" w:cs="Tahoma"/>
        </w:rPr>
        <w:t>3. Develop software that performs efficiently.</w:t>
      </w:r>
    </w:p>
    <w:p w14:paraId="20AE69A2" w14:textId="77777777" w:rsidR="005E1BE2" w:rsidRPr="00393866" w:rsidRDefault="005E1BE2">
      <w:pPr>
        <w:pStyle w:val="BodyText2"/>
        <w:rPr>
          <w:rFonts w:ascii="Tahoma" w:hAnsi="Tahoma" w:cs="Tahoma"/>
        </w:rPr>
      </w:pPr>
    </w:p>
    <w:p w14:paraId="5E1738BA" w14:textId="77777777" w:rsidR="005E1BE2" w:rsidRPr="00393866" w:rsidRDefault="005E1BE2">
      <w:pPr>
        <w:pStyle w:val="BodyText2"/>
        <w:rPr>
          <w:rFonts w:ascii="Tahoma" w:hAnsi="Tahoma" w:cs="Tahoma"/>
        </w:rPr>
      </w:pPr>
      <w:r w:rsidRPr="00393866">
        <w:rPr>
          <w:rFonts w:ascii="Tahoma" w:hAnsi="Tahoma" w:cs="Tahoma"/>
        </w:rPr>
        <w:t>The document is divided into several sections.  With the exception of the section ‘Guidelines for Performance’, all standards are requirements and must be adhered to.  The ‘Guidelines for Performance’ section has been developed to assist you in making decisions on how to write efficient code and the ideas presented are only guidelines.</w:t>
      </w:r>
    </w:p>
    <w:p w14:paraId="3BE81F59" w14:textId="77777777" w:rsidR="005E1BE2" w:rsidRPr="00393866" w:rsidRDefault="005E1BE2">
      <w:pPr>
        <w:pStyle w:val="BodyText2"/>
        <w:rPr>
          <w:rFonts w:ascii="Tahoma" w:hAnsi="Tahoma" w:cs="Tahoma"/>
        </w:rPr>
      </w:pPr>
    </w:p>
    <w:p w14:paraId="530762C3" w14:textId="77777777" w:rsidR="005E1BE2" w:rsidRPr="00393866" w:rsidRDefault="005E1BE2">
      <w:pPr>
        <w:pStyle w:val="BodyText2"/>
        <w:rPr>
          <w:rFonts w:ascii="Tahoma" w:hAnsi="Tahoma" w:cs="Tahoma"/>
          <w:b/>
        </w:rPr>
      </w:pPr>
      <w:r w:rsidRPr="00393866">
        <w:rPr>
          <w:rFonts w:ascii="Tahoma" w:hAnsi="Tahoma" w:cs="Tahoma"/>
          <w:b/>
        </w:rPr>
        <w:t xml:space="preserve">It is the responsibility of all developers to follow these standards. </w:t>
      </w:r>
    </w:p>
    <w:p w14:paraId="5D64ACFA" w14:textId="77777777" w:rsidR="005E1BE2" w:rsidRPr="00393866" w:rsidRDefault="005E1BE2">
      <w:pPr>
        <w:pStyle w:val="BodyText2"/>
        <w:rPr>
          <w:rFonts w:ascii="Tahoma" w:hAnsi="Tahoma" w:cs="Tahoma"/>
        </w:rPr>
      </w:pPr>
    </w:p>
    <w:p w14:paraId="7A4CE05D" w14:textId="77777777" w:rsidR="00E30A8B" w:rsidRPr="00393866" w:rsidRDefault="005E1BE2">
      <w:pPr>
        <w:pStyle w:val="BodyText2"/>
        <w:rPr>
          <w:rFonts w:ascii="Tahoma" w:hAnsi="Tahoma" w:cs="Tahoma"/>
        </w:rPr>
      </w:pPr>
      <w:r w:rsidRPr="00393866">
        <w:rPr>
          <w:rFonts w:ascii="Tahoma" w:hAnsi="Tahoma" w:cs="Tahoma"/>
        </w:rPr>
        <w:t xml:space="preserve">This is a living document. </w:t>
      </w:r>
    </w:p>
    <w:p w14:paraId="72483F0D" w14:textId="77777777" w:rsidR="00E30A8B" w:rsidRPr="00393866" w:rsidRDefault="005E1BE2">
      <w:pPr>
        <w:pStyle w:val="BodyText2"/>
        <w:rPr>
          <w:rFonts w:ascii="Tahoma" w:hAnsi="Tahoma" w:cs="Tahoma"/>
        </w:rPr>
      </w:pPr>
      <w:r w:rsidRPr="00393866">
        <w:rPr>
          <w:rFonts w:ascii="Tahoma" w:hAnsi="Tahoma" w:cs="Tahoma"/>
        </w:rPr>
        <w:t xml:space="preserve">Some of these standards documented here will change and new ones will be added.  </w:t>
      </w:r>
    </w:p>
    <w:p w14:paraId="58A7CBE2" w14:textId="77777777" w:rsidR="005E1BE2" w:rsidRPr="00393866" w:rsidRDefault="005E1BE2">
      <w:pPr>
        <w:pStyle w:val="BodyText2"/>
        <w:rPr>
          <w:rFonts w:ascii="Tahoma" w:hAnsi="Tahoma" w:cs="Tahoma"/>
        </w:rPr>
      </w:pPr>
      <w:r w:rsidRPr="00393866">
        <w:rPr>
          <w:rFonts w:ascii="Tahoma" w:hAnsi="Tahoma" w:cs="Tahoma"/>
        </w:rPr>
        <w:t>New standards and changes to standards should be communicated to the owner of this document.</w:t>
      </w:r>
    </w:p>
    <w:p w14:paraId="3845882D" w14:textId="77777777" w:rsidR="005E1BE2" w:rsidRPr="00393866" w:rsidRDefault="005E1BE2">
      <w:pPr>
        <w:pStyle w:val="BodyText2"/>
        <w:rPr>
          <w:rFonts w:ascii="Tahoma" w:hAnsi="Tahoma" w:cs="Tahoma"/>
        </w:rPr>
      </w:pPr>
    </w:p>
    <w:p w14:paraId="5E85EF7A" w14:textId="77777777" w:rsidR="005E1BE2" w:rsidRPr="00393866" w:rsidRDefault="005E1BE2">
      <w:pPr>
        <w:rPr>
          <w:rFonts w:ascii="Tahoma" w:hAnsi="Tahoma" w:cs="Tahoma"/>
        </w:rPr>
      </w:pPr>
    </w:p>
    <w:p w14:paraId="5340FFF3" w14:textId="77777777" w:rsidR="005E1BE2" w:rsidRPr="00393866" w:rsidRDefault="005E1BE2">
      <w:pPr>
        <w:pStyle w:val="Heading1"/>
        <w:rPr>
          <w:rFonts w:ascii="Tahoma" w:hAnsi="Tahoma" w:cs="Tahoma"/>
        </w:rPr>
      </w:pPr>
      <w:r w:rsidRPr="00393866">
        <w:rPr>
          <w:rFonts w:ascii="Tahoma" w:hAnsi="Tahoma" w:cs="Tahoma"/>
        </w:rPr>
        <w:br w:type="page"/>
      </w:r>
      <w:bookmarkStart w:id="25" w:name="_Toc62037275"/>
      <w:r w:rsidR="00B316CA" w:rsidRPr="00393866">
        <w:rPr>
          <w:rFonts w:ascii="Tahoma" w:hAnsi="Tahoma" w:cs="Tahoma"/>
        </w:rPr>
        <w:lastRenderedPageBreak/>
        <w:t>2.</w:t>
      </w:r>
      <w:r w:rsidR="00B316CA" w:rsidRPr="00393866">
        <w:rPr>
          <w:rFonts w:ascii="Tahoma" w:hAnsi="Tahoma" w:cs="Tahoma"/>
        </w:rPr>
        <w:tab/>
      </w:r>
      <w:r w:rsidRPr="00393866">
        <w:rPr>
          <w:rFonts w:ascii="Tahoma" w:hAnsi="Tahoma" w:cs="Tahoma"/>
        </w:rPr>
        <w:t>GLOBAL DEFINITION</w:t>
      </w:r>
      <w:bookmarkEnd w:id="25"/>
    </w:p>
    <w:p w14:paraId="7FA7E4F1" w14:textId="77777777" w:rsidR="005E1BE2" w:rsidRPr="00B819F8" w:rsidRDefault="005E1BE2" w:rsidP="00D97864">
      <w:pPr>
        <w:pStyle w:val="Heading2"/>
        <w:numPr>
          <w:ilvl w:val="1"/>
          <w:numId w:val="35"/>
        </w:numPr>
        <w:rPr>
          <w:rFonts w:ascii="Tahoma" w:hAnsi="Tahoma" w:cs="Tahoma"/>
        </w:rPr>
      </w:pPr>
      <w:bookmarkStart w:id="26" w:name="_Toc286674765"/>
      <w:bookmarkStart w:id="27" w:name="_Toc62037276"/>
      <w:r w:rsidRPr="00B819F8">
        <w:rPr>
          <w:rFonts w:ascii="Tahoma" w:hAnsi="Tahoma" w:cs="Tahoma"/>
        </w:rPr>
        <w:t>SAP OBJECT TYPES</w:t>
      </w:r>
      <w:bookmarkEnd w:id="26"/>
      <w:bookmarkEnd w:id="27"/>
    </w:p>
    <w:p w14:paraId="6706DF52" w14:textId="77777777" w:rsidR="005E1BE2" w:rsidRPr="00393866" w:rsidRDefault="005E1BE2">
      <w:pPr>
        <w:pBdr>
          <w:top w:val="single" w:sz="6" w:space="0" w:color="auto"/>
          <w:left w:val="single" w:sz="6" w:space="1" w:color="auto"/>
          <w:bottom w:val="single" w:sz="6" w:space="1" w:color="auto"/>
          <w:right w:val="single" w:sz="6" w:space="1" w:color="auto"/>
        </w:pBdr>
        <w:tabs>
          <w:tab w:val="left" w:pos="3119"/>
          <w:tab w:val="left" w:pos="3686"/>
          <w:tab w:val="left" w:pos="3828"/>
        </w:tabs>
        <w:rPr>
          <w:rFonts w:ascii="Tahoma" w:hAnsi="Tahoma" w:cs="Tahoma"/>
          <w:b/>
        </w:rPr>
      </w:pPr>
    </w:p>
    <w:p w14:paraId="0DB22AAD" w14:textId="2408C81C" w:rsidR="005E1BE2" w:rsidRDefault="005E1BE2">
      <w:pPr>
        <w:pBdr>
          <w:top w:val="single" w:sz="6" w:space="0" w:color="auto"/>
          <w:left w:val="single" w:sz="6" w:space="1" w:color="auto"/>
          <w:bottom w:val="single" w:sz="6" w:space="1" w:color="auto"/>
          <w:right w:val="single" w:sz="6" w:space="1" w:color="auto"/>
        </w:pBdr>
        <w:tabs>
          <w:tab w:val="left" w:pos="3119"/>
          <w:tab w:val="left" w:pos="3686"/>
          <w:tab w:val="left" w:pos="3828"/>
          <w:tab w:val="left" w:pos="6805"/>
        </w:tabs>
        <w:rPr>
          <w:rFonts w:ascii="Tahoma" w:hAnsi="Tahoma" w:cs="Tahoma"/>
        </w:rPr>
      </w:pPr>
      <w:r w:rsidRPr="00393866">
        <w:rPr>
          <w:rFonts w:ascii="Tahoma" w:hAnsi="Tahoma" w:cs="Tahoma"/>
          <w:b/>
        </w:rPr>
        <w:tab/>
        <w:t>A</w:t>
      </w:r>
      <w:r w:rsidRPr="00393866">
        <w:rPr>
          <w:rFonts w:ascii="Tahoma" w:hAnsi="Tahoma" w:cs="Tahoma"/>
          <w:b/>
        </w:rPr>
        <w:tab/>
      </w:r>
      <w:r w:rsidRPr="00393866">
        <w:rPr>
          <w:rFonts w:ascii="Tahoma" w:hAnsi="Tahoma" w:cs="Tahoma"/>
          <w:b/>
        </w:rPr>
        <w:tab/>
      </w:r>
      <w:r w:rsidRPr="00393866">
        <w:rPr>
          <w:rFonts w:ascii="Tahoma" w:hAnsi="Tahoma" w:cs="Tahoma"/>
        </w:rPr>
        <w:t>Authorization Object</w:t>
      </w:r>
    </w:p>
    <w:p w14:paraId="7FF19EA7" w14:textId="6945F3AA" w:rsidR="00E64B89" w:rsidRDefault="00E64B89">
      <w:pPr>
        <w:pBdr>
          <w:top w:val="single" w:sz="6" w:space="0" w:color="auto"/>
          <w:left w:val="single" w:sz="6" w:space="1" w:color="auto"/>
          <w:bottom w:val="single" w:sz="6" w:space="1" w:color="auto"/>
          <w:right w:val="single" w:sz="6" w:space="1" w:color="auto"/>
        </w:pBdr>
        <w:tabs>
          <w:tab w:val="left" w:pos="3119"/>
          <w:tab w:val="left" w:pos="3686"/>
          <w:tab w:val="left" w:pos="3828"/>
          <w:tab w:val="left" w:pos="6805"/>
        </w:tabs>
        <w:rPr>
          <w:rFonts w:ascii="Tahoma" w:hAnsi="Tahoma" w:cs="Tahoma"/>
        </w:rPr>
      </w:pPr>
      <w:r>
        <w:rPr>
          <w:rFonts w:ascii="Tahoma" w:hAnsi="Tahoma" w:cs="Tahoma"/>
        </w:rPr>
        <w:tab/>
      </w:r>
      <w:r w:rsidR="006D1108" w:rsidRPr="006D1108">
        <w:rPr>
          <w:rFonts w:ascii="Tahoma" w:hAnsi="Tahoma" w:cs="Tahoma"/>
          <w:b/>
          <w:bCs/>
        </w:rPr>
        <w:t>B</w:t>
      </w:r>
      <w:r w:rsidR="006D1108" w:rsidRPr="006D1108">
        <w:rPr>
          <w:rFonts w:ascii="Tahoma" w:hAnsi="Tahoma" w:cs="Tahoma"/>
        </w:rPr>
        <w:tab/>
      </w:r>
      <w:r w:rsidR="006D1108" w:rsidRPr="006D1108">
        <w:rPr>
          <w:rFonts w:ascii="Tahoma" w:hAnsi="Tahoma" w:cs="Tahoma"/>
        </w:rPr>
        <w:tab/>
        <w:t>Authorization Profile</w:t>
      </w:r>
    </w:p>
    <w:p w14:paraId="3BA1B246" w14:textId="7AA0ED35" w:rsidR="006D1108" w:rsidRPr="00393866" w:rsidRDefault="006D1108">
      <w:pPr>
        <w:pBdr>
          <w:top w:val="single" w:sz="6" w:space="0" w:color="auto"/>
          <w:left w:val="single" w:sz="6" w:space="1" w:color="auto"/>
          <w:bottom w:val="single" w:sz="6" w:space="1" w:color="auto"/>
          <w:right w:val="single" w:sz="6" w:space="1" w:color="auto"/>
        </w:pBdr>
        <w:tabs>
          <w:tab w:val="left" w:pos="3119"/>
          <w:tab w:val="left" w:pos="3686"/>
          <w:tab w:val="left" w:pos="3828"/>
          <w:tab w:val="left" w:pos="6805"/>
        </w:tabs>
        <w:rPr>
          <w:rFonts w:ascii="Tahoma" w:hAnsi="Tahoma" w:cs="Tahoma"/>
          <w:b/>
        </w:rPr>
      </w:pPr>
      <w:r>
        <w:rPr>
          <w:rFonts w:ascii="Tahoma" w:hAnsi="Tahoma" w:cs="Tahoma"/>
        </w:rPr>
        <w:tab/>
      </w:r>
      <w:r w:rsidRPr="006D1108">
        <w:rPr>
          <w:rFonts w:ascii="Tahoma" w:hAnsi="Tahoma" w:cs="Tahoma"/>
          <w:b/>
          <w:bCs/>
        </w:rPr>
        <w:t>BD</w:t>
      </w:r>
      <w:r w:rsidRPr="006D1108">
        <w:rPr>
          <w:rFonts w:ascii="Tahoma" w:hAnsi="Tahoma" w:cs="Tahoma"/>
        </w:rPr>
        <w:tab/>
      </w:r>
      <w:r w:rsidRPr="006D1108">
        <w:rPr>
          <w:rFonts w:ascii="Tahoma" w:hAnsi="Tahoma" w:cs="Tahoma"/>
        </w:rPr>
        <w:tab/>
        <w:t>BADI</w:t>
      </w:r>
    </w:p>
    <w:p w14:paraId="57331461" w14:textId="34EB7BA8" w:rsidR="005E1BE2" w:rsidRDefault="00BA285D">
      <w:pPr>
        <w:pBdr>
          <w:top w:val="single" w:sz="6" w:space="0" w:color="auto"/>
          <w:left w:val="single" w:sz="6" w:space="1" w:color="auto"/>
          <w:bottom w:val="single" w:sz="6" w:space="1" w:color="auto"/>
          <w:right w:val="single" w:sz="6" w:space="1" w:color="auto"/>
        </w:pBdr>
        <w:tabs>
          <w:tab w:val="left" w:pos="3119"/>
          <w:tab w:val="left" w:pos="3686"/>
          <w:tab w:val="left" w:pos="3828"/>
          <w:tab w:val="left" w:pos="6805"/>
        </w:tabs>
        <w:rPr>
          <w:rFonts w:ascii="Tahoma" w:hAnsi="Tahoma" w:cs="Tahoma"/>
        </w:rPr>
      </w:pPr>
      <w:r w:rsidRPr="00393866">
        <w:rPr>
          <w:rFonts w:ascii="Tahoma" w:hAnsi="Tahoma" w:cs="Tahoma"/>
          <w:b/>
        </w:rPr>
        <w:tab/>
      </w:r>
      <w:r>
        <w:rPr>
          <w:rFonts w:ascii="Tahoma" w:hAnsi="Tahoma" w:cs="Tahoma"/>
          <w:b/>
        </w:rPr>
        <w:t>C</w:t>
      </w:r>
      <w:r w:rsidRPr="00393866">
        <w:rPr>
          <w:rFonts w:ascii="Tahoma" w:hAnsi="Tahoma" w:cs="Tahoma"/>
          <w:b/>
        </w:rPr>
        <w:tab/>
      </w:r>
      <w:r w:rsidRPr="00393866">
        <w:rPr>
          <w:rFonts w:ascii="Tahoma" w:hAnsi="Tahoma" w:cs="Tahoma"/>
          <w:b/>
        </w:rPr>
        <w:tab/>
      </w:r>
      <w:r>
        <w:rPr>
          <w:rFonts w:ascii="Tahoma" w:hAnsi="Tahoma" w:cs="Tahoma"/>
        </w:rPr>
        <w:t>CDS View</w:t>
      </w:r>
    </w:p>
    <w:p w14:paraId="48F3AA2E" w14:textId="231826E3" w:rsidR="004E42AC" w:rsidRDefault="004E42AC">
      <w:pPr>
        <w:pBdr>
          <w:top w:val="single" w:sz="6" w:space="0" w:color="auto"/>
          <w:left w:val="single" w:sz="6" w:space="1" w:color="auto"/>
          <w:bottom w:val="single" w:sz="6" w:space="1" w:color="auto"/>
          <w:right w:val="single" w:sz="6" w:space="1" w:color="auto"/>
        </w:pBdr>
        <w:tabs>
          <w:tab w:val="left" w:pos="3119"/>
          <w:tab w:val="left" w:pos="3686"/>
          <w:tab w:val="left" w:pos="3828"/>
          <w:tab w:val="left" w:pos="6805"/>
        </w:tabs>
        <w:rPr>
          <w:rFonts w:ascii="Tahoma" w:hAnsi="Tahoma" w:cs="Tahoma"/>
        </w:rPr>
      </w:pPr>
      <w:r>
        <w:rPr>
          <w:rFonts w:ascii="Tahoma" w:hAnsi="Tahoma" w:cs="Tahoma"/>
        </w:rPr>
        <w:tab/>
      </w:r>
      <w:r>
        <w:rPr>
          <w:rFonts w:ascii="Tahoma" w:hAnsi="Tahoma" w:cs="Tahoma"/>
          <w:b/>
          <w:bCs/>
        </w:rPr>
        <w:t>CL</w:t>
      </w:r>
      <w:r w:rsidR="008C7F24">
        <w:rPr>
          <w:rFonts w:ascii="Tahoma" w:hAnsi="Tahoma" w:cs="Tahoma"/>
        </w:rPr>
        <w:tab/>
      </w:r>
      <w:r w:rsidR="008C7F24">
        <w:rPr>
          <w:rFonts w:ascii="Tahoma" w:hAnsi="Tahoma" w:cs="Tahoma"/>
        </w:rPr>
        <w:tab/>
        <w:t>Class</w:t>
      </w:r>
    </w:p>
    <w:p w14:paraId="709885F0" w14:textId="254E867B" w:rsidR="00AC30E5" w:rsidRPr="008052D5" w:rsidRDefault="00AC30E5">
      <w:pPr>
        <w:pBdr>
          <w:top w:val="single" w:sz="6" w:space="0" w:color="auto"/>
          <w:left w:val="single" w:sz="6" w:space="1" w:color="auto"/>
          <w:bottom w:val="single" w:sz="6" w:space="1" w:color="auto"/>
          <w:right w:val="single" w:sz="6" w:space="1" w:color="auto"/>
        </w:pBdr>
        <w:tabs>
          <w:tab w:val="left" w:pos="3119"/>
          <w:tab w:val="left" w:pos="3686"/>
          <w:tab w:val="left" w:pos="3828"/>
          <w:tab w:val="left" w:pos="6805"/>
        </w:tabs>
        <w:rPr>
          <w:rFonts w:ascii="Tahoma" w:hAnsi="Tahoma" w:cs="Tahoma"/>
        </w:rPr>
      </w:pPr>
      <w:r>
        <w:rPr>
          <w:rFonts w:ascii="Tahoma" w:hAnsi="Tahoma" w:cs="Tahoma"/>
        </w:rPr>
        <w:tab/>
      </w:r>
      <w:r w:rsidRPr="008052D5">
        <w:rPr>
          <w:rFonts w:ascii="Tahoma" w:hAnsi="Tahoma" w:cs="Tahoma"/>
          <w:b/>
          <w:bCs/>
        </w:rPr>
        <w:t>CX</w:t>
      </w:r>
      <w:r>
        <w:rPr>
          <w:rFonts w:ascii="Tahoma" w:hAnsi="Tahoma" w:cs="Tahoma"/>
          <w:b/>
          <w:bCs/>
        </w:rPr>
        <w:tab/>
      </w:r>
      <w:r>
        <w:rPr>
          <w:rFonts w:ascii="Tahoma" w:hAnsi="Tahoma" w:cs="Tahoma"/>
          <w:b/>
          <w:bCs/>
        </w:rPr>
        <w:tab/>
      </w:r>
      <w:r>
        <w:rPr>
          <w:rFonts w:ascii="Tahoma" w:hAnsi="Tahoma" w:cs="Tahoma"/>
        </w:rPr>
        <w:t>Exception Class</w:t>
      </w:r>
    </w:p>
    <w:p w14:paraId="5DA1AFB1" w14:textId="77777777" w:rsidR="00BA285D" w:rsidRPr="00393866" w:rsidRDefault="005E1BE2" w:rsidP="00BA285D">
      <w:pPr>
        <w:pBdr>
          <w:top w:val="single" w:sz="6" w:space="0" w:color="auto"/>
          <w:left w:val="single" w:sz="6" w:space="1" w:color="auto"/>
          <w:bottom w:val="single" w:sz="6" w:space="1" w:color="auto"/>
          <w:right w:val="single" w:sz="6" w:space="1" w:color="auto"/>
        </w:pBdr>
        <w:tabs>
          <w:tab w:val="left" w:pos="3119"/>
          <w:tab w:val="left" w:pos="3686"/>
          <w:tab w:val="left" w:pos="3828"/>
          <w:tab w:val="left" w:pos="6805"/>
        </w:tabs>
        <w:rPr>
          <w:rFonts w:ascii="Tahoma" w:hAnsi="Tahoma" w:cs="Tahoma"/>
          <w:b/>
        </w:rPr>
      </w:pPr>
      <w:r w:rsidRPr="00393866">
        <w:rPr>
          <w:rFonts w:ascii="Tahoma" w:hAnsi="Tahoma" w:cs="Tahoma"/>
          <w:b/>
        </w:rPr>
        <w:tab/>
        <w:t>D</w:t>
      </w:r>
      <w:r w:rsidRPr="00393866">
        <w:rPr>
          <w:rFonts w:ascii="Tahoma" w:hAnsi="Tahoma" w:cs="Tahoma"/>
          <w:b/>
        </w:rPr>
        <w:tab/>
      </w:r>
      <w:r w:rsidRPr="00393866">
        <w:rPr>
          <w:rFonts w:ascii="Tahoma" w:hAnsi="Tahoma" w:cs="Tahoma"/>
          <w:b/>
        </w:rPr>
        <w:tab/>
      </w:r>
      <w:r w:rsidRPr="00393866">
        <w:rPr>
          <w:rFonts w:ascii="Tahoma" w:hAnsi="Tahoma" w:cs="Tahoma"/>
        </w:rPr>
        <w:t>Domain</w:t>
      </w:r>
    </w:p>
    <w:p w14:paraId="1EDE0D11" w14:textId="1A9D3443" w:rsidR="005E1BE2" w:rsidRDefault="00BA285D">
      <w:pPr>
        <w:pBdr>
          <w:top w:val="single" w:sz="6" w:space="0" w:color="auto"/>
          <w:left w:val="single" w:sz="6" w:space="1" w:color="auto"/>
          <w:bottom w:val="single" w:sz="6" w:space="1" w:color="auto"/>
          <w:right w:val="single" w:sz="6" w:space="1" w:color="auto"/>
        </w:pBdr>
        <w:tabs>
          <w:tab w:val="left" w:pos="3119"/>
          <w:tab w:val="left" w:pos="3686"/>
          <w:tab w:val="left" w:pos="3828"/>
          <w:tab w:val="left" w:pos="6805"/>
        </w:tabs>
        <w:rPr>
          <w:ins w:id="28" w:author="Mon Magallanes" w:date="2020-11-06T15:29:00Z"/>
          <w:rFonts w:ascii="Tahoma" w:hAnsi="Tahoma" w:cs="Tahoma"/>
        </w:rPr>
      </w:pPr>
      <w:r w:rsidRPr="00393866">
        <w:rPr>
          <w:rFonts w:ascii="Tahoma" w:hAnsi="Tahoma" w:cs="Tahoma"/>
          <w:b/>
        </w:rPr>
        <w:tab/>
      </w:r>
      <w:r>
        <w:rPr>
          <w:rFonts w:ascii="Tahoma" w:hAnsi="Tahoma" w:cs="Tahoma"/>
          <w:b/>
        </w:rPr>
        <w:t>E</w:t>
      </w:r>
      <w:r w:rsidRPr="00393866">
        <w:rPr>
          <w:rFonts w:ascii="Tahoma" w:hAnsi="Tahoma" w:cs="Tahoma"/>
          <w:b/>
        </w:rPr>
        <w:tab/>
      </w:r>
      <w:r w:rsidRPr="00393866">
        <w:rPr>
          <w:rFonts w:ascii="Tahoma" w:hAnsi="Tahoma" w:cs="Tahoma"/>
          <w:b/>
        </w:rPr>
        <w:tab/>
      </w:r>
      <w:r>
        <w:rPr>
          <w:rFonts w:ascii="Tahoma" w:hAnsi="Tahoma" w:cs="Tahoma"/>
        </w:rPr>
        <w:t>CDS Table Function</w:t>
      </w:r>
    </w:p>
    <w:p w14:paraId="1BEAA14B" w14:textId="468701BD" w:rsidR="00064A23" w:rsidRPr="00393866" w:rsidRDefault="00064A23">
      <w:pPr>
        <w:pBdr>
          <w:top w:val="single" w:sz="6" w:space="0" w:color="auto"/>
          <w:left w:val="single" w:sz="6" w:space="1" w:color="auto"/>
          <w:bottom w:val="single" w:sz="6" w:space="1" w:color="auto"/>
          <w:right w:val="single" w:sz="6" w:space="1" w:color="auto"/>
        </w:pBdr>
        <w:tabs>
          <w:tab w:val="left" w:pos="3119"/>
          <w:tab w:val="left" w:pos="3686"/>
          <w:tab w:val="left" w:pos="3828"/>
          <w:tab w:val="left" w:pos="6805"/>
        </w:tabs>
        <w:rPr>
          <w:rFonts w:ascii="Tahoma" w:hAnsi="Tahoma" w:cs="Tahoma"/>
          <w:b/>
        </w:rPr>
      </w:pPr>
      <w:ins w:id="29" w:author="Mon Magallanes" w:date="2020-11-06T15:29:00Z">
        <w:r>
          <w:rPr>
            <w:rFonts w:ascii="Tahoma" w:hAnsi="Tahoma" w:cs="Tahoma"/>
          </w:rPr>
          <w:tab/>
        </w:r>
        <w:r>
          <w:rPr>
            <w:rFonts w:ascii="Tahoma" w:hAnsi="Tahoma" w:cs="Tahoma"/>
            <w:b/>
            <w:bCs/>
          </w:rPr>
          <w:t>EI</w:t>
        </w:r>
        <w:r>
          <w:rPr>
            <w:rFonts w:ascii="Tahoma" w:hAnsi="Tahoma" w:cs="Tahoma"/>
          </w:rPr>
          <w:tab/>
        </w:r>
        <w:r>
          <w:rPr>
            <w:rFonts w:ascii="Tahoma" w:hAnsi="Tahoma" w:cs="Tahoma"/>
          </w:rPr>
          <w:tab/>
          <w:t>Enhancement Implementation</w:t>
        </w:r>
      </w:ins>
    </w:p>
    <w:p w14:paraId="47A81101" w14:textId="77777777" w:rsidR="005E1BE2" w:rsidRPr="00393866" w:rsidRDefault="005E1BE2">
      <w:pPr>
        <w:pBdr>
          <w:top w:val="single" w:sz="6" w:space="0" w:color="auto"/>
          <w:left w:val="single" w:sz="6" w:space="1" w:color="auto"/>
          <w:bottom w:val="single" w:sz="6" w:space="1" w:color="auto"/>
          <w:right w:val="single" w:sz="6" w:space="1" w:color="auto"/>
        </w:pBdr>
        <w:tabs>
          <w:tab w:val="left" w:pos="3119"/>
          <w:tab w:val="left" w:pos="3686"/>
          <w:tab w:val="left" w:pos="3828"/>
          <w:tab w:val="left" w:pos="6805"/>
        </w:tabs>
        <w:rPr>
          <w:rFonts w:ascii="Tahoma" w:hAnsi="Tahoma" w:cs="Tahoma"/>
          <w:b/>
        </w:rPr>
      </w:pPr>
      <w:r w:rsidRPr="00393866">
        <w:rPr>
          <w:rFonts w:ascii="Tahoma" w:hAnsi="Tahoma" w:cs="Tahoma"/>
          <w:b/>
        </w:rPr>
        <w:tab/>
        <w:t>F</w:t>
      </w:r>
      <w:r w:rsidRPr="00393866">
        <w:rPr>
          <w:rFonts w:ascii="Tahoma" w:hAnsi="Tahoma" w:cs="Tahoma"/>
          <w:b/>
        </w:rPr>
        <w:tab/>
      </w:r>
      <w:r w:rsidRPr="00393866">
        <w:rPr>
          <w:rFonts w:ascii="Tahoma" w:hAnsi="Tahoma" w:cs="Tahoma"/>
          <w:b/>
        </w:rPr>
        <w:tab/>
      </w:r>
      <w:r w:rsidRPr="00393866">
        <w:rPr>
          <w:rFonts w:ascii="Tahoma" w:hAnsi="Tahoma" w:cs="Tahoma"/>
        </w:rPr>
        <w:t>Function Module</w:t>
      </w:r>
    </w:p>
    <w:p w14:paraId="15A12650" w14:textId="5A8B963D" w:rsidR="005E1BE2" w:rsidRDefault="005E1BE2">
      <w:pPr>
        <w:pBdr>
          <w:top w:val="single" w:sz="6" w:space="0" w:color="auto"/>
          <w:left w:val="single" w:sz="6" w:space="1" w:color="auto"/>
          <w:bottom w:val="single" w:sz="6" w:space="1" w:color="auto"/>
          <w:right w:val="single" w:sz="6" w:space="1" w:color="auto"/>
        </w:pBdr>
        <w:tabs>
          <w:tab w:val="left" w:pos="3119"/>
          <w:tab w:val="left" w:pos="3686"/>
          <w:tab w:val="left" w:pos="3828"/>
          <w:tab w:val="left" w:pos="6805"/>
        </w:tabs>
        <w:rPr>
          <w:rFonts w:ascii="Tahoma" w:hAnsi="Tahoma" w:cs="Tahoma"/>
        </w:rPr>
      </w:pPr>
      <w:r w:rsidRPr="00393866">
        <w:rPr>
          <w:rFonts w:ascii="Tahoma" w:hAnsi="Tahoma" w:cs="Tahoma"/>
          <w:b/>
        </w:rPr>
        <w:tab/>
        <w:t>G</w:t>
      </w:r>
      <w:r w:rsidRPr="00393866">
        <w:rPr>
          <w:rFonts w:ascii="Tahoma" w:hAnsi="Tahoma" w:cs="Tahoma"/>
          <w:b/>
        </w:rPr>
        <w:tab/>
      </w:r>
      <w:r w:rsidRPr="00393866">
        <w:rPr>
          <w:rFonts w:ascii="Tahoma" w:hAnsi="Tahoma" w:cs="Tahoma"/>
          <w:b/>
        </w:rPr>
        <w:tab/>
      </w:r>
      <w:r w:rsidRPr="00393866">
        <w:rPr>
          <w:rFonts w:ascii="Tahoma" w:hAnsi="Tahoma" w:cs="Tahoma"/>
        </w:rPr>
        <w:t>Function Group</w:t>
      </w:r>
    </w:p>
    <w:p w14:paraId="380F8AFC" w14:textId="63A84661" w:rsidR="00F54CAA" w:rsidRPr="008052D5" w:rsidRDefault="00F54CAA">
      <w:pPr>
        <w:pBdr>
          <w:top w:val="single" w:sz="6" w:space="0" w:color="auto"/>
          <w:left w:val="single" w:sz="6" w:space="1" w:color="auto"/>
          <w:bottom w:val="single" w:sz="6" w:space="1" w:color="auto"/>
          <w:right w:val="single" w:sz="6" w:space="1" w:color="auto"/>
        </w:pBdr>
        <w:tabs>
          <w:tab w:val="left" w:pos="3119"/>
          <w:tab w:val="left" w:pos="3686"/>
          <w:tab w:val="left" w:pos="3828"/>
          <w:tab w:val="left" w:pos="6805"/>
        </w:tabs>
        <w:rPr>
          <w:rFonts w:ascii="Tahoma" w:hAnsi="Tahoma" w:cs="Tahoma"/>
        </w:rPr>
      </w:pPr>
      <w:r>
        <w:rPr>
          <w:rFonts w:ascii="Tahoma" w:hAnsi="Tahoma" w:cs="Tahoma"/>
        </w:rPr>
        <w:tab/>
      </w:r>
      <w:r w:rsidRPr="008052D5">
        <w:rPr>
          <w:rFonts w:ascii="Tahoma" w:hAnsi="Tahoma" w:cs="Tahoma"/>
          <w:b/>
          <w:bCs/>
        </w:rPr>
        <w:t>GM</w:t>
      </w:r>
      <w:r>
        <w:rPr>
          <w:rFonts w:ascii="Tahoma" w:hAnsi="Tahoma" w:cs="Tahoma"/>
          <w:b/>
          <w:bCs/>
        </w:rPr>
        <w:tab/>
      </w:r>
      <w:r>
        <w:rPr>
          <w:rFonts w:ascii="Tahoma" w:hAnsi="Tahoma" w:cs="Tahoma"/>
          <w:b/>
          <w:bCs/>
        </w:rPr>
        <w:tab/>
      </w:r>
      <w:r>
        <w:rPr>
          <w:rFonts w:ascii="Tahoma" w:hAnsi="Tahoma" w:cs="Tahoma"/>
        </w:rPr>
        <w:t>Function Group</w:t>
      </w:r>
      <w:r w:rsidR="00171341">
        <w:rPr>
          <w:rFonts w:ascii="Tahoma" w:hAnsi="Tahoma" w:cs="Tahoma"/>
        </w:rPr>
        <w:t xml:space="preserve"> for Table Maintenance</w:t>
      </w:r>
    </w:p>
    <w:p w14:paraId="62478175" w14:textId="42AF2F1F" w:rsidR="005E1BE2" w:rsidDel="00064A23" w:rsidRDefault="005E1BE2">
      <w:pPr>
        <w:pBdr>
          <w:top w:val="single" w:sz="6" w:space="0" w:color="auto"/>
          <w:left w:val="single" w:sz="6" w:space="1" w:color="auto"/>
          <w:bottom w:val="single" w:sz="6" w:space="1" w:color="auto"/>
          <w:right w:val="single" w:sz="6" w:space="1" w:color="auto"/>
        </w:pBdr>
        <w:tabs>
          <w:tab w:val="left" w:pos="3119"/>
          <w:tab w:val="left" w:pos="3686"/>
          <w:tab w:val="left" w:pos="3828"/>
          <w:tab w:val="left" w:pos="6805"/>
        </w:tabs>
        <w:rPr>
          <w:ins w:id="30" w:author="Raphael Donor" w:date="2020-09-11T14:16:00Z"/>
          <w:del w:id="31" w:author="Mon Magallanes" w:date="2020-11-06T15:29:00Z"/>
          <w:rFonts w:ascii="Tahoma" w:hAnsi="Tahoma" w:cs="Tahoma"/>
        </w:rPr>
      </w:pPr>
      <w:r w:rsidRPr="00393866">
        <w:rPr>
          <w:rFonts w:ascii="Tahoma" w:hAnsi="Tahoma" w:cs="Tahoma"/>
          <w:b/>
        </w:rPr>
        <w:tab/>
        <w:t>I</w:t>
      </w:r>
      <w:r w:rsidRPr="00393866">
        <w:rPr>
          <w:rFonts w:ascii="Tahoma" w:hAnsi="Tahoma" w:cs="Tahoma"/>
          <w:b/>
        </w:rPr>
        <w:tab/>
      </w:r>
      <w:r w:rsidRPr="00393866">
        <w:rPr>
          <w:rFonts w:ascii="Tahoma" w:hAnsi="Tahoma" w:cs="Tahoma"/>
          <w:b/>
        </w:rPr>
        <w:tab/>
      </w:r>
      <w:r w:rsidRPr="00393866">
        <w:rPr>
          <w:rFonts w:ascii="Tahoma" w:hAnsi="Tahoma" w:cs="Tahoma"/>
        </w:rPr>
        <w:t xml:space="preserve">Table </w:t>
      </w:r>
      <w:r w:rsidRPr="00F70062">
        <w:rPr>
          <w:rFonts w:ascii="Tahoma" w:hAnsi="Tahoma" w:cs="Tahoma"/>
          <w:sz w:val="18"/>
          <w:szCs w:val="18"/>
        </w:rPr>
        <w:t>Index</w:t>
      </w:r>
    </w:p>
    <w:p w14:paraId="55AF8609" w14:textId="5EF5E69E" w:rsidR="00C060ED" w:rsidRDefault="00C060ED">
      <w:pPr>
        <w:pBdr>
          <w:top w:val="single" w:sz="6" w:space="0" w:color="auto"/>
          <w:left w:val="single" w:sz="6" w:space="1" w:color="auto"/>
          <w:bottom w:val="single" w:sz="6" w:space="1" w:color="auto"/>
          <w:right w:val="single" w:sz="6" w:space="1" w:color="auto"/>
        </w:pBdr>
        <w:tabs>
          <w:tab w:val="left" w:pos="3119"/>
          <w:tab w:val="left" w:pos="3686"/>
          <w:tab w:val="left" w:pos="3828"/>
          <w:tab w:val="left" w:pos="6805"/>
        </w:tabs>
        <w:rPr>
          <w:rFonts w:ascii="Tahoma" w:hAnsi="Tahoma" w:cs="Tahoma"/>
        </w:rPr>
      </w:pPr>
      <w:ins w:id="32" w:author="Raphael Donor" w:date="2020-09-11T14:16:00Z">
        <w:del w:id="33" w:author="Mon Magallanes" w:date="2020-11-06T15:29:00Z">
          <w:r w:rsidDel="00064A23">
            <w:rPr>
              <w:rFonts w:ascii="Tahoma" w:hAnsi="Tahoma" w:cs="Tahoma"/>
            </w:rPr>
            <w:tab/>
          </w:r>
        </w:del>
      </w:ins>
      <w:ins w:id="34" w:author="Raphael Donor" w:date="2020-09-11T14:17:00Z">
        <w:del w:id="35" w:author="Mon Magallanes" w:date="2020-11-06T15:29:00Z">
          <w:r w:rsidRPr="00C060ED" w:rsidDel="00064A23">
            <w:rPr>
              <w:rFonts w:ascii="Tahoma" w:hAnsi="Tahoma" w:cs="Tahoma"/>
              <w:b/>
              <w:bCs/>
              <w:rPrChange w:id="36" w:author="Raphael Donor" w:date="2020-09-11T14:17:00Z">
                <w:rPr>
                  <w:rFonts w:ascii="Tahoma" w:hAnsi="Tahoma" w:cs="Tahoma"/>
                </w:rPr>
              </w:rPrChange>
            </w:rPr>
            <w:delText>IE</w:delText>
          </w:r>
          <w:r w:rsidDel="00064A23">
            <w:rPr>
              <w:rFonts w:ascii="Tahoma" w:hAnsi="Tahoma" w:cs="Tahoma"/>
            </w:rPr>
            <w:tab/>
          </w:r>
          <w:r w:rsidDel="00064A23">
            <w:rPr>
              <w:rFonts w:ascii="Tahoma" w:hAnsi="Tahoma" w:cs="Tahoma"/>
            </w:rPr>
            <w:tab/>
            <w:delText>Enhancement Implementation</w:delText>
          </w:r>
        </w:del>
      </w:ins>
    </w:p>
    <w:p w14:paraId="761E6522" w14:textId="4837EB51" w:rsidR="008C7F24" w:rsidRDefault="008C7F24">
      <w:pPr>
        <w:pBdr>
          <w:top w:val="single" w:sz="6" w:space="0" w:color="auto"/>
          <w:left w:val="single" w:sz="6" w:space="1" w:color="auto"/>
          <w:bottom w:val="single" w:sz="6" w:space="1" w:color="auto"/>
          <w:right w:val="single" w:sz="6" w:space="1" w:color="auto"/>
        </w:pBdr>
        <w:tabs>
          <w:tab w:val="left" w:pos="3119"/>
          <w:tab w:val="left" w:pos="3686"/>
          <w:tab w:val="left" w:pos="3828"/>
          <w:tab w:val="left" w:pos="6805"/>
        </w:tabs>
        <w:rPr>
          <w:rFonts w:ascii="Tahoma" w:hAnsi="Tahoma" w:cs="Tahoma"/>
        </w:rPr>
      </w:pPr>
      <w:r>
        <w:rPr>
          <w:rFonts w:ascii="Tahoma" w:hAnsi="Tahoma" w:cs="Tahoma"/>
        </w:rPr>
        <w:tab/>
      </w:r>
      <w:r w:rsidR="000B094E">
        <w:rPr>
          <w:rFonts w:ascii="Tahoma" w:hAnsi="Tahoma" w:cs="Tahoma"/>
          <w:b/>
          <w:bCs/>
        </w:rPr>
        <w:t>IF</w:t>
      </w:r>
      <w:r w:rsidR="000B094E">
        <w:rPr>
          <w:rFonts w:ascii="Tahoma" w:hAnsi="Tahoma" w:cs="Tahoma"/>
          <w:b/>
          <w:bCs/>
        </w:rPr>
        <w:tab/>
      </w:r>
      <w:r w:rsidR="000B094E">
        <w:rPr>
          <w:rFonts w:ascii="Tahoma" w:hAnsi="Tahoma" w:cs="Tahoma"/>
          <w:b/>
          <w:bCs/>
        </w:rPr>
        <w:tab/>
      </w:r>
      <w:r w:rsidR="000B094E">
        <w:rPr>
          <w:rFonts w:ascii="Tahoma" w:hAnsi="Tahoma" w:cs="Tahoma"/>
        </w:rPr>
        <w:t>Class Interface</w:t>
      </w:r>
    </w:p>
    <w:p w14:paraId="244B6542" w14:textId="5597E896" w:rsidR="00AF5454" w:rsidRPr="008052D5" w:rsidRDefault="00AF5454">
      <w:pPr>
        <w:pBdr>
          <w:top w:val="single" w:sz="6" w:space="0" w:color="auto"/>
          <w:left w:val="single" w:sz="6" w:space="1" w:color="auto"/>
          <w:bottom w:val="single" w:sz="6" w:space="1" w:color="auto"/>
          <w:right w:val="single" w:sz="6" w:space="1" w:color="auto"/>
        </w:pBdr>
        <w:tabs>
          <w:tab w:val="left" w:pos="3119"/>
          <w:tab w:val="left" w:pos="3686"/>
          <w:tab w:val="left" w:pos="3828"/>
          <w:tab w:val="left" w:pos="6805"/>
        </w:tabs>
        <w:rPr>
          <w:rFonts w:ascii="Tahoma" w:hAnsi="Tahoma" w:cs="Tahoma"/>
        </w:rPr>
      </w:pPr>
      <w:r>
        <w:rPr>
          <w:rFonts w:ascii="Tahoma" w:hAnsi="Tahoma" w:cs="Tahoma"/>
        </w:rPr>
        <w:tab/>
      </w:r>
      <w:r>
        <w:rPr>
          <w:rFonts w:ascii="Tahoma" w:hAnsi="Tahoma" w:cs="Tahoma"/>
          <w:b/>
          <w:bCs/>
        </w:rPr>
        <w:t>IM</w:t>
      </w:r>
      <w:r>
        <w:rPr>
          <w:rFonts w:ascii="Tahoma" w:hAnsi="Tahoma" w:cs="Tahoma"/>
          <w:b/>
          <w:bCs/>
        </w:rPr>
        <w:tab/>
      </w:r>
      <w:r>
        <w:rPr>
          <w:rFonts w:ascii="Tahoma" w:hAnsi="Tahoma" w:cs="Tahoma"/>
          <w:b/>
          <w:bCs/>
        </w:rPr>
        <w:tab/>
      </w:r>
      <w:r w:rsidR="00B37751">
        <w:rPr>
          <w:rFonts w:ascii="Tahoma" w:hAnsi="Tahoma" w:cs="Tahoma"/>
        </w:rPr>
        <w:t>BADI Implementation Class</w:t>
      </w:r>
    </w:p>
    <w:p w14:paraId="6C3E60C2" w14:textId="77777777" w:rsidR="005E1BE2" w:rsidRPr="00393866" w:rsidRDefault="005E1BE2">
      <w:pPr>
        <w:pBdr>
          <w:top w:val="single" w:sz="6" w:space="0" w:color="auto"/>
          <w:left w:val="single" w:sz="6" w:space="1" w:color="auto"/>
          <w:bottom w:val="single" w:sz="6" w:space="1" w:color="auto"/>
          <w:right w:val="single" w:sz="6" w:space="1" w:color="auto"/>
        </w:pBdr>
        <w:tabs>
          <w:tab w:val="left" w:pos="3119"/>
          <w:tab w:val="left" w:pos="3686"/>
          <w:tab w:val="left" w:pos="3828"/>
          <w:tab w:val="left" w:pos="6805"/>
        </w:tabs>
        <w:rPr>
          <w:rFonts w:ascii="Tahoma" w:hAnsi="Tahoma" w:cs="Tahoma"/>
          <w:b/>
        </w:rPr>
      </w:pPr>
      <w:r w:rsidRPr="00393866">
        <w:rPr>
          <w:rFonts w:ascii="Tahoma" w:hAnsi="Tahoma" w:cs="Tahoma"/>
          <w:b/>
        </w:rPr>
        <w:tab/>
        <w:t>J</w:t>
      </w:r>
      <w:r w:rsidRPr="00393866">
        <w:rPr>
          <w:rFonts w:ascii="Tahoma" w:hAnsi="Tahoma" w:cs="Tahoma"/>
          <w:b/>
        </w:rPr>
        <w:tab/>
      </w:r>
      <w:r w:rsidRPr="00393866">
        <w:rPr>
          <w:rFonts w:ascii="Tahoma" w:hAnsi="Tahoma" w:cs="Tahoma"/>
          <w:b/>
        </w:rPr>
        <w:tab/>
      </w:r>
      <w:r w:rsidRPr="00393866">
        <w:rPr>
          <w:rFonts w:ascii="Tahoma" w:hAnsi="Tahoma" w:cs="Tahoma"/>
        </w:rPr>
        <w:t>Background Job Names</w:t>
      </w:r>
    </w:p>
    <w:p w14:paraId="60CCBC34" w14:textId="16C5F1CF" w:rsidR="005E1BE2" w:rsidRPr="00393866" w:rsidRDefault="005E1BE2">
      <w:pPr>
        <w:pBdr>
          <w:top w:val="single" w:sz="6" w:space="0" w:color="auto"/>
          <w:left w:val="single" w:sz="6" w:space="1" w:color="auto"/>
          <w:bottom w:val="single" w:sz="6" w:space="1" w:color="auto"/>
          <w:right w:val="single" w:sz="6" w:space="1" w:color="auto"/>
        </w:pBdr>
        <w:tabs>
          <w:tab w:val="left" w:pos="3119"/>
          <w:tab w:val="left" w:pos="3686"/>
          <w:tab w:val="left" w:pos="3828"/>
          <w:tab w:val="left" w:pos="6805"/>
        </w:tabs>
        <w:rPr>
          <w:rFonts w:ascii="Tahoma" w:hAnsi="Tahoma" w:cs="Tahoma"/>
          <w:b/>
        </w:rPr>
      </w:pPr>
      <w:r w:rsidRPr="00393866">
        <w:rPr>
          <w:rFonts w:ascii="Tahoma" w:hAnsi="Tahoma" w:cs="Tahoma"/>
          <w:b/>
        </w:rPr>
        <w:tab/>
        <w:t>K</w:t>
      </w:r>
      <w:r w:rsidRPr="00393866">
        <w:rPr>
          <w:rFonts w:ascii="Tahoma" w:hAnsi="Tahoma" w:cs="Tahoma"/>
          <w:b/>
        </w:rPr>
        <w:tab/>
      </w:r>
      <w:r w:rsidRPr="00393866">
        <w:rPr>
          <w:rFonts w:ascii="Tahoma" w:hAnsi="Tahoma" w:cs="Tahoma"/>
          <w:b/>
        </w:rPr>
        <w:tab/>
      </w:r>
      <w:r w:rsidRPr="00393866">
        <w:rPr>
          <w:rFonts w:ascii="Tahoma" w:hAnsi="Tahoma" w:cs="Tahoma"/>
        </w:rPr>
        <w:t>SET/GET Parameters</w:t>
      </w:r>
    </w:p>
    <w:p w14:paraId="295CF2C1" w14:textId="77777777" w:rsidR="005E1BE2" w:rsidRPr="00393866" w:rsidRDefault="005E1BE2">
      <w:pPr>
        <w:pBdr>
          <w:top w:val="single" w:sz="6" w:space="0" w:color="auto"/>
          <w:left w:val="single" w:sz="6" w:space="1" w:color="auto"/>
          <w:bottom w:val="single" w:sz="6" w:space="1" w:color="auto"/>
          <w:right w:val="single" w:sz="6" w:space="1" w:color="auto"/>
        </w:pBdr>
        <w:tabs>
          <w:tab w:val="left" w:pos="3119"/>
          <w:tab w:val="left" w:pos="3686"/>
          <w:tab w:val="left" w:pos="3828"/>
          <w:tab w:val="left" w:pos="6805"/>
        </w:tabs>
        <w:rPr>
          <w:rFonts w:ascii="Tahoma" w:hAnsi="Tahoma" w:cs="Tahoma"/>
          <w:b/>
        </w:rPr>
      </w:pPr>
      <w:r w:rsidRPr="00393866">
        <w:rPr>
          <w:rFonts w:ascii="Tahoma" w:hAnsi="Tahoma" w:cs="Tahoma"/>
          <w:b/>
        </w:rPr>
        <w:tab/>
        <w:t>N</w:t>
      </w:r>
      <w:r w:rsidRPr="00393866">
        <w:rPr>
          <w:rFonts w:ascii="Tahoma" w:hAnsi="Tahoma" w:cs="Tahoma"/>
          <w:b/>
        </w:rPr>
        <w:tab/>
      </w:r>
      <w:r w:rsidRPr="00393866">
        <w:rPr>
          <w:rFonts w:ascii="Tahoma" w:hAnsi="Tahoma" w:cs="Tahoma"/>
          <w:b/>
        </w:rPr>
        <w:tab/>
      </w:r>
      <w:r w:rsidRPr="00393866">
        <w:rPr>
          <w:rFonts w:ascii="Tahoma" w:hAnsi="Tahoma" w:cs="Tahoma"/>
        </w:rPr>
        <w:t xml:space="preserve">Type Group </w:t>
      </w:r>
    </w:p>
    <w:p w14:paraId="6DD9A41C" w14:textId="77777777" w:rsidR="005E1BE2" w:rsidRPr="00393866" w:rsidRDefault="005E1BE2">
      <w:pPr>
        <w:pBdr>
          <w:top w:val="single" w:sz="6" w:space="0" w:color="auto"/>
          <w:left w:val="single" w:sz="6" w:space="1" w:color="auto"/>
          <w:bottom w:val="single" w:sz="6" w:space="1" w:color="auto"/>
          <w:right w:val="single" w:sz="6" w:space="1" w:color="auto"/>
        </w:pBdr>
        <w:tabs>
          <w:tab w:val="left" w:pos="3119"/>
          <w:tab w:val="left" w:pos="3686"/>
          <w:tab w:val="left" w:pos="3828"/>
          <w:tab w:val="left" w:pos="6805"/>
        </w:tabs>
        <w:rPr>
          <w:rFonts w:ascii="Tahoma" w:hAnsi="Tahoma" w:cs="Tahoma"/>
          <w:b/>
        </w:rPr>
      </w:pPr>
      <w:r w:rsidRPr="00393866">
        <w:rPr>
          <w:rFonts w:ascii="Tahoma" w:hAnsi="Tahoma" w:cs="Tahoma"/>
          <w:b/>
        </w:rPr>
        <w:tab/>
        <w:t>P</w:t>
      </w:r>
      <w:r w:rsidRPr="00393866">
        <w:rPr>
          <w:rFonts w:ascii="Tahoma" w:hAnsi="Tahoma" w:cs="Tahoma"/>
          <w:b/>
        </w:rPr>
        <w:tab/>
      </w:r>
      <w:r w:rsidRPr="00393866">
        <w:rPr>
          <w:rFonts w:ascii="Tahoma" w:hAnsi="Tahoma" w:cs="Tahoma"/>
          <w:b/>
        </w:rPr>
        <w:tab/>
      </w:r>
      <w:r w:rsidRPr="00393866">
        <w:rPr>
          <w:rFonts w:ascii="Tahoma" w:hAnsi="Tahoma" w:cs="Tahoma"/>
        </w:rPr>
        <w:t>Programs for Production</w:t>
      </w:r>
    </w:p>
    <w:p w14:paraId="5179C9BF" w14:textId="77777777" w:rsidR="005E1BE2" w:rsidRPr="00393866" w:rsidRDefault="005E1BE2">
      <w:pPr>
        <w:pBdr>
          <w:top w:val="single" w:sz="6" w:space="0" w:color="auto"/>
          <w:left w:val="single" w:sz="6" w:space="1" w:color="auto"/>
          <w:bottom w:val="single" w:sz="6" w:space="1" w:color="auto"/>
          <w:right w:val="single" w:sz="6" w:space="1" w:color="auto"/>
        </w:pBdr>
        <w:tabs>
          <w:tab w:val="left" w:pos="3119"/>
          <w:tab w:val="left" w:pos="3686"/>
          <w:tab w:val="left" w:pos="3828"/>
          <w:tab w:val="left" w:pos="6805"/>
        </w:tabs>
        <w:rPr>
          <w:rFonts w:ascii="Tahoma" w:hAnsi="Tahoma" w:cs="Tahoma"/>
          <w:b/>
        </w:rPr>
      </w:pPr>
      <w:r w:rsidRPr="00393866">
        <w:rPr>
          <w:rFonts w:ascii="Tahoma" w:hAnsi="Tahoma" w:cs="Tahoma"/>
          <w:b/>
        </w:rPr>
        <w:tab/>
        <w:t>Q</w:t>
      </w:r>
      <w:r w:rsidRPr="00393866">
        <w:rPr>
          <w:rFonts w:ascii="Tahoma" w:hAnsi="Tahoma" w:cs="Tahoma"/>
          <w:b/>
        </w:rPr>
        <w:tab/>
      </w:r>
      <w:r w:rsidRPr="00393866">
        <w:rPr>
          <w:rFonts w:ascii="Tahoma" w:hAnsi="Tahoma" w:cs="Tahoma"/>
          <w:b/>
        </w:rPr>
        <w:tab/>
      </w:r>
      <w:r w:rsidRPr="00393866">
        <w:rPr>
          <w:rFonts w:ascii="Tahoma" w:hAnsi="Tahoma" w:cs="Tahoma"/>
        </w:rPr>
        <w:t>Report Variants</w:t>
      </w:r>
    </w:p>
    <w:p w14:paraId="483D7CBA" w14:textId="2213327F" w:rsidR="005E1BE2" w:rsidRDefault="005E1BE2">
      <w:pPr>
        <w:pBdr>
          <w:top w:val="single" w:sz="6" w:space="0" w:color="auto"/>
          <w:left w:val="single" w:sz="6" w:space="1" w:color="auto"/>
          <w:bottom w:val="single" w:sz="6" w:space="1" w:color="auto"/>
          <w:right w:val="single" w:sz="6" w:space="1" w:color="auto"/>
        </w:pBdr>
        <w:tabs>
          <w:tab w:val="left" w:pos="3119"/>
          <w:tab w:val="left" w:pos="3686"/>
          <w:tab w:val="left" w:pos="3828"/>
          <w:tab w:val="left" w:pos="6805"/>
        </w:tabs>
        <w:rPr>
          <w:rFonts w:ascii="Tahoma" w:hAnsi="Tahoma" w:cs="Tahoma"/>
        </w:rPr>
      </w:pPr>
      <w:r w:rsidRPr="00393866">
        <w:rPr>
          <w:rFonts w:ascii="Tahoma" w:hAnsi="Tahoma" w:cs="Tahoma"/>
          <w:b/>
        </w:rPr>
        <w:tab/>
        <w:t>S</w:t>
      </w:r>
      <w:r w:rsidRPr="00393866">
        <w:rPr>
          <w:rFonts w:ascii="Tahoma" w:hAnsi="Tahoma" w:cs="Tahoma"/>
          <w:b/>
        </w:rPr>
        <w:tab/>
      </w:r>
      <w:r w:rsidRPr="00393866">
        <w:rPr>
          <w:rFonts w:ascii="Tahoma" w:hAnsi="Tahoma" w:cs="Tahoma"/>
          <w:b/>
        </w:rPr>
        <w:tab/>
      </w:r>
      <w:r w:rsidRPr="00393866">
        <w:rPr>
          <w:rFonts w:ascii="Tahoma" w:hAnsi="Tahoma" w:cs="Tahoma"/>
        </w:rPr>
        <w:t>Structure</w:t>
      </w:r>
    </w:p>
    <w:p w14:paraId="558502FC" w14:textId="1D479420" w:rsidR="00CA16BE" w:rsidRPr="008052D5" w:rsidRDefault="00CA16BE">
      <w:pPr>
        <w:pBdr>
          <w:top w:val="single" w:sz="6" w:space="0" w:color="auto"/>
          <w:left w:val="single" w:sz="6" w:space="1" w:color="auto"/>
          <w:bottom w:val="single" w:sz="6" w:space="1" w:color="auto"/>
          <w:right w:val="single" w:sz="6" w:space="1" w:color="auto"/>
        </w:pBdr>
        <w:tabs>
          <w:tab w:val="left" w:pos="3119"/>
          <w:tab w:val="left" w:pos="3686"/>
          <w:tab w:val="left" w:pos="3828"/>
          <w:tab w:val="left" w:pos="6805"/>
        </w:tabs>
        <w:rPr>
          <w:rFonts w:ascii="Tahoma" w:hAnsi="Tahoma" w:cs="Tahoma"/>
        </w:rPr>
      </w:pPr>
      <w:r>
        <w:rPr>
          <w:rFonts w:ascii="Tahoma" w:hAnsi="Tahoma" w:cs="Tahoma"/>
        </w:rPr>
        <w:tab/>
      </w:r>
      <w:r w:rsidRPr="008052D5">
        <w:rPr>
          <w:rFonts w:ascii="Tahoma" w:hAnsi="Tahoma" w:cs="Tahoma"/>
          <w:b/>
          <w:bCs/>
        </w:rPr>
        <w:t>SH</w:t>
      </w:r>
      <w:r>
        <w:rPr>
          <w:rFonts w:ascii="Tahoma" w:hAnsi="Tahoma" w:cs="Tahoma"/>
          <w:b/>
          <w:bCs/>
        </w:rPr>
        <w:tab/>
      </w:r>
      <w:r>
        <w:rPr>
          <w:rFonts w:ascii="Tahoma" w:hAnsi="Tahoma" w:cs="Tahoma"/>
          <w:b/>
          <w:bCs/>
        </w:rPr>
        <w:tab/>
      </w:r>
      <w:r>
        <w:rPr>
          <w:rFonts w:ascii="Tahoma" w:hAnsi="Tahoma" w:cs="Tahoma"/>
        </w:rPr>
        <w:t>Search Help</w:t>
      </w:r>
    </w:p>
    <w:p w14:paraId="79E6CB53" w14:textId="0EA65201" w:rsidR="005E1BE2" w:rsidRDefault="005E1BE2">
      <w:pPr>
        <w:pBdr>
          <w:top w:val="single" w:sz="6" w:space="0" w:color="auto"/>
          <w:left w:val="single" w:sz="6" w:space="1" w:color="auto"/>
          <w:bottom w:val="single" w:sz="6" w:space="1" w:color="auto"/>
          <w:right w:val="single" w:sz="6" w:space="1" w:color="auto"/>
        </w:pBdr>
        <w:tabs>
          <w:tab w:val="left" w:pos="3119"/>
          <w:tab w:val="left" w:pos="3686"/>
          <w:tab w:val="left" w:pos="3828"/>
          <w:tab w:val="left" w:pos="6805"/>
        </w:tabs>
        <w:rPr>
          <w:rFonts w:ascii="Tahoma" w:hAnsi="Tahoma" w:cs="Tahoma"/>
        </w:rPr>
      </w:pPr>
      <w:r w:rsidRPr="00393866">
        <w:rPr>
          <w:rFonts w:ascii="Tahoma" w:hAnsi="Tahoma" w:cs="Tahoma"/>
          <w:b/>
        </w:rPr>
        <w:tab/>
        <w:t>T</w:t>
      </w:r>
      <w:r w:rsidRPr="00393866">
        <w:rPr>
          <w:rFonts w:ascii="Tahoma" w:hAnsi="Tahoma" w:cs="Tahoma"/>
          <w:b/>
        </w:rPr>
        <w:tab/>
      </w:r>
      <w:r w:rsidRPr="00393866">
        <w:rPr>
          <w:rFonts w:ascii="Tahoma" w:hAnsi="Tahoma" w:cs="Tahoma"/>
          <w:b/>
        </w:rPr>
        <w:tab/>
      </w:r>
      <w:r w:rsidRPr="00393866">
        <w:rPr>
          <w:rFonts w:ascii="Tahoma" w:hAnsi="Tahoma" w:cs="Tahoma"/>
        </w:rPr>
        <w:t>Tables</w:t>
      </w:r>
    </w:p>
    <w:p w14:paraId="1DA4AF15" w14:textId="26278CD6" w:rsidR="00BA1912" w:rsidRPr="008052D5" w:rsidRDefault="00BA1912">
      <w:pPr>
        <w:pBdr>
          <w:top w:val="single" w:sz="6" w:space="0" w:color="auto"/>
          <w:left w:val="single" w:sz="6" w:space="1" w:color="auto"/>
          <w:bottom w:val="single" w:sz="6" w:space="1" w:color="auto"/>
          <w:right w:val="single" w:sz="6" w:space="1" w:color="auto"/>
        </w:pBdr>
        <w:tabs>
          <w:tab w:val="left" w:pos="3119"/>
          <w:tab w:val="left" w:pos="3686"/>
          <w:tab w:val="left" w:pos="3828"/>
          <w:tab w:val="left" w:pos="6805"/>
        </w:tabs>
        <w:rPr>
          <w:rFonts w:ascii="Tahoma" w:hAnsi="Tahoma" w:cs="Tahoma"/>
        </w:rPr>
      </w:pPr>
      <w:r>
        <w:rPr>
          <w:rFonts w:ascii="Tahoma" w:hAnsi="Tahoma" w:cs="Tahoma"/>
        </w:rPr>
        <w:tab/>
      </w:r>
      <w:r w:rsidRPr="008052D5">
        <w:rPr>
          <w:rFonts w:ascii="Tahoma" w:hAnsi="Tahoma" w:cs="Tahoma"/>
          <w:b/>
          <w:bCs/>
        </w:rPr>
        <w:t>TT</w:t>
      </w:r>
      <w:r>
        <w:rPr>
          <w:rFonts w:ascii="Tahoma" w:hAnsi="Tahoma" w:cs="Tahoma"/>
          <w:b/>
          <w:bCs/>
        </w:rPr>
        <w:tab/>
      </w:r>
      <w:r>
        <w:rPr>
          <w:rFonts w:ascii="Tahoma" w:hAnsi="Tahoma" w:cs="Tahoma"/>
          <w:b/>
          <w:bCs/>
        </w:rPr>
        <w:tab/>
      </w:r>
      <w:r>
        <w:rPr>
          <w:rFonts w:ascii="Tahoma" w:hAnsi="Tahoma" w:cs="Tahoma"/>
        </w:rPr>
        <w:t>Table Types</w:t>
      </w:r>
    </w:p>
    <w:p w14:paraId="2613349A" w14:textId="77777777" w:rsidR="005E1BE2" w:rsidRPr="00393866" w:rsidRDefault="005E1BE2">
      <w:pPr>
        <w:pBdr>
          <w:top w:val="single" w:sz="6" w:space="0" w:color="auto"/>
          <w:left w:val="single" w:sz="6" w:space="1" w:color="auto"/>
          <w:bottom w:val="single" w:sz="6" w:space="1" w:color="auto"/>
          <w:right w:val="single" w:sz="6" w:space="1" w:color="auto"/>
        </w:pBdr>
        <w:tabs>
          <w:tab w:val="left" w:pos="3119"/>
          <w:tab w:val="left" w:pos="3686"/>
          <w:tab w:val="left" w:pos="3828"/>
          <w:tab w:val="left" w:pos="6805"/>
        </w:tabs>
        <w:rPr>
          <w:rFonts w:ascii="Tahoma" w:hAnsi="Tahoma" w:cs="Tahoma"/>
          <w:b/>
        </w:rPr>
      </w:pPr>
      <w:r w:rsidRPr="00393866">
        <w:rPr>
          <w:rFonts w:ascii="Tahoma" w:hAnsi="Tahoma" w:cs="Tahoma"/>
          <w:b/>
        </w:rPr>
        <w:tab/>
        <w:t>V</w:t>
      </w:r>
      <w:r w:rsidRPr="00393866">
        <w:rPr>
          <w:rFonts w:ascii="Tahoma" w:hAnsi="Tahoma" w:cs="Tahoma"/>
          <w:b/>
        </w:rPr>
        <w:tab/>
      </w:r>
      <w:r w:rsidRPr="00393866">
        <w:rPr>
          <w:rFonts w:ascii="Tahoma" w:hAnsi="Tahoma" w:cs="Tahoma"/>
          <w:b/>
        </w:rPr>
        <w:tab/>
      </w:r>
      <w:r w:rsidRPr="00393866">
        <w:rPr>
          <w:rFonts w:ascii="Tahoma" w:hAnsi="Tahoma" w:cs="Tahoma"/>
        </w:rPr>
        <w:t>View</w:t>
      </w:r>
    </w:p>
    <w:p w14:paraId="49D5BEC1" w14:textId="77777777" w:rsidR="005E1BE2" w:rsidRPr="00393866" w:rsidRDefault="005E1BE2">
      <w:pPr>
        <w:pBdr>
          <w:top w:val="single" w:sz="6" w:space="0" w:color="auto"/>
          <w:left w:val="single" w:sz="6" w:space="1" w:color="auto"/>
          <w:bottom w:val="single" w:sz="6" w:space="1" w:color="auto"/>
          <w:right w:val="single" w:sz="6" w:space="1" w:color="auto"/>
        </w:pBdr>
        <w:tabs>
          <w:tab w:val="left" w:pos="3119"/>
          <w:tab w:val="left" w:pos="3686"/>
          <w:tab w:val="left" w:pos="3828"/>
          <w:tab w:val="left" w:pos="6805"/>
        </w:tabs>
        <w:rPr>
          <w:rFonts w:ascii="Tahoma" w:hAnsi="Tahoma" w:cs="Tahoma"/>
          <w:b/>
        </w:rPr>
      </w:pPr>
      <w:r w:rsidRPr="00393866">
        <w:rPr>
          <w:rFonts w:ascii="Tahoma" w:hAnsi="Tahoma" w:cs="Tahoma"/>
          <w:b/>
        </w:rPr>
        <w:tab/>
        <w:t>X</w:t>
      </w:r>
      <w:r w:rsidRPr="00393866">
        <w:rPr>
          <w:rFonts w:ascii="Tahoma" w:hAnsi="Tahoma" w:cs="Tahoma"/>
          <w:b/>
        </w:rPr>
        <w:tab/>
      </w:r>
      <w:r w:rsidRPr="00393866">
        <w:rPr>
          <w:rFonts w:ascii="Tahoma" w:hAnsi="Tahoma" w:cs="Tahoma"/>
          <w:b/>
        </w:rPr>
        <w:tab/>
      </w:r>
      <w:r w:rsidRPr="00393866">
        <w:rPr>
          <w:rFonts w:ascii="Tahoma" w:hAnsi="Tahoma" w:cs="Tahoma"/>
        </w:rPr>
        <w:t>Data Element</w:t>
      </w:r>
    </w:p>
    <w:p w14:paraId="2803BE8B" w14:textId="77777777" w:rsidR="005E1BE2" w:rsidRPr="00393866" w:rsidRDefault="005E1BE2">
      <w:pPr>
        <w:pBdr>
          <w:top w:val="single" w:sz="6" w:space="0" w:color="auto"/>
          <w:left w:val="single" w:sz="6" w:space="1" w:color="auto"/>
          <w:bottom w:val="single" w:sz="6" w:space="1" w:color="auto"/>
          <w:right w:val="single" w:sz="6" w:space="1" w:color="auto"/>
        </w:pBdr>
        <w:tabs>
          <w:tab w:val="left" w:pos="3119"/>
          <w:tab w:val="left" w:pos="3686"/>
          <w:tab w:val="left" w:pos="3828"/>
        </w:tabs>
        <w:rPr>
          <w:rFonts w:ascii="Tahoma" w:hAnsi="Tahoma" w:cs="Tahoma"/>
          <w:b/>
        </w:rPr>
      </w:pPr>
    </w:p>
    <w:p w14:paraId="32B19877" w14:textId="77777777" w:rsidR="005E1BE2" w:rsidRPr="00393866" w:rsidRDefault="005E1BE2">
      <w:pPr>
        <w:rPr>
          <w:rFonts w:ascii="Tahoma" w:hAnsi="Tahoma" w:cs="Tahoma"/>
        </w:rPr>
      </w:pPr>
    </w:p>
    <w:p w14:paraId="6232C906" w14:textId="462B2AD6" w:rsidR="005E1BE2" w:rsidRDefault="005E1BE2" w:rsidP="00D97864">
      <w:pPr>
        <w:pStyle w:val="Heading2"/>
        <w:numPr>
          <w:ilvl w:val="1"/>
          <w:numId w:val="35"/>
        </w:numPr>
        <w:rPr>
          <w:rFonts w:ascii="Tahoma" w:hAnsi="Tahoma" w:cs="Tahoma"/>
        </w:rPr>
      </w:pPr>
      <w:bookmarkStart w:id="37" w:name="_Toc286674766"/>
      <w:bookmarkStart w:id="38" w:name="_Toc62037277"/>
      <w:r w:rsidRPr="00B819F8">
        <w:rPr>
          <w:rFonts w:ascii="Tahoma" w:hAnsi="Tahoma" w:cs="Tahoma"/>
        </w:rPr>
        <w:t>APPLICATION AREAS</w:t>
      </w:r>
      <w:bookmarkEnd w:id="37"/>
      <w:r w:rsidR="00F8216A">
        <w:rPr>
          <w:rFonts w:ascii="Tahoma" w:hAnsi="Tahoma" w:cs="Tahoma"/>
        </w:rPr>
        <w:t xml:space="preserve"> / MODULES</w:t>
      </w:r>
      <w:bookmarkEnd w:id="38"/>
    </w:p>
    <w:p w14:paraId="715AFF6C" w14:textId="0D164B69" w:rsidR="00F8216A" w:rsidRPr="008052D5" w:rsidRDefault="00F8216A" w:rsidP="008052D5">
      <w:r>
        <w:t>Application Areas</w:t>
      </w:r>
    </w:p>
    <w:p w14:paraId="5156C312" w14:textId="77777777" w:rsidR="005E1BE2" w:rsidRPr="00393866" w:rsidRDefault="005E1BE2" w:rsidP="00AC6BB8">
      <w:pPr>
        <w:pBdr>
          <w:top w:val="single" w:sz="6" w:space="1" w:color="auto"/>
          <w:left w:val="single" w:sz="6" w:space="0" w:color="auto"/>
          <w:bottom w:val="single" w:sz="6" w:space="1" w:color="auto"/>
          <w:right w:val="single" w:sz="6" w:space="1" w:color="auto"/>
        </w:pBdr>
        <w:tabs>
          <w:tab w:val="left" w:pos="3119"/>
          <w:tab w:val="left" w:pos="3686"/>
          <w:tab w:val="left" w:pos="3828"/>
        </w:tabs>
        <w:rPr>
          <w:rFonts w:ascii="Tahoma" w:hAnsi="Tahoma" w:cs="Tahoma"/>
          <w:sz w:val="22"/>
        </w:rPr>
      </w:pPr>
    </w:p>
    <w:p w14:paraId="088665DB" w14:textId="77777777" w:rsidR="005E1BE2" w:rsidRPr="00393866" w:rsidRDefault="005E1BE2" w:rsidP="00AC6BB8">
      <w:pPr>
        <w:pBdr>
          <w:top w:val="single" w:sz="6" w:space="1" w:color="auto"/>
          <w:left w:val="single" w:sz="6" w:space="0" w:color="auto"/>
          <w:bottom w:val="single" w:sz="6" w:space="1" w:color="auto"/>
          <w:right w:val="single" w:sz="6" w:space="1" w:color="auto"/>
        </w:pBdr>
        <w:tabs>
          <w:tab w:val="left" w:pos="3119"/>
          <w:tab w:val="left" w:pos="3686"/>
          <w:tab w:val="left" w:pos="3828"/>
        </w:tabs>
        <w:rPr>
          <w:rFonts w:ascii="Tahoma" w:hAnsi="Tahoma" w:cs="Tahoma"/>
          <w:sz w:val="22"/>
        </w:rPr>
      </w:pPr>
      <w:r w:rsidRPr="00393866">
        <w:rPr>
          <w:rFonts w:ascii="Tahoma" w:hAnsi="Tahoma" w:cs="Tahoma"/>
          <w:sz w:val="22"/>
        </w:rPr>
        <w:tab/>
      </w:r>
      <w:r w:rsidRPr="008408D5">
        <w:rPr>
          <w:rFonts w:ascii="Tahoma" w:hAnsi="Tahoma" w:cs="Tahoma"/>
          <w:b/>
          <w:sz w:val="22"/>
        </w:rPr>
        <w:t>A</w:t>
      </w:r>
      <w:r w:rsidRPr="00393866">
        <w:rPr>
          <w:rFonts w:ascii="Tahoma" w:hAnsi="Tahoma" w:cs="Tahoma"/>
          <w:sz w:val="22"/>
        </w:rPr>
        <w:tab/>
      </w:r>
      <w:r w:rsidRPr="00393866">
        <w:rPr>
          <w:rFonts w:ascii="Tahoma" w:hAnsi="Tahoma" w:cs="Tahoma"/>
          <w:sz w:val="22"/>
        </w:rPr>
        <w:tab/>
        <w:t xml:space="preserve">Fixed Asset Management </w:t>
      </w:r>
    </w:p>
    <w:p w14:paraId="26FE2DA5" w14:textId="77777777" w:rsidR="005E1BE2" w:rsidRPr="00393866" w:rsidRDefault="005E1BE2" w:rsidP="00AC6BB8">
      <w:pPr>
        <w:pBdr>
          <w:top w:val="single" w:sz="6" w:space="1" w:color="auto"/>
          <w:left w:val="single" w:sz="6" w:space="0" w:color="auto"/>
          <w:bottom w:val="single" w:sz="6" w:space="1" w:color="auto"/>
          <w:right w:val="single" w:sz="6" w:space="1" w:color="auto"/>
        </w:pBdr>
        <w:tabs>
          <w:tab w:val="left" w:pos="3119"/>
          <w:tab w:val="left" w:pos="3686"/>
          <w:tab w:val="left" w:pos="3828"/>
        </w:tabs>
        <w:rPr>
          <w:rFonts w:ascii="Tahoma" w:hAnsi="Tahoma" w:cs="Tahoma"/>
          <w:sz w:val="22"/>
        </w:rPr>
      </w:pPr>
      <w:r w:rsidRPr="00393866">
        <w:rPr>
          <w:rFonts w:ascii="Tahoma" w:hAnsi="Tahoma" w:cs="Tahoma"/>
          <w:sz w:val="22"/>
        </w:rPr>
        <w:tab/>
      </w:r>
      <w:r w:rsidRPr="00393866">
        <w:rPr>
          <w:rFonts w:ascii="Tahoma" w:hAnsi="Tahoma" w:cs="Tahoma"/>
          <w:b/>
          <w:sz w:val="22"/>
        </w:rPr>
        <w:t>C</w:t>
      </w:r>
      <w:r w:rsidRPr="00393866">
        <w:rPr>
          <w:rFonts w:ascii="Tahoma" w:hAnsi="Tahoma" w:cs="Tahoma"/>
          <w:sz w:val="22"/>
        </w:rPr>
        <w:tab/>
      </w:r>
      <w:r w:rsidRPr="00393866">
        <w:rPr>
          <w:rFonts w:ascii="Tahoma" w:hAnsi="Tahoma" w:cs="Tahoma"/>
          <w:sz w:val="22"/>
        </w:rPr>
        <w:tab/>
        <w:t>PPC</w:t>
      </w:r>
    </w:p>
    <w:p w14:paraId="0029D76E" w14:textId="77777777" w:rsidR="005E1BE2" w:rsidRPr="00393866" w:rsidRDefault="005E1BE2" w:rsidP="00AC6BB8">
      <w:pPr>
        <w:pBdr>
          <w:top w:val="single" w:sz="6" w:space="1" w:color="auto"/>
          <w:left w:val="single" w:sz="6" w:space="0" w:color="auto"/>
          <w:bottom w:val="single" w:sz="6" w:space="1" w:color="auto"/>
          <w:right w:val="single" w:sz="6" w:space="1" w:color="auto"/>
        </w:pBdr>
        <w:tabs>
          <w:tab w:val="left" w:pos="3119"/>
          <w:tab w:val="left" w:pos="3686"/>
          <w:tab w:val="left" w:pos="3828"/>
        </w:tabs>
        <w:rPr>
          <w:rFonts w:ascii="Tahoma" w:hAnsi="Tahoma" w:cs="Tahoma"/>
          <w:sz w:val="22"/>
        </w:rPr>
      </w:pPr>
      <w:r w:rsidRPr="00393866">
        <w:rPr>
          <w:rFonts w:ascii="Tahoma" w:hAnsi="Tahoma" w:cs="Tahoma"/>
          <w:sz w:val="22"/>
        </w:rPr>
        <w:tab/>
      </w:r>
      <w:r w:rsidRPr="00393866">
        <w:rPr>
          <w:rFonts w:ascii="Tahoma" w:hAnsi="Tahoma" w:cs="Tahoma"/>
          <w:b/>
          <w:sz w:val="22"/>
        </w:rPr>
        <w:t>D</w:t>
      </w:r>
      <w:r w:rsidRPr="00393866">
        <w:rPr>
          <w:rFonts w:ascii="Tahoma" w:hAnsi="Tahoma" w:cs="Tahoma"/>
          <w:sz w:val="22"/>
        </w:rPr>
        <w:tab/>
      </w:r>
      <w:r w:rsidRPr="00393866">
        <w:rPr>
          <w:rFonts w:ascii="Tahoma" w:hAnsi="Tahoma" w:cs="Tahoma"/>
          <w:sz w:val="22"/>
        </w:rPr>
        <w:tab/>
        <w:t>DASS (Control Station)</w:t>
      </w:r>
    </w:p>
    <w:p w14:paraId="603A4B2F" w14:textId="77777777" w:rsidR="005E1BE2" w:rsidRPr="00393866" w:rsidRDefault="005E1BE2" w:rsidP="00AC6BB8">
      <w:pPr>
        <w:pBdr>
          <w:top w:val="single" w:sz="6" w:space="1" w:color="auto"/>
          <w:left w:val="single" w:sz="6" w:space="0" w:color="auto"/>
          <w:bottom w:val="single" w:sz="6" w:space="1" w:color="auto"/>
          <w:right w:val="single" w:sz="6" w:space="1" w:color="auto"/>
        </w:pBdr>
        <w:tabs>
          <w:tab w:val="left" w:pos="3119"/>
          <w:tab w:val="left" w:pos="3686"/>
          <w:tab w:val="left" w:pos="3828"/>
        </w:tabs>
        <w:rPr>
          <w:rFonts w:ascii="Tahoma" w:hAnsi="Tahoma" w:cs="Tahoma"/>
          <w:sz w:val="22"/>
        </w:rPr>
      </w:pPr>
      <w:r w:rsidRPr="00393866">
        <w:rPr>
          <w:rFonts w:ascii="Tahoma" w:hAnsi="Tahoma" w:cs="Tahoma"/>
          <w:sz w:val="22"/>
        </w:rPr>
        <w:tab/>
      </w:r>
      <w:smartTag w:uri="urn:schemas-microsoft-com:office:smarttags" w:element="place">
        <w:r w:rsidRPr="00393866">
          <w:rPr>
            <w:rFonts w:ascii="Tahoma" w:hAnsi="Tahoma" w:cs="Tahoma"/>
            <w:b/>
            <w:sz w:val="22"/>
          </w:rPr>
          <w:t>E</w:t>
        </w:r>
        <w:r w:rsidRPr="00393866">
          <w:rPr>
            <w:rFonts w:ascii="Tahoma" w:hAnsi="Tahoma" w:cs="Tahoma"/>
            <w:sz w:val="22"/>
          </w:rPr>
          <w:tab/>
        </w:r>
        <w:r w:rsidRPr="00393866">
          <w:rPr>
            <w:rFonts w:ascii="Tahoma" w:hAnsi="Tahoma" w:cs="Tahoma"/>
            <w:sz w:val="22"/>
          </w:rPr>
          <w:tab/>
          <w:t>RIVA</w:t>
        </w:r>
      </w:smartTag>
      <w:r w:rsidRPr="00393866">
        <w:rPr>
          <w:rFonts w:ascii="Tahoma" w:hAnsi="Tahoma" w:cs="Tahoma"/>
          <w:sz w:val="22"/>
        </w:rPr>
        <w:t xml:space="preserve"> </w:t>
      </w:r>
    </w:p>
    <w:p w14:paraId="37633B12" w14:textId="77777777" w:rsidR="005E1BE2" w:rsidRPr="00393866" w:rsidRDefault="005E1BE2" w:rsidP="00AC6BB8">
      <w:pPr>
        <w:pBdr>
          <w:top w:val="single" w:sz="6" w:space="1" w:color="auto"/>
          <w:left w:val="single" w:sz="6" w:space="0" w:color="auto"/>
          <w:bottom w:val="single" w:sz="6" w:space="1" w:color="auto"/>
          <w:right w:val="single" w:sz="6" w:space="1" w:color="auto"/>
        </w:pBdr>
        <w:tabs>
          <w:tab w:val="left" w:pos="3119"/>
          <w:tab w:val="left" w:pos="3686"/>
          <w:tab w:val="left" w:pos="3828"/>
        </w:tabs>
        <w:rPr>
          <w:rFonts w:ascii="Tahoma" w:hAnsi="Tahoma" w:cs="Tahoma"/>
          <w:sz w:val="22"/>
        </w:rPr>
      </w:pPr>
      <w:r w:rsidRPr="00393866">
        <w:rPr>
          <w:rFonts w:ascii="Tahoma" w:hAnsi="Tahoma" w:cs="Tahoma"/>
          <w:sz w:val="22"/>
        </w:rPr>
        <w:tab/>
      </w:r>
      <w:r w:rsidRPr="00393866">
        <w:rPr>
          <w:rFonts w:ascii="Tahoma" w:hAnsi="Tahoma" w:cs="Tahoma"/>
          <w:b/>
          <w:sz w:val="22"/>
        </w:rPr>
        <w:t>F</w:t>
      </w:r>
      <w:r w:rsidRPr="00393866">
        <w:rPr>
          <w:rFonts w:ascii="Tahoma" w:hAnsi="Tahoma" w:cs="Tahoma"/>
          <w:sz w:val="22"/>
        </w:rPr>
        <w:tab/>
      </w:r>
      <w:r w:rsidRPr="00393866">
        <w:rPr>
          <w:rFonts w:ascii="Tahoma" w:hAnsi="Tahoma" w:cs="Tahoma"/>
          <w:sz w:val="22"/>
        </w:rPr>
        <w:tab/>
        <w:t xml:space="preserve">Financial Accounting </w:t>
      </w:r>
    </w:p>
    <w:p w14:paraId="74DDE01A" w14:textId="77777777" w:rsidR="005E1BE2" w:rsidRPr="00393866" w:rsidRDefault="005E1BE2" w:rsidP="00AC6BB8">
      <w:pPr>
        <w:pBdr>
          <w:top w:val="single" w:sz="6" w:space="1" w:color="auto"/>
          <w:left w:val="single" w:sz="6" w:space="0" w:color="auto"/>
          <w:bottom w:val="single" w:sz="6" w:space="1" w:color="auto"/>
          <w:right w:val="single" w:sz="6" w:space="1" w:color="auto"/>
        </w:pBdr>
        <w:tabs>
          <w:tab w:val="left" w:pos="3119"/>
          <w:tab w:val="left" w:pos="3686"/>
          <w:tab w:val="left" w:pos="3828"/>
        </w:tabs>
        <w:rPr>
          <w:rFonts w:ascii="Tahoma" w:hAnsi="Tahoma" w:cs="Tahoma"/>
          <w:sz w:val="22"/>
        </w:rPr>
      </w:pPr>
      <w:r w:rsidRPr="00393866">
        <w:rPr>
          <w:rFonts w:ascii="Tahoma" w:hAnsi="Tahoma" w:cs="Tahoma"/>
          <w:sz w:val="22"/>
        </w:rPr>
        <w:tab/>
      </w:r>
      <w:r w:rsidRPr="00393866">
        <w:rPr>
          <w:rFonts w:ascii="Tahoma" w:hAnsi="Tahoma" w:cs="Tahoma"/>
          <w:b/>
          <w:sz w:val="22"/>
        </w:rPr>
        <w:t>G</w:t>
      </w:r>
      <w:r w:rsidRPr="00393866">
        <w:rPr>
          <w:rFonts w:ascii="Tahoma" w:hAnsi="Tahoma" w:cs="Tahoma"/>
          <w:sz w:val="22"/>
        </w:rPr>
        <w:tab/>
      </w:r>
      <w:r w:rsidRPr="00393866">
        <w:rPr>
          <w:rFonts w:ascii="Tahoma" w:hAnsi="Tahoma" w:cs="Tahoma"/>
          <w:sz w:val="22"/>
        </w:rPr>
        <w:tab/>
        <w:t>General Ledger</w:t>
      </w:r>
    </w:p>
    <w:p w14:paraId="7EEB38FB" w14:textId="77777777" w:rsidR="005E1BE2" w:rsidRPr="00393866" w:rsidRDefault="005E1BE2" w:rsidP="00AC6BB8">
      <w:pPr>
        <w:pBdr>
          <w:top w:val="single" w:sz="6" w:space="1" w:color="auto"/>
          <w:left w:val="single" w:sz="6" w:space="0" w:color="auto"/>
          <w:bottom w:val="single" w:sz="6" w:space="1" w:color="auto"/>
          <w:right w:val="single" w:sz="6" w:space="1" w:color="auto"/>
        </w:pBdr>
        <w:tabs>
          <w:tab w:val="left" w:pos="3119"/>
          <w:tab w:val="left" w:pos="3686"/>
          <w:tab w:val="left" w:pos="3828"/>
        </w:tabs>
        <w:rPr>
          <w:rFonts w:ascii="Tahoma" w:hAnsi="Tahoma" w:cs="Tahoma"/>
          <w:sz w:val="22"/>
        </w:rPr>
      </w:pPr>
      <w:r w:rsidRPr="00393866">
        <w:rPr>
          <w:rFonts w:ascii="Tahoma" w:hAnsi="Tahoma" w:cs="Tahoma"/>
          <w:sz w:val="22"/>
        </w:rPr>
        <w:tab/>
      </w:r>
      <w:r w:rsidRPr="00393866">
        <w:rPr>
          <w:rFonts w:ascii="Tahoma" w:hAnsi="Tahoma" w:cs="Tahoma"/>
          <w:b/>
          <w:sz w:val="22"/>
        </w:rPr>
        <w:t>H</w:t>
      </w:r>
      <w:r w:rsidRPr="00393866">
        <w:rPr>
          <w:rFonts w:ascii="Tahoma" w:hAnsi="Tahoma" w:cs="Tahoma"/>
          <w:sz w:val="22"/>
        </w:rPr>
        <w:tab/>
      </w:r>
      <w:r w:rsidRPr="00393866">
        <w:rPr>
          <w:rFonts w:ascii="Tahoma" w:hAnsi="Tahoma" w:cs="Tahoma"/>
          <w:sz w:val="22"/>
        </w:rPr>
        <w:tab/>
        <w:t>Human Resource Planning</w:t>
      </w:r>
    </w:p>
    <w:p w14:paraId="20F5F8FC" w14:textId="77777777" w:rsidR="005E1BE2" w:rsidRPr="00393866" w:rsidRDefault="005E1BE2" w:rsidP="00AC6BB8">
      <w:pPr>
        <w:pBdr>
          <w:top w:val="single" w:sz="6" w:space="1" w:color="auto"/>
          <w:left w:val="single" w:sz="6" w:space="0" w:color="auto"/>
          <w:bottom w:val="single" w:sz="6" w:space="1" w:color="auto"/>
          <w:right w:val="single" w:sz="6" w:space="1" w:color="auto"/>
        </w:pBdr>
        <w:tabs>
          <w:tab w:val="left" w:pos="3119"/>
          <w:tab w:val="left" w:pos="3686"/>
          <w:tab w:val="left" w:pos="3828"/>
        </w:tabs>
        <w:rPr>
          <w:rFonts w:ascii="Tahoma" w:hAnsi="Tahoma" w:cs="Tahoma"/>
          <w:sz w:val="22"/>
        </w:rPr>
      </w:pPr>
      <w:r w:rsidRPr="00393866">
        <w:rPr>
          <w:rFonts w:ascii="Tahoma" w:hAnsi="Tahoma" w:cs="Tahoma"/>
          <w:b/>
          <w:sz w:val="22"/>
        </w:rPr>
        <w:tab/>
        <w:t>I</w:t>
      </w:r>
      <w:r w:rsidRPr="00393866">
        <w:rPr>
          <w:rFonts w:ascii="Tahoma" w:hAnsi="Tahoma" w:cs="Tahoma"/>
          <w:sz w:val="22"/>
        </w:rPr>
        <w:tab/>
      </w:r>
      <w:r w:rsidRPr="00393866">
        <w:rPr>
          <w:rFonts w:ascii="Tahoma" w:hAnsi="Tahoma" w:cs="Tahoma"/>
          <w:sz w:val="22"/>
        </w:rPr>
        <w:tab/>
        <w:t>Plant Maintenance</w:t>
      </w:r>
    </w:p>
    <w:p w14:paraId="175DA282" w14:textId="77777777" w:rsidR="005E1BE2" w:rsidRPr="00393866" w:rsidRDefault="005E1BE2" w:rsidP="00AC6BB8">
      <w:pPr>
        <w:pBdr>
          <w:top w:val="single" w:sz="6" w:space="1" w:color="auto"/>
          <w:left w:val="single" w:sz="6" w:space="0" w:color="auto"/>
          <w:bottom w:val="single" w:sz="6" w:space="1" w:color="auto"/>
          <w:right w:val="single" w:sz="6" w:space="1" w:color="auto"/>
        </w:pBdr>
        <w:tabs>
          <w:tab w:val="left" w:pos="3119"/>
          <w:tab w:val="left" w:pos="3686"/>
          <w:tab w:val="left" w:pos="3828"/>
        </w:tabs>
        <w:rPr>
          <w:rFonts w:ascii="Tahoma" w:hAnsi="Tahoma" w:cs="Tahoma"/>
          <w:sz w:val="22"/>
        </w:rPr>
      </w:pPr>
      <w:r w:rsidRPr="00393866">
        <w:rPr>
          <w:rFonts w:ascii="Tahoma" w:hAnsi="Tahoma" w:cs="Tahoma"/>
          <w:sz w:val="22"/>
        </w:rPr>
        <w:tab/>
      </w:r>
      <w:r w:rsidRPr="00393866">
        <w:rPr>
          <w:rFonts w:ascii="Tahoma" w:hAnsi="Tahoma" w:cs="Tahoma"/>
          <w:b/>
          <w:sz w:val="22"/>
        </w:rPr>
        <w:t>J</w:t>
      </w:r>
      <w:r w:rsidRPr="00393866">
        <w:rPr>
          <w:rFonts w:ascii="Tahoma" w:hAnsi="Tahoma" w:cs="Tahoma"/>
          <w:sz w:val="22"/>
        </w:rPr>
        <w:tab/>
      </w:r>
      <w:r w:rsidRPr="00393866">
        <w:rPr>
          <w:rFonts w:ascii="Tahoma" w:hAnsi="Tahoma" w:cs="Tahoma"/>
          <w:sz w:val="22"/>
        </w:rPr>
        <w:tab/>
        <w:t>Publishing</w:t>
      </w:r>
    </w:p>
    <w:p w14:paraId="7E300939" w14:textId="77777777" w:rsidR="005E1BE2" w:rsidRPr="00393866" w:rsidRDefault="005E1BE2" w:rsidP="00AC6BB8">
      <w:pPr>
        <w:pBdr>
          <w:top w:val="single" w:sz="6" w:space="1" w:color="auto"/>
          <w:left w:val="single" w:sz="6" w:space="0" w:color="auto"/>
          <w:bottom w:val="single" w:sz="6" w:space="1" w:color="auto"/>
          <w:right w:val="single" w:sz="6" w:space="1" w:color="auto"/>
        </w:pBdr>
        <w:tabs>
          <w:tab w:val="left" w:pos="3119"/>
          <w:tab w:val="left" w:pos="3686"/>
          <w:tab w:val="left" w:pos="3828"/>
        </w:tabs>
        <w:rPr>
          <w:rFonts w:ascii="Tahoma" w:hAnsi="Tahoma" w:cs="Tahoma"/>
          <w:sz w:val="22"/>
        </w:rPr>
      </w:pPr>
      <w:r w:rsidRPr="00393866">
        <w:rPr>
          <w:rFonts w:ascii="Tahoma" w:hAnsi="Tahoma" w:cs="Tahoma"/>
          <w:sz w:val="22"/>
        </w:rPr>
        <w:tab/>
      </w:r>
      <w:r w:rsidRPr="00393866">
        <w:rPr>
          <w:rFonts w:ascii="Tahoma" w:hAnsi="Tahoma" w:cs="Tahoma"/>
          <w:b/>
          <w:sz w:val="22"/>
        </w:rPr>
        <w:t>K</w:t>
      </w:r>
      <w:r w:rsidRPr="00393866">
        <w:rPr>
          <w:rFonts w:ascii="Tahoma" w:hAnsi="Tahoma" w:cs="Tahoma"/>
          <w:sz w:val="22"/>
        </w:rPr>
        <w:tab/>
      </w:r>
      <w:r w:rsidRPr="00393866">
        <w:rPr>
          <w:rFonts w:ascii="Tahoma" w:hAnsi="Tahoma" w:cs="Tahoma"/>
          <w:sz w:val="22"/>
        </w:rPr>
        <w:tab/>
        <w:t>Cost Accounting</w:t>
      </w:r>
    </w:p>
    <w:p w14:paraId="13DED229" w14:textId="77777777" w:rsidR="005E1BE2" w:rsidRPr="00393866" w:rsidRDefault="005E1BE2" w:rsidP="00AC6BB8">
      <w:pPr>
        <w:pBdr>
          <w:top w:val="single" w:sz="6" w:space="1" w:color="auto"/>
          <w:left w:val="single" w:sz="6" w:space="0" w:color="auto"/>
          <w:bottom w:val="single" w:sz="6" w:space="1" w:color="auto"/>
          <w:right w:val="single" w:sz="6" w:space="1" w:color="auto"/>
        </w:pBdr>
        <w:tabs>
          <w:tab w:val="left" w:pos="3119"/>
          <w:tab w:val="left" w:pos="3686"/>
          <w:tab w:val="left" w:pos="3828"/>
        </w:tabs>
        <w:rPr>
          <w:rFonts w:ascii="Tahoma" w:hAnsi="Tahoma" w:cs="Tahoma"/>
          <w:sz w:val="22"/>
        </w:rPr>
      </w:pPr>
      <w:r w:rsidRPr="00393866">
        <w:rPr>
          <w:rFonts w:ascii="Tahoma" w:hAnsi="Tahoma" w:cs="Tahoma"/>
          <w:sz w:val="22"/>
        </w:rPr>
        <w:tab/>
      </w:r>
      <w:r w:rsidRPr="00393866">
        <w:rPr>
          <w:rFonts w:ascii="Tahoma" w:hAnsi="Tahoma" w:cs="Tahoma"/>
          <w:b/>
          <w:sz w:val="22"/>
        </w:rPr>
        <w:t>L</w:t>
      </w:r>
      <w:r w:rsidRPr="00393866">
        <w:rPr>
          <w:rFonts w:ascii="Tahoma" w:hAnsi="Tahoma" w:cs="Tahoma"/>
          <w:sz w:val="22"/>
        </w:rPr>
        <w:tab/>
      </w:r>
      <w:r w:rsidRPr="00393866">
        <w:rPr>
          <w:rFonts w:ascii="Tahoma" w:hAnsi="Tahoma" w:cs="Tahoma"/>
          <w:sz w:val="22"/>
        </w:rPr>
        <w:tab/>
        <w:t>Warehouse Management</w:t>
      </w:r>
    </w:p>
    <w:p w14:paraId="66312B82" w14:textId="77777777" w:rsidR="005E1BE2" w:rsidRPr="00393866" w:rsidRDefault="005E1BE2" w:rsidP="00AC6BB8">
      <w:pPr>
        <w:pBdr>
          <w:top w:val="single" w:sz="6" w:space="1" w:color="auto"/>
          <w:left w:val="single" w:sz="6" w:space="0" w:color="auto"/>
          <w:bottom w:val="single" w:sz="6" w:space="1" w:color="auto"/>
          <w:right w:val="single" w:sz="6" w:space="1" w:color="auto"/>
        </w:pBdr>
        <w:tabs>
          <w:tab w:val="left" w:pos="3119"/>
          <w:tab w:val="left" w:pos="3686"/>
          <w:tab w:val="left" w:pos="3828"/>
        </w:tabs>
        <w:rPr>
          <w:rFonts w:ascii="Tahoma" w:hAnsi="Tahoma" w:cs="Tahoma"/>
          <w:sz w:val="22"/>
        </w:rPr>
      </w:pPr>
      <w:r w:rsidRPr="00393866">
        <w:rPr>
          <w:rFonts w:ascii="Tahoma" w:hAnsi="Tahoma" w:cs="Tahoma"/>
          <w:b/>
          <w:sz w:val="22"/>
        </w:rPr>
        <w:tab/>
        <w:t>M</w:t>
      </w:r>
      <w:r w:rsidRPr="00393866">
        <w:rPr>
          <w:rFonts w:ascii="Tahoma" w:hAnsi="Tahoma" w:cs="Tahoma"/>
          <w:sz w:val="22"/>
        </w:rPr>
        <w:tab/>
      </w:r>
      <w:r w:rsidRPr="00393866">
        <w:rPr>
          <w:rFonts w:ascii="Tahoma" w:hAnsi="Tahoma" w:cs="Tahoma"/>
          <w:sz w:val="22"/>
        </w:rPr>
        <w:tab/>
        <w:t xml:space="preserve">Materials Management </w:t>
      </w:r>
    </w:p>
    <w:p w14:paraId="075F1869" w14:textId="77777777" w:rsidR="005E1BE2" w:rsidRPr="00393866" w:rsidRDefault="005E1BE2" w:rsidP="00AC6BB8">
      <w:pPr>
        <w:pBdr>
          <w:top w:val="single" w:sz="6" w:space="1" w:color="auto"/>
          <w:left w:val="single" w:sz="6" w:space="0" w:color="auto"/>
          <w:bottom w:val="single" w:sz="6" w:space="1" w:color="auto"/>
          <w:right w:val="single" w:sz="6" w:space="1" w:color="auto"/>
        </w:pBdr>
        <w:tabs>
          <w:tab w:val="left" w:pos="3119"/>
          <w:tab w:val="left" w:pos="3686"/>
          <w:tab w:val="left" w:pos="3828"/>
        </w:tabs>
        <w:rPr>
          <w:rFonts w:ascii="Tahoma" w:hAnsi="Tahoma" w:cs="Tahoma"/>
          <w:sz w:val="22"/>
        </w:rPr>
      </w:pPr>
      <w:r w:rsidRPr="00393866">
        <w:rPr>
          <w:rFonts w:ascii="Tahoma" w:hAnsi="Tahoma" w:cs="Tahoma"/>
          <w:sz w:val="22"/>
        </w:rPr>
        <w:tab/>
      </w:r>
      <w:r w:rsidRPr="00393866">
        <w:rPr>
          <w:rFonts w:ascii="Tahoma" w:hAnsi="Tahoma" w:cs="Tahoma"/>
          <w:b/>
          <w:sz w:val="22"/>
        </w:rPr>
        <w:t>N</w:t>
      </w:r>
      <w:r w:rsidRPr="00393866">
        <w:rPr>
          <w:rFonts w:ascii="Tahoma" w:hAnsi="Tahoma" w:cs="Tahoma"/>
          <w:sz w:val="22"/>
        </w:rPr>
        <w:tab/>
      </w:r>
      <w:r w:rsidRPr="00393866">
        <w:rPr>
          <w:rFonts w:ascii="Tahoma" w:hAnsi="Tahoma" w:cs="Tahoma"/>
          <w:sz w:val="22"/>
        </w:rPr>
        <w:tab/>
        <w:t>Hospital</w:t>
      </w:r>
    </w:p>
    <w:p w14:paraId="6638231F" w14:textId="77777777" w:rsidR="005E1BE2" w:rsidRPr="00393866" w:rsidRDefault="005E1BE2" w:rsidP="00AC6BB8">
      <w:pPr>
        <w:pBdr>
          <w:top w:val="single" w:sz="6" w:space="1" w:color="auto"/>
          <w:left w:val="single" w:sz="6" w:space="0" w:color="auto"/>
          <w:bottom w:val="single" w:sz="6" w:space="1" w:color="auto"/>
          <w:right w:val="single" w:sz="6" w:space="1" w:color="auto"/>
        </w:pBdr>
        <w:tabs>
          <w:tab w:val="left" w:pos="3119"/>
          <w:tab w:val="left" w:pos="3686"/>
          <w:tab w:val="left" w:pos="3828"/>
        </w:tabs>
        <w:rPr>
          <w:rFonts w:ascii="Tahoma" w:hAnsi="Tahoma" w:cs="Tahoma"/>
          <w:sz w:val="22"/>
        </w:rPr>
      </w:pPr>
      <w:r w:rsidRPr="00393866">
        <w:rPr>
          <w:rFonts w:ascii="Tahoma" w:hAnsi="Tahoma" w:cs="Tahoma"/>
          <w:sz w:val="22"/>
        </w:rPr>
        <w:tab/>
      </w:r>
      <w:r w:rsidRPr="00393866">
        <w:rPr>
          <w:rFonts w:ascii="Tahoma" w:hAnsi="Tahoma" w:cs="Tahoma"/>
          <w:b/>
          <w:sz w:val="22"/>
        </w:rPr>
        <w:t>P</w:t>
      </w:r>
      <w:r w:rsidRPr="00393866">
        <w:rPr>
          <w:rFonts w:ascii="Tahoma" w:hAnsi="Tahoma" w:cs="Tahoma"/>
          <w:sz w:val="22"/>
        </w:rPr>
        <w:tab/>
      </w:r>
      <w:r w:rsidRPr="00393866">
        <w:rPr>
          <w:rFonts w:ascii="Tahoma" w:hAnsi="Tahoma" w:cs="Tahoma"/>
          <w:sz w:val="22"/>
        </w:rPr>
        <w:tab/>
        <w:t xml:space="preserve">Human Resource </w:t>
      </w:r>
    </w:p>
    <w:p w14:paraId="12A85832" w14:textId="77777777" w:rsidR="005E1BE2" w:rsidRDefault="005E1BE2" w:rsidP="00AC6BB8">
      <w:pPr>
        <w:pBdr>
          <w:top w:val="single" w:sz="6" w:space="1" w:color="auto"/>
          <w:left w:val="single" w:sz="6" w:space="0" w:color="auto"/>
          <w:bottom w:val="single" w:sz="6" w:space="1" w:color="auto"/>
          <w:right w:val="single" w:sz="6" w:space="1" w:color="auto"/>
        </w:pBdr>
        <w:tabs>
          <w:tab w:val="left" w:pos="3119"/>
          <w:tab w:val="left" w:pos="3686"/>
          <w:tab w:val="left" w:pos="3828"/>
        </w:tabs>
        <w:rPr>
          <w:rFonts w:ascii="Tahoma" w:hAnsi="Tahoma" w:cs="Tahoma"/>
          <w:sz w:val="22"/>
        </w:rPr>
      </w:pPr>
      <w:r w:rsidRPr="00393866">
        <w:rPr>
          <w:rFonts w:ascii="Tahoma" w:hAnsi="Tahoma" w:cs="Tahoma"/>
          <w:sz w:val="22"/>
        </w:rPr>
        <w:tab/>
      </w:r>
      <w:r w:rsidRPr="00393866">
        <w:rPr>
          <w:rFonts w:ascii="Tahoma" w:hAnsi="Tahoma" w:cs="Tahoma"/>
          <w:b/>
          <w:sz w:val="22"/>
        </w:rPr>
        <w:t>Q</w:t>
      </w:r>
      <w:r w:rsidRPr="00393866">
        <w:rPr>
          <w:rFonts w:ascii="Tahoma" w:hAnsi="Tahoma" w:cs="Tahoma"/>
          <w:sz w:val="22"/>
        </w:rPr>
        <w:tab/>
      </w:r>
      <w:r w:rsidRPr="00393866">
        <w:rPr>
          <w:rFonts w:ascii="Tahoma" w:hAnsi="Tahoma" w:cs="Tahoma"/>
          <w:sz w:val="22"/>
        </w:rPr>
        <w:tab/>
        <w:t>QSS (Quality Assurance)</w:t>
      </w:r>
    </w:p>
    <w:p w14:paraId="5F4C3A46" w14:textId="77777777" w:rsidR="00E43426" w:rsidRPr="002F6BE2" w:rsidRDefault="00E43426" w:rsidP="00AC6BB8">
      <w:pPr>
        <w:pBdr>
          <w:top w:val="single" w:sz="6" w:space="1" w:color="auto"/>
          <w:left w:val="single" w:sz="6" w:space="0" w:color="auto"/>
          <w:bottom w:val="single" w:sz="6" w:space="1" w:color="auto"/>
          <w:right w:val="single" w:sz="6" w:space="1" w:color="auto"/>
        </w:pBdr>
        <w:tabs>
          <w:tab w:val="left" w:pos="3119"/>
          <w:tab w:val="left" w:pos="3686"/>
          <w:tab w:val="left" w:pos="3828"/>
        </w:tabs>
        <w:rPr>
          <w:rFonts w:ascii="Tahoma" w:hAnsi="Tahoma" w:cs="Tahoma"/>
          <w:b/>
          <w:color w:val="FF0000"/>
          <w:sz w:val="22"/>
        </w:rPr>
      </w:pPr>
      <w:r w:rsidRPr="00E43426">
        <w:rPr>
          <w:rFonts w:ascii="Tahoma" w:hAnsi="Tahoma" w:cs="Tahoma"/>
          <w:b/>
          <w:sz w:val="22"/>
        </w:rPr>
        <w:tab/>
      </w:r>
      <w:r w:rsidRPr="00260CFD">
        <w:rPr>
          <w:rFonts w:ascii="Tahoma" w:hAnsi="Tahoma" w:cs="Tahoma"/>
          <w:b/>
          <w:sz w:val="22"/>
          <w:rPrChange w:id="39" w:author="Mon Magallanes" w:date="2020-11-26T06:44:00Z">
            <w:rPr>
              <w:rFonts w:ascii="Tahoma" w:hAnsi="Tahoma" w:cs="Tahoma"/>
              <w:b/>
              <w:color w:val="FF0000"/>
              <w:sz w:val="22"/>
            </w:rPr>
          </w:rPrChange>
        </w:rPr>
        <w:t>R</w:t>
      </w:r>
      <w:r w:rsidRPr="00260CFD">
        <w:rPr>
          <w:rFonts w:ascii="Tahoma" w:hAnsi="Tahoma" w:cs="Tahoma"/>
          <w:b/>
          <w:sz w:val="22"/>
          <w:rPrChange w:id="40" w:author="Mon Magallanes" w:date="2020-11-26T06:44:00Z">
            <w:rPr>
              <w:rFonts w:ascii="Tahoma" w:hAnsi="Tahoma" w:cs="Tahoma"/>
              <w:b/>
              <w:color w:val="FF0000"/>
              <w:sz w:val="22"/>
            </w:rPr>
          </w:rPrChange>
        </w:rPr>
        <w:tab/>
      </w:r>
      <w:r w:rsidRPr="00260CFD">
        <w:rPr>
          <w:rFonts w:ascii="Tahoma" w:hAnsi="Tahoma" w:cs="Tahoma"/>
          <w:b/>
          <w:sz w:val="22"/>
          <w:rPrChange w:id="41" w:author="Mon Magallanes" w:date="2020-11-26T06:44:00Z">
            <w:rPr>
              <w:rFonts w:ascii="Tahoma" w:hAnsi="Tahoma" w:cs="Tahoma"/>
              <w:b/>
              <w:color w:val="FF0000"/>
              <w:sz w:val="22"/>
            </w:rPr>
          </w:rPrChange>
        </w:rPr>
        <w:tab/>
      </w:r>
      <w:r w:rsidRPr="00260CFD">
        <w:rPr>
          <w:rFonts w:ascii="Tahoma" w:hAnsi="Tahoma" w:cs="Tahoma"/>
          <w:bCs/>
          <w:sz w:val="22"/>
          <w:rPrChange w:id="42" w:author="Mon Magallanes" w:date="2020-11-26T06:44:00Z">
            <w:rPr>
              <w:rFonts w:ascii="Tahoma" w:hAnsi="Tahoma" w:cs="Tahoma"/>
              <w:b/>
              <w:color w:val="FF0000"/>
              <w:sz w:val="22"/>
            </w:rPr>
          </w:rPrChange>
        </w:rPr>
        <w:t>CRM system</w:t>
      </w:r>
    </w:p>
    <w:p w14:paraId="0A646D8B" w14:textId="77777777" w:rsidR="005E1BE2" w:rsidRPr="00393866" w:rsidRDefault="005E1BE2" w:rsidP="00AC6BB8">
      <w:pPr>
        <w:pBdr>
          <w:top w:val="single" w:sz="6" w:space="1" w:color="auto"/>
          <w:left w:val="single" w:sz="6" w:space="0" w:color="auto"/>
          <w:bottom w:val="single" w:sz="6" w:space="1" w:color="auto"/>
          <w:right w:val="single" w:sz="6" w:space="1" w:color="auto"/>
        </w:pBdr>
        <w:tabs>
          <w:tab w:val="left" w:pos="3119"/>
          <w:tab w:val="left" w:pos="3686"/>
          <w:tab w:val="left" w:pos="3828"/>
        </w:tabs>
        <w:rPr>
          <w:rFonts w:ascii="Tahoma" w:hAnsi="Tahoma" w:cs="Tahoma"/>
          <w:sz w:val="22"/>
        </w:rPr>
      </w:pPr>
      <w:r w:rsidRPr="00393866">
        <w:rPr>
          <w:rFonts w:ascii="Tahoma" w:hAnsi="Tahoma" w:cs="Tahoma"/>
          <w:b/>
          <w:sz w:val="22"/>
        </w:rPr>
        <w:tab/>
        <w:t>S</w:t>
      </w:r>
      <w:r w:rsidRPr="00393866">
        <w:rPr>
          <w:rFonts w:ascii="Tahoma" w:hAnsi="Tahoma" w:cs="Tahoma"/>
          <w:sz w:val="22"/>
        </w:rPr>
        <w:tab/>
      </w:r>
      <w:r w:rsidRPr="00393866">
        <w:rPr>
          <w:rFonts w:ascii="Tahoma" w:hAnsi="Tahoma" w:cs="Tahoma"/>
          <w:sz w:val="22"/>
        </w:rPr>
        <w:tab/>
        <w:t>Basis</w:t>
      </w:r>
    </w:p>
    <w:p w14:paraId="49CB265E" w14:textId="77777777" w:rsidR="005E1BE2" w:rsidRPr="00393866" w:rsidRDefault="005E1BE2" w:rsidP="00AC6BB8">
      <w:pPr>
        <w:pBdr>
          <w:top w:val="single" w:sz="6" w:space="1" w:color="auto"/>
          <w:left w:val="single" w:sz="6" w:space="0" w:color="auto"/>
          <w:bottom w:val="single" w:sz="6" w:space="1" w:color="auto"/>
          <w:right w:val="single" w:sz="6" w:space="1" w:color="auto"/>
        </w:pBdr>
        <w:tabs>
          <w:tab w:val="left" w:pos="3119"/>
          <w:tab w:val="left" w:pos="3686"/>
          <w:tab w:val="left" w:pos="3828"/>
        </w:tabs>
        <w:rPr>
          <w:rFonts w:ascii="Tahoma" w:hAnsi="Tahoma" w:cs="Tahoma"/>
          <w:sz w:val="22"/>
        </w:rPr>
      </w:pPr>
      <w:r w:rsidRPr="00393866">
        <w:rPr>
          <w:rFonts w:ascii="Tahoma" w:hAnsi="Tahoma" w:cs="Tahoma"/>
          <w:sz w:val="22"/>
        </w:rPr>
        <w:lastRenderedPageBreak/>
        <w:tab/>
      </w:r>
      <w:r w:rsidRPr="00393866">
        <w:rPr>
          <w:rFonts w:ascii="Tahoma" w:hAnsi="Tahoma" w:cs="Tahoma"/>
          <w:b/>
          <w:sz w:val="22"/>
        </w:rPr>
        <w:t>U</w:t>
      </w:r>
      <w:r w:rsidRPr="00393866">
        <w:rPr>
          <w:rFonts w:ascii="Tahoma" w:hAnsi="Tahoma" w:cs="Tahoma"/>
          <w:sz w:val="22"/>
        </w:rPr>
        <w:tab/>
      </w:r>
      <w:r w:rsidRPr="00393866">
        <w:rPr>
          <w:rFonts w:ascii="Tahoma" w:hAnsi="Tahoma" w:cs="Tahoma"/>
          <w:sz w:val="22"/>
        </w:rPr>
        <w:tab/>
        <w:t>EDM (</w:t>
      </w:r>
      <w:smartTag w:uri="urn:schemas-microsoft-com:office:smarttags" w:element="City">
        <w:smartTag w:uri="urn:schemas-microsoft-com:office:smarttags" w:element="place">
          <w:r w:rsidRPr="00393866">
            <w:rPr>
              <w:rFonts w:ascii="Tahoma" w:hAnsi="Tahoma" w:cs="Tahoma"/>
              <w:sz w:val="22"/>
            </w:rPr>
            <w:t>Enterprise</w:t>
          </w:r>
        </w:smartTag>
      </w:smartTag>
      <w:r w:rsidRPr="00393866">
        <w:rPr>
          <w:rFonts w:ascii="Tahoma" w:hAnsi="Tahoma" w:cs="Tahoma"/>
          <w:sz w:val="22"/>
        </w:rPr>
        <w:t xml:space="preserve"> Data Model)</w:t>
      </w:r>
    </w:p>
    <w:p w14:paraId="118BB8D2" w14:textId="77777777" w:rsidR="005E1BE2" w:rsidRPr="00393866" w:rsidRDefault="005E1BE2" w:rsidP="00AC6BB8">
      <w:pPr>
        <w:pBdr>
          <w:top w:val="single" w:sz="6" w:space="1" w:color="auto"/>
          <w:left w:val="single" w:sz="6" w:space="0" w:color="auto"/>
          <w:bottom w:val="single" w:sz="6" w:space="1" w:color="auto"/>
          <w:right w:val="single" w:sz="6" w:space="1" w:color="auto"/>
        </w:pBdr>
        <w:tabs>
          <w:tab w:val="left" w:pos="3119"/>
          <w:tab w:val="left" w:pos="3686"/>
          <w:tab w:val="left" w:pos="3828"/>
        </w:tabs>
        <w:rPr>
          <w:rFonts w:ascii="Tahoma" w:hAnsi="Tahoma" w:cs="Tahoma"/>
          <w:sz w:val="22"/>
        </w:rPr>
      </w:pPr>
      <w:r w:rsidRPr="00393866">
        <w:rPr>
          <w:rFonts w:ascii="Tahoma" w:hAnsi="Tahoma" w:cs="Tahoma"/>
          <w:sz w:val="22"/>
        </w:rPr>
        <w:tab/>
      </w:r>
      <w:r w:rsidRPr="00393866">
        <w:rPr>
          <w:rFonts w:ascii="Tahoma" w:hAnsi="Tahoma" w:cs="Tahoma"/>
          <w:b/>
          <w:sz w:val="22"/>
        </w:rPr>
        <w:t>V</w:t>
      </w:r>
      <w:r w:rsidRPr="00393866">
        <w:rPr>
          <w:rFonts w:ascii="Tahoma" w:hAnsi="Tahoma" w:cs="Tahoma"/>
          <w:sz w:val="22"/>
        </w:rPr>
        <w:tab/>
      </w:r>
      <w:r w:rsidRPr="00393866">
        <w:rPr>
          <w:rFonts w:ascii="Tahoma" w:hAnsi="Tahoma" w:cs="Tahoma"/>
          <w:sz w:val="22"/>
        </w:rPr>
        <w:tab/>
        <w:t xml:space="preserve">Sales and Distribution </w:t>
      </w:r>
    </w:p>
    <w:p w14:paraId="383E0D82" w14:textId="77777777" w:rsidR="005E1BE2" w:rsidRPr="00393866" w:rsidRDefault="005E1BE2" w:rsidP="00AC6BB8">
      <w:pPr>
        <w:pBdr>
          <w:top w:val="single" w:sz="6" w:space="1" w:color="auto"/>
          <w:left w:val="single" w:sz="6" w:space="0" w:color="auto"/>
          <w:bottom w:val="single" w:sz="6" w:space="1" w:color="auto"/>
          <w:right w:val="single" w:sz="6" w:space="1" w:color="auto"/>
        </w:pBdr>
        <w:tabs>
          <w:tab w:val="left" w:pos="3119"/>
          <w:tab w:val="left" w:pos="3686"/>
          <w:tab w:val="left" w:pos="3828"/>
        </w:tabs>
        <w:rPr>
          <w:rFonts w:ascii="Tahoma" w:hAnsi="Tahoma" w:cs="Tahoma"/>
          <w:sz w:val="22"/>
        </w:rPr>
      </w:pPr>
      <w:r w:rsidRPr="00393866">
        <w:rPr>
          <w:rFonts w:ascii="Tahoma" w:hAnsi="Tahoma" w:cs="Tahoma"/>
          <w:sz w:val="22"/>
        </w:rPr>
        <w:tab/>
      </w:r>
      <w:r w:rsidRPr="00393866">
        <w:rPr>
          <w:rFonts w:ascii="Tahoma" w:hAnsi="Tahoma" w:cs="Tahoma"/>
          <w:b/>
          <w:sz w:val="22"/>
        </w:rPr>
        <w:t>W</w:t>
      </w:r>
      <w:r w:rsidRPr="00393866">
        <w:rPr>
          <w:rFonts w:ascii="Tahoma" w:hAnsi="Tahoma" w:cs="Tahoma"/>
          <w:sz w:val="22"/>
        </w:rPr>
        <w:tab/>
      </w:r>
      <w:r w:rsidRPr="00393866">
        <w:rPr>
          <w:rFonts w:ascii="Tahoma" w:hAnsi="Tahoma" w:cs="Tahoma"/>
          <w:sz w:val="22"/>
        </w:rPr>
        <w:tab/>
        <w:t>MSS (Material Merchandising System)</w:t>
      </w:r>
    </w:p>
    <w:p w14:paraId="3F98F710" w14:textId="77777777" w:rsidR="005E1BE2" w:rsidRPr="00393866" w:rsidRDefault="005E1BE2" w:rsidP="00AC6BB8">
      <w:pPr>
        <w:pBdr>
          <w:top w:val="single" w:sz="6" w:space="1" w:color="auto"/>
          <w:left w:val="single" w:sz="6" w:space="0" w:color="auto"/>
          <w:bottom w:val="single" w:sz="6" w:space="1" w:color="auto"/>
          <w:right w:val="single" w:sz="6" w:space="1" w:color="auto"/>
        </w:pBdr>
        <w:tabs>
          <w:tab w:val="left" w:pos="3119"/>
          <w:tab w:val="left" w:pos="3686"/>
          <w:tab w:val="left" w:pos="3828"/>
        </w:tabs>
        <w:rPr>
          <w:rFonts w:ascii="Tahoma" w:hAnsi="Tahoma" w:cs="Tahoma"/>
          <w:sz w:val="22"/>
        </w:rPr>
      </w:pPr>
      <w:r w:rsidRPr="00393866">
        <w:rPr>
          <w:rFonts w:ascii="Tahoma" w:hAnsi="Tahoma" w:cs="Tahoma"/>
          <w:sz w:val="22"/>
        </w:rPr>
        <w:tab/>
      </w:r>
      <w:r w:rsidR="002215AD" w:rsidRPr="00393866">
        <w:rPr>
          <w:rFonts w:ascii="Tahoma" w:hAnsi="Tahoma" w:cs="Tahoma"/>
          <w:b/>
          <w:sz w:val="22"/>
        </w:rPr>
        <w:t>Z</w:t>
      </w:r>
      <w:r w:rsidRPr="00393866">
        <w:rPr>
          <w:rFonts w:ascii="Tahoma" w:hAnsi="Tahoma" w:cs="Tahoma"/>
          <w:sz w:val="22"/>
        </w:rPr>
        <w:tab/>
      </w:r>
      <w:r w:rsidRPr="00393866">
        <w:rPr>
          <w:rFonts w:ascii="Tahoma" w:hAnsi="Tahoma" w:cs="Tahoma"/>
          <w:sz w:val="22"/>
        </w:rPr>
        <w:tab/>
        <w:t>Cross Application</w:t>
      </w:r>
    </w:p>
    <w:p w14:paraId="6A4AFB8C" w14:textId="77777777" w:rsidR="005E1BE2" w:rsidRPr="00393866" w:rsidRDefault="005E1BE2" w:rsidP="00AC6BB8">
      <w:pPr>
        <w:pBdr>
          <w:top w:val="single" w:sz="6" w:space="1" w:color="auto"/>
          <w:left w:val="single" w:sz="6" w:space="0" w:color="auto"/>
          <w:bottom w:val="single" w:sz="6" w:space="1" w:color="auto"/>
          <w:right w:val="single" w:sz="6" w:space="1" w:color="auto"/>
        </w:pBdr>
        <w:tabs>
          <w:tab w:val="left" w:pos="3119"/>
          <w:tab w:val="left" w:pos="3686"/>
          <w:tab w:val="left" w:pos="3828"/>
        </w:tabs>
        <w:rPr>
          <w:rFonts w:ascii="Tahoma" w:hAnsi="Tahoma" w:cs="Tahoma"/>
          <w:sz w:val="22"/>
        </w:rPr>
      </w:pPr>
    </w:p>
    <w:p w14:paraId="59A128C9" w14:textId="795E2842" w:rsidR="005E1BE2" w:rsidRDefault="005E1BE2">
      <w:pPr>
        <w:rPr>
          <w:rFonts w:ascii="Tahoma" w:hAnsi="Tahoma" w:cs="Tahoma"/>
        </w:rPr>
      </w:pPr>
    </w:p>
    <w:p w14:paraId="2C3B64EA" w14:textId="77777777" w:rsidR="00FC1F34" w:rsidRDefault="00FC1F34">
      <w:pPr>
        <w:rPr>
          <w:rFonts w:ascii="Tahoma" w:hAnsi="Tahoma" w:cs="Tahoma"/>
        </w:rPr>
      </w:pPr>
    </w:p>
    <w:p w14:paraId="664002FE" w14:textId="31894650" w:rsidR="00060EC3" w:rsidRPr="00393866" w:rsidRDefault="00060EC3">
      <w:pPr>
        <w:rPr>
          <w:rFonts w:ascii="Tahoma" w:hAnsi="Tahoma" w:cs="Tahoma"/>
        </w:rPr>
      </w:pPr>
      <w:r>
        <w:rPr>
          <w:rFonts w:ascii="Tahoma" w:hAnsi="Tahoma" w:cs="Tahoma"/>
        </w:rPr>
        <w:t>Modules</w:t>
      </w:r>
    </w:p>
    <w:p w14:paraId="50872394" w14:textId="77777777" w:rsidR="005A5834" w:rsidRDefault="00C44D08" w:rsidP="003B7DB1">
      <w:pPr>
        <w:pBdr>
          <w:top w:val="single" w:sz="6" w:space="1" w:color="auto"/>
          <w:left w:val="single" w:sz="6" w:space="0" w:color="auto"/>
          <w:bottom w:val="single" w:sz="6" w:space="31" w:color="auto"/>
          <w:right w:val="single" w:sz="6" w:space="1" w:color="auto"/>
        </w:pBdr>
        <w:tabs>
          <w:tab w:val="left" w:pos="3119"/>
          <w:tab w:val="left" w:pos="3686"/>
          <w:tab w:val="left" w:pos="3828"/>
        </w:tabs>
        <w:rPr>
          <w:rFonts w:ascii="Tahoma" w:hAnsi="Tahoma" w:cs="Tahoma"/>
          <w:sz w:val="22"/>
        </w:rPr>
      </w:pPr>
      <w:r>
        <w:rPr>
          <w:rFonts w:ascii="Tahoma" w:hAnsi="Tahoma" w:cs="Tahoma"/>
          <w:sz w:val="22"/>
        </w:rPr>
        <w:tab/>
      </w:r>
    </w:p>
    <w:p w14:paraId="2CF22C14" w14:textId="2A984A32" w:rsidR="00C44D08" w:rsidRDefault="005A5834" w:rsidP="003B7DB1">
      <w:pPr>
        <w:pBdr>
          <w:top w:val="single" w:sz="6" w:space="1" w:color="auto"/>
          <w:left w:val="single" w:sz="6" w:space="0" w:color="auto"/>
          <w:bottom w:val="single" w:sz="6" w:space="31" w:color="auto"/>
          <w:right w:val="single" w:sz="6" w:space="1" w:color="auto"/>
        </w:pBdr>
        <w:tabs>
          <w:tab w:val="left" w:pos="3119"/>
          <w:tab w:val="left" w:pos="3686"/>
          <w:tab w:val="left" w:pos="3828"/>
        </w:tabs>
        <w:rPr>
          <w:rFonts w:ascii="Tahoma" w:hAnsi="Tahoma" w:cs="Tahoma"/>
          <w:sz w:val="22"/>
        </w:rPr>
      </w:pPr>
      <w:r>
        <w:rPr>
          <w:rFonts w:ascii="Tahoma" w:hAnsi="Tahoma" w:cs="Tahoma"/>
          <w:sz w:val="22"/>
        </w:rPr>
        <w:tab/>
      </w:r>
      <w:r w:rsidR="00C44D08" w:rsidRPr="00C44D08">
        <w:rPr>
          <w:rFonts w:ascii="Tahoma" w:hAnsi="Tahoma" w:cs="Tahoma"/>
          <w:sz w:val="22"/>
        </w:rPr>
        <w:t xml:space="preserve">AC </w:t>
      </w:r>
      <w:r w:rsidR="00321E77">
        <w:rPr>
          <w:rFonts w:ascii="Tahoma" w:hAnsi="Tahoma" w:cs="Tahoma"/>
          <w:sz w:val="22"/>
        </w:rPr>
        <w:tab/>
      </w:r>
      <w:r w:rsidR="00C44D08" w:rsidRPr="00C44D08">
        <w:rPr>
          <w:rFonts w:ascii="Tahoma" w:hAnsi="Tahoma" w:cs="Tahoma"/>
          <w:sz w:val="22"/>
        </w:rPr>
        <w:t>Accounting General</w:t>
      </w:r>
    </w:p>
    <w:p w14:paraId="1100B9AA" w14:textId="2F632B78" w:rsidR="00060EC3" w:rsidRDefault="00C44D08" w:rsidP="003B7DB1">
      <w:pPr>
        <w:pBdr>
          <w:top w:val="single" w:sz="6" w:space="1" w:color="auto"/>
          <w:left w:val="single" w:sz="6" w:space="0" w:color="auto"/>
          <w:bottom w:val="single" w:sz="6" w:space="31" w:color="auto"/>
          <w:right w:val="single" w:sz="6" w:space="1" w:color="auto"/>
        </w:pBdr>
        <w:tabs>
          <w:tab w:val="left" w:pos="3119"/>
          <w:tab w:val="left" w:pos="3686"/>
          <w:tab w:val="left" w:pos="3828"/>
        </w:tabs>
        <w:rPr>
          <w:rFonts w:ascii="Tahoma" w:hAnsi="Tahoma" w:cs="Tahoma"/>
          <w:sz w:val="22"/>
        </w:rPr>
      </w:pPr>
      <w:r>
        <w:rPr>
          <w:rFonts w:ascii="Tahoma" w:hAnsi="Tahoma" w:cs="Tahoma"/>
          <w:sz w:val="22"/>
        </w:rPr>
        <w:tab/>
      </w:r>
      <w:r w:rsidR="005A5834" w:rsidRPr="005A5834">
        <w:rPr>
          <w:rFonts w:ascii="Tahoma" w:hAnsi="Tahoma" w:cs="Tahoma"/>
          <w:sz w:val="22"/>
        </w:rPr>
        <w:t xml:space="preserve">BC </w:t>
      </w:r>
      <w:r w:rsidR="00321E77">
        <w:rPr>
          <w:rFonts w:ascii="Tahoma" w:hAnsi="Tahoma" w:cs="Tahoma"/>
          <w:sz w:val="22"/>
        </w:rPr>
        <w:tab/>
      </w:r>
      <w:r w:rsidR="005A5834" w:rsidRPr="005A5834">
        <w:rPr>
          <w:rFonts w:ascii="Tahoma" w:hAnsi="Tahoma" w:cs="Tahoma"/>
          <w:sz w:val="22"/>
        </w:rPr>
        <w:t>Basis</w:t>
      </w:r>
    </w:p>
    <w:p w14:paraId="57CFAE1A" w14:textId="543831B5" w:rsidR="005A5834" w:rsidRDefault="005A5834" w:rsidP="003B7DB1">
      <w:pPr>
        <w:pBdr>
          <w:top w:val="single" w:sz="6" w:space="1" w:color="auto"/>
          <w:left w:val="single" w:sz="6" w:space="0" w:color="auto"/>
          <w:bottom w:val="single" w:sz="6" w:space="31" w:color="auto"/>
          <w:right w:val="single" w:sz="6" w:space="1" w:color="auto"/>
        </w:pBdr>
        <w:tabs>
          <w:tab w:val="left" w:pos="3119"/>
          <w:tab w:val="left" w:pos="3686"/>
          <w:tab w:val="left" w:pos="3828"/>
        </w:tabs>
        <w:rPr>
          <w:ins w:id="43" w:author="Raphael Donor" w:date="2020-08-04T16:55:00Z"/>
          <w:rFonts w:ascii="Tahoma" w:hAnsi="Tahoma" w:cs="Tahoma"/>
          <w:sz w:val="22"/>
        </w:rPr>
      </w:pPr>
      <w:r>
        <w:rPr>
          <w:rFonts w:ascii="Tahoma" w:hAnsi="Tahoma" w:cs="Tahoma"/>
          <w:sz w:val="22"/>
        </w:rPr>
        <w:tab/>
      </w:r>
      <w:r w:rsidRPr="005A5834">
        <w:rPr>
          <w:rFonts w:ascii="Tahoma" w:hAnsi="Tahoma" w:cs="Tahoma"/>
          <w:sz w:val="22"/>
        </w:rPr>
        <w:t xml:space="preserve">BW </w:t>
      </w:r>
      <w:r w:rsidR="00321E77">
        <w:rPr>
          <w:rFonts w:ascii="Tahoma" w:hAnsi="Tahoma" w:cs="Tahoma"/>
          <w:sz w:val="22"/>
        </w:rPr>
        <w:tab/>
      </w:r>
      <w:r w:rsidRPr="005A5834">
        <w:rPr>
          <w:rFonts w:ascii="Tahoma" w:hAnsi="Tahoma" w:cs="Tahoma"/>
          <w:sz w:val="22"/>
        </w:rPr>
        <w:t>Business Warehouse</w:t>
      </w:r>
    </w:p>
    <w:p w14:paraId="0AD7DF66" w14:textId="677F2FB6" w:rsidR="00AD4589" w:rsidRDefault="00AD4589" w:rsidP="003B7DB1">
      <w:pPr>
        <w:pBdr>
          <w:top w:val="single" w:sz="6" w:space="1" w:color="auto"/>
          <w:left w:val="single" w:sz="6" w:space="0" w:color="auto"/>
          <w:bottom w:val="single" w:sz="6" w:space="31" w:color="auto"/>
          <w:right w:val="single" w:sz="6" w:space="1" w:color="auto"/>
        </w:pBdr>
        <w:tabs>
          <w:tab w:val="left" w:pos="3119"/>
          <w:tab w:val="left" w:pos="3686"/>
          <w:tab w:val="left" w:pos="3828"/>
        </w:tabs>
        <w:rPr>
          <w:rFonts w:ascii="Tahoma" w:hAnsi="Tahoma" w:cs="Tahoma"/>
          <w:sz w:val="22"/>
        </w:rPr>
      </w:pPr>
      <w:ins w:id="44" w:author="Raphael Donor" w:date="2020-08-04T16:55:00Z">
        <w:r>
          <w:rPr>
            <w:rFonts w:ascii="Tahoma" w:hAnsi="Tahoma" w:cs="Tahoma"/>
            <w:sz w:val="22"/>
          </w:rPr>
          <w:tab/>
          <w:t>CFN</w:t>
        </w:r>
        <w:r>
          <w:rPr>
            <w:rFonts w:ascii="Tahoma" w:hAnsi="Tahoma" w:cs="Tahoma"/>
            <w:sz w:val="22"/>
          </w:rPr>
          <w:tab/>
          <w:t>Central Finance</w:t>
        </w:r>
      </w:ins>
    </w:p>
    <w:p w14:paraId="346C2545" w14:textId="06F295E0" w:rsidR="005A5834" w:rsidRDefault="005A5834" w:rsidP="003B7DB1">
      <w:pPr>
        <w:pBdr>
          <w:top w:val="single" w:sz="6" w:space="1" w:color="auto"/>
          <w:left w:val="single" w:sz="6" w:space="0" w:color="auto"/>
          <w:bottom w:val="single" w:sz="6" w:space="31" w:color="auto"/>
          <w:right w:val="single" w:sz="6" w:space="1" w:color="auto"/>
        </w:pBdr>
        <w:tabs>
          <w:tab w:val="left" w:pos="3119"/>
          <w:tab w:val="left" w:pos="3686"/>
          <w:tab w:val="left" w:pos="3828"/>
        </w:tabs>
        <w:rPr>
          <w:rFonts w:ascii="Tahoma" w:hAnsi="Tahoma" w:cs="Tahoma"/>
          <w:sz w:val="22"/>
        </w:rPr>
      </w:pPr>
      <w:r>
        <w:rPr>
          <w:rFonts w:ascii="Tahoma" w:hAnsi="Tahoma" w:cs="Tahoma"/>
          <w:sz w:val="22"/>
        </w:rPr>
        <w:tab/>
      </w:r>
      <w:r w:rsidRPr="005A5834">
        <w:rPr>
          <w:rFonts w:ascii="Tahoma" w:hAnsi="Tahoma" w:cs="Tahoma"/>
          <w:sz w:val="22"/>
        </w:rPr>
        <w:t xml:space="preserve">CA </w:t>
      </w:r>
      <w:r w:rsidR="00321E77">
        <w:rPr>
          <w:rFonts w:ascii="Tahoma" w:hAnsi="Tahoma" w:cs="Tahoma"/>
          <w:sz w:val="22"/>
        </w:rPr>
        <w:tab/>
      </w:r>
      <w:r w:rsidRPr="005A5834">
        <w:rPr>
          <w:rFonts w:ascii="Tahoma" w:hAnsi="Tahoma" w:cs="Tahoma"/>
          <w:sz w:val="22"/>
        </w:rPr>
        <w:t>Cross-Application Components</w:t>
      </w:r>
    </w:p>
    <w:p w14:paraId="2CB2BAB5" w14:textId="236C5E49" w:rsidR="005A5834" w:rsidRDefault="005A5834" w:rsidP="003B7DB1">
      <w:pPr>
        <w:pBdr>
          <w:top w:val="single" w:sz="6" w:space="1" w:color="auto"/>
          <w:left w:val="single" w:sz="6" w:space="0" w:color="auto"/>
          <w:bottom w:val="single" w:sz="6" w:space="31" w:color="auto"/>
          <w:right w:val="single" w:sz="6" w:space="1" w:color="auto"/>
        </w:pBdr>
        <w:tabs>
          <w:tab w:val="left" w:pos="3119"/>
          <w:tab w:val="left" w:pos="3686"/>
          <w:tab w:val="left" w:pos="3828"/>
        </w:tabs>
        <w:rPr>
          <w:rFonts w:ascii="Tahoma" w:hAnsi="Tahoma" w:cs="Tahoma"/>
          <w:sz w:val="22"/>
        </w:rPr>
      </w:pPr>
      <w:r>
        <w:rPr>
          <w:rFonts w:ascii="Tahoma" w:hAnsi="Tahoma" w:cs="Tahoma"/>
          <w:sz w:val="22"/>
        </w:rPr>
        <w:tab/>
      </w:r>
      <w:r w:rsidR="00464804" w:rsidRPr="00464804">
        <w:rPr>
          <w:rFonts w:ascii="Tahoma" w:hAnsi="Tahoma" w:cs="Tahoma"/>
          <w:sz w:val="22"/>
        </w:rPr>
        <w:t xml:space="preserve">CO </w:t>
      </w:r>
      <w:r w:rsidR="00321E77">
        <w:rPr>
          <w:rFonts w:ascii="Tahoma" w:hAnsi="Tahoma" w:cs="Tahoma"/>
          <w:sz w:val="22"/>
        </w:rPr>
        <w:tab/>
      </w:r>
      <w:r w:rsidR="00464804" w:rsidRPr="00464804">
        <w:rPr>
          <w:rFonts w:ascii="Tahoma" w:hAnsi="Tahoma" w:cs="Tahoma"/>
          <w:sz w:val="22"/>
        </w:rPr>
        <w:t>Controlling</w:t>
      </w:r>
    </w:p>
    <w:p w14:paraId="6424A6FF" w14:textId="0F69DAEF" w:rsidR="00464804" w:rsidRDefault="00464804" w:rsidP="003B7DB1">
      <w:pPr>
        <w:pBdr>
          <w:top w:val="single" w:sz="6" w:space="1" w:color="auto"/>
          <w:left w:val="single" w:sz="6" w:space="0" w:color="auto"/>
          <w:bottom w:val="single" w:sz="6" w:space="31" w:color="auto"/>
          <w:right w:val="single" w:sz="6" w:space="1" w:color="auto"/>
        </w:pBdr>
        <w:tabs>
          <w:tab w:val="left" w:pos="3119"/>
          <w:tab w:val="left" w:pos="3686"/>
          <w:tab w:val="left" w:pos="3828"/>
        </w:tabs>
        <w:rPr>
          <w:rFonts w:ascii="Tahoma" w:hAnsi="Tahoma" w:cs="Tahoma"/>
          <w:sz w:val="22"/>
        </w:rPr>
      </w:pPr>
      <w:r>
        <w:rPr>
          <w:rFonts w:ascii="Tahoma" w:hAnsi="Tahoma" w:cs="Tahoma"/>
          <w:sz w:val="22"/>
        </w:rPr>
        <w:tab/>
      </w:r>
      <w:r w:rsidRPr="00464804">
        <w:rPr>
          <w:rFonts w:ascii="Tahoma" w:hAnsi="Tahoma" w:cs="Tahoma"/>
          <w:sz w:val="22"/>
        </w:rPr>
        <w:t xml:space="preserve">CRM </w:t>
      </w:r>
      <w:r w:rsidR="00321E77">
        <w:rPr>
          <w:rFonts w:ascii="Tahoma" w:hAnsi="Tahoma" w:cs="Tahoma"/>
          <w:sz w:val="22"/>
        </w:rPr>
        <w:tab/>
      </w:r>
      <w:r w:rsidRPr="00464804">
        <w:rPr>
          <w:rFonts w:ascii="Tahoma" w:hAnsi="Tahoma" w:cs="Tahoma"/>
          <w:sz w:val="22"/>
        </w:rPr>
        <w:t>Customer Relationship Management</w:t>
      </w:r>
    </w:p>
    <w:p w14:paraId="39E9AF0D" w14:textId="6B00B014" w:rsidR="00464804" w:rsidRDefault="00464804" w:rsidP="003B7DB1">
      <w:pPr>
        <w:pBdr>
          <w:top w:val="single" w:sz="6" w:space="1" w:color="auto"/>
          <w:left w:val="single" w:sz="6" w:space="0" w:color="auto"/>
          <w:bottom w:val="single" w:sz="6" w:space="31" w:color="auto"/>
          <w:right w:val="single" w:sz="6" w:space="1" w:color="auto"/>
        </w:pBdr>
        <w:tabs>
          <w:tab w:val="left" w:pos="3119"/>
          <w:tab w:val="left" w:pos="3686"/>
          <w:tab w:val="left" w:pos="3828"/>
        </w:tabs>
        <w:rPr>
          <w:rFonts w:ascii="Tahoma" w:hAnsi="Tahoma" w:cs="Tahoma"/>
          <w:sz w:val="22"/>
        </w:rPr>
      </w:pPr>
      <w:r>
        <w:rPr>
          <w:rFonts w:ascii="Tahoma" w:hAnsi="Tahoma" w:cs="Tahoma"/>
          <w:sz w:val="22"/>
        </w:rPr>
        <w:tab/>
      </w:r>
      <w:r w:rsidRPr="00464804">
        <w:rPr>
          <w:rFonts w:ascii="Tahoma" w:hAnsi="Tahoma" w:cs="Tahoma"/>
          <w:sz w:val="22"/>
        </w:rPr>
        <w:t xml:space="preserve">CS </w:t>
      </w:r>
      <w:r w:rsidR="00321E77">
        <w:rPr>
          <w:rFonts w:ascii="Tahoma" w:hAnsi="Tahoma" w:cs="Tahoma"/>
          <w:sz w:val="22"/>
        </w:rPr>
        <w:tab/>
      </w:r>
      <w:r w:rsidRPr="00464804">
        <w:rPr>
          <w:rFonts w:ascii="Tahoma" w:hAnsi="Tahoma" w:cs="Tahoma"/>
          <w:sz w:val="22"/>
        </w:rPr>
        <w:t>Customer Service (formerly: PS-SM)</w:t>
      </w:r>
    </w:p>
    <w:p w14:paraId="74F096E1" w14:textId="146FE462" w:rsidR="00464804" w:rsidRDefault="00464804" w:rsidP="003B7DB1">
      <w:pPr>
        <w:pBdr>
          <w:top w:val="single" w:sz="6" w:space="1" w:color="auto"/>
          <w:left w:val="single" w:sz="6" w:space="0" w:color="auto"/>
          <w:bottom w:val="single" w:sz="6" w:space="31" w:color="auto"/>
          <w:right w:val="single" w:sz="6" w:space="1" w:color="auto"/>
        </w:pBdr>
        <w:tabs>
          <w:tab w:val="left" w:pos="3119"/>
          <w:tab w:val="left" w:pos="3686"/>
          <w:tab w:val="left" w:pos="3828"/>
        </w:tabs>
        <w:rPr>
          <w:rFonts w:ascii="Tahoma" w:hAnsi="Tahoma" w:cs="Tahoma"/>
          <w:sz w:val="22"/>
        </w:rPr>
      </w:pPr>
      <w:r>
        <w:rPr>
          <w:rFonts w:ascii="Tahoma" w:hAnsi="Tahoma" w:cs="Tahoma"/>
          <w:sz w:val="22"/>
        </w:rPr>
        <w:tab/>
      </w:r>
      <w:r w:rsidRPr="00464804">
        <w:rPr>
          <w:rFonts w:ascii="Tahoma" w:hAnsi="Tahoma" w:cs="Tahoma"/>
          <w:sz w:val="22"/>
        </w:rPr>
        <w:t xml:space="preserve">EC </w:t>
      </w:r>
      <w:r w:rsidR="00321E77">
        <w:rPr>
          <w:rFonts w:ascii="Tahoma" w:hAnsi="Tahoma" w:cs="Tahoma"/>
          <w:sz w:val="22"/>
        </w:rPr>
        <w:tab/>
      </w:r>
      <w:r w:rsidRPr="00464804">
        <w:rPr>
          <w:rFonts w:ascii="Tahoma" w:hAnsi="Tahoma" w:cs="Tahoma"/>
          <w:sz w:val="22"/>
        </w:rPr>
        <w:t>Enterprise Controlling</w:t>
      </w:r>
    </w:p>
    <w:p w14:paraId="316B3930" w14:textId="2399337C" w:rsidR="00464804" w:rsidRDefault="00464804" w:rsidP="003B7DB1">
      <w:pPr>
        <w:pBdr>
          <w:top w:val="single" w:sz="6" w:space="1" w:color="auto"/>
          <w:left w:val="single" w:sz="6" w:space="0" w:color="auto"/>
          <w:bottom w:val="single" w:sz="6" w:space="31" w:color="auto"/>
          <w:right w:val="single" w:sz="6" w:space="1" w:color="auto"/>
        </w:pBdr>
        <w:tabs>
          <w:tab w:val="left" w:pos="3119"/>
          <w:tab w:val="left" w:pos="3686"/>
          <w:tab w:val="left" w:pos="3828"/>
        </w:tabs>
        <w:rPr>
          <w:rFonts w:ascii="Tahoma" w:hAnsi="Tahoma" w:cs="Tahoma"/>
          <w:sz w:val="22"/>
        </w:rPr>
      </w:pPr>
      <w:r>
        <w:rPr>
          <w:rFonts w:ascii="Tahoma" w:hAnsi="Tahoma" w:cs="Tahoma"/>
          <w:sz w:val="22"/>
        </w:rPr>
        <w:tab/>
      </w:r>
      <w:r w:rsidRPr="00464804">
        <w:rPr>
          <w:rFonts w:ascii="Tahoma" w:hAnsi="Tahoma" w:cs="Tahoma"/>
          <w:sz w:val="22"/>
        </w:rPr>
        <w:t xml:space="preserve">EP </w:t>
      </w:r>
      <w:r w:rsidR="00321E77">
        <w:rPr>
          <w:rFonts w:ascii="Tahoma" w:hAnsi="Tahoma" w:cs="Tahoma"/>
          <w:sz w:val="22"/>
        </w:rPr>
        <w:tab/>
      </w:r>
      <w:r w:rsidRPr="00464804">
        <w:rPr>
          <w:rFonts w:ascii="Tahoma" w:hAnsi="Tahoma" w:cs="Tahoma"/>
          <w:sz w:val="22"/>
        </w:rPr>
        <w:t>Enterprise Portal</w:t>
      </w:r>
    </w:p>
    <w:p w14:paraId="7EE5F94B" w14:textId="064BAE7E" w:rsidR="00464804" w:rsidRDefault="00464804" w:rsidP="003B7DB1">
      <w:pPr>
        <w:pBdr>
          <w:top w:val="single" w:sz="6" w:space="1" w:color="auto"/>
          <w:left w:val="single" w:sz="6" w:space="0" w:color="auto"/>
          <w:bottom w:val="single" w:sz="6" w:space="31" w:color="auto"/>
          <w:right w:val="single" w:sz="6" w:space="1" w:color="auto"/>
        </w:pBdr>
        <w:tabs>
          <w:tab w:val="left" w:pos="3119"/>
          <w:tab w:val="left" w:pos="3686"/>
          <w:tab w:val="left" w:pos="3828"/>
        </w:tabs>
        <w:rPr>
          <w:rFonts w:ascii="Tahoma" w:hAnsi="Tahoma" w:cs="Tahoma"/>
          <w:sz w:val="22"/>
        </w:rPr>
      </w:pPr>
      <w:r>
        <w:rPr>
          <w:rFonts w:ascii="Tahoma" w:hAnsi="Tahoma" w:cs="Tahoma"/>
          <w:sz w:val="22"/>
        </w:rPr>
        <w:tab/>
      </w:r>
      <w:r w:rsidR="003A4867" w:rsidRPr="003A4867">
        <w:rPr>
          <w:rFonts w:ascii="Tahoma" w:hAnsi="Tahoma" w:cs="Tahoma"/>
          <w:sz w:val="22"/>
        </w:rPr>
        <w:t xml:space="preserve">FI </w:t>
      </w:r>
      <w:r w:rsidR="00321E77">
        <w:rPr>
          <w:rFonts w:ascii="Tahoma" w:hAnsi="Tahoma" w:cs="Tahoma"/>
          <w:sz w:val="22"/>
        </w:rPr>
        <w:tab/>
      </w:r>
      <w:r w:rsidR="003A4867" w:rsidRPr="003A4867">
        <w:rPr>
          <w:rFonts w:ascii="Tahoma" w:hAnsi="Tahoma" w:cs="Tahoma"/>
          <w:sz w:val="22"/>
        </w:rPr>
        <w:t>Financial Accounting</w:t>
      </w:r>
    </w:p>
    <w:p w14:paraId="2071BBD1" w14:textId="038319A9" w:rsidR="00321E77" w:rsidRDefault="00321E77" w:rsidP="003B7DB1">
      <w:pPr>
        <w:pBdr>
          <w:top w:val="single" w:sz="6" w:space="1" w:color="auto"/>
          <w:left w:val="single" w:sz="6" w:space="0" w:color="auto"/>
          <w:bottom w:val="single" w:sz="6" w:space="31" w:color="auto"/>
          <w:right w:val="single" w:sz="6" w:space="1" w:color="auto"/>
        </w:pBdr>
        <w:tabs>
          <w:tab w:val="left" w:pos="3119"/>
          <w:tab w:val="left" w:pos="3686"/>
          <w:tab w:val="left" w:pos="3828"/>
        </w:tabs>
        <w:rPr>
          <w:rFonts w:ascii="Tahoma" w:hAnsi="Tahoma" w:cs="Tahoma"/>
          <w:sz w:val="22"/>
        </w:rPr>
      </w:pPr>
      <w:r>
        <w:rPr>
          <w:rFonts w:ascii="Tahoma" w:hAnsi="Tahoma" w:cs="Tahoma"/>
          <w:sz w:val="22"/>
        </w:rPr>
        <w:tab/>
        <w:t>FOS</w:t>
      </w:r>
      <w:r>
        <w:rPr>
          <w:rFonts w:ascii="Tahoma" w:hAnsi="Tahoma" w:cs="Tahoma"/>
          <w:sz w:val="22"/>
        </w:rPr>
        <w:tab/>
      </w:r>
      <w:r w:rsidR="007F7BC0">
        <w:rPr>
          <w:rFonts w:ascii="Tahoma" w:hAnsi="Tahoma" w:cs="Tahoma"/>
          <w:sz w:val="22"/>
        </w:rPr>
        <w:t>Fleet Online Solution (Goodyear)</w:t>
      </w:r>
    </w:p>
    <w:p w14:paraId="7D4BFDC5" w14:textId="3582B4D3" w:rsidR="003A4867" w:rsidRDefault="003A4867" w:rsidP="003B7DB1">
      <w:pPr>
        <w:pBdr>
          <w:top w:val="single" w:sz="6" w:space="1" w:color="auto"/>
          <w:left w:val="single" w:sz="6" w:space="0" w:color="auto"/>
          <w:bottom w:val="single" w:sz="6" w:space="31" w:color="auto"/>
          <w:right w:val="single" w:sz="6" w:space="1" w:color="auto"/>
        </w:pBdr>
        <w:tabs>
          <w:tab w:val="left" w:pos="3119"/>
          <w:tab w:val="left" w:pos="3686"/>
          <w:tab w:val="left" w:pos="3828"/>
        </w:tabs>
        <w:rPr>
          <w:rFonts w:ascii="Tahoma" w:hAnsi="Tahoma" w:cs="Tahoma"/>
          <w:sz w:val="22"/>
        </w:rPr>
      </w:pPr>
      <w:r>
        <w:rPr>
          <w:rFonts w:ascii="Tahoma" w:hAnsi="Tahoma" w:cs="Tahoma"/>
          <w:sz w:val="22"/>
        </w:rPr>
        <w:tab/>
      </w:r>
      <w:r w:rsidRPr="003A4867">
        <w:rPr>
          <w:rFonts w:ascii="Tahoma" w:hAnsi="Tahoma" w:cs="Tahoma"/>
          <w:sz w:val="22"/>
        </w:rPr>
        <w:t xml:space="preserve">GRC </w:t>
      </w:r>
      <w:r w:rsidR="00321E77">
        <w:rPr>
          <w:rFonts w:ascii="Tahoma" w:hAnsi="Tahoma" w:cs="Tahoma"/>
          <w:sz w:val="22"/>
        </w:rPr>
        <w:tab/>
      </w:r>
      <w:r w:rsidRPr="003A4867">
        <w:rPr>
          <w:rFonts w:ascii="Tahoma" w:hAnsi="Tahoma" w:cs="Tahoma"/>
          <w:sz w:val="22"/>
        </w:rPr>
        <w:t>Governance, Risk and Compliance</w:t>
      </w:r>
    </w:p>
    <w:p w14:paraId="23CC646F" w14:textId="725FE541" w:rsidR="003A4867" w:rsidRDefault="003A4867" w:rsidP="003B7DB1">
      <w:pPr>
        <w:pBdr>
          <w:top w:val="single" w:sz="6" w:space="1" w:color="auto"/>
          <w:left w:val="single" w:sz="6" w:space="0" w:color="auto"/>
          <w:bottom w:val="single" w:sz="6" w:space="31" w:color="auto"/>
          <w:right w:val="single" w:sz="6" w:space="1" w:color="auto"/>
        </w:pBdr>
        <w:tabs>
          <w:tab w:val="left" w:pos="3119"/>
          <w:tab w:val="left" w:pos="3686"/>
          <w:tab w:val="left" w:pos="3828"/>
        </w:tabs>
        <w:rPr>
          <w:rFonts w:ascii="Tahoma" w:hAnsi="Tahoma" w:cs="Tahoma"/>
          <w:sz w:val="22"/>
        </w:rPr>
      </w:pPr>
      <w:r>
        <w:rPr>
          <w:rFonts w:ascii="Tahoma" w:hAnsi="Tahoma" w:cs="Tahoma"/>
          <w:sz w:val="22"/>
        </w:rPr>
        <w:tab/>
      </w:r>
      <w:r w:rsidRPr="003A4867">
        <w:rPr>
          <w:rFonts w:ascii="Tahoma" w:hAnsi="Tahoma" w:cs="Tahoma"/>
          <w:sz w:val="22"/>
        </w:rPr>
        <w:t xml:space="preserve">LE </w:t>
      </w:r>
      <w:r w:rsidR="00321E77">
        <w:rPr>
          <w:rFonts w:ascii="Tahoma" w:hAnsi="Tahoma" w:cs="Tahoma"/>
          <w:sz w:val="22"/>
        </w:rPr>
        <w:tab/>
      </w:r>
      <w:r w:rsidRPr="003A4867">
        <w:rPr>
          <w:rFonts w:ascii="Tahoma" w:hAnsi="Tahoma" w:cs="Tahoma"/>
          <w:sz w:val="22"/>
        </w:rPr>
        <w:t>Logistics Execution</w:t>
      </w:r>
    </w:p>
    <w:p w14:paraId="7EA6B1FE" w14:textId="63EAF050" w:rsidR="003A4867" w:rsidRDefault="003A4867" w:rsidP="003B7DB1">
      <w:pPr>
        <w:pBdr>
          <w:top w:val="single" w:sz="6" w:space="1" w:color="auto"/>
          <w:left w:val="single" w:sz="6" w:space="0" w:color="auto"/>
          <w:bottom w:val="single" w:sz="6" w:space="31" w:color="auto"/>
          <w:right w:val="single" w:sz="6" w:space="1" w:color="auto"/>
        </w:pBdr>
        <w:tabs>
          <w:tab w:val="left" w:pos="3119"/>
          <w:tab w:val="left" w:pos="3686"/>
          <w:tab w:val="left" w:pos="3828"/>
        </w:tabs>
        <w:rPr>
          <w:rFonts w:ascii="Tahoma" w:hAnsi="Tahoma" w:cs="Tahoma"/>
          <w:sz w:val="22"/>
        </w:rPr>
      </w:pPr>
      <w:r>
        <w:rPr>
          <w:rFonts w:ascii="Tahoma" w:hAnsi="Tahoma" w:cs="Tahoma"/>
          <w:sz w:val="22"/>
        </w:rPr>
        <w:tab/>
      </w:r>
      <w:r w:rsidRPr="003A4867">
        <w:rPr>
          <w:rFonts w:ascii="Tahoma" w:hAnsi="Tahoma" w:cs="Tahoma"/>
          <w:sz w:val="22"/>
        </w:rPr>
        <w:t xml:space="preserve">LO </w:t>
      </w:r>
      <w:r w:rsidR="00321E77">
        <w:rPr>
          <w:rFonts w:ascii="Tahoma" w:hAnsi="Tahoma" w:cs="Tahoma"/>
          <w:sz w:val="22"/>
        </w:rPr>
        <w:tab/>
      </w:r>
      <w:r w:rsidRPr="003A4867">
        <w:rPr>
          <w:rFonts w:ascii="Tahoma" w:hAnsi="Tahoma" w:cs="Tahoma"/>
          <w:sz w:val="22"/>
        </w:rPr>
        <w:t>Logistics General</w:t>
      </w:r>
    </w:p>
    <w:p w14:paraId="19BD0094" w14:textId="46BD1DEB" w:rsidR="003A4867" w:rsidRDefault="003A4867" w:rsidP="003B7DB1">
      <w:pPr>
        <w:pBdr>
          <w:top w:val="single" w:sz="6" w:space="1" w:color="auto"/>
          <w:left w:val="single" w:sz="6" w:space="0" w:color="auto"/>
          <w:bottom w:val="single" w:sz="6" w:space="31" w:color="auto"/>
          <w:right w:val="single" w:sz="6" w:space="1" w:color="auto"/>
        </w:pBdr>
        <w:tabs>
          <w:tab w:val="left" w:pos="3119"/>
          <w:tab w:val="left" w:pos="3686"/>
          <w:tab w:val="left" w:pos="3828"/>
        </w:tabs>
        <w:rPr>
          <w:ins w:id="45" w:author="Raphael Donor" w:date="2020-08-04T16:54:00Z"/>
          <w:rFonts w:ascii="Tahoma" w:hAnsi="Tahoma" w:cs="Tahoma"/>
          <w:sz w:val="22"/>
        </w:rPr>
      </w:pPr>
      <w:r>
        <w:rPr>
          <w:rFonts w:ascii="Tahoma" w:hAnsi="Tahoma" w:cs="Tahoma"/>
          <w:sz w:val="22"/>
        </w:rPr>
        <w:tab/>
      </w:r>
      <w:r w:rsidRPr="003A4867">
        <w:rPr>
          <w:rFonts w:ascii="Tahoma" w:hAnsi="Tahoma" w:cs="Tahoma"/>
          <w:sz w:val="22"/>
        </w:rPr>
        <w:t xml:space="preserve">MM </w:t>
      </w:r>
      <w:r w:rsidR="00321E77">
        <w:rPr>
          <w:rFonts w:ascii="Tahoma" w:hAnsi="Tahoma" w:cs="Tahoma"/>
          <w:sz w:val="22"/>
        </w:rPr>
        <w:tab/>
      </w:r>
      <w:r w:rsidRPr="003A4867">
        <w:rPr>
          <w:rFonts w:ascii="Tahoma" w:hAnsi="Tahoma" w:cs="Tahoma"/>
          <w:sz w:val="22"/>
        </w:rPr>
        <w:t>Material Management</w:t>
      </w:r>
    </w:p>
    <w:p w14:paraId="6031AAEB" w14:textId="78DE690A" w:rsidR="00BF666E" w:rsidRDefault="00BF666E" w:rsidP="003B7DB1">
      <w:pPr>
        <w:pBdr>
          <w:top w:val="single" w:sz="6" w:space="1" w:color="auto"/>
          <w:left w:val="single" w:sz="6" w:space="0" w:color="auto"/>
          <w:bottom w:val="single" w:sz="6" w:space="31" w:color="auto"/>
          <w:right w:val="single" w:sz="6" w:space="1" w:color="auto"/>
        </w:pBdr>
        <w:tabs>
          <w:tab w:val="left" w:pos="3119"/>
          <w:tab w:val="left" w:pos="3686"/>
          <w:tab w:val="left" w:pos="3828"/>
        </w:tabs>
        <w:rPr>
          <w:rFonts w:ascii="Tahoma" w:hAnsi="Tahoma" w:cs="Tahoma"/>
          <w:sz w:val="22"/>
        </w:rPr>
      </w:pPr>
      <w:ins w:id="46" w:author="Raphael Donor" w:date="2020-08-04T16:54:00Z">
        <w:r>
          <w:rPr>
            <w:rFonts w:ascii="Tahoma" w:hAnsi="Tahoma" w:cs="Tahoma"/>
            <w:sz w:val="22"/>
          </w:rPr>
          <w:tab/>
          <w:t>MDG</w:t>
        </w:r>
        <w:r>
          <w:rPr>
            <w:rFonts w:ascii="Tahoma" w:hAnsi="Tahoma" w:cs="Tahoma"/>
            <w:sz w:val="22"/>
          </w:rPr>
          <w:tab/>
        </w:r>
        <w:r w:rsidR="00FF5766">
          <w:rPr>
            <w:rFonts w:ascii="Tahoma" w:hAnsi="Tahoma" w:cs="Tahoma"/>
            <w:sz w:val="22"/>
          </w:rPr>
          <w:t>Master Data Governance</w:t>
        </w:r>
      </w:ins>
    </w:p>
    <w:p w14:paraId="55BAAB9B" w14:textId="1C0C81A8" w:rsidR="003A4867" w:rsidRDefault="003A4867" w:rsidP="003B7DB1">
      <w:pPr>
        <w:pBdr>
          <w:top w:val="single" w:sz="6" w:space="1" w:color="auto"/>
          <w:left w:val="single" w:sz="6" w:space="0" w:color="auto"/>
          <w:bottom w:val="single" w:sz="6" w:space="31" w:color="auto"/>
          <w:right w:val="single" w:sz="6" w:space="1" w:color="auto"/>
        </w:pBdr>
        <w:tabs>
          <w:tab w:val="left" w:pos="3119"/>
          <w:tab w:val="left" w:pos="3686"/>
          <w:tab w:val="left" w:pos="3828"/>
        </w:tabs>
        <w:rPr>
          <w:rFonts w:ascii="Tahoma" w:hAnsi="Tahoma" w:cs="Tahoma"/>
          <w:sz w:val="22"/>
        </w:rPr>
      </w:pPr>
      <w:r>
        <w:rPr>
          <w:rFonts w:ascii="Tahoma" w:hAnsi="Tahoma" w:cs="Tahoma"/>
          <w:sz w:val="22"/>
        </w:rPr>
        <w:tab/>
      </w:r>
      <w:r w:rsidRPr="003A4867">
        <w:rPr>
          <w:rFonts w:ascii="Tahoma" w:hAnsi="Tahoma" w:cs="Tahoma"/>
          <w:sz w:val="22"/>
        </w:rPr>
        <w:t xml:space="preserve">PM </w:t>
      </w:r>
      <w:r w:rsidR="00321E77">
        <w:rPr>
          <w:rFonts w:ascii="Tahoma" w:hAnsi="Tahoma" w:cs="Tahoma"/>
          <w:sz w:val="22"/>
        </w:rPr>
        <w:tab/>
      </w:r>
      <w:r w:rsidRPr="003A4867">
        <w:rPr>
          <w:rFonts w:ascii="Tahoma" w:hAnsi="Tahoma" w:cs="Tahoma"/>
          <w:sz w:val="22"/>
        </w:rPr>
        <w:t>Plant Maintenance</w:t>
      </w:r>
    </w:p>
    <w:p w14:paraId="52FB7BE1" w14:textId="26D6DBA1" w:rsidR="003A4867" w:rsidRDefault="003A4867" w:rsidP="003B7DB1">
      <w:pPr>
        <w:pBdr>
          <w:top w:val="single" w:sz="6" w:space="1" w:color="auto"/>
          <w:left w:val="single" w:sz="6" w:space="0" w:color="auto"/>
          <w:bottom w:val="single" w:sz="6" w:space="31" w:color="auto"/>
          <w:right w:val="single" w:sz="6" w:space="1" w:color="auto"/>
        </w:pBdr>
        <w:tabs>
          <w:tab w:val="left" w:pos="3119"/>
          <w:tab w:val="left" w:pos="3686"/>
          <w:tab w:val="left" w:pos="3828"/>
        </w:tabs>
        <w:rPr>
          <w:rFonts w:ascii="Tahoma" w:hAnsi="Tahoma" w:cs="Tahoma"/>
          <w:sz w:val="22"/>
        </w:rPr>
      </w:pPr>
      <w:r>
        <w:rPr>
          <w:rFonts w:ascii="Tahoma" w:hAnsi="Tahoma" w:cs="Tahoma"/>
          <w:sz w:val="22"/>
        </w:rPr>
        <w:tab/>
      </w:r>
      <w:r w:rsidR="00321E77" w:rsidRPr="00321E77">
        <w:rPr>
          <w:rFonts w:ascii="Tahoma" w:hAnsi="Tahoma" w:cs="Tahoma"/>
          <w:sz w:val="22"/>
        </w:rPr>
        <w:t xml:space="preserve">PP </w:t>
      </w:r>
      <w:r w:rsidR="00321E77">
        <w:rPr>
          <w:rFonts w:ascii="Tahoma" w:hAnsi="Tahoma" w:cs="Tahoma"/>
          <w:sz w:val="22"/>
        </w:rPr>
        <w:tab/>
      </w:r>
      <w:r w:rsidR="00321E77" w:rsidRPr="00321E77">
        <w:rPr>
          <w:rFonts w:ascii="Tahoma" w:hAnsi="Tahoma" w:cs="Tahoma"/>
          <w:sz w:val="22"/>
        </w:rPr>
        <w:t>Production Planning</w:t>
      </w:r>
    </w:p>
    <w:p w14:paraId="0ED94D1F" w14:textId="1BB481E9" w:rsidR="00321E77" w:rsidRDefault="00321E77" w:rsidP="003B7DB1">
      <w:pPr>
        <w:pBdr>
          <w:top w:val="single" w:sz="6" w:space="1" w:color="auto"/>
          <w:left w:val="single" w:sz="6" w:space="0" w:color="auto"/>
          <w:bottom w:val="single" w:sz="6" w:space="31" w:color="auto"/>
          <w:right w:val="single" w:sz="6" w:space="1" w:color="auto"/>
        </w:pBdr>
        <w:tabs>
          <w:tab w:val="left" w:pos="3119"/>
          <w:tab w:val="left" w:pos="3686"/>
          <w:tab w:val="left" w:pos="3828"/>
        </w:tabs>
        <w:rPr>
          <w:rFonts w:ascii="Tahoma" w:hAnsi="Tahoma" w:cs="Tahoma"/>
          <w:sz w:val="22"/>
        </w:rPr>
      </w:pPr>
      <w:r>
        <w:rPr>
          <w:rFonts w:ascii="Tahoma" w:hAnsi="Tahoma" w:cs="Tahoma"/>
          <w:sz w:val="22"/>
        </w:rPr>
        <w:tab/>
      </w:r>
      <w:r w:rsidRPr="00321E77">
        <w:rPr>
          <w:rFonts w:ascii="Tahoma" w:hAnsi="Tahoma" w:cs="Tahoma"/>
          <w:sz w:val="22"/>
        </w:rPr>
        <w:t xml:space="preserve">QM </w:t>
      </w:r>
      <w:r>
        <w:rPr>
          <w:rFonts w:ascii="Tahoma" w:hAnsi="Tahoma" w:cs="Tahoma"/>
          <w:sz w:val="22"/>
        </w:rPr>
        <w:tab/>
      </w:r>
      <w:r w:rsidRPr="00321E77">
        <w:rPr>
          <w:rFonts w:ascii="Tahoma" w:hAnsi="Tahoma" w:cs="Tahoma"/>
          <w:sz w:val="22"/>
        </w:rPr>
        <w:t>Quality Management</w:t>
      </w:r>
    </w:p>
    <w:p w14:paraId="72403BA0" w14:textId="2F1C7D9A" w:rsidR="00321E77" w:rsidRDefault="00321E77" w:rsidP="003B7DB1">
      <w:pPr>
        <w:pBdr>
          <w:top w:val="single" w:sz="6" w:space="1" w:color="auto"/>
          <w:left w:val="single" w:sz="6" w:space="0" w:color="auto"/>
          <w:bottom w:val="single" w:sz="6" w:space="31" w:color="auto"/>
          <w:right w:val="single" w:sz="6" w:space="1" w:color="auto"/>
        </w:pBdr>
        <w:tabs>
          <w:tab w:val="left" w:pos="3119"/>
          <w:tab w:val="left" w:pos="3686"/>
          <w:tab w:val="left" w:pos="3828"/>
        </w:tabs>
        <w:rPr>
          <w:ins w:id="47" w:author="Raphael Donor" w:date="2020-08-04T16:55:00Z"/>
          <w:rFonts w:ascii="Tahoma" w:hAnsi="Tahoma" w:cs="Tahoma"/>
          <w:sz w:val="22"/>
        </w:rPr>
      </w:pPr>
      <w:r>
        <w:rPr>
          <w:rFonts w:ascii="Tahoma" w:hAnsi="Tahoma" w:cs="Tahoma"/>
          <w:sz w:val="22"/>
        </w:rPr>
        <w:tab/>
      </w:r>
      <w:r w:rsidRPr="00321E77">
        <w:rPr>
          <w:rFonts w:ascii="Tahoma" w:hAnsi="Tahoma" w:cs="Tahoma"/>
          <w:sz w:val="22"/>
        </w:rPr>
        <w:t xml:space="preserve">SD </w:t>
      </w:r>
      <w:r>
        <w:rPr>
          <w:rFonts w:ascii="Tahoma" w:hAnsi="Tahoma" w:cs="Tahoma"/>
          <w:sz w:val="22"/>
        </w:rPr>
        <w:tab/>
      </w:r>
      <w:r w:rsidRPr="00321E77">
        <w:rPr>
          <w:rFonts w:ascii="Tahoma" w:hAnsi="Tahoma" w:cs="Tahoma"/>
          <w:sz w:val="22"/>
        </w:rPr>
        <w:t>Sales and Distribution</w:t>
      </w:r>
    </w:p>
    <w:p w14:paraId="730B3D9B" w14:textId="19ABB60B" w:rsidR="006C2C89" w:rsidRDefault="006C2C89" w:rsidP="003B7DB1">
      <w:pPr>
        <w:pBdr>
          <w:top w:val="single" w:sz="6" w:space="1" w:color="auto"/>
          <w:left w:val="single" w:sz="6" w:space="0" w:color="auto"/>
          <w:bottom w:val="single" w:sz="6" w:space="31" w:color="auto"/>
          <w:right w:val="single" w:sz="6" w:space="1" w:color="auto"/>
        </w:pBdr>
        <w:tabs>
          <w:tab w:val="left" w:pos="3119"/>
          <w:tab w:val="left" w:pos="3686"/>
          <w:tab w:val="left" w:pos="3828"/>
        </w:tabs>
        <w:rPr>
          <w:rFonts w:ascii="Tahoma" w:hAnsi="Tahoma" w:cs="Tahoma"/>
          <w:sz w:val="22"/>
        </w:rPr>
      </w:pPr>
      <w:ins w:id="48" w:author="Raphael Donor" w:date="2020-08-04T16:55:00Z">
        <w:r>
          <w:rPr>
            <w:rFonts w:ascii="Tahoma" w:hAnsi="Tahoma" w:cs="Tahoma"/>
            <w:sz w:val="22"/>
          </w:rPr>
          <w:tab/>
          <w:t>SRM</w:t>
        </w:r>
        <w:r>
          <w:rPr>
            <w:rFonts w:ascii="Tahoma" w:hAnsi="Tahoma" w:cs="Tahoma"/>
            <w:sz w:val="22"/>
          </w:rPr>
          <w:tab/>
        </w:r>
      </w:ins>
      <w:ins w:id="49" w:author="Raphael Donor" w:date="2020-08-04T16:58:00Z">
        <w:r w:rsidR="00974C14">
          <w:rPr>
            <w:rFonts w:ascii="Tahoma" w:hAnsi="Tahoma" w:cs="Tahoma"/>
            <w:sz w:val="22"/>
          </w:rPr>
          <w:t>Sup</w:t>
        </w:r>
      </w:ins>
      <w:ins w:id="50" w:author="Raphael Donor" w:date="2020-08-04T16:59:00Z">
        <w:r w:rsidR="00E9566C">
          <w:rPr>
            <w:rFonts w:ascii="Tahoma" w:hAnsi="Tahoma" w:cs="Tahoma"/>
            <w:sz w:val="22"/>
          </w:rPr>
          <w:t>plier Relationship Management</w:t>
        </w:r>
      </w:ins>
    </w:p>
    <w:p w14:paraId="176CFDFA" w14:textId="546870A7" w:rsidR="00321E77" w:rsidRDefault="00321E77" w:rsidP="003B7DB1">
      <w:pPr>
        <w:pBdr>
          <w:top w:val="single" w:sz="6" w:space="1" w:color="auto"/>
          <w:left w:val="single" w:sz="6" w:space="0" w:color="auto"/>
          <w:bottom w:val="single" w:sz="6" w:space="31" w:color="auto"/>
          <w:right w:val="single" w:sz="6" w:space="1" w:color="auto"/>
        </w:pBdr>
        <w:tabs>
          <w:tab w:val="left" w:pos="3119"/>
          <w:tab w:val="left" w:pos="3686"/>
          <w:tab w:val="left" w:pos="3828"/>
        </w:tabs>
        <w:rPr>
          <w:rFonts w:ascii="Tahoma" w:hAnsi="Tahoma" w:cs="Tahoma"/>
          <w:sz w:val="22"/>
        </w:rPr>
      </w:pPr>
      <w:r>
        <w:rPr>
          <w:rFonts w:ascii="Tahoma" w:hAnsi="Tahoma" w:cs="Tahoma"/>
          <w:sz w:val="22"/>
        </w:rPr>
        <w:tab/>
      </w:r>
      <w:r w:rsidRPr="00321E77">
        <w:rPr>
          <w:rFonts w:ascii="Tahoma" w:hAnsi="Tahoma" w:cs="Tahoma"/>
          <w:sz w:val="22"/>
        </w:rPr>
        <w:t xml:space="preserve">TR </w:t>
      </w:r>
      <w:r>
        <w:rPr>
          <w:rFonts w:ascii="Tahoma" w:hAnsi="Tahoma" w:cs="Tahoma"/>
          <w:sz w:val="22"/>
        </w:rPr>
        <w:tab/>
      </w:r>
      <w:r w:rsidRPr="00321E77">
        <w:rPr>
          <w:rFonts w:ascii="Tahoma" w:hAnsi="Tahoma" w:cs="Tahoma"/>
          <w:sz w:val="22"/>
        </w:rPr>
        <w:t>Treasury</w:t>
      </w:r>
    </w:p>
    <w:p w14:paraId="75A37364" w14:textId="577C2CF4" w:rsidR="00321E77" w:rsidRDefault="00321E77" w:rsidP="003B7DB1">
      <w:pPr>
        <w:pBdr>
          <w:top w:val="single" w:sz="6" w:space="1" w:color="auto"/>
          <w:left w:val="single" w:sz="6" w:space="0" w:color="auto"/>
          <w:bottom w:val="single" w:sz="6" w:space="31" w:color="auto"/>
          <w:right w:val="single" w:sz="6" w:space="1" w:color="auto"/>
        </w:pBdr>
        <w:tabs>
          <w:tab w:val="left" w:pos="3119"/>
          <w:tab w:val="left" w:pos="3686"/>
          <w:tab w:val="left" w:pos="3828"/>
        </w:tabs>
        <w:rPr>
          <w:rFonts w:ascii="Tahoma" w:hAnsi="Tahoma" w:cs="Tahoma"/>
          <w:sz w:val="22"/>
        </w:rPr>
      </w:pPr>
      <w:r>
        <w:rPr>
          <w:rFonts w:ascii="Tahoma" w:hAnsi="Tahoma" w:cs="Tahoma"/>
          <w:sz w:val="22"/>
        </w:rPr>
        <w:tab/>
      </w:r>
      <w:r w:rsidRPr="00321E77">
        <w:rPr>
          <w:rFonts w:ascii="Tahoma" w:hAnsi="Tahoma" w:cs="Tahoma"/>
          <w:sz w:val="22"/>
        </w:rPr>
        <w:t xml:space="preserve">XX </w:t>
      </w:r>
      <w:r>
        <w:rPr>
          <w:rFonts w:ascii="Tahoma" w:hAnsi="Tahoma" w:cs="Tahoma"/>
          <w:sz w:val="22"/>
        </w:rPr>
        <w:tab/>
      </w:r>
      <w:r w:rsidRPr="00321E77">
        <w:rPr>
          <w:rFonts w:ascii="Tahoma" w:hAnsi="Tahoma" w:cs="Tahoma"/>
          <w:sz w:val="22"/>
        </w:rPr>
        <w:t>Miscellaneous</w:t>
      </w:r>
    </w:p>
    <w:p w14:paraId="51D56E32" w14:textId="0E512D00" w:rsidR="007F7BC0" w:rsidRPr="00393866" w:rsidRDefault="007F7BC0" w:rsidP="008052D5">
      <w:pPr>
        <w:pBdr>
          <w:top w:val="single" w:sz="6" w:space="1" w:color="auto"/>
          <w:left w:val="single" w:sz="6" w:space="0" w:color="auto"/>
          <w:bottom w:val="single" w:sz="6" w:space="31" w:color="auto"/>
          <w:right w:val="single" w:sz="6" w:space="1" w:color="auto"/>
        </w:pBdr>
        <w:tabs>
          <w:tab w:val="left" w:pos="3119"/>
          <w:tab w:val="left" w:pos="3686"/>
          <w:tab w:val="left" w:pos="3828"/>
        </w:tabs>
        <w:rPr>
          <w:rFonts w:ascii="Tahoma" w:hAnsi="Tahoma" w:cs="Tahoma"/>
          <w:sz w:val="22"/>
        </w:rPr>
      </w:pPr>
      <w:r>
        <w:rPr>
          <w:rFonts w:ascii="Tahoma" w:hAnsi="Tahoma" w:cs="Tahoma"/>
          <w:sz w:val="22"/>
        </w:rPr>
        <w:tab/>
        <w:t>OO</w:t>
      </w:r>
      <w:r>
        <w:rPr>
          <w:rFonts w:ascii="Tahoma" w:hAnsi="Tahoma" w:cs="Tahoma"/>
          <w:sz w:val="22"/>
        </w:rPr>
        <w:tab/>
        <w:t>Cross/Common Objects</w:t>
      </w:r>
    </w:p>
    <w:p w14:paraId="10AF5B4C" w14:textId="0E66B8C4" w:rsidR="00524F3B" w:rsidRDefault="00524F3B">
      <w:pPr>
        <w:rPr>
          <w:rFonts w:ascii="Tahoma" w:hAnsi="Tahoma" w:cs="Tahoma"/>
        </w:rPr>
      </w:pPr>
    </w:p>
    <w:p w14:paraId="15CAE79C" w14:textId="77777777" w:rsidR="00FC1F34" w:rsidRPr="00393866" w:rsidRDefault="00FC1F34">
      <w:pPr>
        <w:rPr>
          <w:rFonts w:ascii="Tahoma" w:hAnsi="Tahoma" w:cs="Tahoma"/>
        </w:rPr>
      </w:pPr>
    </w:p>
    <w:p w14:paraId="7E25C87C" w14:textId="77274DDE" w:rsidR="005E1BE2" w:rsidRPr="00B819F8" w:rsidRDefault="005E1BE2" w:rsidP="219C9FEA">
      <w:pPr>
        <w:pStyle w:val="Heading2"/>
        <w:numPr>
          <w:ilvl w:val="1"/>
          <w:numId w:val="35"/>
        </w:numPr>
        <w:rPr>
          <w:rFonts w:ascii="Tahoma" w:eastAsia="Tahoma" w:hAnsi="Tahoma" w:cs="Tahoma"/>
          <w:bCs/>
        </w:rPr>
      </w:pPr>
      <w:bookmarkStart w:id="51" w:name="_Toc45298424"/>
      <w:bookmarkStart w:id="52" w:name="_Toc45551770"/>
      <w:bookmarkStart w:id="53" w:name="_Toc286674767"/>
      <w:bookmarkStart w:id="54" w:name="_Toc62037278"/>
      <w:bookmarkEnd w:id="51"/>
      <w:bookmarkEnd w:id="52"/>
      <w:r w:rsidRPr="219C9FEA">
        <w:rPr>
          <w:rFonts w:ascii="Tahoma" w:hAnsi="Tahoma" w:cs="Tahoma"/>
        </w:rPr>
        <w:t>PROGRAM TYPES</w:t>
      </w:r>
      <w:bookmarkEnd w:id="53"/>
      <w:bookmarkEnd w:id="54"/>
    </w:p>
    <w:p w14:paraId="0A893469" w14:textId="77777777" w:rsidR="005E1BE2" w:rsidRPr="00393866" w:rsidRDefault="005E1BE2">
      <w:pPr>
        <w:pBdr>
          <w:top w:val="single" w:sz="6" w:space="1" w:color="auto"/>
          <w:left w:val="single" w:sz="6" w:space="1" w:color="auto"/>
          <w:bottom w:val="single" w:sz="6" w:space="1" w:color="auto"/>
          <w:right w:val="single" w:sz="6" w:space="1" w:color="auto"/>
        </w:pBdr>
        <w:tabs>
          <w:tab w:val="left" w:pos="3119"/>
          <w:tab w:val="left" w:pos="3686"/>
          <w:tab w:val="left" w:pos="3828"/>
        </w:tabs>
        <w:rPr>
          <w:rFonts w:ascii="Tahoma" w:hAnsi="Tahoma" w:cs="Tahoma"/>
          <w:b/>
          <w:sz w:val="22"/>
        </w:rPr>
      </w:pPr>
    </w:p>
    <w:p w14:paraId="0C1BF4E6" w14:textId="0519C6CD" w:rsidR="005E1BE2" w:rsidRPr="00393866" w:rsidRDefault="00B575CB" w:rsidP="00F81CC4">
      <w:pPr>
        <w:pBdr>
          <w:top w:val="single" w:sz="6" w:space="1" w:color="auto"/>
          <w:left w:val="single" w:sz="6" w:space="1" w:color="auto"/>
          <w:bottom w:val="single" w:sz="6" w:space="1" w:color="auto"/>
          <w:right w:val="single" w:sz="6" w:space="1" w:color="auto"/>
        </w:pBdr>
        <w:tabs>
          <w:tab w:val="left" w:pos="3119"/>
          <w:tab w:val="left" w:pos="3686"/>
          <w:tab w:val="left" w:pos="3828"/>
        </w:tabs>
        <w:rPr>
          <w:rFonts w:ascii="Tahoma" w:hAnsi="Tahoma" w:cs="Tahoma"/>
          <w:sz w:val="22"/>
        </w:rPr>
      </w:pPr>
      <w:r w:rsidRPr="00393866">
        <w:rPr>
          <w:rFonts w:ascii="Tahoma" w:hAnsi="Tahoma" w:cs="Tahoma"/>
          <w:b/>
          <w:sz w:val="22"/>
        </w:rPr>
        <w:tab/>
      </w:r>
      <w:r w:rsidR="005E1BE2" w:rsidRPr="00393866">
        <w:rPr>
          <w:rFonts w:ascii="Tahoma" w:hAnsi="Tahoma" w:cs="Tahoma"/>
          <w:b/>
          <w:sz w:val="22"/>
        </w:rPr>
        <w:t>C</w:t>
      </w:r>
      <w:r w:rsidR="005E1BE2" w:rsidRPr="00393866">
        <w:rPr>
          <w:rFonts w:ascii="Tahoma" w:hAnsi="Tahoma" w:cs="Tahoma"/>
          <w:b/>
          <w:sz w:val="22"/>
        </w:rPr>
        <w:tab/>
      </w:r>
      <w:r w:rsidR="005E1BE2" w:rsidRPr="00393866">
        <w:rPr>
          <w:rFonts w:ascii="Tahoma" w:hAnsi="Tahoma" w:cs="Tahoma"/>
          <w:sz w:val="22"/>
        </w:rPr>
        <w:tab/>
        <w:t>Conversion</w:t>
      </w:r>
    </w:p>
    <w:p w14:paraId="7062A9A9" w14:textId="754EE708" w:rsidR="005E1BE2" w:rsidRPr="00393866" w:rsidRDefault="00B575CB" w:rsidP="00F81CC4">
      <w:pPr>
        <w:pBdr>
          <w:top w:val="single" w:sz="6" w:space="1" w:color="auto"/>
          <w:left w:val="single" w:sz="6" w:space="1" w:color="auto"/>
          <w:bottom w:val="single" w:sz="6" w:space="1" w:color="auto"/>
          <w:right w:val="single" w:sz="6" w:space="1" w:color="auto"/>
        </w:pBdr>
        <w:tabs>
          <w:tab w:val="left" w:pos="3119"/>
          <w:tab w:val="left" w:pos="3686"/>
          <w:tab w:val="left" w:pos="3828"/>
        </w:tabs>
        <w:rPr>
          <w:rFonts w:ascii="Tahoma" w:hAnsi="Tahoma" w:cs="Tahoma"/>
          <w:sz w:val="22"/>
        </w:rPr>
      </w:pPr>
      <w:r w:rsidRPr="00393866">
        <w:rPr>
          <w:rFonts w:ascii="Tahoma" w:hAnsi="Tahoma" w:cs="Tahoma"/>
          <w:b/>
          <w:sz w:val="22"/>
        </w:rPr>
        <w:tab/>
      </w:r>
      <w:r w:rsidR="001D66F5">
        <w:rPr>
          <w:rFonts w:ascii="Tahoma" w:hAnsi="Tahoma" w:cs="Tahoma"/>
          <w:b/>
          <w:sz w:val="22"/>
        </w:rPr>
        <w:t>N</w:t>
      </w:r>
      <w:r w:rsidR="005E1BE2" w:rsidRPr="00393866">
        <w:rPr>
          <w:rFonts w:ascii="Tahoma" w:hAnsi="Tahoma" w:cs="Tahoma"/>
          <w:b/>
          <w:sz w:val="22"/>
        </w:rPr>
        <w:tab/>
      </w:r>
      <w:r w:rsidR="005E1BE2" w:rsidRPr="00393866">
        <w:rPr>
          <w:rFonts w:ascii="Tahoma" w:hAnsi="Tahoma" w:cs="Tahoma"/>
          <w:sz w:val="22"/>
        </w:rPr>
        <w:tab/>
        <w:t>Interface</w:t>
      </w:r>
    </w:p>
    <w:p w14:paraId="1413B42E" w14:textId="77777777" w:rsidR="005E1BE2" w:rsidRPr="00393866" w:rsidRDefault="00B575CB" w:rsidP="00F81CC4">
      <w:pPr>
        <w:pBdr>
          <w:top w:val="single" w:sz="6" w:space="1" w:color="auto"/>
          <w:left w:val="single" w:sz="6" w:space="1" w:color="auto"/>
          <w:bottom w:val="single" w:sz="6" w:space="1" w:color="auto"/>
          <w:right w:val="single" w:sz="6" w:space="1" w:color="auto"/>
        </w:pBdr>
        <w:tabs>
          <w:tab w:val="left" w:pos="3119"/>
          <w:tab w:val="left" w:pos="3686"/>
          <w:tab w:val="left" w:pos="3828"/>
        </w:tabs>
        <w:rPr>
          <w:rFonts w:ascii="Tahoma" w:hAnsi="Tahoma" w:cs="Tahoma"/>
          <w:sz w:val="22"/>
        </w:rPr>
      </w:pPr>
      <w:r w:rsidRPr="00393866">
        <w:rPr>
          <w:rFonts w:ascii="Tahoma" w:hAnsi="Tahoma" w:cs="Tahoma"/>
          <w:b/>
          <w:sz w:val="22"/>
        </w:rPr>
        <w:tab/>
      </w:r>
      <w:r w:rsidR="005E1BE2" w:rsidRPr="00393866">
        <w:rPr>
          <w:rFonts w:ascii="Tahoma" w:hAnsi="Tahoma" w:cs="Tahoma"/>
          <w:b/>
          <w:sz w:val="22"/>
        </w:rPr>
        <w:t>J</w:t>
      </w:r>
      <w:r w:rsidR="005E1BE2" w:rsidRPr="00393866">
        <w:rPr>
          <w:rFonts w:ascii="Tahoma" w:hAnsi="Tahoma" w:cs="Tahoma"/>
          <w:b/>
          <w:sz w:val="22"/>
        </w:rPr>
        <w:tab/>
      </w:r>
      <w:r w:rsidR="005E1BE2" w:rsidRPr="00393866">
        <w:rPr>
          <w:rFonts w:ascii="Tahoma" w:hAnsi="Tahoma" w:cs="Tahoma"/>
          <w:sz w:val="22"/>
        </w:rPr>
        <w:tab/>
        <w:t>Job</w:t>
      </w:r>
    </w:p>
    <w:p w14:paraId="5BFEE264" w14:textId="6F02072E" w:rsidR="00FE76EA" w:rsidRPr="00393866" w:rsidRDefault="00B575CB" w:rsidP="00F81CC4">
      <w:pPr>
        <w:pBdr>
          <w:top w:val="single" w:sz="6" w:space="1" w:color="auto"/>
          <w:left w:val="single" w:sz="6" w:space="1" w:color="auto"/>
          <w:bottom w:val="single" w:sz="6" w:space="1" w:color="auto"/>
          <w:right w:val="single" w:sz="6" w:space="1" w:color="auto"/>
        </w:pBdr>
        <w:tabs>
          <w:tab w:val="left" w:pos="3119"/>
          <w:tab w:val="left" w:pos="3686"/>
          <w:tab w:val="left" w:pos="3828"/>
        </w:tabs>
        <w:rPr>
          <w:rFonts w:ascii="Tahoma" w:hAnsi="Tahoma" w:cs="Tahoma"/>
          <w:sz w:val="22"/>
        </w:rPr>
      </w:pPr>
      <w:r w:rsidRPr="00393866">
        <w:rPr>
          <w:rFonts w:ascii="Tahoma" w:hAnsi="Tahoma" w:cs="Tahoma"/>
          <w:b/>
          <w:sz w:val="22"/>
        </w:rPr>
        <w:tab/>
      </w:r>
      <w:r w:rsidR="001D66F5">
        <w:rPr>
          <w:rFonts w:ascii="Tahoma" w:hAnsi="Tahoma" w:cs="Tahoma"/>
          <w:b/>
          <w:sz w:val="22"/>
        </w:rPr>
        <w:t>I</w:t>
      </w:r>
      <w:r w:rsidR="005E1BE2" w:rsidRPr="00393866">
        <w:rPr>
          <w:rFonts w:ascii="Tahoma" w:hAnsi="Tahoma" w:cs="Tahoma"/>
          <w:b/>
          <w:sz w:val="22"/>
        </w:rPr>
        <w:tab/>
      </w:r>
      <w:r w:rsidR="005E1BE2" w:rsidRPr="00393866">
        <w:rPr>
          <w:rFonts w:ascii="Tahoma" w:hAnsi="Tahoma" w:cs="Tahoma"/>
          <w:sz w:val="22"/>
        </w:rPr>
        <w:tab/>
        <w:t>Include</w:t>
      </w:r>
    </w:p>
    <w:p w14:paraId="324BE2A0" w14:textId="36EFD860" w:rsidR="005E1BE2" w:rsidRDefault="00B575CB" w:rsidP="00F81CC4">
      <w:pPr>
        <w:pBdr>
          <w:top w:val="single" w:sz="6" w:space="1" w:color="auto"/>
          <w:left w:val="single" w:sz="6" w:space="1" w:color="auto"/>
          <w:bottom w:val="single" w:sz="6" w:space="1" w:color="auto"/>
          <w:right w:val="single" w:sz="6" w:space="1" w:color="auto"/>
        </w:pBdr>
        <w:tabs>
          <w:tab w:val="left" w:pos="3119"/>
          <w:tab w:val="left" w:pos="3686"/>
          <w:tab w:val="left" w:pos="3828"/>
        </w:tabs>
        <w:rPr>
          <w:rFonts w:ascii="Tahoma" w:hAnsi="Tahoma" w:cs="Tahoma"/>
          <w:sz w:val="22"/>
        </w:rPr>
      </w:pPr>
      <w:r w:rsidRPr="00393866">
        <w:rPr>
          <w:rFonts w:ascii="Tahoma" w:hAnsi="Tahoma" w:cs="Tahoma"/>
          <w:b/>
          <w:sz w:val="22"/>
        </w:rPr>
        <w:tab/>
      </w:r>
      <w:r w:rsidR="005E1BE2" w:rsidRPr="00393866">
        <w:rPr>
          <w:rFonts w:ascii="Tahoma" w:hAnsi="Tahoma" w:cs="Tahoma"/>
          <w:b/>
          <w:sz w:val="22"/>
        </w:rPr>
        <w:t>R</w:t>
      </w:r>
      <w:r w:rsidR="005E1BE2" w:rsidRPr="00393866">
        <w:rPr>
          <w:rFonts w:ascii="Tahoma" w:hAnsi="Tahoma" w:cs="Tahoma"/>
          <w:b/>
          <w:sz w:val="22"/>
        </w:rPr>
        <w:tab/>
      </w:r>
      <w:r w:rsidR="005E1BE2" w:rsidRPr="00393866">
        <w:rPr>
          <w:rFonts w:ascii="Tahoma" w:hAnsi="Tahoma" w:cs="Tahoma"/>
          <w:sz w:val="22"/>
        </w:rPr>
        <w:tab/>
        <w:t>Report</w:t>
      </w:r>
    </w:p>
    <w:p w14:paraId="2A4CAFB2" w14:textId="2FD94D2A" w:rsidR="004A17EB" w:rsidRPr="004A17EB" w:rsidRDefault="004A17EB" w:rsidP="00F81CC4">
      <w:pPr>
        <w:pBdr>
          <w:top w:val="single" w:sz="6" w:space="1" w:color="auto"/>
          <w:left w:val="single" w:sz="6" w:space="1" w:color="auto"/>
          <w:bottom w:val="single" w:sz="6" w:space="1" w:color="auto"/>
          <w:right w:val="single" w:sz="6" w:space="1" w:color="auto"/>
        </w:pBdr>
        <w:tabs>
          <w:tab w:val="left" w:pos="3119"/>
          <w:tab w:val="left" w:pos="3686"/>
          <w:tab w:val="left" w:pos="3828"/>
        </w:tabs>
        <w:rPr>
          <w:rFonts w:ascii="Tahoma" w:hAnsi="Tahoma" w:cs="Tahoma"/>
          <w:sz w:val="22"/>
        </w:rPr>
      </w:pPr>
      <w:r>
        <w:rPr>
          <w:rFonts w:ascii="Tahoma" w:hAnsi="Tahoma" w:cs="Tahoma"/>
          <w:sz w:val="22"/>
        </w:rPr>
        <w:tab/>
      </w:r>
      <w:r>
        <w:rPr>
          <w:rFonts w:ascii="Tahoma" w:hAnsi="Tahoma" w:cs="Tahoma"/>
          <w:b/>
          <w:bCs/>
          <w:sz w:val="22"/>
        </w:rPr>
        <w:t>U</w:t>
      </w:r>
      <w:r>
        <w:rPr>
          <w:rFonts w:ascii="Tahoma" w:hAnsi="Tahoma" w:cs="Tahoma"/>
          <w:b/>
          <w:bCs/>
          <w:sz w:val="22"/>
        </w:rPr>
        <w:tab/>
      </w:r>
      <w:r>
        <w:rPr>
          <w:rFonts w:ascii="Tahoma" w:hAnsi="Tahoma" w:cs="Tahoma"/>
          <w:b/>
          <w:bCs/>
          <w:sz w:val="22"/>
        </w:rPr>
        <w:tab/>
      </w:r>
      <w:r>
        <w:rPr>
          <w:rFonts w:ascii="Tahoma" w:hAnsi="Tahoma" w:cs="Tahoma"/>
          <w:sz w:val="22"/>
        </w:rPr>
        <w:t>Update</w:t>
      </w:r>
    </w:p>
    <w:p w14:paraId="109DAB0B" w14:textId="77777777" w:rsidR="004C74F4" w:rsidRPr="008052D5" w:rsidRDefault="00B575CB">
      <w:pPr>
        <w:pBdr>
          <w:top w:val="single" w:sz="6" w:space="1" w:color="auto"/>
          <w:left w:val="single" w:sz="6" w:space="1" w:color="auto"/>
          <w:bottom w:val="single" w:sz="6" w:space="1" w:color="auto"/>
          <w:right w:val="single" w:sz="6" w:space="1" w:color="auto"/>
        </w:pBdr>
        <w:tabs>
          <w:tab w:val="left" w:pos="3119"/>
          <w:tab w:val="left" w:pos="3686"/>
          <w:tab w:val="left" w:pos="3828"/>
        </w:tabs>
        <w:rPr>
          <w:rFonts w:ascii="Tahoma" w:hAnsi="Tahoma" w:cs="Tahoma"/>
          <w:b/>
          <w:bCs/>
          <w:sz w:val="22"/>
        </w:rPr>
      </w:pPr>
      <w:r w:rsidRPr="00393866">
        <w:rPr>
          <w:rFonts w:ascii="Tahoma" w:hAnsi="Tahoma" w:cs="Tahoma"/>
          <w:b/>
          <w:sz w:val="22"/>
        </w:rPr>
        <w:tab/>
      </w:r>
      <w:r w:rsidR="005E1BE2" w:rsidRPr="00393866">
        <w:rPr>
          <w:rFonts w:ascii="Tahoma" w:hAnsi="Tahoma" w:cs="Tahoma"/>
          <w:b/>
          <w:sz w:val="22"/>
        </w:rPr>
        <w:t>X</w:t>
      </w:r>
      <w:r w:rsidR="005E1BE2" w:rsidRPr="00393866">
        <w:rPr>
          <w:rFonts w:ascii="Tahoma" w:hAnsi="Tahoma" w:cs="Tahoma"/>
          <w:sz w:val="22"/>
        </w:rPr>
        <w:tab/>
      </w:r>
      <w:r w:rsidR="005E1BE2" w:rsidRPr="00393866">
        <w:rPr>
          <w:rFonts w:ascii="Tahoma" w:hAnsi="Tahoma" w:cs="Tahoma"/>
          <w:sz w:val="22"/>
        </w:rPr>
        <w:tab/>
        <w:t>Extract</w:t>
      </w:r>
      <w:r w:rsidR="004C74F4">
        <w:rPr>
          <w:rFonts w:ascii="Tahoma" w:hAnsi="Tahoma" w:cs="Tahoma"/>
          <w:b/>
          <w:bCs/>
          <w:sz w:val="22"/>
        </w:rPr>
        <w:tab/>
      </w:r>
      <w:r w:rsidR="004C74F4">
        <w:rPr>
          <w:rFonts w:ascii="Tahoma" w:hAnsi="Tahoma" w:cs="Tahoma"/>
          <w:b/>
          <w:bCs/>
          <w:sz w:val="22"/>
        </w:rPr>
        <w:tab/>
      </w:r>
      <w:r w:rsidR="004C74F4">
        <w:rPr>
          <w:rFonts w:ascii="Tahoma" w:hAnsi="Tahoma" w:cs="Tahoma"/>
          <w:b/>
          <w:bCs/>
          <w:sz w:val="22"/>
        </w:rPr>
        <w:tab/>
      </w:r>
    </w:p>
    <w:p w14:paraId="0BB77FF8" w14:textId="77777777" w:rsidR="005E1BE2" w:rsidRPr="00393866" w:rsidRDefault="005E1BE2">
      <w:pPr>
        <w:pBdr>
          <w:top w:val="single" w:sz="6" w:space="1" w:color="auto"/>
          <w:left w:val="single" w:sz="6" w:space="1" w:color="auto"/>
          <w:bottom w:val="single" w:sz="6" w:space="1" w:color="auto"/>
          <w:right w:val="single" w:sz="6" w:space="1" w:color="auto"/>
        </w:pBdr>
        <w:tabs>
          <w:tab w:val="left" w:pos="3119"/>
          <w:tab w:val="left" w:pos="3686"/>
          <w:tab w:val="left" w:pos="3828"/>
        </w:tabs>
        <w:rPr>
          <w:rFonts w:ascii="Tahoma" w:hAnsi="Tahoma" w:cs="Tahoma"/>
          <w:sz w:val="22"/>
        </w:rPr>
      </w:pPr>
    </w:p>
    <w:p w14:paraId="19B4FEB3" w14:textId="41AF3248" w:rsidR="005E1BE2" w:rsidRDefault="005E1BE2">
      <w:pPr>
        <w:rPr>
          <w:rFonts w:ascii="Tahoma" w:hAnsi="Tahoma" w:cs="Tahoma"/>
        </w:rPr>
      </w:pPr>
    </w:p>
    <w:p w14:paraId="0260383E" w14:textId="24240C30" w:rsidR="00866141" w:rsidRDefault="00866141">
      <w:pPr>
        <w:rPr>
          <w:rFonts w:ascii="Tahoma" w:hAnsi="Tahoma" w:cs="Tahoma"/>
        </w:rPr>
      </w:pPr>
    </w:p>
    <w:p w14:paraId="4F9BD5F2" w14:textId="09515AA2" w:rsidR="005E1BE2" w:rsidRPr="00B819F8" w:rsidDel="00C75D66" w:rsidRDefault="001D66F5" w:rsidP="00E63D1B">
      <w:pPr>
        <w:pStyle w:val="Heading2"/>
        <w:numPr>
          <w:ilvl w:val="1"/>
          <w:numId w:val="35"/>
        </w:numPr>
        <w:rPr>
          <w:del w:id="55" w:author="Raphael Donor" w:date="2020-08-04T16:59:00Z"/>
          <w:rFonts w:ascii="Tahoma" w:hAnsi="Tahoma" w:cs="Tahoma"/>
        </w:rPr>
      </w:pPr>
      <w:bookmarkStart w:id="56" w:name="_Toc286674768"/>
      <w:del w:id="57" w:author="Raphael Donor" w:date="2020-08-04T16:59:00Z">
        <w:r w:rsidRPr="219C9FEA" w:rsidDel="00C75D66">
          <w:rPr>
            <w:rFonts w:ascii="Tahoma" w:hAnsi="Tahoma" w:cs="Tahoma"/>
          </w:rPr>
          <w:lastRenderedPageBreak/>
          <w:delText xml:space="preserve">REGION CODE / </w:delText>
        </w:r>
        <w:r w:rsidR="005E1BE2" w:rsidRPr="219C9FEA" w:rsidDel="00C75D66">
          <w:rPr>
            <w:rFonts w:ascii="Tahoma" w:hAnsi="Tahoma" w:cs="Tahoma"/>
          </w:rPr>
          <w:delText xml:space="preserve">COUNTRY </w:delText>
        </w:r>
        <w:bookmarkEnd w:id="56"/>
        <w:r w:rsidRPr="219C9FEA" w:rsidDel="00C75D66">
          <w:rPr>
            <w:rFonts w:ascii="Tahoma" w:hAnsi="Tahoma" w:cs="Tahoma"/>
          </w:rPr>
          <w:delText>CODE</w:delText>
        </w:r>
        <w:bookmarkStart w:id="58" w:name="_Toc47452809"/>
        <w:bookmarkStart w:id="59" w:name="_Toc58848409"/>
        <w:bookmarkStart w:id="60" w:name="_Toc58849308"/>
        <w:bookmarkStart w:id="61" w:name="_Toc58849504"/>
        <w:bookmarkStart w:id="62" w:name="_Toc58849688"/>
        <w:bookmarkStart w:id="63" w:name="_Toc58850183"/>
        <w:bookmarkStart w:id="64" w:name="_Toc58850398"/>
        <w:bookmarkStart w:id="65" w:name="_Toc58850589"/>
        <w:bookmarkStart w:id="66" w:name="_Toc58854688"/>
        <w:bookmarkStart w:id="67" w:name="_Toc58856143"/>
        <w:bookmarkEnd w:id="58"/>
        <w:bookmarkEnd w:id="59"/>
        <w:bookmarkEnd w:id="60"/>
        <w:bookmarkEnd w:id="61"/>
        <w:bookmarkEnd w:id="62"/>
        <w:bookmarkEnd w:id="63"/>
        <w:bookmarkEnd w:id="64"/>
        <w:bookmarkEnd w:id="65"/>
        <w:bookmarkEnd w:id="66"/>
        <w:bookmarkEnd w:id="67"/>
      </w:del>
    </w:p>
    <w:p w14:paraId="286B723E" w14:textId="110E9CD2" w:rsidR="005E1BE2" w:rsidRPr="00393866" w:rsidDel="00C75D66" w:rsidRDefault="005E1BE2">
      <w:pPr>
        <w:pBdr>
          <w:top w:val="single" w:sz="6" w:space="1" w:color="auto"/>
          <w:left w:val="single" w:sz="6" w:space="1" w:color="auto"/>
          <w:bottom w:val="single" w:sz="6" w:space="1" w:color="auto"/>
          <w:right w:val="single" w:sz="6" w:space="1" w:color="auto"/>
        </w:pBdr>
        <w:tabs>
          <w:tab w:val="left" w:pos="3119"/>
          <w:tab w:val="left" w:pos="3686"/>
          <w:tab w:val="left" w:pos="3828"/>
        </w:tabs>
        <w:rPr>
          <w:del w:id="68" w:author="Raphael Donor" w:date="2020-08-04T16:59:00Z"/>
          <w:rFonts w:ascii="Tahoma" w:hAnsi="Tahoma" w:cs="Tahoma"/>
          <w:sz w:val="22"/>
        </w:rPr>
      </w:pPr>
      <w:bookmarkStart w:id="69" w:name="_Toc47452810"/>
      <w:bookmarkStart w:id="70" w:name="_Toc58848410"/>
      <w:bookmarkStart w:id="71" w:name="_Toc58849309"/>
      <w:bookmarkStart w:id="72" w:name="_Toc58849505"/>
      <w:bookmarkStart w:id="73" w:name="_Toc58849689"/>
      <w:bookmarkStart w:id="74" w:name="_Toc58850184"/>
      <w:bookmarkStart w:id="75" w:name="_Toc58850399"/>
      <w:bookmarkStart w:id="76" w:name="_Toc58850590"/>
      <w:bookmarkStart w:id="77" w:name="_Toc58854689"/>
      <w:bookmarkStart w:id="78" w:name="_Toc58856144"/>
      <w:bookmarkEnd w:id="69"/>
      <w:bookmarkEnd w:id="70"/>
      <w:bookmarkEnd w:id="71"/>
      <w:bookmarkEnd w:id="72"/>
      <w:bookmarkEnd w:id="73"/>
      <w:bookmarkEnd w:id="74"/>
      <w:bookmarkEnd w:id="75"/>
      <w:bookmarkEnd w:id="76"/>
      <w:bookmarkEnd w:id="77"/>
      <w:bookmarkEnd w:id="78"/>
    </w:p>
    <w:p w14:paraId="3D0A7962" w14:textId="0A010A2D" w:rsidR="005E1BE2" w:rsidDel="00C75D66" w:rsidRDefault="005E1BE2">
      <w:pPr>
        <w:pBdr>
          <w:top w:val="single" w:sz="6" w:space="1" w:color="auto"/>
          <w:left w:val="single" w:sz="6" w:space="1" w:color="auto"/>
          <w:bottom w:val="single" w:sz="6" w:space="1" w:color="auto"/>
          <w:right w:val="single" w:sz="6" w:space="1" w:color="auto"/>
        </w:pBdr>
        <w:tabs>
          <w:tab w:val="left" w:pos="1134"/>
          <w:tab w:val="left" w:pos="1560"/>
          <w:tab w:val="left" w:pos="1701"/>
          <w:tab w:val="left" w:pos="3686"/>
          <w:tab w:val="left" w:pos="4111"/>
          <w:tab w:val="left" w:pos="4253"/>
          <w:tab w:val="left" w:pos="6237"/>
          <w:tab w:val="left" w:pos="6663"/>
          <w:tab w:val="left" w:pos="6804"/>
        </w:tabs>
        <w:rPr>
          <w:del w:id="79" w:author="Raphael Donor" w:date="2020-08-04T16:59:00Z"/>
          <w:rFonts w:ascii="Tahoma" w:hAnsi="Tahoma" w:cs="Tahoma"/>
          <w:sz w:val="22"/>
        </w:rPr>
      </w:pPr>
      <w:del w:id="80" w:author="Raphael Donor" w:date="2020-08-04T16:59:00Z">
        <w:r w:rsidRPr="00393866" w:rsidDel="00C75D66">
          <w:rPr>
            <w:rFonts w:ascii="Tahoma" w:hAnsi="Tahoma" w:cs="Tahoma"/>
            <w:sz w:val="22"/>
          </w:rPr>
          <w:tab/>
        </w:r>
        <w:r w:rsidR="001D66F5" w:rsidDel="00C75D66">
          <w:rPr>
            <w:rFonts w:ascii="Tahoma" w:hAnsi="Tahoma" w:cs="Tahoma"/>
            <w:b/>
            <w:sz w:val="22"/>
          </w:rPr>
          <w:delText>AP</w:delText>
        </w:r>
        <w:r w:rsidRPr="00393866" w:rsidDel="00C75D66">
          <w:rPr>
            <w:rFonts w:ascii="Tahoma" w:hAnsi="Tahoma" w:cs="Tahoma"/>
            <w:b/>
            <w:sz w:val="22"/>
          </w:rPr>
          <w:tab/>
        </w:r>
        <w:r w:rsidRPr="00393866" w:rsidDel="00C75D66">
          <w:rPr>
            <w:rFonts w:ascii="Tahoma" w:hAnsi="Tahoma" w:cs="Tahoma"/>
            <w:b/>
            <w:sz w:val="22"/>
          </w:rPr>
          <w:tab/>
        </w:r>
        <w:r w:rsidR="001D66F5" w:rsidDel="00C75D66">
          <w:rPr>
            <w:rFonts w:ascii="Tahoma" w:hAnsi="Tahoma" w:cs="Tahoma"/>
            <w:sz w:val="22"/>
          </w:rPr>
          <w:delText>Asia-Pacific</w:delText>
        </w:r>
        <w:r w:rsidRPr="00393866" w:rsidDel="00C75D66">
          <w:rPr>
            <w:rFonts w:ascii="Tahoma" w:hAnsi="Tahoma" w:cs="Tahoma"/>
            <w:sz w:val="22"/>
          </w:rPr>
          <w:tab/>
        </w:r>
        <w:r w:rsidR="001D66F5" w:rsidDel="00C75D66">
          <w:rPr>
            <w:rFonts w:ascii="Tahoma" w:hAnsi="Tahoma" w:cs="Tahoma"/>
            <w:b/>
            <w:sz w:val="22"/>
          </w:rPr>
          <w:delText>EU</w:delText>
        </w:r>
        <w:r w:rsidRPr="00393866" w:rsidDel="00C75D66">
          <w:rPr>
            <w:rFonts w:ascii="Tahoma" w:hAnsi="Tahoma" w:cs="Tahoma"/>
            <w:b/>
            <w:sz w:val="22"/>
          </w:rPr>
          <w:tab/>
        </w:r>
        <w:r w:rsidR="001D66F5" w:rsidDel="00C75D66">
          <w:rPr>
            <w:rFonts w:ascii="Tahoma" w:hAnsi="Tahoma" w:cs="Tahoma"/>
            <w:sz w:val="22"/>
          </w:rPr>
          <w:delText>Emea</w:delText>
        </w:r>
        <w:r w:rsidRPr="00393866" w:rsidDel="00C75D66">
          <w:rPr>
            <w:rFonts w:ascii="Tahoma" w:hAnsi="Tahoma" w:cs="Tahoma"/>
            <w:sz w:val="22"/>
          </w:rPr>
          <w:tab/>
        </w:r>
        <w:r w:rsidR="001D66F5" w:rsidDel="00C75D66">
          <w:rPr>
            <w:rFonts w:ascii="Tahoma" w:hAnsi="Tahoma" w:cs="Tahoma"/>
            <w:b/>
            <w:sz w:val="22"/>
          </w:rPr>
          <w:delText>NA</w:delText>
        </w:r>
        <w:r w:rsidRPr="00393866" w:rsidDel="00C75D66">
          <w:rPr>
            <w:rFonts w:ascii="Tahoma" w:hAnsi="Tahoma" w:cs="Tahoma"/>
            <w:b/>
            <w:sz w:val="22"/>
          </w:rPr>
          <w:tab/>
        </w:r>
        <w:r w:rsidRPr="00393866" w:rsidDel="00C75D66">
          <w:rPr>
            <w:rFonts w:ascii="Tahoma" w:hAnsi="Tahoma" w:cs="Tahoma"/>
            <w:b/>
            <w:sz w:val="22"/>
          </w:rPr>
          <w:tab/>
        </w:r>
        <w:r w:rsidR="001D66F5" w:rsidDel="00C75D66">
          <w:rPr>
            <w:rFonts w:ascii="Tahoma" w:hAnsi="Tahoma" w:cs="Tahoma"/>
            <w:sz w:val="22"/>
          </w:rPr>
          <w:delText>North America</w:delText>
        </w:r>
        <w:bookmarkStart w:id="81" w:name="_Toc47452811"/>
        <w:bookmarkStart w:id="82" w:name="_Toc58848411"/>
        <w:bookmarkStart w:id="83" w:name="_Toc58849310"/>
        <w:bookmarkStart w:id="84" w:name="_Toc58849506"/>
        <w:bookmarkStart w:id="85" w:name="_Toc58849690"/>
        <w:bookmarkStart w:id="86" w:name="_Toc58850185"/>
        <w:bookmarkStart w:id="87" w:name="_Toc58850400"/>
        <w:bookmarkStart w:id="88" w:name="_Toc58850591"/>
        <w:bookmarkStart w:id="89" w:name="_Toc58854690"/>
        <w:bookmarkStart w:id="90" w:name="_Toc58856145"/>
        <w:bookmarkEnd w:id="81"/>
        <w:bookmarkEnd w:id="82"/>
        <w:bookmarkEnd w:id="83"/>
        <w:bookmarkEnd w:id="84"/>
        <w:bookmarkEnd w:id="85"/>
        <w:bookmarkEnd w:id="86"/>
        <w:bookmarkEnd w:id="87"/>
        <w:bookmarkEnd w:id="88"/>
        <w:bookmarkEnd w:id="89"/>
        <w:bookmarkEnd w:id="90"/>
      </w:del>
    </w:p>
    <w:p w14:paraId="55DF7BAB" w14:textId="5391D8EE" w:rsidR="001D66F5" w:rsidRPr="005418BC" w:rsidDel="00C75D66" w:rsidRDefault="001D66F5">
      <w:pPr>
        <w:pBdr>
          <w:top w:val="single" w:sz="6" w:space="1" w:color="auto"/>
          <w:left w:val="single" w:sz="6" w:space="1" w:color="auto"/>
          <w:bottom w:val="single" w:sz="6" w:space="1" w:color="auto"/>
          <w:right w:val="single" w:sz="6" w:space="1" w:color="auto"/>
        </w:pBdr>
        <w:tabs>
          <w:tab w:val="left" w:pos="1134"/>
          <w:tab w:val="left" w:pos="1560"/>
          <w:tab w:val="left" w:pos="1701"/>
          <w:tab w:val="left" w:pos="3686"/>
          <w:tab w:val="left" w:pos="4111"/>
          <w:tab w:val="left" w:pos="4253"/>
          <w:tab w:val="left" w:pos="6237"/>
          <w:tab w:val="left" w:pos="6663"/>
          <w:tab w:val="left" w:pos="6804"/>
        </w:tabs>
        <w:rPr>
          <w:del w:id="91" w:author="Raphael Donor" w:date="2020-08-04T16:59:00Z"/>
          <w:rFonts w:ascii="Tahoma" w:hAnsi="Tahoma" w:cs="Tahoma"/>
          <w:sz w:val="22"/>
        </w:rPr>
      </w:pPr>
      <w:del w:id="92" w:author="Raphael Donor" w:date="2020-08-04T16:59:00Z">
        <w:r w:rsidDel="00C75D66">
          <w:rPr>
            <w:rFonts w:ascii="Tahoma" w:hAnsi="Tahoma" w:cs="Tahoma"/>
            <w:sz w:val="22"/>
          </w:rPr>
          <w:tab/>
        </w:r>
        <w:r w:rsidRPr="008052D5" w:rsidDel="00C75D66">
          <w:rPr>
            <w:rFonts w:ascii="Tahoma" w:hAnsi="Tahoma" w:cs="Tahoma"/>
            <w:b/>
            <w:bCs/>
            <w:sz w:val="22"/>
          </w:rPr>
          <w:delText>LA</w:delText>
        </w:r>
        <w:r w:rsidDel="00C75D66">
          <w:rPr>
            <w:rFonts w:ascii="Tahoma" w:hAnsi="Tahoma" w:cs="Tahoma"/>
            <w:b/>
            <w:bCs/>
            <w:sz w:val="22"/>
          </w:rPr>
          <w:tab/>
        </w:r>
        <w:r w:rsidDel="00C75D66">
          <w:rPr>
            <w:rFonts w:ascii="Tahoma" w:hAnsi="Tahoma" w:cs="Tahoma"/>
            <w:b/>
            <w:bCs/>
            <w:sz w:val="22"/>
          </w:rPr>
          <w:tab/>
        </w:r>
        <w:r w:rsidDel="00C75D66">
          <w:rPr>
            <w:rFonts w:ascii="Tahoma" w:hAnsi="Tahoma" w:cs="Tahoma"/>
            <w:sz w:val="22"/>
          </w:rPr>
          <w:delText>Latin America</w:delText>
        </w:r>
        <w:r w:rsidR="005418BC" w:rsidDel="00C75D66">
          <w:rPr>
            <w:rFonts w:ascii="Tahoma" w:hAnsi="Tahoma" w:cs="Tahoma"/>
            <w:sz w:val="22"/>
          </w:rPr>
          <w:tab/>
        </w:r>
        <w:r w:rsidR="005418BC" w:rsidRPr="008052D5" w:rsidDel="00C75D66">
          <w:rPr>
            <w:rFonts w:ascii="Tahoma" w:hAnsi="Tahoma" w:cs="Tahoma"/>
            <w:b/>
            <w:bCs/>
            <w:sz w:val="22"/>
          </w:rPr>
          <w:delText>GL</w:delText>
        </w:r>
        <w:r w:rsidR="005418BC" w:rsidDel="00C75D66">
          <w:rPr>
            <w:rFonts w:ascii="Tahoma" w:hAnsi="Tahoma" w:cs="Tahoma"/>
            <w:b/>
            <w:bCs/>
            <w:sz w:val="22"/>
          </w:rPr>
          <w:tab/>
        </w:r>
        <w:r w:rsidR="005418BC" w:rsidDel="00C75D66">
          <w:rPr>
            <w:rFonts w:ascii="Tahoma" w:hAnsi="Tahoma" w:cs="Tahoma"/>
            <w:sz w:val="22"/>
          </w:rPr>
          <w:delText>Global</w:delText>
        </w:r>
        <w:bookmarkStart w:id="93" w:name="_Toc47452812"/>
        <w:bookmarkStart w:id="94" w:name="_Toc58848412"/>
        <w:bookmarkStart w:id="95" w:name="_Toc58849311"/>
        <w:bookmarkStart w:id="96" w:name="_Toc58849507"/>
        <w:bookmarkStart w:id="97" w:name="_Toc58849691"/>
        <w:bookmarkStart w:id="98" w:name="_Toc58850186"/>
        <w:bookmarkStart w:id="99" w:name="_Toc58850401"/>
        <w:bookmarkStart w:id="100" w:name="_Toc58850592"/>
        <w:bookmarkStart w:id="101" w:name="_Toc58854691"/>
        <w:bookmarkStart w:id="102" w:name="_Toc58856146"/>
        <w:bookmarkEnd w:id="93"/>
        <w:bookmarkEnd w:id="94"/>
        <w:bookmarkEnd w:id="95"/>
        <w:bookmarkEnd w:id="96"/>
        <w:bookmarkEnd w:id="97"/>
        <w:bookmarkEnd w:id="98"/>
        <w:bookmarkEnd w:id="99"/>
        <w:bookmarkEnd w:id="100"/>
        <w:bookmarkEnd w:id="101"/>
        <w:bookmarkEnd w:id="102"/>
      </w:del>
    </w:p>
    <w:p w14:paraId="79982B81" w14:textId="20E36C4D" w:rsidR="001D66F5" w:rsidRPr="001D66F5" w:rsidDel="00C75D66" w:rsidRDefault="001D66F5">
      <w:pPr>
        <w:pBdr>
          <w:top w:val="single" w:sz="6" w:space="1" w:color="auto"/>
          <w:left w:val="single" w:sz="6" w:space="1" w:color="auto"/>
          <w:bottom w:val="single" w:sz="6" w:space="1" w:color="auto"/>
          <w:right w:val="single" w:sz="6" w:space="1" w:color="auto"/>
        </w:pBdr>
        <w:tabs>
          <w:tab w:val="left" w:pos="1134"/>
          <w:tab w:val="left" w:pos="1560"/>
          <w:tab w:val="left" w:pos="1701"/>
          <w:tab w:val="left" w:pos="3686"/>
          <w:tab w:val="left" w:pos="4111"/>
          <w:tab w:val="left" w:pos="4253"/>
          <w:tab w:val="left" w:pos="6237"/>
          <w:tab w:val="left" w:pos="6663"/>
          <w:tab w:val="left" w:pos="6804"/>
        </w:tabs>
        <w:rPr>
          <w:del w:id="103" w:author="Raphael Donor" w:date="2020-08-04T16:59:00Z"/>
          <w:rFonts w:ascii="Tahoma" w:hAnsi="Tahoma" w:cs="Tahoma"/>
          <w:sz w:val="22"/>
        </w:rPr>
      </w:pPr>
      <w:del w:id="104" w:author="Raphael Donor" w:date="2020-08-04T16:59:00Z">
        <w:r w:rsidDel="00C75D66">
          <w:rPr>
            <w:rFonts w:ascii="Tahoma" w:hAnsi="Tahoma" w:cs="Tahoma"/>
            <w:sz w:val="22"/>
          </w:rPr>
          <w:tab/>
          <w:delText>*Refer to SAP Table T005 for country specific code</w:delText>
        </w:r>
        <w:bookmarkStart w:id="105" w:name="_Toc47452813"/>
        <w:bookmarkStart w:id="106" w:name="_Toc58848413"/>
        <w:bookmarkStart w:id="107" w:name="_Toc58849312"/>
        <w:bookmarkStart w:id="108" w:name="_Toc58849508"/>
        <w:bookmarkStart w:id="109" w:name="_Toc58849692"/>
        <w:bookmarkStart w:id="110" w:name="_Toc58850187"/>
        <w:bookmarkStart w:id="111" w:name="_Toc58850402"/>
        <w:bookmarkStart w:id="112" w:name="_Toc58850593"/>
        <w:bookmarkStart w:id="113" w:name="_Toc58854692"/>
        <w:bookmarkStart w:id="114" w:name="_Toc58856147"/>
        <w:bookmarkEnd w:id="105"/>
        <w:bookmarkEnd w:id="106"/>
        <w:bookmarkEnd w:id="107"/>
        <w:bookmarkEnd w:id="108"/>
        <w:bookmarkEnd w:id="109"/>
        <w:bookmarkEnd w:id="110"/>
        <w:bookmarkEnd w:id="111"/>
        <w:bookmarkEnd w:id="112"/>
        <w:bookmarkEnd w:id="113"/>
        <w:bookmarkEnd w:id="114"/>
      </w:del>
    </w:p>
    <w:p w14:paraId="18176B92" w14:textId="4FBE9A44" w:rsidR="005E1BE2" w:rsidRPr="00393866" w:rsidDel="00C75D66" w:rsidRDefault="005E1BE2">
      <w:pPr>
        <w:pBdr>
          <w:top w:val="single" w:sz="6" w:space="1" w:color="auto"/>
          <w:left w:val="single" w:sz="6" w:space="1" w:color="auto"/>
          <w:bottom w:val="single" w:sz="6" w:space="1" w:color="auto"/>
          <w:right w:val="single" w:sz="6" w:space="1" w:color="auto"/>
        </w:pBdr>
        <w:tabs>
          <w:tab w:val="left" w:pos="1134"/>
          <w:tab w:val="left" w:pos="1560"/>
          <w:tab w:val="left" w:pos="1701"/>
          <w:tab w:val="left" w:pos="3686"/>
          <w:tab w:val="left" w:pos="4111"/>
          <w:tab w:val="left" w:pos="4253"/>
          <w:tab w:val="left" w:pos="6237"/>
          <w:tab w:val="left" w:pos="6663"/>
          <w:tab w:val="left" w:pos="6804"/>
        </w:tabs>
        <w:rPr>
          <w:del w:id="115" w:author="Raphael Donor" w:date="2020-08-04T16:59:00Z"/>
          <w:rFonts w:ascii="Tahoma" w:hAnsi="Tahoma" w:cs="Tahoma"/>
          <w:sz w:val="22"/>
        </w:rPr>
      </w:pPr>
      <w:bookmarkStart w:id="116" w:name="_Toc47452814"/>
      <w:bookmarkStart w:id="117" w:name="_Toc58848414"/>
      <w:bookmarkStart w:id="118" w:name="_Toc58849313"/>
      <w:bookmarkStart w:id="119" w:name="_Toc58849509"/>
      <w:bookmarkStart w:id="120" w:name="_Toc58849693"/>
      <w:bookmarkStart w:id="121" w:name="_Toc58850188"/>
      <w:bookmarkStart w:id="122" w:name="_Toc58850403"/>
      <w:bookmarkStart w:id="123" w:name="_Toc58850594"/>
      <w:bookmarkStart w:id="124" w:name="_Toc58854693"/>
      <w:bookmarkStart w:id="125" w:name="_Toc58856148"/>
      <w:bookmarkEnd w:id="116"/>
      <w:bookmarkEnd w:id="117"/>
      <w:bookmarkEnd w:id="118"/>
      <w:bookmarkEnd w:id="119"/>
      <w:bookmarkEnd w:id="120"/>
      <w:bookmarkEnd w:id="121"/>
      <w:bookmarkEnd w:id="122"/>
      <w:bookmarkEnd w:id="123"/>
      <w:bookmarkEnd w:id="124"/>
      <w:bookmarkEnd w:id="125"/>
    </w:p>
    <w:p w14:paraId="55866D85" w14:textId="687B5B02" w:rsidR="005E1BE2" w:rsidRPr="00393866" w:rsidDel="00C75D66" w:rsidRDefault="009A29BA">
      <w:pPr>
        <w:rPr>
          <w:del w:id="126" w:author="Raphael Donor" w:date="2020-08-04T16:59:00Z"/>
          <w:rFonts w:ascii="Tahoma" w:hAnsi="Tahoma" w:cs="Tahoma"/>
          <w:i/>
          <w:sz w:val="22"/>
        </w:rPr>
      </w:pPr>
      <w:del w:id="127" w:author="Raphael Donor" w:date="2020-08-04T16:59:00Z">
        <w:r w:rsidRPr="00393866" w:rsidDel="00C75D66">
          <w:rPr>
            <w:rFonts w:ascii="Tahoma" w:hAnsi="Tahoma" w:cs="Tahoma"/>
            <w:i/>
            <w:sz w:val="22"/>
          </w:rPr>
          <w:delText xml:space="preserve">Generally, the Z (Shared Code) </w:delText>
        </w:r>
        <w:r w:rsidR="00F5475D" w:rsidRPr="00393866" w:rsidDel="00C75D66">
          <w:rPr>
            <w:rFonts w:ascii="Tahoma" w:hAnsi="Tahoma" w:cs="Tahoma"/>
            <w:i/>
            <w:sz w:val="22"/>
          </w:rPr>
          <w:delText>should be</w:delText>
        </w:r>
        <w:r w:rsidRPr="00393866" w:rsidDel="00C75D66">
          <w:rPr>
            <w:rFonts w:ascii="Tahoma" w:hAnsi="Tahoma" w:cs="Tahoma"/>
            <w:i/>
            <w:sz w:val="22"/>
          </w:rPr>
          <w:delText xml:space="preserve"> use, so that the program can use </w:delText>
        </w:r>
        <w:r w:rsidR="00377936" w:rsidRPr="00393866" w:rsidDel="00C75D66">
          <w:rPr>
            <w:rFonts w:ascii="Tahoma" w:hAnsi="Tahoma" w:cs="Tahoma"/>
            <w:i/>
            <w:sz w:val="22"/>
          </w:rPr>
          <w:delText>by</w:delText>
        </w:r>
        <w:r w:rsidRPr="00393866" w:rsidDel="00C75D66">
          <w:rPr>
            <w:rFonts w:ascii="Tahoma" w:hAnsi="Tahoma" w:cs="Tahoma"/>
            <w:i/>
            <w:sz w:val="22"/>
          </w:rPr>
          <w:delText xml:space="preserve"> </w:delText>
        </w:r>
        <w:r w:rsidR="00FA6789" w:rsidRPr="00393866" w:rsidDel="00C75D66">
          <w:rPr>
            <w:rFonts w:ascii="Tahoma" w:hAnsi="Tahoma" w:cs="Tahoma"/>
            <w:i/>
            <w:sz w:val="22"/>
          </w:rPr>
          <w:delText xml:space="preserve">other location (see section </w:delText>
        </w:r>
        <w:r w:rsidR="003F5C5C" w:rsidRPr="00393866" w:rsidDel="00C75D66">
          <w:rPr>
            <w:rFonts w:ascii="Tahoma" w:hAnsi="Tahoma" w:cs="Tahoma"/>
            <w:i/>
            <w:sz w:val="22"/>
          </w:rPr>
          <w:delText>4.3 for</w:delText>
        </w:r>
        <w:r w:rsidR="00FA6789" w:rsidRPr="00393866" w:rsidDel="00C75D66">
          <w:rPr>
            <w:rFonts w:ascii="Tahoma" w:hAnsi="Tahoma" w:cs="Tahoma"/>
            <w:i/>
            <w:sz w:val="22"/>
          </w:rPr>
          <w:delText xml:space="preserve"> recommended </w:delText>
        </w:r>
        <w:r w:rsidR="00C122D4" w:rsidRPr="00393866" w:rsidDel="00C75D66">
          <w:rPr>
            <w:rFonts w:ascii="Tahoma" w:hAnsi="Tahoma" w:cs="Tahoma"/>
            <w:i/>
            <w:sz w:val="22"/>
          </w:rPr>
          <w:delText xml:space="preserve">declaration of </w:delText>
        </w:r>
        <w:r w:rsidR="00FA6789" w:rsidRPr="00393866" w:rsidDel="00C75D66">
          <w:rPr>
            <w:rFonts w:ascii="Tahoma" w:hAnsi="Tahoma" w:cs="Tahoma"/>
            <w:i/>
            <w:sz w:val="22"/>
          </w:rPr>
          <w:delText>selection-options/parameters)</w:delText>
        </w:r>
        <w:bookmarkStart w:id="128" w:name="_Toc47452815"/>
        <w:bookmarkStart w:id="129" w:name="_Toc58848415"/>
        <w:bookmarkStart w:id="130" w:name="_Toc58849314"/>
        <w:bookmarkStart w:id="131" w:name="_Toc58849510"/>
        <w:bookmarkStart w:id="132" w:name="_Toc58849694"/>
        <w:bookmarkStart w:id="133" w:name="_Toc58850189"/>
        <w:bookmarkStart w:id="134" w:name="_Toc58850404"/>
        <w:bookmarkStart w:id="135" w:name="_Toc58850595"/>
        <w:bookmarkStart w:id="136" w:name="_Toc58854694"/>
        <w:bookmarkStart w:id="137" w:name="_Toc58856149"/>
        <w:bookmarkEnd w:id="128"/>
        <w:bookmarkEnd w:id="129"/>
        <w:bookmarkEnd w:id="130"/>
        <w:bookmarkEnd w:id="131"/>
        <w:bookmarkEnd w:id="132"/>
        <w:bookmarkEnd w:id="133"/>
        <w:bookmarkEnd w:id="134"/>
        <w:bookmarkEnd w:id="135"/>
        <w:bookmarkEnd w:id="136"/>
        <w:bookmarkEnd w:id="137"/>
      </w:del>
    </w:p>
    <w:p w14:paraId="21246AF9" w14:textId="5F5F4D77" w:rsidR="009A29BA" w:rsidRPr="00393866" w:rsidDel="00C75D66" w:rsidRDefault="009A29BA">
      <w:pPr>
        <w:rPr>
          <w:del w:id="138" w:author="Raphael Donor" w:date="2020-08-04T16:59:00Z"/>
          <w:rFonts w:ascii="Tahoma" w:hAnsi="Tahoma" w:cs="Tahoma"/>
          <w:sz w:val="22"/>
        </w:rPr>
      </w:pPr>
      <w:bookmarkStart w:id="139" w:name="_Toc47452816"/>
      <w:bookmarkStart w:id="140" w:name="_Toc58848416"/>
      <w:bookmarkStart w:id="141" w:name="_Toc58849315"/>
      <w:bookmarkStart w:id="142" w:name="_Toc58849511"/>
      <w:bookmarkStart w:id="143" w:name="_Toc58849695"/>
      <w:bookmarkStart w:id="144" w:name="_Toc58850190"/>
      <w:bookmarkStart w:id="145" w:name="_Toc58850405"/>
      <w:bookmarkStart w:id="146" w:name="_Toc58850596"/>
      <w:bookmarkStart w:id="147" w:name="_Toc58854695"/>
      <w:bookmarkStart w:id="148" w:name="_Toc58856150"/>
      <w:bookmarkEnd w:id="139"/>
      <w:bookmarkEnd w:id="140"/>
      <w:bookmarkEnd w:id="141"/>
      <w:bookmarkEnd w:id="142"/>
      <w:bookmarkEnd w:id="143"/>
      <w:bookmarkEnd w:id="144"/>
      <w:bookmarkEnd w:id="145"/>
      <w:bookmarkEnd w:id="146"/>
      <w:bookmarkEnd w:id="147"/>
      <w:bookmarkEnd w:id="148"/>
    </w:p>
    <w:p w14:paraId="0FFDC80C" w14:textId="5E809023" w:rsidR="005E1BE2" w:rsidRPr="00393866" w:rsidRDefault="0010105D" w:rsidP="004F5CB5">
      <w:pPr>
        <w:pStyle w:val="Heading1"/>
        <w:rPr>
          <w:rFonts w:ascii="Tahoma" w:hAnsi="Tahoma" w:cs="Tahoma"/>
        </w:rPr>
      </w:pPr>
      <w:bookmarkStart w:id="149" w:name="_Toc62037279"/>
      <w:r w:rsidRPr="00393866">
        <w:rPr>
          <w:rFonts w:ascii="Tahoma" w:hAnsi="Tahoma" w:cs="Tahoma"/>
        </w:rPr>
        <w:t>3</w:t>
      </w:r>
      <w:r w:rsidRPr="00393866">
        <w:rPr>
          <w:rFonts w:ascii="Tahoma" w:hAnsi="Tahoma" w:cs="Tahoma"/>
        </w:rPr>
        <w:tab/>
        <w:t>N</w:t>
      </w:r>
      <w:r w:rsidR="005E1BE2" w:rsidRPr="00393866">
        <w:rPr>
          <w:rFonts w:ascii="Tahoma" w:hAnsi="Tahoma" w:cs="Tahoma"/>
        </w:rPr>
        <w:t>AMING CONVENTIONS</w:t>
      </w:r>
      <w:bookmarkEnd w:id="149"/>
    </w:p>
    <w:p w14:paraId="15F01E66" w14:textId="77777777" w:rsidR="005E1BE2" w:rsidRPr="00393866" w:rsidRDefault="00F35C71" w:rsidP="00F35C71">
      <w:pPr>
        <w:pStyle w:val="Heading2"/>
        <w:numPr>
          <w:ilvl w:val="0"/>
          <w:numId w:val="0"/>
        </w:numPr>
        <w:rPr>
          <w:rFonts w:ascii="Tahoma" w:hAnsi="Tahoma" w:cs="Tahoma"/>
          <w:i/>
        </w:rPr>
      </w:pPr>
      <w:bookmarkStart w:id="150" w:name="_Toc286674771"/>
      <w:bookmarkStart w:id="151" w:name="_Toc62037280"/>
      <w:r w:rsidRPr="00393866">
        <w:rPr>
          <w:rFonts w:ascii="Tahoma" w:hAnsi="Tahoma" w:cs="Tahoma"/>
          <w:i/>
        </w:rPr>
        <w:t>3.1</w:t>
      </w:r>
      <w:r w:rsidRPr="00393866">
        <w:rPr>
          <w:rFonts w:ascii="Tahoma" w:hAnsi="Tahoma" w:cs="Tahoma"/>
          <w:i/>
        </w:rPr>
        <w:tab/>
      </w:r>
      <w:r w:rsidR="005E1BE2" w:rsidRPr="00393866">
        <w:rPr>
          <w:rFonts w:ascii="Tahoma" w:hAnsi="Tahoma" w:cs="Tahoma"/>
          <w:i/>
        </w:rPr>
        <w:t>ABAP/4 PROGRAM</w:t>
      </w:r>
      <w:bookmarkEnd w:id="150"/>
      <w:bookmarkEnd w:id="151"/>
    </w:p>
    <w:p w14:paraId="37CADEB6" w14:textId="77777777" w:rsidR="005E1BE2" w:rsidRPr="00393866" w:rsidRDefault="00F35C71" w:rsidP="00F35C71">
      <w:pPr>
        <w:pStyle w:val="Heading3"/>
        <w:numPr>
          <w:ilvl w:val="0"/>
          <w:numId w:val="0"/>
        </w:numPr>
        <w:rPr>
          <w:rFonts w:ascii="Tahoma" w:hAnsi="Tahoma" w:cs="Tahoma"/>
        </w:rPr>
      </w:pPr>
      <w:bookmarkStart w:id="152" w:name="_Toc286674772"/>
      <w:bookmarkStart w:id="153" w:name="_Toc62037281"/>
      <w:r w:rsidRPr="00393866">
        <w:rPr>
          <w:rFonts w:ascii="Tahoma" w:hAnsi="Tahoma" w:cs="Tahoma"/>
        </w:rPr>
        <w:t>3.1.1</w:t>
      </w:r>
      <w:r w:rsidRPr="00393866">
        <w:rPr>
          <w:rFonts w:ascii="Tahoma" w:hAnsi="Tahoma" w:cs="Tahoma"/>
        </w:rPr>
        <w:tab/>
      </w:r>
      <w:r w:rsidR="00803A84" w:rsidRPr="00393866">
        <w:rPr>
          <w:rFonts w:ascii="Tahoma" w:hAnsi="Tahoma" w:cs="Tahoma"/>
        </w:rPr>
        <w:t>Executable</w:t>
      </w:r>
      <w:r w:rsidR="005E1BE2" w:rsidRPr="00393866">
        <w:rPr>
          <w:rFonts w:ascii="Tahoma" w:hAnsi="Tahoma" w:cs="Tahoma"/>
        </w:rPr>
        <w:t xml:space="preserve"> Program</w:t>
      </w:r>
      <w:bookmarkEnd w:id="152"/>
      <w:bookmarkEnd w:id="153"/>
    </w:p>
    <w:p w14:paraId="7CCEB3AC" w14:textId="77777777" w:rsidR="005E1BE2" w:rsidRPr="00393866" w:rsidRDefault="005E1BE2">
      <w:pPr>
        <w:rPr>
          <w:rFonts w:ascii="Tahoma" w:hAnsi="Tahoma" w:cs="Tahoma"/>
        </w:rPr>
      </w:pPr>
    </w:p>
    <w:p w14:paraId="20CFB93C" w14:textId="443C3D31" w:rsidR="005E1BE2" w:rsidRPr="00393866" w:rsidRDefault="00C22F6B">
      <w:pPr>
        <w:rPr>
          <w:rFonts w:ascii="Tahoma" w:hAnsi="Tahoma" w:cs="Tahoma"/>
        </w:rPr>
      </w:pPr>
      <w:ins w:id="154" w:author="Raphael Donor" w:date="2020-09-11T13:55:00Z">
        <w:r>
          <w:rPr>
            <w:rFonts w:cs="Arial"/>
            <w:color w:val="000000"/>
            <w:sz w:val="19"/>
            <w:szCs w:val="19"/>
          </w:rPr>
          <w:t>Executable program is a program which can be started without a transaction code,</w:t>
        </w:r>
        <w:r>
          <w:rPr>
            <w:rFonts w:cs="Arial"/>
            <w:color w:val="000000"/>
            <w:sz w:val="19"/>
            <w:szCs w:val="19"/>
          </w:rPr>
          <w:br/>
          <w:t>either directly or in the background.</w:t>
        </w:r>
      </w:ins>
      <w:del w:id="155" w:author="Raphael Donor" w:date="2020-09-11T13:55:00Z">
        <w:r w:rsidR="005E1BE2" w:rsidRPr="00393866" w:rsidDel="00C22F6B">
          <w:rPr>
            <w:rFonts w:ascii="Tahoma" w:hAnsi="Tahoma" w:cs="Tahoma"/>
          </w:rPr>
          <w:delText>A</w:delText>
        </w:r>
        <w:r w:rsidR="00A24B39" w:rsidRPr="00393866" w:rsidDel="00C22F6B">
          <w:rPr>
            <w:rFonts w:ascii="Tahoma" w:hAnsi="Tahoma" w:cs="Tahoma"/>
          </w:rPr>
          <w:delText>n executable</w:delText>
        </w:r>
        <w:r w:rsidR="00CF1E8D" w:rsidRPr="00393866" w:rsidDel="00C22F6B">
          <w:rPr>
            <w:rFonts w:ascii="Tahoma" w:hAnsi="Tahoma" w:cs="Tahoma"/>
          </w:rPr>
          <w:delText xml:space="preserve"> program in ABAP/4 is a program</w:delText>
        </w:r>
        <w:r w:rsidR="005E1BE2" w:rsidRPr="00393866" w:rsidDel="00C22F6B">
          <w:rPr>
            <w:rFonts w:ascii="Tahoma" w:hAnsi="Tahoma" w:cs="Tahoma"/>
          </w:rPr>
          <w:delText xml:space="preserve"> which reads and analyzes data from database tables.</w:delText>
        </w:r>
      </w:del>
      <w:r w:rsidR="005E1BE2" w:rsidRPr="00393866">
        <w:rPr>
          <w:rFonts w:ascii="Tahoma" w:hAnsi="Tahoma" w:cs="Tahoma"/>
        </w:rPr>
        <w:t xml:space="preserve"> Depending on the requirements the program may update database tables, create a batch-input session or produce a report. Report programs are generally independent programs, which are not assigned to a module pool.</w:t>
      </w:r>
    </w:p>
    <w:p w14:paraId="5C01EE10" w14:textId="77777777" w:rsidR="005E1BE2" w:rsidRPr="00393866" w:rsidRDefault="005E1BE2">
      <w:pPr>
        <w:rPr>
          <w:rFonts w:ascii="Tahoma" w:hAnsi="Tahoma" w:cs="Tahom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Change w:id="156" w:author="Raphael Donor" w:date="2020-08-03T20:45:00Z">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PrChange>
      </w:tblPr>
      <w:tblGrid>
        <w:gridCol w:w="1606"/>
        <w:gridCol w:w="392"/>
        <w:gridCol w:w="545"/>
        <w:gridCol w:w="369"/>
        <w:gridCol w:w="4353"/>
        <w:tblGridChange w:id="157">
          <w:tblGrid>
            <w:gridCol w:w="1606"/>
            <w:gridCol w:w="392"/>
            <w:gridCol w:w="1085"/>
            <w:gridCol w:w="369"/>
            <w:gridCol w:w="3794"/>
            <w:gridCol w:w="5"/>
          </w:tblGrid>
        </w:tblGridChange>
      </w:tblGrid>
      <w:tr w:rsidR="00EB2EA9" w14:paraId="539B016C" w14:textId="77777777" w:rsidTr="00EB2EA9">
        <w:trPr>
          <w:trHeight w:val="350"/>
          <w:trPrChange w:id="158" w:author="Raphael Donor" w:date="2020-08-03T20:45:00Z">
            <w:trPr>
              <w:gridAfter w:val="0"/>
              <w:trHeight w:val="350"/>
            </w:trPr>
          </w:trPrChange>
        </w:trPr>
        <w:tc>
          <w:tcPr>
            <w:tcW w:w="1606" w:type="dxa"/>
            <w:shd w:val="clear" w:color="auto" w:fill="auto"/>
            <w:tcPrChange w:id="159" w:author="Raphael Donor" w:date="2020-08-03T20:45:00Z">
              <w:tcPr>
                <w:tcW w:w="1606" w:type="dxa"/>
                <w:shd w:val="clear" w:color="auto" w:fill="auto"/>
              </w:tcPr>
            </w:tcPrChange>
          </w:tcPr>
          <w:p w14:paraId="5116CFA7" w14:textId="77777777" w:rsidR="00EB2EA9" w:rsidRPr="00E54371" w:rsidRDefault="00EB2EA9">
            <w:pPr>
              <w:rPr>
                <w:rFonts w:ascii="Tahoma" w:hAnsi="Tahoma" w:cs="Tahoma"/>
                <w:b/>
                <w:bCs/>
                <w:sz w:val="24"/>
                <w:szCs w:val="24"/>
              </w:rPr>
            </w:pPr>
            <w:bookmarkStart w:id="160" w:name="_Hlk43390023"/>
            <w:r w:rsidRPr="00E54371">
              <w:rPr>
                <w:rFonts w:ascii="Tahoma" w:hAnsi="Tahoma" w:cs="Tahoma"/>
                <w:b/>
                <w:bCs/>
                <w:sz w:val="24"/>
                <w:szCs w:val="24"/>
              </w:rPr>
              <w:t>Format</w:t>
            </w:r>
          </w:p>
        </w:tc>
        <w:tc>
          <w:tcPr>
            <w:tcW w:w="392" w:type="dxa"/>
            <w:shd w:val="clear" w:color="auto" w:fill="auto"/>
            <w:tcPrChange w:id="161" w:author="Raphael Donor" w:date="2020-08-03T20:45:00Z">
              <w:tcPr>
                <w:tcW w:w="392" w:type="dxa"/>
                <w:shd w:val="clear" w:color="auto" w:fill="auto"/>
              </w:tcPr>
            </w:tcPrChange>
          </w:tcPr>
          <w:p w14:paraId="73290C76" w14:textId="77777777" w:rsidR="00EB2EA9" w:rsidRPr="00E54371" w:rsidRDefault="00EB2EA9">
            <w:pPr>
              <w:rPr>
                <w:rFonts w:ascii="Tahoma" w:hAnsi="Tahoma" w:cs="Tahoma"/>
                <w:b/>
                <w:bCs/>
                <w:sz w:val="24"/>
                <w:szCs w:val="24"/>
              </w:rPr>
            </w:pPr>
            <w:r w:rsidRPr="00E54371">
              <w:rPr>
                <w:rFonts w:ascii="Tahoma" w:hAnsi="Tahoma" w:cs="Tahoma"/>
                <w:b/>
                <w:bCs/>
                <w:sz w:val="24"/>
                <w:szCs w:val="24"/>
              </w:rPr>
              <w:t>Z</w:t>
            </w:r>
          </w:p>
        </w:tc>
        <w:tc>
          <w:tcPr>
            <w:tcW w:w="545" w:type="dxa"/>
            <w:shd w:val="clear" w:color="auto" w:fill="auto"/>
            <w:tcPrChange w:id="162" w:author="Raphael Donor" w:date="2020-08-03T20:45:00Z">
              <w:tcPr>
                <w:tcW w:w="1085" w:type="dxa"/>
                <w:shd w:val="clear" w:color="auto" w:fill="auto"/>
              </w:tcPr>
            </w:tcPrChange>
          </w:tcPr>
          <w:p w14:paraId="5EA9F220" w14:textId="77777777" w:rsidR="00EB2EA9" w:rsidRPr="00E54371" w:rsidDel="00EB2EA9" w:rsidRDefault="00EB2EA9">
            <w:pPr>
              <w:rPr>
                <w:del w:id="163" w:author="Raphael Donor" w:date="2020-08-03T20:45:00Z"/>
                <w:rFonts w:ascii="Tahoma" w:hAnsi="Tahoma" w:cs="Tahoma"/>
                <w:b/>
                <w:bCs/>
                <w:sz w:val="24"/>
                <w:szCs w:val="24"/>
              </w:rPr>
            </w:pPr>
            <w:del w:id="164" w:author="Raphael Donor" w:date="2020-08-03T20:45:00Z">
              <w:r w:rsidRPr="00E54371" w:rsidDel="00EB2EA9">
                <w:rPr>
                  <w:rFonts w:ascii="Tahoma" w:hAnsi="Tahoma" w:cs="Tahoma"/>
                  <w:b/>
                  <w:bCs/>
                  <w:sz w:val="24"/>
                  <w:szCs w:val="24"/>
                </w:rPr>
                <w:delText>XX</w:delText>
              </w:r>
            </w:del>
          </w:p>
          <w:p w14:paraId="2E9EF639" w14:textId="6C9D03DC" w:rsidR="00EB2EA9" w:rsidRPr="00E54371" w:rsidRDefault="00EB2EA9">
            <w:pPr>
              <w:rPr>
                <w:rFonts w:ascii="Tahoma" w:hAnsi="Tahoma" w:cs="Tahoma"/>
                <w:b/>
                <w:bCs/>
                <w:sz w:val="24"/>
                <w:szCs w:val="24"/>
              </w:rPr>
            </w:pPr>
            <w:r w:rsidRPr="00E54371">
              <w:rPr>
                <w:rFonts w:ascii="Tahoma" w:hAnsi="Tahoma" w:cs="Tahoma"/>
                <w:b/>
                <w:bCs/>
                <w:sz w:val="24"/>
                <w:szCs w:val="24"/>
              </w:rPr>
              <w:t>YY</w:t>
            </w:r>
          </w:p>
        </w:tc>
        <w:tc>
          <w:tcPr>
            <w:tcW w:w="369" w:type="dxa"/>
            <w:shd w:val="clear" w:color="auto" w:fill="auto"/>
            <w:tcPrChange w:id="165" w:author="Raphael Donor" w:date="2020-08-03T20:45:00Z">
              <w:tcPr>
                <w:tcW w:w="369" w:type="dxa"/>
                <w:shd w:val="clear" w:color="auto" w:fill="auto"/>
              </w:tcPr>
            </w:tcPrChange>
          </w:tcPr>
          <w:p w14:paraId="1DE77526" w14:textId="77777777" w:rsidR="00EB2EA9" w:rsidRPr="00E54371" w:rsidRDefault="00EB2EA9">
            <w:pPr>
              <w:rPr>
                <w:rFonts w:ascii="Tahoma" w:hAnsi="Tahoma" w:cs="Tahoma"/>
                <w:b/>
                <w:bCs/>
                <w:sz w:val="24"/>
                <w:szCs w:val="24"/>
              </w:rPr>
            </w:pPr>
            <w:r w:rsidRPr="00E54371">
              <w:rPr>
                <w:rFonts w:ascii="Tahoma" w:hAnsi="Tahoma" w:cs="Tahoma"/>
                <w:b/>
                <w:bCs/>
                <w:sz w:val="24"/>
                <w:szCs w:val="24"/>
              </w:rPr>
              <w:t>_</w:t>
            </w:r>
          </w:p>
        </w:tc>
        <w:tc>
          <w:tcPr>
            <w:tcW w:w="4353" w:type="dxa"/>
            <w:shd w:val="clear" w:color="auto" w:fill="auto"/>
            <w:tcPrChange w:id="166" w:author="Raphael Donor" w:date="2020-08-03T20:45:00Z">
              <w:tcPr>
                <w:tcW w:w="3794" w:type="dxa"/>
                <w:shd w:val="clear" w:color="auto" w:fill="auto"/>
              </w:tcPr>
            </w:tcPrChange>
          </w:tcPr>
          <w:p w14:paraId="5385EB26" w14:textId="77777777" w:rsidR="00EB2EA9" w:rsidRPr="00E54371" w:rsidRDefault="00EB2EA9">
            <w:pPr>
              <w:rPr>
                <w:rFonts w:ascii="Tahoma" w:hAnsi="Tahoma" w:cs="Tahoma"/>
                <w:b/>
                <w:bCs/>
                <w:sz w:val="24"/>
                <w:szCs w:val="24"/>
              </w:rPr>
            </w:pPr>
            <w:r w:rsidRPr="00E54371">
              <w:rPr>
                <w:rFonts w:ascii="Tahoma" w:hAnsi="Tahoma" w:cs="Tahoma"/>
                <w:b/>
                <w:bCs/>
                <w:sz w:val="24"/>
                <w:szCs w:val="24"/>
              </w:rPr>
              <w:t>&lt;desc&gt;</w:t>
            </w:r>
          </w:p>
        </w:tc>
      </w:tr>
      <w:tr w:rsidR="004C74F4" w14:paraId="0C22F68B" w14:textId="77777777" w:rsidTr="00EB2EA9">
        <w:trPr>
          <w:trHeight w:val="288"/>
          <w:trPrChange w:id="167" w:author="Raphael Donor" w:date="2020-08-03T20:45:00Z">
            <w:trPr>
              <w:trHeight w:val="288"/>
            </w:trPr>
          </w:trPrChange>
        </w:trPr>
        <w:tc>
          <w:tcPr>
            <w:tcW w:w="1606" w:type="dxa"/>
            <w:vMerge w:val="restart"/>
            <w:shd w:val="clear" w:color="auto" w:fill="auto"/>
            <w:tcPrChange w:id="168" w:author="Raphael Donor" w:date="2020-08-03T20:45:00Z">
              <w:tcPr>
                <w:tcW w:w="1606" w:type="dxa"/>
                <w:vMerge w:val="restart"/>
                <w:shd w:val="clear" w:color="auto" w:fill="auto"/>
              </w:tcPr>
            </w:tcPrChange>
          </w:tcPr>
          <w:p w14:paraId="7C92664B" w14:textId="5D715704" w:rsidR="004C74F4" w:rsidRPr="00E54371" w:rsidRDefault="004C74F4">
            <w:pPr>
              <w:rPr>
                <w:rFonts w:ascii="Tahoma" w:hAnsi="Tahoma" w:cs="Tahoma"/>
              </w:rPr>
            </w:pPr>
          </w:p>
        </w:tc>
        <w:tc>
          <w:tcPr>
            <w:tcW w:w="5659" w:type="dxa"/>
            <w:gridSpan w:val="4"/>
            <w:shd w:val="clear" w:color="auto" w:fill="auto"/>
            <w:tcPrChange w:id="169" w:author="Raphael Donor" w:date="2020-08-03T20:45:00Z">
              <w:tcPr>
                <w:tcW w:w="5640" w:type="dxa"/>
                <w:gridSpan w:val="5"/>
                <w:shd w:val="clear" w:color="auto" w:fill="auto"/>
              </w:tcPr>
            </w:tcPrChange>
          </w:tcPr>
          <w:p w14:paraId="176B5830" w14:textId="77777777" w:rsidR="004C74F4" w:rsidRPr="00E54371" w:rsidRDefault="004C74F4">
            <w:pPr>
              <w:rPr>
                <w:rFonts w:ascii="Tahoma" w:hAnsi="Tahoma" w:cs="Tahoma"/>
              </w:rPr>
            </w:pPr>
            <w:r w:rsidRPr="00E54371">
              <w:rPr>
                <w:rFonts w:ascii="Tahoma" w:hAnsi="Tahoma" w:cs="Tahoma"/>
                <w:b/>
                <w:bCs/>
                <w:color w:val="FF0000"/>
              </w:rPr>
              <w:t>Z</w:t>
            </w:r>
            <w:r w:rsidRPr="00E54371">
              <w:rPr>
                <w:rFonts w:ascii="Tahoma" w:hAnsi="Tahoma" w:cs="Tahoma"/>
              </w:rPr>
              <w:t xml:space="preserve"> – Namespace (fixed)</w:t>
            </w:r>
          </w:p>
        </w:tc>
      </w:tr>
      <w:tr w:rsidR="004C74F4" w14:paraId="5A036FEC" w14:textId="77777777" w:rsidTr="00EB2EA9">
        <w:trPr>
          <w:trHeight w:val="288"/>
          <w:trPrChange w:id="170" w:author="Raphael Donor" w:date="2020-08-03T20:45:00Z">
            <w:trPr>
              <w:trHeight w:val="288"/>
            </w:trPr>
          </w:trPrChange>
        </w:trPr>
        <w:tc>
          <w:tcPr>
            <w:tcW w:w="1606" w:type="dxa"/>
            <w:vMerge/>
            <w:shd w:val="clear" w:color="auto" w:fill="auto"/>
            <w:tcPrChange w:id="171" w:author="Raphael Donor" w:date="2020-08-03T20:45:00Z">
              <w:tcPr>
                <w:tcW w:w="1606" w:type="dxa"/>
                <w:vMerge/>
                <w:shd w:val="clear" w:color="auto" w:fill="auto"/>
              </w:tcPr>
            </w:tcPrChange>
          </w:tcPr>
          <w:p w14:paraId="6CCC87EE" w14:textId="77777777" w:rsidR="004C74F4" w:rsidRPr="00E54371" w:rsidRDefault="004C74F4">
            <w:pPr>
              <w:rPr>
                <w:rFonts w:ascii="Tahoma" w:hAnsi="Tahoma" w:cs="Tahoma"/>
                <w:b/>
                <w:bCs/>
              </w:rPr>
            </w:pPr>
          </w:p>
        </w:tc>
        <w:tc>
          <w:tcPr>
            <w:tcW w:w="5659" w:type="dxa"/>
            <w:gridSpan w:val="4"/>
            <w:shd w:val="clear" w:color="auto" w:fill="auto"/>
            <w:tcPrChange w:id="172" w:author="Raphael Donor" w:date="2020-08-03T20:45:00Z">
              <w:tcPr>
                <w:tcW w:w="5640" w:type="dxa"/>
                <w:gridSpan w:val="5"/>
                <w:shd w:val="clear" w:color="auto" w:fill="auto"/>
              </w:tcPr>
            </w:tcPrChange>
          </w:tcPr>
          <w:p w14:paraId="7D87B3A3" w14:textId="77777777" w:rsidR="004C74F4" w:rsidRPr="00E54371" w:rsidRDefault="004C74F4">
            <w:pPr>
              <w:rPr>
                <w:rFonts w:ascii="Tahoma" w:hAnsi="Tahoma" w:cs="Tahoma"/>
              </w:rPr>
            </w:pPr>
            <w:r w:rsidRPr="00E54371">
              <w:rPr>
                <w:rFonts w:ascii="Tahoma" w:hAnsi="Tahoma" w:cs="Tahoma"/>
                <w:b/>
                <w:bCs/>
                <w:color w:val="FF0000"/>
              </w:rPr>
              <w:t>YY</w:t>
            </w:r>
            <w:r w:rsidRPr="00E54371">
              <w:rPr>
                <w:rFonts w:ascii="Tahoma" w:hAnsi="Tahoma" w:cs="Tahoma"/>
              </w:rPr>
              <w:t xml:space="preserve"> – Module (see table 2.2)</w:t>
            </w:r>
          </w:p>
        </w:tc>
      </w:tr>
      <w:tr w:rsidR="004C74F4" w14:paraId="73E09055" w14:textId="77777777" w:rsidTr="00EB2EA9">
        <w:trPr>
          <w:trHeight w:val="288"/>
          <w:trPrChange w:id="173" w:author="Raphael Donor" w:date="2020-08-03T20:45:00Z">
            <w:trPr>
              <w:trHeight w:val="288"/>
            </w:trPr>
          </w:trPrChange>
        </w:trPr>
        <w:tc>
          <w:tcPr>
            <w:tcW w:w="1606" w:type="dxa"/>
            <w:vMerge/>
            <w:shd w:val="clear" w:color="auto" w:fill="auto"/>
            <w:tcPrChange w:id="174" w:author="Raphael Donor" w:date="2020-08-03T20:45:00Z">
              <w:tcPr>
                <w:tcW w:w="1606" w:type="dxa"/>
                <w:vMerge/>
                <w:shd w:val="clear" w:color="auto" w:fill="auto"/>
              </w:tcPr>
            </w:tcPrChange>
          </w:tcPr>
          <w:p w14:paraId="41773D1E" w14:textId="77777777" w:rsidR="004C74F4" w:rsidRPr="00E54371" w:rsidRDefault="004C74F4">
            <w:pPr>
              <w:rPr>
                <w:rFonts w:ascii="Tahoma" w:hAnsi="Tahoma" w:cs="Tahoma"/>
                <w:b/>
                <w:bCs/>
              </w:rPr>
            </w:pPr>
          </w:p>
        </w:tc>
        <w:tc>
          <w:tcPr>
            <w:tcW w:w="5659" w:type="dxa"/>
            <w:gridSpan w:val="4"/>
            <w:shd w:val="clear" w:color="auto" w:fill="auto"/>
            <w:tcPrChange w:id="175" w:author="Raphael Donor" w:date="2020-08-03T20:45:00Z">
              <w:tcPr>
                <w:tcW w:w="5640" w:type="dxa"/>
                <w:gridSpan w:val="5"/>
                <w:shd w:val="clear" w:color="auto" w:fill="auto"/>
              </w:tcPr>
            </w:tcPrChange>
          </w:tcPr>
          <w:p w14:paraId="1670790C" w14:textId="77777777" w:rsidR="004C74F4" w:rsidRPr="00E54371" w:rsidRDefault="004C74F4">
            <w:pPr>
              <w:rPr>
                <w:rFonts w:ascii="Tahoma" w:hAnsi="Tahoma" w:cs="Tahoma"/>
              </w:rPr>
            </w:pPr>
            <w:r w:rsidRPr="00E54371">
              <w:rPr>
                <w:rFonts w:ascii="Tahoma" w:hAnsi="Tahoma" w:cs="Tahoma"/>
                <w:b/>
                <w:bCs/>
                <w:color w:val="FF0000"/>
              </w:rPr>
              <w:t>_</w:t>
            </w:r>
            <w:r w:rsidRPr="00E54371">
              <w:rPr>
                <w:rFonts w:ascii="Tahoma" w:hAnsi="Tahoma" w:cs="Tahoma"/>
              </w:rPr>
              <w:t xml:space="preserve"> – Separator</w:t>
            </w:r>
          </w:p>
        </w:tc>
      </w:tr>
      <w:tr w:rsidR="004C74F4" w14:paraId="03A28E12" w14:textId="77777777" w:rsidTr="00EB2EA9">
        <w:trPr>
          <w:trHeight w:val="288"/>
          <w:trPrChange w:id="176" w:author="Raphael Donor" w:date="2020-08-03T20:45:00Z">
            <w:trPr>
              <w:trHeight w:val="288"/>
            </w:trPr>
          </w:trPrChange>
        </w:trPr>
        <w:tc>
          <w:tcPr>
            <w:tcW w:w="1606" w:type="dxa"/>
            <w:vMerge/>
            <w:shd w:val="clear" w:color="auto" w:fill="auto"/>
            <w:tcPrChange w:id="177" w:author="Raphael Donor" w:date="2020-08-03T20:45:00Z">
              <w:tcPr>
                <w:tcW w:w="1606" w:type="dxa"/>
                <w:vMerge/>
                <w:shd w:val="clear" w:color="auto" w:fill="auto"/>
              </w:tcPr>
            </w:tcPrChange>
          </w:tcPr>
          <w:p w14:paraId="090DF7F5" w14:textId="77777777" w:rsidR="004C74F4" w:rsidRPr="00E54371" w:rsidRDefault="004C74F4">
            <w:pPr>
              <w:rPr>
                <w:rFonts w:ascii="Tahoma" w:hAnsi="Tahoma" w:cs="Tahoma"/>
                <w:b/>
                <w:bCs/>
              </w:rPr>
            </w:pPr>
          </w:p>
        </w:tc>
        <w:tc>
          <w:tcPr>
            <w:tcW w:w="5659" w:type="dxa"/>
            <w:gridSpan w:val="4"/>
            <w:shd w:val="clear" w:color="auto" w:fill="auto"/>
            <w:tcPrChange w:id="178" w:author="Raphael Donor" w:date="2020-08-03T20:45:00Z">
              <w:tcPr>
                <w:tcW w:w="5640" w:type="dxa"/>
                <w:gridSpan w:val="5"/>
                <w:shd w:val="clear" w:color="auto" w:fill="auto"/>
              </w:tcPr>
            </w:tcPrChange>
          </w:tcPr>
          <w:p w14:paraId="77EE14D8" w14:textId="77777777" w:rsidR="004C74F4" w:rsidRPr="00E54371" w:rsidRDefault="004C74F4">
            <w:pPr>
              <w:rPr>
                <w:rFonts w:ascii="Tahoma" w:hAnsi="Tahoma" w:cs="Tahoma"/>
              </w:rPr>
            </w:pPr>
            <w:r w:rsidRPr="00E54371">
              <w:rPr>
                <w:rFonts w:ascii="Tahoma" w:hAnsi="Tahoma" w:cs="Tahoma"/>
                <w:b/>
                <w:bCs/>
                <w:color w:val="FF0000"/>
              </w:rPr>
              <w:t>&lt;desc&gt;</w:t>
            </w:r>
            <w:r w:rsidRPr="00E54371">
              <w:rPr>
                <w:rFonts w:ascii="Tahoma" w:hAnsi="Tahoma" w:cs="Tahoma"/>
              </w:rPr>
              <w:t xml:space="preserve"> - Free text (description)</w:t>
            </w:r>
          </w:p>
        </w:tc>
      </w:tr>
      <w:tr w:rsidR="004C74F4" w14:paraId="103AA134" w14:textId="77777777" w:rsidTr="00EB2EA9">
        <w:trPr>
          <w:trHeight w:val="288"/>
          <w:trPrChange w:id="179" w:author="Raphael Donor" w:date="2020-08-03T20:45:00Z">
            <w:trPr>
              <w:trHeight w:val="288"/>
            </w:trPr>
          </w:trPrChange>
        </w:trPr>
        <w:tc>
          <w:tcPr>
            <w:tcW w:w="1606" w:type="dxa"/>
            <w:vMerge/>
            <w:shd w:val="clear" w:color="auto" w:fill="auto"/>
            <w:tcPrChange w:id="180" w:author="Raphael Donor" w:date="2020-08-03T20:45:00Z">
              <w:tcPr>
                <w:tcW w:w="1606" w:type="dxa"/>
                <w:vMerge/>
                <w:shd w:val="clear" w:color="auto" w:fill="auto"/>
              </w:tcPr>
            </w:tcPrChange>
          </w:tcPr>
          <w:p w14:paraId="0E30F5B9" w14:textId="77777777" w:rsidR="004C74F4" w:rsidRPr="00E54371" w:rsidRDefault="004C74F4">
            <w:pPr>
              <w:rPr>
                <w:rFonts w:ascii="Tahoma" w:hAnsi="Tahoma" w:cs="Tahoma"/>
                <w:b/>
                <w:bCs/>
              </w:rPr>
            </w:pPr>
          </w:p>
        </w:tc>
        <w:tc>
          <w:tcPr>
            <w:tcW w:w="5659" w:type="dxa"/>
            <w:gridSpan w:val="4"/>
            <w:shd w:val="clear" w:color="auto" w:fill="auto"/>
            <w:tcPrChange w:id="181" w:author="Raphael Donor" w:date="2020-08-03T20:45:00Z">
              <w:tcPr>
                <w:tcW w:w="5640" w:type="dxa"/>
                <w:gridSpan w:val="5"/>
                <w:shd w:val="clear" w:color="auto" w:fill="auto"/>
              </w:tcPr>
            </w:tcPrChange>
          </w:tcPr>
          <w:p w14:paraId="074F81FE" w14:textId="3AA9012F" w:rsidR="004C74F4" w:rsidRPr="00E54371" w:rsidRDefault="004C74F4">
            <w:pPr>
              <w:rPr>
                <w:rFonts w:ascii="Tahoma" w:hAnsi="Tahoma" w:cs="Tahoma"/>
                <w:b/>
                <w:bCs/>
                <w:color w:val="FF0000"/>
              </w:rPr>
            </w:pPr>
            <w:r w:rsidRPr="00E54371">
              <w:rPr>
                <w:rFonts w:ascii="Tahoma" w:hAnsi="Tahoma" w:cs="Tahoma"/>
                <w:b/>
                <w:bCs/>
                <w:color w:val="FF0000"/>
              </w:rPr>
              <w:t>Ex. Z</w:t>
            </w:r>
            <w:del w:id="182" w:author="Raphael Donor" w:date="2020-08-03T20:46:00Z">
              <w:r w:rsidRPr="00E54371" w:rsidDel="00FF72B4">
                <w:rPr>
                  <w:rFonts w:ascii="Tahoma" w:hAnsi="Tahoma" w:cs="Tahoma"/>
                  <w:b/>
                  <w:bCs/>
                  <w:color w:val="FF0000"/>
                </w:rPr>
                <w:delText>AP</w:delText>
              </w:r>
            </w:del>
            <w:r w:rsidRPr="00E54371">
              <w:rPr>
                <w:rFonts w:ascii="Tahoma" w:hAnsi="Tahoma" w:cs="Tahoma"/>
                <w:b/>
                <w:bCs/>
                <w:color w:val="FF0000"/>
              </w:rPr>
              <w:t>FI</w:t>
            </w:r>
            <w:del w:id="183" w:author="Raphael Donor" w:date="2020-08-03T20:46:00Z">
              <w:r w:rsidRPr="00E54371" w:rsidDel="00FF72B4">
                <w:rPr>
                  <w:rFonts w:ascii="Tahoma" w:hAnsi="Tahoma" w:cs="Tahoma"/>
                  <w:b/>
                  <w:bCs/>
                  <w:color w:val="FF0000"/>
                </w:rPr>
                <w:delText>R</w:delText>
              </w:r>
            </w:del>
            <w:r w:rsidRPr="00E54371">
              <w:rPr>
                <w:rFonts w:ascii="Tahoma" w:hAnsi="Tahoma" w:cs="Tahoma"/>
                <w:b/>
                <w:bCs/>
                <w:color w:val="FF0000"/>
              </w:rPr>
              <w:t>_CREDIT_REPORT</w:t>
            </w:r>
          </w:p>
        </w:tc>
      </w:tr>
      <w:bookmarkEnd w:id="160"/>
    </w:tbl>
    <w:p w14:paraId="3446F6A6" w14:textId="60E0B2A2" w:rsidR="005E1BE2" w:rsidRPr="00393866" w:rsidRDefault="005E1BE2">
      <w:pPr>
        <w:rPr>
          <w:rFonts w:ascii="Tahoma" w:hAnsi="Tahoma" w:cs="Tahoma"/>
          <w:sz w:val="16"/>
        </w:rPr>
      </w:pPr>
    </w:p>
    <w:p w14:paraId="07F7C3EB" w14:textId="77777777" w:rsidR="005E1BE2" w:rsidRPr="00393866" w:rsidRDefault="005E1BE2">
      <w:pPr>
        <w:rPr>
          <w:rFonts w:ascii="Tahoma" w:hAnsi="Tahoma" w:cs="Tahoma"/>
          <w:sz w:val="16"/>
        </w:rPr>
      </w:pPr>
    </w:p>
    <w:p w14:paraId="59477294" w14:textId="77777777" w:rsidR="005A41FA" w:rsidRDefault="004945AC" w:rsidP="004945AC">
      <w:pPr>
        <w:pStyle w:val="Heading3"/>
        <w:numPr>
          <w:ilvl w:val="0"/>
          <w:numId w:val="0"/>
        </w:numPr>
        <w:rPr>
          <w:rFonts w:ascii="Tahoma" w:hAnsi="Tahoma" w:cs="Tahoma"/>
        </w:rPr>
      </w:pPr>
      <w:bookmarkStart w:id="184" w:name="_Toc62037282"/>
      <w:bookmarkStart w:id="185" w:name="_Toc286674773"/>
      <w:r w:rsidRPr="00393866">
        <w:rPr>
          <w:rFonts w:ascii="Tahoma" w:hAnsi="Tahoma" w:cs="Tahoma"/>
        </w:rPr>
        <w:t>3.1.2</w:t>
      </w:r>
      <w:r w:rsidRPr="00393866">
        <w:rPr>
          <w:rFonts w:ascii="Tahoma" w:hAnsi="Tahoma" w:cs="Tahoma"/>
        </w:rPr>
        <w:tab/>
      </w:r>
      <w:proofErr w:type="spellStart"/>
      <w:r w:rsidR="0001341A" w:rsidRPr="00393866">
        <w:rPr>
          <w:rFonts w:ascii="Tahoma" w:hAnsi="Tahoma" w:cs="Tahoma"/>
        </w:rPr>
        <w:t>SAPscript</w:t>
      </w:r>
      <w:proofErr w:type="spellEnd"/>
      <w:r w:rsidR="004C74F4">
        <w:rPr>
          <w:rFonts w:ascii="Tahoma" w:hAnsi="Tahoma" w:cs="Tahoma"/>
        </w:rPr>
        <w:t xml:space="preserve"> / Style</w:t>
      </w:r>
      <w:bookmarkEnd w:id="184"/>
    </w:p>
    <w:p w14:paraId="25037FC5" w14:textId="77777777" w:rsidR="00FE4770" w:rsidRDefault="00FE4770" w:rsidP="00FE477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06"/>
        <w:gridCol w:w="392"/>
        <w:gridCol w:w="520"/>
        <w:gridCol w:w="369"/>
        <w:gridCol w:w="4700"/>
      </w:tblGrid>
      <w:tr w:rsidR="00C22F6B" w14:paraId="2ED35AD2" w14:textId="77777777" w:rsidTr="00C22F6B">
        <w:trPr>
          <w:trHeight w:val="350"/>
        </w:trPr>
        <w:tc>
          <w:tcPr>
            <w:tcW w:w="1606" w:type="dxa"/>
            <w:shd w:val="clear" w:color="auto" w:fill="auto"/>
          </w:tcPr>
          <w:p w14:paraId="1249608A" w14:textId="77777777" w:rsidR="00C22F6B" w:rsidRPr="00E54371" w:rsidRDefault="00C22F6B" w:rsidP="00315EC7">
            <w:pPr>
              <w:rPr>
                <w:rFonts w:ascii="Tahoma" w:hAnsi="Tahoma" w:cs="Tahoma"/>
                <w:b/>
                <w:bCs/>
                <w:sz w:val="24"/>
                <w:szCs w:val="24"/>
              </w:rPr>
            </w:pPr>
            <w:r w:rsidRPr="00E54371">
              <w:rPr>
                <w:rFonts w:ascii="Tahoma" w:hAnsi="Tahoma" w:cs="Tahoma"/>
                <w:b/>
                <w:bCs/>
                <w:sz w:val="24"/>
                <w:szCs w:val="24"/>
              </w:rPr>
              <w:t>Format</w:t>
            </w:r>
          </w:p>
        </w:tc>
        <w:tc>
          <w:tcPr>
            <w:tcW w:w="392" w:type="dxa"/>
            <w:shd w:val="clear" w:color="auto" w:fill="auto"/>
          </w:tcPr>
          <w:p w14:paraId="24095BE9" w14:textId="77777777" w:rsidR="00C22F6B" w:rsidRPr="00E54371" w:rsidRDefault="00C22F6B" w:rsidP="00315EC7">
            <w:pPr>
              <w:rPr>
                <w:rFonts w:ascii="Tahoma" w:hAnsi="Tahoma" w:cs="Tahoma"/>
                <w:b/>
                <w:bCs/>
                <w:sz w:val="24"/>
                <w:szCs w:val="24"/>
              </w:rPr>
            </w:pPr>
            <w:r w:rsidRPr="00E54371">
              <w:rPr>
                <w:rFonts w:ascii="Tahoma" w:hAnsi="Tahoma" w:cs="Tahoma"/>
                <w:b/>
                <w:bCs/>
                <w:sz w:val="24"/>
                <w:szCs w:val="24"/>
              </w:rPr>
              <w:t>Z</w:t>
            </w:r>
          </w:p>
        </w:tc>
        <w:tc>
          <w:tcPr>
            <w:tcW w:w="260" w:type="dxa"/>
            <w:shd w:val="clear" w:color="auto" w:fill="auto"/>
          </w:tcPr>
          <w:p w14:paraId="2C76D902" w14:textId="77777777" w:rsidR="00C22F6B" w:rsidRPr="00E54371" w:rsidRDefault="00C22F6B" w:rsidP="00315EC7">
            <w:pPr>
              <w:rPr>
                <w:rFonts w:ascii="Tahoma" w:hAnsi="Tahoma" w:cs="Tahoma"/>
                <w:b/>
                <w:bCs/>
                <w:sz w:val="24"/>
                <w:szCs w:val="24"/>
              </w:rPr>
            </w:pPr>
            <w:r w:rsidRPr="00E54371">
              <w:rPr>
                <w:rFonts w:ascii="Tahoma" w:hAnsi="Tahoma" w:cs="Tahoma"/>
                <w:b/>
                <w:bCs/>
                <w:sz w:val="24"/>
                <w:szCs w:val="24"/>
              </w:rPr>
              <w:t>SS</w:t>
            </w:r>
          </w:p>
        </w:tc>
        <w:tc>
          <w:tcPr>
            <w:tcW w:w="260" w:type="dxa"/>
            <w:shd w:val="clear" w:color="auto" w:fill="auto"/>
          </w:tcPr>
          <w:p w14:paraId="1617C1F4" w14:textId="6C83AFDA" w:rsidR="00C22F6B" w:rsidRPr="00E54371" w:rsidRDefault="00C22F6B" w:rsidP="00315EC7">
            <w:pPr>
              <w:rPr>
                <w:rFonts w:ascii="Tahoma" w:hAnsi="Tahoma" w:cs="Tahoma"/>
                <w:b/>
                <w:bCs/>
                <w:sz w:val="24"/>
                <w:szCs w:val="24"/>
              </w:rPr>
            </w:pPr>
            <w:ins w:id="186" w:author="Raphael Donor" w:date="2020-09-11T13:56:00Z">
              <w:r>
                <w:rPr>
                  <w:rFonts w:ascii="Tahoma" w:hAnsi="Tahoma" w:cs="Tahoma"/>
                  <w:b/>
                  <w:bCs/>
                  <w:sz w:val="24"/>
                  <w:szCs w:val="24"/>
                </w:rPr>
                <w:t>_</w:t>
              </w:r>
            </w:ins>
          </w:p>
        </w:tc>
        <w:tc>
          <w:tcPr>
            <w:tcW w:w="4700" w:type="dxa"/>
            <w:shd w:val="clear" w:color="auto" w:fill="auto"/>
          </w:tcPr>
          <w:p w14:paraId="28786BFC" w14:textId="77777777" w:rsidR="00C22F6B" w:rsidRPr="00E54371" w:rsidRDefault="00C22F6B" w:rsidP="00315EC7">
            <w:pPr>
              <w:rPr>
                <w:rFonts w:ascii="Tahoma" w:hAnsi="Tahoma" w:cs="Tahoma"/>
                <w:b/>
                <w:bCs/>
                <w:sz w:val="24"/>
                <w:szCs w:val="24"/>
              </w:rPr>
            </w:pPr>
            <w:r w:rsidRPr="00E54371">
              <w:rPr>
                <w:rFonts w:ascii="Tahoma" w:hAnsi="Tahoma" w:cs="Tahoma"/>
                <w:b/>
                <w:bCs/>
                <w:sz w:val="24"/>
                <w:szCs w:val="24"/>
              </w:rPr>
              <w:t>&lt;desc&gt;</w:t>
            </w:r>
          </w:p>
        </w:tc>
      </w:tr>
      <w:tr w:rsidR="004C74F4" w14:paraId="5D88A6C5" w14:textId="77777777" w:rsidTr="00E54371">
        <w:trPr>
          <w:trHeight w:val="288"/>
        </w:trPr>
        <w:tc>
          <w:tcPr>
            <w:tcW w:w="1606" w:type="dxa"/>
            <w:vMerge w:val="restart"/>
            <w:shd w:val="clear" w:color="auto" w:fill="auto"/>
          </w:tcPr>
          <w:p w14:paraId="7D4FED92" w14:textId="60242944" w:rsidR="004C74F4" w:rsidRPr="00E54371" w:rsidRDefault="004C74F4" w:rsidP="00315EC7">
            <w:pPr>
              <w:rPr>
                <w:rFonts w:ascii="Tahoma" w:hAnsi="Tahoma" w:cs="Tahoma"/>
              </w:rPr>
            </w:pPr>
          </w:p>
        </w:tc>
        <w:tc>
          <w:tcPr>
            <w:tcW w:w="5612" w:type="dxa"/>
            <w:gridSpan w:val="4"/>
            <w:shd w:val="clear" w:color="auto" w:fill="auto"/>
          </w:tcPr>
          <w:p w14:paraId="7E59FE95" w14:textId="77777777" w:rsidR="004C74F4" w:rsidRPr="00E54371" w:rsidRDefault="004C74F4" w:rsidP="00315EC7">
            <w:pPr>
              <w:rPr>
                <w:rFonts w:ascii="Tahoma" w:hAnsi="Tahoma" w:cs="Tahoma"/>
              </w:rPr>
            </w:pPr>
            <w:r w:rsidRPr="00E54371">
              <w:rPr>
                <w:rFonts w:ascii="Tahoma" w:hAnsi="Tahoma" w:cs="Tahoma"/>
                <w:b/>
                <w:bCs/>
                <w:color w:val="FF0000"/>
              </w:rPr>
              <w:t>Z</w:t>
            </w:r>
            <w:r w:rsidRPr="00E54371">
              <w:rPr>
                <w:rFonts w:ascii="Tahoma" w:hAnsi="Tahoma" w:cs="Tahoma"/>
              </w:rPr>
              <w:t xml:space="preserve"> – Namespace (fixed)</w:t>
            </w:r>
          </w:p>
        </w:tc>
      </w:tr>
      <w:tr w:rsidR="004C74F4" w14:paraId="243C12D0" w14:textId="77777777" w:rsidTr="00E54371">
        <w:trPr>
          <w:trHeight w:val="288"/>
        </w:trPr>
        <w:tc>
          <w:tcPr>
            <w:tcW w:w="1606" w:type="dxa"/>
            <w:vMerge/>
            <w:shd w:val="clear" w:color="auto" w:fill="auto"/>
          </w:tcPr>
          <w:p w14:paraId="5E72AB28" w14:textId="77777777" w:rsidR="004C74F4" w:rsidRPr="00E54371" w:rsidRDefault="004C74F4" w:rsidP="00315EC7">
            <w:pPr>
              <w:rPr>
                <w:rFonts w:ascii="Tahoma" w:hAnsi="Tahoma" w:cs="Tahoma"/>
                <w:b/>
                <w:bCs/>
              </w:rPr>
            </w:pPr>
          </w:p>
        </w:tc>
        <w:tc>
          <w:tcPr>
            <w:tcW w:w="5612" w:type="dxa"/>
            <w:gridSpan w:val="4"/>
            <w:shd w:val="clear" w:color="auto" w:fill="auto"/>
          </w:tcPr>
          <w:p w14:paraId="701D0455" w14:textId="77777777" w:rsidR="004C74F4" w:rsidRPr="00E54371" w:rsidRDefault="004C74F4" w:rsidP="00315EC7">
            <w:pPr>
              <w:rPr>
                <w:rFonts w:ascii="Tahoma" w:hAnsi="Tahoma" w:cs="Tahoma"/>
                <w:b/>
                <w:bCs/>
                <w:color w:val="FF0000"/>
              </w:rPr>
            </w:pPr>
            <w:r w:rsidRPr="00E54371">
              <w:rPr>
                <w:rFonts w:ascii="Tahoma" w:hAnsi="Tahoma" w:cs="Tahoma"/>
                <w:b/>
                <w:bCs/>
                <w:color w:val="FF0000"/>
              </w:rPr>
              <w:t>SS</w:t>
            </w:r>
            <w:r w:rsidRPr="00E54371">
              <w:rPr>
                <w:rFonts w:ascii="Tahoma" w:hAnsi="Tahoma" w:cs="Tahoma"/>
              </w:rPr>
              <w:t xml:space="preserve"> – Program type – SAP Script (fixed) </w:t>
            </w:r>
          </w:p>
        </w:tc>
      </w:tr>
      <w:tr w:rsidR="004C74F4" w14:paraId="3BD970FC" w14:textId="77777777" w:rsidTr="00E54371">
        <w:trPr>
          <w:trHeight w:val="288"/>
        </w:trPr>
        <w:tc>
          <w:tcPr>
            <w:tcW w:w="1606" w:type="dxa"/>
            <w:vMerge/>
            <w:shd w:val="clear" w:color="auto" w:fill="auto"/>
          </w:tcPr>
          <w:p w14:paraId="2FAA78A0" w14:textId="77777777" w:rsidR="004C74F4" w:rsidRPr="00E54371" w:rsidRDefault="004C74F4" w:rsidP="00315EC7">
            <w:pPr>
              <w:rPr>
                <w:rFonts w:ascii="Tahoma" w:hAnsi="Tahoma" w:cs="Tahoma"/>
                <w:b/>
                <w:bCs/>
              </w:rPr>
            </w:pPr>
          </w:p>
        </w:tc>
        <w:tc>
          <w:tcPr>
            <w:tcW w:w="5612" w:type="dxa"/>
            <w:gridSpan w:val="4"/>
            <w:shd w:val="clear" w:color="auto" w:fill="auto"/>
          </w:tcPr>
          <w:p w14:paraId="39E25B68" w14:textId="77777777" w:rsidR="004C74F4" w:rsidRPr="00E54371" w:rsidRDefault="004C74F4" w:rsidP="00315EC7">
            <w:pPr>
              <w:rPr>
                <w:rFonts w:ascii="Tahoma" w:hAnsi="Tahoma" w:cs="Tahoma"/>
              </w:rPr>
            </w:pPr>
            <w:r w:rsidRPr="00E54371">
              <w:rPr>
                <w:rFonts w:ascii="Tahoma" w:hAnsi="Tahoma" w:cs="Tahoma"/>
                <w:b/>
                <w:bCs/>
                <w:color w:val="FF0000"/>
              </w:rPr>
              <w:t>&lt;desc&gt;</w:t>
            </w:r>
            <w:r w:rsidRPr="00E54371">
              <w:rPr>
                <w:rFonts w:ascii="Tahoma" w:hAnsi="Tahoma" w:cs="Tahoma"/>
              </w:rPr>
              <w:t xml:space="preserve"> - Free text (description)</w:t>
            </w:r>
          </w:p>
        </w:tc>
      </w:tr>
      <w:tr w:rsidR="004C74F4" w14:paraId="6524E7CD" w14:textId="77777777" w:rsidTr="00E54371">
        <w:trPr>
          <w:trHeight w:val="288"/>
        </w:trPr>
        <w:tc>
          <w:tcPr>
            <w:tcW w:w="1606" w:type="dxa"/>
            <w:vMerge/>
            <w:shd w:val="clear" w:color="auto" w:fill="auto"/>
          </w:tcPr>
          <w:p w14:paraId="1FD042F9" w14:textId="77777777" w:rsidR="004C74F4" w:rsidRPr="00E54371" w:rsidRDefault="004C74F4" w:rsidP="00315EC7">
            <w:pPr>
              <w:rPr>
                <w:rFonts w:ascii="Tahoma" w:hAnsi="Tahoma" w:cs="Tahoma"/>
                <w:b/>
                <w:bCs/>
              </w:rPr>
            </w:pPr>
          </w:p>
        </w:tc>
        <w:tc>
          <w:tcPr>
            <w:tcW w:w="5612" w:type="dxa"/>
            <w:gridSpan w:val="4"/>
            <w:shd w:val="clear" w:color="auto" w:fill="auto"/>
          </w:tcPr>
          <w:p w14:paraId="13A6129E" w14:textId="77777777" w:rsidR="004C74F4" w:rsidRPr="00E54371" w:rsidRDefault="004C74F4" w:rsidP="00315EC7">
            <w:pPr>
              <w:rPr>
                <w:rFonts w:ascii="Tahoma" w:hAnsi="Tahoma" w:cs="Tahoma"/>
                <w:b/>
                <w:bCs/>
                <w:color w:val="FF0000"/>
              </w:rPr>
            </w:pPr>
            <w:r w:rsidRPr="00E54371">
              <w:rPr>
                <w:rFonts w:ascii="Tahoma" w:hAnsi="Tahoma" w:cs="Tahoma"/>
                <w:b/>
                <w:bCs/>
                <w:color w:val="FF0000"/>
              </w:rPr>
              <w:t>Ex. ZSS_POFORM</w:t>
            </w:r>
          </w:p>
        </w:tc>
      </w:tr>
    </w:tbl>
    <w:p w14:paraId="53DD8A59" w14:textId="77777777" w:rsidR="004C74F4" w:rsidRPr="00FE4770" w:rsidRDefault="004C74F4" w:rsidP="00FE4770">
      <w:r>
        <w:br/>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06"/>
        <w:gridCol w:w="392"/>
        <w:gridCol w:w="520"/>
        <w:gridCol w:w="4700"/>
      </w:tblGrid>
      <w:tr w:rsidR="004C74F4" w14:paraId="49979BAE" w14:textId="77777777" w:rsidTr="00E54371">
        <w:trPr>
          <w:trHeight w:val="350"/>
        </w:trPr>
        <w:tc>
          <w:tcPr>
            <w:tcW w:w="1606" w:type="dxa"/>
            <w:shd w:val="clear" w:color="auto" w:fill="auto"/>
          </w:tcPr>
          <w:p w14:paraId="7511613B" w14:textId="77777777" w:rsidR="004C74F4" w:rsidRPr="00E54371" w:rsidRDefault="004C74F4" w:rsidP="00315EC7">
            <w:pPr>
              <w:rPr>
                <w:rFonts w:ascii="Tahoma" w:hAnsi="Tahoma" w:cs="Tahoma"/>
                <w:b/>
                <w:bCs/>
                <w:sz w:val="24"/>
                <w:szCs w:val="24"/>
              </w:rPr>
            </w:pPr>
            <w:r w:rsidRPr="00E54371">
              <w:rPr>
                <w:rFonts w:ascii="Tahoma" w:hAnsi="Tahoma" w:cs="Tahoma"/>
                <w:b/>
                <w:bCs/>
                <w:sz w:val="24"/>
                <w:szCs w:val="24"/>
              </w:rPr>
              <w:t>Format</w:t>
            </w:r>
          </w:p>
        </w:tc>
        <w:tc>
          <w:tcPr>
            <w:tcW w:w="392" w:type="dxa"/>
            <w:shd w:val="clear" w:color="auto" w:fill="auto"/>
          </w:tcPr>
          <w:p w14:paraId="36CBF9AA" w14:textId="77777777" w:rsidR="004C74F4" w:rsidRPr="00E54371" w:rsidRDefault="004C74F4" w:rsidP="00315EC7">
            <w:pPr>
              <w:rPr>
                <w:rFonts w:ascii="Tahoma" w:hAnsi="Tahoma" w:cs="Tahoma"/>
                <w:b/>
                <w:bCs/>
                <w:sz w:val="24"/>
                <w:szCs w:val="24"/>
              </w:rPr>
            </w:pPr>
            <w:r w:rsidRPr="00E54371">
              <w:rPr>
                <w:rFonts w:ascii="Tahoma" w:hAnsi="Tahoma" w:cs="Tahoma"/>
                <w:b/>
                <w:bCs/>
                <w:sz w:val="24"/>
                <w:szCs w:val="24"/>
              </w:rPr>
              <w:t>Z</w:t>
            </w:r>
          </w:p>
        </w:tc>
        <w:tc>
          <w:tcPr>
            <w:tcW w:w="520" w:type="dxa"/>
            <w:shd w:val="clear" w:color="auto" w:fill="auto"/>
          </w:tcPr>
          <w:p w14:paraId="4A35B185" w14:textId="77777777" w:rsidR="004C74F4" w:rsidRPr="00E54371" w:rsidRDefault="004C74F4" w:rsidP="00315EC7">
            <w:pPr>
              <w:rPr>
                <w:rFonts w:ascii="Tahoma" w:hAnsi="Tahoma" w:cs="Tahoma"/>
                <w:b/>
                <w:bCs/>
                <w:sz w:val="24"/>
                <w:szCs w:val="24"/>
              </w:rPr>
            </w:pPr>
            <w:r w:rsidRPr="00E54371">
              <w:rPr>
                <w:rFonts w:ascii="Tahoma" w:hAnsi="Tahoma" w:cs="Tahoma"/>
                <w:b/>
                <w:bCs/>
                <w:sz w:val="24"/>
                <w:szCs w:val="24"/>
              </w:rPr>
              <w:t>SS</w:t>
            </w:r>
          </w:p>
        </w:tc>
        <w:tc>
          <w:tcPr>
            <w:tcW w:w="4700" w:type="dxa"/>
            <w:shd w:val="clear" w:color="auto" w:fill="auto"/>
          </w:tcPr>
          <w:p w14:paraId="08E80F17" w14:textId="77777777" w:rsidR="004C74F4" w:rsidRPr="00E54371" w:rsidRDefault="004C74F4" w:rsidP="00315EC7">
            <w:pPr>
              <w:rPr>
                <w:rFonts w:ascii="Tahoma" w:hAnsi="Tahoma" w:cs="Tahoma"/>
                <w:b/>
                <w:bCs/>
                <w:sz w:val="24"/>
                <w:szCs w:val="24"/>
              </w:rPr>
            </w:pPr>
            <w:r w:rsidRPr="00E54371">
              <w:rPr>
                <w:rFonts w:ascii="Tahoma" w:hAnsi="Tahoma" w:cs="Tahoma"/>
                <w:b/>
                <w:bCs/>
                <w:sz w:val="24"/>
                <w:szCs w:val="24"/>
              </w:rPr>
              <w:t>&lt;desc&gt;</w:t>
            </w:r>
          </w:p>
        </w:tc>
      </w:tr>
      <w:tr w:rsidR="004C74F4" w14:paraId="266C8778" w14:textId="77777777" w:rsidTr="00E54371">
        <w:trPr>
          <w:trHeight w:val="288"/>
        </w:trPr>
        <w:tc>
          <w:tcPr>
            <w:tcW w:w="1606" w:type="dxa"/>
            <w:vMerge w:val="restart"/>
            <w:shd w:val="clear" w:color="auto" w:fill="auto"/>
          </w:tcPr>
          <w:p w14:paraId="583C3023" w14:textId="664FF65C" w:rsidR="004C74F4" w:rsidRPr="00E54371" w:rsidRDefault="004C74F4" w:rsidP="00315EC7">
            <w:pPr>
              <w:rPr>
                <w:rFonts w:ascii="Tahoma" w:hAnsi="Tahoma" w:cs="Tahoma"/>
              </w:rPr>
            </w:pPr>
          </w:p>
        </w:tc>
        <w:tc>
          <w:tcPr>
            <w:tcW w:w="5612" w:type="dxa"/>
            <w:gridSpan w:val="3"/>
            <w:shd w:val="clear" w:color="auto" w:fill="auto"/>
          </w:tcPr>
          <w:p w14:paraId="180F84F6" w14:textId="77777777" w:rsidR="004C74F4" w:rsidRPr="00E54371" w:rsidRDefault="004C74F4" w:rsidP="00315EC7">
            <w:pPr>
              <w:rPr>
                <w:rFonts w:ascii="Tahoma" w:hAnsi="Tahoma" w:cs="Tahoma"/>
              </w:rPr>
            </w:pPr>
            <w:r w:rsidRPr="00E54371">
              <w:rPr>
                <w:rFonts w:ascii="Tahoma" w:hAnsi="Tahoma" w:cs="Tahoma"/>
                <w:b/>
                <w:bCs/>
                <w:color w:val="FF0000"/>
              </w:rPr>
              <w:t>Z</w:t>
            </w:r>
            <w:r w:rsidRPr="00E54371">
              <w:rPr>
                <w:rFonts w:ascii="Tahoma" w:hAnsi="Tahoma" w:cs="Tahoma"/>
              </w:rPr>
              <w:t xml:space="preserve"> – Namespace (fixed)</w:t>
            </w:r>
          </w:p>
        </w:tc>
      </w:tr>
      <w:tr w:rsidR="004C74F4" w14:paraId="6F8B8AEA" w14:textId="77777777" w:rsidTr="00E54371">
        <w:trPr>
          <w:trHeight w:val="288"/>
        </w:trPr>
        <w:tc>
          <w:tcPr>
            <w:tcW w:w="1606" w:type="dxa"/>
            <w:vMerge/>
            <w:shd w:val="clear" w:color="auto" w:fill="auto"/>
          </w:tcPr>
          <w:p w14:paraId="2C95BF9E" w14:textId="77777777" w:rsidR="004C74F4" w:rsidRPr="00E54371" w:rsidRDefault="004C74F4" w:rsidP="00315EC7">
            <w:pPr>
              <w:rPr>
                <w:rFonts w:ascii="Tahoma" w:hAnsi="Tahoma" w:cs="Tahoma"/>
                <w:b/>
                <w:bCs/>
              </w:rPr>
            </w:pPr>
          </w:p>
        </w:tc>
        <w:tc>
          <w:tcPr>
            <w:tcW w:w="5612" w:type="dxa"/>
            <w:gridSpan w:val="3"/>
            <w:shd w:val="clear" w:color="auto" w:fill="auto"/>
          </w:tcPr>
          <w:p w14:paraId="07E4CCA5" w14:textId="77777777" w:rsidR="004C74F4" w:rsidRPr="00E54371" w:rsidRDefault="004C74F4" w:rsidP="00315EC7">
            <w:pPr>
              <w:rPr>
                <w:rFonts w:ascii="Tahoma" w:hAnsi="Tahoma" w:cs="Tahoma"/>
                <w:b/>
                <w:bCs/>
                <w:color w:val="FF0000"/>
              </w:rPr>
            </w:pPr>
            <w:r w:rsidRPr="00E54371">
              <w:rPr>
                <w:rFonts w:ascii="Tahoma" w:hAnsi="Tahoma" w:cs="Tahoma"/>
                <w:b/>
                <w:bCs/>
                <w:color w:val="FF0000"/>
              </w:rPr>
              <w:t>SS</w:t>
            </w:r>
            <w:r w:rsidRPr="00E54371">
              <w:rPr>
                <w:rFonts w:ascii="Tahoma" w:hAnsi="Tahoma" w:cs="Tahoma"/>
              </w:rPr>
              <w:t xml:space="preserve"> – Program type - Style (fixed) </w:t>
            </w:r>
          </w:p>
        </w:tc>
      </w:tr>
      <w:tr w:rsidR="004C74F4" w14:paraId="106F867D" w14:textId="77777777" w:rsidTr="00E54371">
        <w:trPr>
          <w:trHeight w:val="288"/>
        </w:trPr>
        <w:tc>
          <w:tcPr>
            <w:tcW w:w="1606" w:type="dxa"/>
            <w:vMerge/>
            <w:shd w:val="clear" w:color="auto" w:fill="auto"/>
          </w:tcPr>
          <w:p w14:paraId="575D1CF5" w14:textId="77777777" w:rsidR="004C74F4" w:rsidRPr="00E54371" w:rsidRDefault="004C74F4" w:rsidP="00315EC7">
            <w:pPr>
              <w:rPr>
                <w:rFonts w:ascii="Tahoma" w:hAnsi="Tahoma" w:cs="Tahoma"/>
                <w:b/>
                <w:bCs/>
              </w:rPr>
            </w:pPr>
          </w:p>
        </w:tc>
        <w:tc>
          <w:tcPr>
            <w:tcW w:w="5612" w:type="dxa"/>
            <w:gridSpan w:val="3"/>
            <w:shd w:val="clear" w:color="auto" w:fill="auto"/>
          </w:tcPr>
          <w:p w14:paraId="2A2CB6DA" w14:textId="77777777" w:rsidR="004C74F4" w:rsidRPr="00E54371" w:rsidRDefault="004C74F4" w:rsidP="00315EC7">
            <w:pPr>
              <w:rPr>
                <w:rFonts w:ascii="Tahoma" w:hAnsi="Tahoma" w:cs="Tahoma"/>
              </w:rPr>
            </w:pPr>
            <w:r w:rsidRPr="00E54371">
              <w:rPr>
                <w:rFonts w:ascii="Tahoma" w:hAnsi="Tahoma" w:cs="Tahoma"/>
                <w:b/>
                <w:bCs/>
                <w:color w:val="FF0000"/>
              </w:rPr>
              <w:t>&lt;desc&gt;</w:t>
            </w:r>
            <w:r w:rsidRPr="00E54371">
              <w:rPr>
                <w:rFonts w:ascii="Tahoma" w:hAnsi="Tahoma" w:cs="Tahoma"/>
              </w:rPr>
              <w:t xml:space="preserve"> - Free text (description)</w:t>
            </w:r>
          </w:p>
        </w:tc>
      </w:tr>
      <w:tr w:rsidR="004C74F4" w14:paraId="43921586" w14:textId="77777777" w:rsidTr="00E54371">
        <w:trPr>
          <w:trHeight w:val="288"/>
        </w:trPr>
        <w:tc>
          <w:tcPr>
            <w:tcW w:w="1606" w:type="dxa"/>
            <w:vMerge/>
            <w:shd w:val="clear" w:color="auto" w:fill="auto"/>
          </w:tcPr>
          <w:p w14:paraId="21873337" w14:textId="77777777" w:rsidR="004C74F4" w:rsidRPr="00E54371" w:rsidRDefault="004C74F4" w:rsidP="00315EC7">
            <w:pPr>
              <w:rPr>
                <w:rFonts w:ascii="Tahoma" w:hAnsi="Tahoma" w:cs="Tahoma"/>
                <w:b/>
                <w:bCs/>
              </w:rPr>
            </w:pPr>
          </w:p>
        </w:tc>
        <w:tc>
          <w:tcPr>
            <w:tcW w:w="5612" w:type="dxa"/>
            <w:gridSpan w:val="3"/>
            <w:shd w:val="clear" w:color="auto" w:fill="auto"/>
          </w:tcPr>
          <w:p w14:paraId="5AC49B99" w14:textId="77777777" w:rsidR="004C74F4" w:rsidRPr="00E54371" w:rsidRDefault="004C74F4" w:rsidP="00315EC7">
            <w:pPr>
              <w:rPr>
                <w:rFonts w:ascii="Tahoma" w:hAnsi="Tahoma" w:cs="Tahoma"/>
                <w:b/>
                <w:bCs/>
                <w:color w:val="FF0000"/>
              </w:rPr>
            </w:pPr>
            <w:r w:rsidRPr="00E54371">
              <w:rPr>
                <w:rFonts w:ascii="Tahoma" w:hAnsi="Tahoma" w:cs="Tahoma"/>
                <w:b/>
                <w:bCs/>
                <w:color w:val="FF0000"/>
              </w:rPr>
              <w:t>Ex. ZSS</w:t>
            </w:r>
            <w:r w:rsidR="00656B29" w:rsidRPr="00E54371">
              <w:rPr>
                <w:rFonts w:ascii="Tahoma" w:hAnsi="Tahoma" w:cs="Tahoma"/>
                <w:b/>
                <w:bCs/>
                <w:color w:val="FF0000"/>
              </w:rPr>
              <w:t>POFRM</w:t>
            </w:r>
          </w:p>
        </w:tc>
      </w:tr>
    </w:tbl>
    <w:p w14:paraId="56508075" w14:textId="77777777" w:rsidR="00FE4770" w:rsidRPr="008052D5" w:rsidRDefault="00FE4770" w:rsidP="008052D5"/>
    <w:p w14:paraId="695CECFB" w14:textId="77777777" w:rsidR="00FE4770" w:rsidRPr="008052D5" w:rsidRDefault="00FE4770" w:rsidP="008052D5"/>
    <w:p w14:paraId="5AD814BD" w14:textId="77777777" w:rsidR="004945AC" w:rsidRPr="00393866" w:rsidRDefault="004945AC" w:rsidP="004945AC">
      <w:pPr>
        <w:pStyle w:val="Heading3"/>
        <w:numPr>
          <w:ilvl w:val="0"/>
          <w:numId w:val="0"/>
        </w:numPr>
        <w:rPr>
          <w:rFonts w:ascii="Tahoma" w:hAnsi="Tahoma" w:cs="Tahoma"/>
        </w:rPr>
      </w:pPr>
      <w:bookmarkStart w:id="187" w:name="_Toc62037283"/>
      <w:r w:rsidRPr="00393866">
        <w:rPr>
          <w:rFonts w:ascii="Tahoma" w:hAnsi="Tahoma" w:cs="Tahoma"/>
        </w:rPr>
        <w:t>3.1.3</w:t>
      </w:r>
      <w:r w:rsidRPr="00393866">
        <w:rPr>
          <w:rFonts w:ascii="Tahoma" w:hAnsi="Tahoma" w:cs="Tahoma"/>
        </w:rPr>
        <w:tab/>
        <w:t>SMARTFORMS</w:t>
      </w:r>
      <w:r w:rsidR="00203D90">
        <w:rPr>
          <w:rFonts w:ascii="Tahoma" w:hAnsi="Tahoma" w:cs="Tahoma"/>
        </w:rPr>
        <w:t xml:space="preserve"> / SMARTSTYLES</w:t>
      </w:r>
      <w:r w:rsidR="00656B29">
        <w:rPr>
          <w:rFonts w:ascii="Tahoma" w:hAnsi="Tahoma" w:cs="Tahoma"/>
        </w:rPr>
        <w:t xml:space="preserve"> / Text Modules</w:t>
      </w:r>
      <w:bookmarkEnd w:id="18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Change w:id="188" w:author="Raphael Donor" w:date="2020-08-03T20:47:00Z">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PrChange>
      </w:tblPr>
      <w:tblGrid>
        <w:gridCol w:w="1606"/>
        <w:gridCol w:w="392"/>
        <w:gridCol w:w="545"/>
        <w:gridCol w:w="535"/>
        <w:gridCol w:w="369"/>
        <w:gridCol w:w="3857"/>
        <w:tblGridChange w:id="189">
          <w:tblGrid>
            <w:gridCol w:w="1606"/>
            <w:gridCol w:w="392"/>
            <w:gridCol w:w="1085"/>
            <w:gridCol w:w="508"/>
            <w:gridCol w:w="369"/>
            <w:gridCol w:w="3330"/>
            <w:gridCol w:w="5"/>
          </w:tblGrid>
        </w:tblGridChange>
      </w:tblGrid>
      <w:tr w:rsidR="00FF72B4" w14:paraId="29D14897" w14:textId="77777777" w:rsidTr="00FF72B4">
        <w:trPr>
          <w:trHeight w:val="390"/>
          <w:trPrChange w:id="190" w:author="Raphael Donor" w:date="2020-08-03T20:47:00Z">
            <w:trPr>
              <w:gridAfter w:val="0"/>
              <w:trHeight w:val="350"/>
            </w:trPr>
          </w:trPrChange>
        </w:trPr>
        <w:tc>
          <w:tcPr>
            <w:tcW w:w="1606" w:type="dxa"/>
            <w:shd w:val="clear" w:color="auto" w:fill="auto"/>
            <w:tcPrChange w:id="191" w:author="Raphael Donor" w:date="2020-08-03T20:47:00Z">
              <w:tcPr>
                <w:tcW w:w="1606" w:type="dxa"/>
                <w:shd w:val="clear" w:color="auto" w:fill="auto"/>
              </w:tcPr>
            </w:tcPrChange>
          </w:tcPr>
          <w:p w14:paraId="289D48DA" w14:textId="0A6F7133" w:rsidR="00FF72B4" w:rsidRPr="00E54371" w:rsidRDefault="00FF72B4" w:rsidP="00315EC7">
            <w:pPr>
              <w:rPr>
                <w:rFonts w:ascii="Tahoma" w:hAnsi="Tahoma" w:cs="Tahoma"/>
                <w:b/>
                <w:bCs/>
                <w:sz w:val="24"/>
                <w:szCs w:val="24"/>
              </w:rPr>
            </w:pPr>
            <w:del w:id="192" w:author="Raphael Donor" w:date="2020-08-03T20:47:00Z">
              <w:r w:rsidRPr="00E54371" w:rsidDel="00FF72B4">
                <w:rPr>
                  <w:rFonts w:ascii="Tahoma" w:hAnsi="Tahoma" w:cs="Tahoma"/>
                </w:rPr>
                <w:br/>
              </w:r>
            </w:del>
            <w:r w:rsidRPr="00E54371">
              <w:rPr>
                <w:rFonts w:ascii="Tahoma" w:hAnsi="Tahoma" w:cs="Tahoma"/>
                <w:b/>
                <w:bCs/>
                <w:sz w:val="24"/>
                <w:szCs w:val="24"/>
              </w:rPr>
              <w:t>Format</w:t>
            </w:r>
          </w:p>
        </w:tc>
        <w:tc>
          <w:tcPr>
            <w:tcW w:w="392" w:type="dxa"/>
            <w:shd w:val="clear" w:color="auto" w:fill="auto"/>
            <w:tcPrChange w:id="193" w:author="Raphael Donor" w:date="2020-08-03T20:47:00Z">
              <w:tcPr>
                <w:tcW w:w="392" w:type="dxa"/>
                <w:shd w:val="clear" w:color="auto" w:fill="auto"/>
              </w:tcPr>
            </w:tcPrChange>
          </w:tcPr>
          <w:p w14:paraId="35008B2B" w14:textId="77777777" w:rsidR="00FF72B4" w:rsidRPr="00E54371" w:rsidRDefault="00FF72B4" w:rsidP="00315EC7">
            <w:pPr>
              <w:rPr>
                <w:rFonts w:ascii="Tahoma" w:hAnsi="Tahoma" w:cs="Tahoma"/>
                <w:b/>
                <w:bCs/>
                <w:sz w:val="24"/>
                <w:szCs w:val="24"/>
              </w:rPr>
            </w:pPr>
            <w:r w:rsidRPr="00E54371">
              <w:rPr>
                <w:rFonts w:ascii="Tahoma" w:hAnsi="Tahoma" w:cs="Tahoma"/>
                <w:b/>
                <w:bCs/>
                <w:sz w:val="24"/>
                <w:szCs w:val="24"/>
              </w:rPr>
              <w:t>Z</w:t>
            </w:r>
          </w:p>
        </w:tc>
        <w:tc>
          <w:tcPr>
            <w:tcW w:w="545" w:type="dxa"/>
            <w:shd w:val="clear" w:color="auto" w:fill="auto"/>
            <w:tcPrChange w:id="194" w:author="Raphael Donor" w:date="2020-08-03T20:47:00Z">
              <w:tcPr>
                <w:tcW w:w="1085" w:type="dxa"/>
                <w:shd w:val="clear" w:color="auto" w:fill="auto"/>
              </w:tcPr>
            </w:tcPrChange>
          </w:tcPr>
          <w:p w14:paraId="110EBD67" w14:textId="77777777" w:rsidR="00FF72B4" w:rsidRPr="00E54371" w:rsidDel="00FF72B4" w:rsidRDefault="00FF72B4" w:rsidP="00315EC7">
            <w:pPr>
              <w:rPr>
                <w:del w:id="195" w:author="Raphael Donor" w:date="2020-08-03T20:46:00Z"/>
                <w:rFonts w:ascii="Tahoma" w:hAnsi="Tahoma" w:cs="Tahoma"/>
                <w:b/>
                <w:bCs/>
                <w:sz w:val="24"/>
                <w:szCs w:val="24"/>
              </w:rPr>
            </w:pPr>
            <w:del w:id="196" w:author="Raphael Donor" w:date="2020-08-03T20:46:00Z">
              <w:r w:rsidRPr="00E54371" w:rsidDel="00FF72B4">
                <w:rPr>
                  <w:rFonts w:ascii="Tahoma" w:hAnsi="Tahoma" w:cs="Tahoma"/>
                  <w:b/>
                  <w:bCs/>
                  <w:sz w:val="24"/>
                  <w:szCs w:val="24"/>
                </w:rPr>
                <w:delText>XX</w:delText>
              </w:r>
            </w:del>
          </w:p>
          <w:p w14:paraId="0580175D" w14:textId="52A4A304" w:rsidR="00FF72B4" w:rsidRPr="00E54371" w:rsidRDefault="00FF72B4" w:rsidP="00315EC7">
            <w:pPr>
              <w:rPr>
                <w:rFonts w:ascii="Tahoma" w:hAnsi="Tahoma" w:cs="Tahoma"/>
                <w:b/>
                <w:bCs/>
                <w:sz w:val="24"/>
                <w:szCs w:val="24"/>
              </w:rPr>
            </w:pPr>
            <w:r w:rsidRPr="00E54371">
              <w:rPr>
                <w:rFonts w:ascii="Tahoma" w:hAnsi="Tahoma" w:cs="Tahoma"/>
                <w:b/>
                <w:bCs/>
                <w:sz w:val="24"/>
                <w:szCs w:val="24"/>
              </w:rPr>
              <w:t>YY</w:t>
            </w:r>
          </w:p>
        </w:tc>
        <w:tc>
          <w:tcPr>
            <w:tcW w:w="535" w:type="dxa"/>
            <w:shd w:val="clear" w:color="auto" w:fill="auto"/>
            <w:tcPrChange w:id="197" w:author="Raphael Donor" w:date="2020-08-03T20:47:00Z">
              <w:tcPr>
                <w:tcW w:w="508" w:type="dxa"/>
                <w:shd w:val="clear" w:color="auto" w:fill="auto"/>
              </w:tcPr>
            </w:tcPrChange>
          </w:tcPr>
          <w:p w14:paraId="1E0D0934" w14:textId="77777777" w:rsidR="00FF72B4" w:rsidRPr="00E54371" w:rsidRDefault="00FF72B4" w:rsidP="00315EC7">
            <w:pPr>
              <w:rPr>
                <w:rFonts w:ascii="Tahoma" w:hAnsi="Tahoma" w:cs="Tahoma"/>
                <w:b/>
                <w:bCs/>
                <w:sz w:val="24"/>
                <w:szCs w:val="24"/>
              </w:rPr>
            </w:pPr>
            <w:r w:rsidRPr="00E54371">
              <w:rPr>
                <w:rFonts w:ascii="Tahoma" w:hAnsi="Tahoma" w:cs="Tahoma"/>
                <w:b/>
                <w:bCs/>
                <w:sz w:val="24"/>
                <w:szCs w:val="24"/>
              </w:rPr>
              <w:t>SF</w:t>
            </w:r>
          </w:p>
        </w:tc>
        <w:tc>
          <w:tcPr>
            <w:tcW w:w="369" w:type="dxa"/>
            <w:shd w:val="clear" w:color="auto" w:fill="auto"/>
            <w:tcPrChange w:id="198" w:author="Raphael Donor" w:date="2020-08-03T20:47:00Z">
              <w:tcPr>
                <w:tcW w:w="369" w:type="dxa"/>
                <w:shd w:val="clear" w:color="auto" w:fill="auto"/>
              </w:tcPr>
            </w:tcPrChange>
          </w:tcPr>
          <w:p w14:paraId="7526CF21" w14:textId="77777777" w:rsidR="00FF72B4" w:rsidRPr="00E54371" w:rsidRDefault="00FF72B4" w:rsidP="00315EC7">
            <w:pPr>
              <w:rPr>
                <w:rFonts w:ascii="Tahoma" w:hAnsi="Tahoma" w:cs="Tahoma"/>
                <w:b/>
                <w:bCs/>
                <w:sz w:val="24"/>
                <w:szCs w:val="24"/>
              </w:rPr>
            </w:pPr>
            <w:r w:rsidRPr="00E54371">
              <w:rPr>
                <w:rFonts w:ascii="Tahoma" w:hAnsi="Tahoma" w:cs="Tahoma"/>
                <w:b/>
                <w:bCs/>
                <w:sz w:val="24"/>
                <w:szCs w:val="24"/>
              </w:rPr>
              <w:t>_</w:t>
            </w:r>
          </w:p>
        </w:tc>
        <w:tc>
          <w:tcPr>
            <w:tcW w:w="3857" w:type="dxa"/>
            <w:shd w:val="clear" w:color="auto" w:fill="auto"/>
            <w:tcPrChange w:id="199" w:author="Raphael Donor" w:date="2020-08-03T20:47:00Z">
              <w:tcPr>
                <w:tcW w:w="3330" w:type="dxa"/>
                <w:shd w:val="clear" w:color="auto" w:fill="auto"/>
              </w:tcPr>
            </w:tcPrChange>
          </w:tcPr>
          <w:p w14:paraId="6CE50A84" w14:textId="77777777" w:rsidR="00FF72B4" w:rsidRPr="00E54371" w:rsidRDefault="00FF72B4" w:rsidP="00315EC7">
            <w:pPr>
              <w:rPr>
                <w:rFonts w:ascii="Tahoma" w:hAnsi="Tahoma" w:cs="Tahoma"/>
                <w:b/>
                <w:bCs/>
                <w:sz w:val="24"/>
                <w:szCs w:val="24"/>
              </w:rPr>
            </w:pPr>
            <w:r w:rsidRPr="00E54371">
              <w:rPr>
                <w:rFonts w:ascii="Tahoma" w:hAnsi="Tahoma" w:cs="Tahoma"/>
                <w:b/>
                <w:bCs/>
                <w:sz w:val="24"/>
                <w:szCs w:val="24"/>
              </w:rPr>
              <w:t>&lt;desc&gt;</w:t>
            </w:r>
          </w:p>
        </w:tc>
      </w:tr>
      <w:tr w:rsidR="004C74F4" w14:paraId="49E59D6F" w14:textId="77777777" w:rsidTr="00FF72B4">
        <w:trPr>
          <w:trHeight w:val="288"/>
          <w:trPrChange w:id="200" w:author="Raphael Donor" w:date="2020-08-03T20:47:00Z">
            <w:trPr>
              <w:trHeight w:val="288"/>
            </w:trPr>
          </w:trPrChange>
        </w:trPr>
        <w:tc>
          <w:tcPr>
            <w:tcW w:w="1606" w:type="dxa"/>
            <w:vMerge w:val="restart"/>
            <w:shd w:val="clear" w:color="auto" w:fill="auto"/>
            <w:tcPrChange w:id="201" w:author="Raphael Donor" w:date="2020-08-03T20:47:00Z">
              <w:tcPr>
                <w:tcW w:w="1606" w:type="dxa"/>
                <w:vMerge w:val="restart"/>
                <w:shd w:val="clear" w:color="auto" w:fill="auto"/>
              </w:tcPr>
            </w:tcPrChange>
          </w:tcPr>
          <w:p w14:paraId="5CDA8C37" w14:textId="24AB0D67" w:rsidR="004C74F4" w:rsidRPr="00E54371" w:rsidRDefault="004C74F4" w:rsidP="00315EC7">
            <w:pPr>
              <w:rPr>
                <w:rFonts w:ascii="Tahoma" w:hAnsi="Tahoma" w:cs="Tahoma"/>
              </w:rPr>
            </w:pPr>
          </w:p>
        </w:tc>
        <w:tc>
          <w:tcPr>
            <w:tcW w:w="5698" w:type="dxa"/>
            <w:gridSpan w:val="5"/>
            <w:shd w:val="clear" w:color="auto" w:fill="auto"/>
            <w:tcPrChange w:id="202" w:author="Raphael Donor" w:date="2020-08-03T20:47:00Z">
              <w:tcPr>
                <w:tcW w:w="5684" w:type="dxa"/>
                <w:gridSpan w:val="6"/>
                <w:shd w:val="clear" w:color="auto" w:fill="auto"/>
              </w:tcPr>
            </w:tcPrChange>
          </w:tcPr>
          <w:p w14:paraId="4741FF22" w14:textId="77777777" w:rsidR="004C74F4" w:rsidRPr="00E54371" w:rsidRDefault="004C74F4" w:rsidP="00315EC7">
            <w:pPr>
              <w:rPr>
                <w:rFonts w:ascii="Tahoma" w:hAnsi="Tahoma" w:cs="Tahoma"/>
              </w:rPr>
            </w:pPr>
            <w:r w:rsidRPr="00E54371">
              <w:rPr>
                <w:rFonts w:ascii="Tahoma" w:hAnsi="Tahoma" w:cs="Tahoma"/>
                <w:b/>
                <w:bCs/>
                <w:color w:val="FF0000"/>
              </w:rPr>
              <w:t>Z</w:t>
            </w:r>
            <w:r w:rsidRPr="00E54371">
              <w:rPr>
                <w:rFonts w:ascii="Tahoma" w:hAnsi="Tahoma" w:cs="Tahoma"/>
              </w:rPr>
              <w:t xml:space="preserve"> – Namespace (fixed)</w:t>
            </w:r>
          </w:p>
        </w:tc>
      </w:tr>
      <w:tr w:rsidR="004C74F4" w14:paraId="5F8DC73C" w14:textId="77777777" w:rsidTr="00FF72B4">
        <w:trPr>
          <w:trHeight w:val="288"/>
          <w:trPrChange w:id="203" w:author="Raphael Donor" w:date="2020-08-03T20:47:00Z">
            <w:trPr>
              <w:trHeight w:val="288"/>
            </w:trPr>
          </w:trPrChange>
        </w:trPr>
        <w:tc>
          <w:tcPr>
            <w:tcW w:w="1606" w:type="dxa"/>
            <w:vMerge/>
            <w:shd w:val="clear" w:color="auto" w:fill="auto"/>
            <w:tcPrChange w:id="204" w:author="Raphael Donor" w:date="2020-08-03T20:47:00Z">
              <w:tcPr>
                <w:tcW w:w="1606" w:type="dxa"/>
                <w:vMerge/>
                <w:shd w:val="clear" w:color="auto" w:fill="auto"/>
              </w:tcPr>
            </w:tcPrChange>
          </w:tcPr>
          <w:p w14:paraId="03865D4C" w14:textId="77777777" w:rsidR="004C74F4" w:rsidRPr="00E54371" w:rsidRDefault="004C74F4" w:rsidP="00315EC7">
            <w:pPr>
              <w:rPr>
                <w:rFonts w:ascii="Tahoma" w:hAnsi="Tahoma" w:cs="Tahoma"/>
                <w:b/>
                <w:bCs/>
              </w:rPr>
            </w:pPr>
          </w:p>
        </w:tc>
        <w:tc>
          <w:tcPr>
            <w:tcW w:w="5698" w:type="dxa"/>
            <w:gridSpan w:val="5"/>
            <w:shd w:val="clear" w:color="auto" w:fill="auto"/>
            <w:tcPrChange w:id="205" w:author="Raphael Donor" w:date="2020-08-03T20:47:00Z">
              <w:tcPr>
                <w:tcW w:w="5684" w:type="dxa"/>
                <w:gridSpan w:val="6"/>
                <w:shd w:val="clear" w:color="auto" w:fill="auto"/>
              </w:tcPr>
            </w:tcPrChange>
          </w:tcPr>
          <w:p w14:paraId="54B5DA8A" w14:textId="77777777" w:rsidR="004C74F4" w:rsidRPr="00E54371" w:rsidRDefault="004C74F4" w:rsidP="00315EC7">
            <w:pPr>
              <w:rPr>
                <w:rFonts w:ascii="Tahoma" w:hAnsi="Tahoma" w:cs="Tahoma"/>
              </w:rPr>
            </w:pPr>
            <w:r w:rsidRPr="00E54371">
              <w:rPr>
                <w:rFonts w:ascii="Tahoma" w:hAnsi="Tahoma" w:cs="Tahoma"/>
                <w:b/>
                <w:bCs/>
                <w:color w:val="FF0000"/>
              </w:rPr>
              <w:t>YY</w:t>
            </w:r>
            <w:r w:rsidRPr="00E54371">
              <w:rPr>
                <w:rFonts w:ascii="Tahoma" w:hAnsi="Tahoma" w:cs="Tahoma"/>
              </w:rPr>
              <w:t xml:space="preserve"> – Module (see table 2.2)</w:t>
            </w:r>
          </w:p>
        </w:tc>
      </w:tr>
      <w:tr w:rsidR="004C74F4" w14:paraId="293AD95B" w14:textId="77777777" w:rsidTr="00FF72B4">
        <w:trPr>
          <w:trHeight w:val="288"/>
          <w:trPrChange w:id="206" w:author="Raphael Donor" w:date="2020-08-03T20:47:00Z">
            <w:trPr>
              <w:trHeight w:val="288"/>
            </w:trPr>
          </w:trPrChange>
        </w:trPr>
        <w:tc>
          <w:tcPr>
            <w:tcW w:w="1606" w:type="dxa"/>
            <w:vMerge/>
            <w:shd w:val="clear" w:color="auto" w:fill="auto"/>
            <w:tcPrChange w:id="207" w:author="Raphael Donor" w:date="2020-08-03T20:47:00Z">
              <w:tcPr>
                <w:tcW w:w="1606" w:type="dxa"/>
                <w:vMerge/>
                <w:shd w:val="clear" w:color="auto" w:fill="auto"/>
              </w:tcPr>
            </w:tcPrChange>
          </w:tcPr>
          <w:p w14:paraId="5D21203D" w14:textId="77777777" w:rsidR="004C74F4" w:rsidRPr="00E54371" w:rsidRDefault="004C74F4" w:rsidP="00315EC7">
            <w:pPr>
              <w:rPr>
                <w:rFonts w:ascii="Tahoma" w:hAnsi="Tahoma" w:cs="Tahoma"/>
                <w:b/>
                <w:bCs/>
              </w:rPr>
            </w:pPr>
          </w:p>
        </w:tc>
        <w:tc>
          <w:tcPr>
            <w:tcW w:w="5698" w:type="dxa"/>
            <w:gridSpan w:val="5"/>
            <w:shd w:val="clear" w:color="auto" w:fill="auto"/>
            <w:tcPrChange w:id="208" w:author="Raphael Donor" w:date="2020-08-03T20:47:00Z">
              <w:tcPr>
                <w:tcW w:w="5684" w:type="dxa"/>
                <w:gridSpan w:val="6"/>
                <w:shd w:val="clear" w:color="auto" w:fill="auto"/>
              </w:tcPr>
            </w:tcPrChange>
          </w:tcPr>
          <w:p w14:paraId="5ADE9D06" w14:textId="77777777" w:rsidR="004C74F4" w:rsidRPr="00E54371" w:rsidRDefault="004C74F4" w:rsidP="00315EC7">
            <w:pPr>
              <w:rPr>
                <w:rFonts w:ascii="Tahoma" w:hAnsi="Tahoma" w:cs="Tahoma"/>
              </w:rPr>
            </w:pPr>
            <w:r w:rsidRPr="00E54371">
              <w:rPr>
                <w:rFonts w:ascii="Tahoma" w:hAnsi="Tahoma" w:cs="Tahoma"/>
                <w:b/>
                <w:bCs/>
                <w:color w:val="FF0000"/>
              </w:rPr>
              <w:t>SF</w:t>
            </w:r>
            <w:r w:rsidRPr="00E54371">
              <w:rPr>
                <w:rFonts w:ascii="Tahoma" w:hAnsi="Tahoma" w:cs="Tahoma"/>
              </w:rPr>
              <w:t xml:space="preserve"> – Program type </w:t>
            </w:r>
            <w:r w:rsidR="00203D90" w:rsidRPr="00E54371">
              <w:rPr>
                <w:rFonts w:ascii="Tahoma" w:hAnsi="Tahoma" w:cs="Tahoma"/>
              </w:rPr>
              <w:t>–</w:t>
            </w:r>
            <w:r w:rsidRPr="00E54371">
              <w:rPr>
                <w:rFonts w:ascii="Tahoma" w:hAnsi="Tahoma" w:cs="Tahoma"/>
              </w:rPr>
              <w:t xml:space="preserve"> </w:t>
            </w:r>
            <w:proofErr w:type="spellStart"/>
            <w:r w:rsidR="00203D90" w:rsidRPr="00E54371">
              <w:rPr>
                <w:rFonts w:ascii="Tahoma" w:hAnsi="Tahoma" w:cs="Tahoma"/>
              </w:rPr>
              <w:t>Smartforms</w:t>
            </w:r>
            <w:proofErr w:type="spellEnd"/>
            <w:r w:rsidR="00203D90" w:rsidRPr="00E54371">
              <w:rPr>
                <w:rFonts w:ascii="Tahoma" w:hAnsi="Tahoma" w:cs="Tahoma"/>
              </w:rPr>
              <w:t xml:space="preserve"> (fixed)</w:t>
            </w:r>
          </w:p>
        </w:tc>
      </w:tr>
      <w:tr w:rsidR="004C74F4" w14:paraId="4B7A5CE7" w14:textId="77777777" w:rsidTr="00FF72B4">
        <w:trPr>
          <w:trHeight w:val="288"/>
          <w:trPrChange w:id="209" w:author="Raphael Donor" w:date="2020-08-03T20:47:00Z">
            <w:trPr>
              <w:trHeight w:val="288"/>
            </w:trPr>
          </w:trPrChange>
        </w:trPr>
        <w:tc>
          <w:tcPr>
            <w:tcW w:w="1606" w:type="dxa"/>
            <w:vMerge/>
            <w:shd w:val="clear" w:color="auto" w:fill="auto"/>
            <w:tcPrChange w:id="210" w:author="Raphael Donor" w:date="2020-08-03T20:47:00Z">
              <w:tcPr>
                <w:tcW w:w="1606" w:type="dxa"/>
                <w:vMerge/>
                <w:shd w:val="clear" w:color="auto" w:fill="auto"/>
              </w:tcPr>
            </w:tcPrChange>
          </w:tcPr>
          <w:p w14:paraId="51B13A4B" w14:textId="77777777" w:rsidR="004C74F4" w:rsidRPr="00E54371" w:rsidRDefault="004C74F4" w:rsidP="00315EC7">
            <w:pPr>
              <w:rPr>
                <w:rFonts w:ascii="Tahoma" w:hAnsi="Tahoma" w:cs="Tahoma"/>
                <w:b/>
                <w:bCs/>
              </w:rPr>
            </w:pPr>
          </w:p>
        </w:tc>
        <w:tc>
          <w:tcPr>
            <w:tcW w:w="5698" w:type="dxa"/>
            <w:gridSpan w:val="5"/>
            <w:shd w:val="clear" w:color="auto" w:fill="auto"/>
            <w:tcPrChange w:id="211" w:author="Raphael Donor" w:date="2020-08-03T20:47:00Z">
              <w:tcPr>
                <w:tcW w:w="5684" w:type="dxa"/>
                <w:gridSpan w:val="6"/>
                <w:shd w:val="clear" w:color="auto" w:fill="auto"/>
              </w:tcPr>
            </w:tcPrChange>
          </w:tcPr>
          <w:p w14:paraId="17163EF8" w14:textId="77777777" w:rsidR="004C74F4" w:rsidRPr="00E54371" w:rsidRDefault="004C74F4" w:rsidP="00315EC7">
            <w:pPr>
              <w:rPr>
                <w:rFonts w:ascii="Tahoma" w:hAnsi="Tahoma" w:cs="Tahoma"/>
              </w:rPr>
            </w:pPr>
            <w:r w:rsidRPr="00E54371">
              <w:rPr>
                <w:rFonts w:ascii="Tahoma" w:hAnsi="Tahoma" w:cs="Tahoma"/>
                <w:b/>
                <w:bCs/>
                <w:color w:val="FF0000"/>
              </w:rPr>
              <w:t>_</w:t>
            </w:r>
            <w:r w:rsidRPr="00E54371">
              <w:rPr>
                <w:rFonts w:ascii="Tahoma" w:hAnsi="Tahoma" w:cs="Tahoma"/>
              </w:rPr>
              <w:t xml:space="preserve"> – Separator</w:t>
            </w:r>
          </w:p>
        </w:tc>
      </w:tr>
      <w:tr w:rsidR="004C74F4" w14:paraId="31295B68" w14:textId="77777777" w:rsidTr="00FF72B4">
        <w:trPr>
          <w:trHeight w:val="288"/>
          <w:trPrChange w:id="212" w:author="Raphael Donor" w:date="2020-08-03T20:47:00Z">
            <w:trPr>
              <w:trHeight w:val="288"/>
            </w:trPr>
          </w:trPrChange>
        </w:trPr>
        <w:tc>
          <w:tcPr>
            <w:tcW w:w="1606" w:type="dxa"/>
            <w:vMerge/>
            <w:shd w:val="clear" w:color="auto" w:fill="auto"/>
            <w:tcPrChange w:id="213" w:author="Raphael Donor" w:date="2020-08-03T20:47:00Z">
              <w:tcPr>
                <w:tcW w:w="1606" w:type="dxa"/>
                <w:vMerge/>
                <w:shd w:val="clear" w:color="auto" w:fill="auto"/>
              </w:tcPr>
            </w:tcPrChange>
          </w:tcPr>
          <w:p w14:paraId="304AD539" w14:textId="77777777" w:rsidR="004C74F4" w:rsidRPr="00E54371" w:rsidRDefault="004C74F4" w:rsidP="00315EC7">
            <w:pPr>
              <w:rPr>
                <w:rFonts w:ascii="Tahoma" w:hAnsi="Tahoma" w:cs="Tahoma"/>
                <w:b/>
                <w:bCs/>
              </w:rPr>
            </w:pPr>
          </w:p>
        </w:tc>
        <w:tc>
          <w:tcPr>
            <w:tcW w:w="5698" w:type="dxa"/>
            <w:gridSpan w:val="5"/>
            <w:shd w:val="clear" w:color="auto" w:fill="auto"/>
            <w:tcPrChange w:id="214" w:author="Raphael Donor" w:date="2020-08-03T20:47:00Z">
              <w:tcPr>
                <w:tcW w:w="5684" w:type="dxa"/>
                <w:gridSpan w:val="6"/>
                <w:shd w:val="clear" w:color="auto" w:fill="auto"/>
              </w:tcPr>
            </w:tcPrChange>
          </w:tcPr>
          <w:p w14:paraId="41E2B43D" w14:textId="77777777" w:rsidR="004C74F4" w:rsidRPr="00E54371" w:rsidRDefault="004C74F4" w:rsidP="00315EC7">
            <w:pPr>
              <w:rPr>
                <w:rFonts w:ascii="Tahoma" w:hAnsi="Tahoma" w:cs="Tahoma"/>
              </w:rPr>
            </w:pPr>
            <w:r w:rsidRPr="00E54371">
              <w:rPr>
                <w:rFonts w:ascii="Tahoma" w:hAnsi="Tahoma" w:cs="Tahoma"/>
                <w:b/>
                <w:bCs/>
                <w:color w:val="FF0000"/>
              </w:rPr>
              <w:t>&lt;desc&gt;</w:t>
            </w:r>
            <w:r w:rsidRPr="00E54371">
              <w:rPr>
                <w:rFonts w:ascii="Tahoma" w:hAnsi="Tahoma" w:cs="Tahoma"/>
              </w:rPr>
              <w:t xml:space="preserve"> - Free text (description)</w:t>
            </w:r>
          </w:p>
        </w:tc>
      </w:tr>
      <w:tr w:rsidR="004C74F4" w14:paraId="445093C2" w14:textId="77777777" w:rsidTr="00FF72B4">
        <w:trPr>
          <w:trHeight w:val="288"/>
          <w:trPrChange w:id="215" w:author="Raphael Donor" w:date="2020-08-03T20:47:00Z">
            <w:trPr>
              <w:trHeight w:val="288"/>
            </w:trPr>
          </w:trPrChange>
        </w:trPr>
        <w:tc>
          <w:tcPr>
            <w:tcW w:w="1606" w:type="dxa"/>
            <w:vMerge/>
            <w:shd w:val="clear" w:color="auto" w:fill="auto"/>
            <w:tcPrChange w:id="216" w:author="Raphael Donor" w:date="2020-08-03T20:47:00Z">
              <w:tcPr>
                <w:tcW w:w="1606" w:type="dxa"/>
                <w:vMerge/>
                <w:shd w:val="clear" w:color="auto" w:fill="auto"/>
              </w:tcPr>
            </w:tcPrChange>
          </w:tcPr>
          <w:p w14:paraId="1AA4770E" w14:textId="77777777" w:rsidR="004C74F4" w:rsidRPr="00E54371" w:rsidRDefault="004C74F4" w:rsidP="00315EC7">
            <w:pPr>
              <w:rPr>
                <w:rFonts w:ascii="Tahoma" w:hAnsi="Tahoma" w:cs="Tahoma"/>
                <w:b/>
                <w:bCs/>
              </w:rPr>
            </w:pPr>
          </w:p>
        </w:tc>
        <w:tc>
          <w:tcPr>
            <w:tcW w:w="5698" w:type="dxa"/>
            <w:gridSpan w:val="5"/>
            <w:shd w:val="clear" w:color="auto" w:fill="auto"/>
            <w:tcPrChange w:id="217" w:author="Raphael Donor" w:date="2020-08-03T20:47:00Z">
              <w:tcPr>
                <w:tcW w:w="5684" w:type="dxa"/>
                <w:gridSpan w:val="6"/>
                <w:shd w:val="clear" w:color="auto" w:fill="auto"/>
              </w:tcPr>
            </w:tcPrChange>
          </w:tcPr>
          <w:p w14:paraId="3278187F" w14:textId="77777777" w:rsidR="004C74F4" w:rsidRPr="00E54371" w:rsidRDefault="004C74F4" w:rsidP="00315EC7">
            <w:pPr>
              <w:rPr>
                <w:rFonts w:ascii="Tahoma" w:hAnsi="Tahoma" w:cs="Tahoma"/>
                <w:b/>
                <w:bCs/>
                <w:color w:val="FF0000"/>
              </w:rPr>
            </w:pPr>
            <w:r w:rsidRPr="00E54371">
              <w:rPr>
                <w:rFonts w:ascii="Tahoma" w:hAnsi="Tahoma" w:cs="Tahoma"/>
                <w:b/>
                <w:bCs/>
                <w:color w:val="FF0000"/>
              </w:rPr>
              <w:t>Ex. Z</w:t>
            </w:r>
            <w:del w:id="218" w:author="Raphael Donor" w:date="2020-08-03T20:47:00Z">
              <w:r w:rsidR="00203D90" w:rsidRPr="00E54371" w:rsidDel="00FF72B4">
                <w:rPr>
                  <w:rFonts w:ascii="Tahoma" w:hAnsi="Tahoma" w:cs="Tahoma"/>
                  <w:b/>
                  <w:bCs/>
                  <w:color w:val="FF0000"/>
                </w:rPr>
                <w:delText>NA</w:delText>
              </w:r>
            </w:del>
            <w:r w:rsidR="00203D90" w:rsidRPr="00E54371">
              <w:rPr>
                <w:rFonts w:ascii="Tahoma" w:hAnsi="Tahoma" w:cs="Tahoma"/>
                <w:b/>
                <w:bCs/>
                <w:color w:val="FF0000"/>
              </w:rPr>
              <w:t>FISF_PAYFORM</w:t>
            </w:r>
          </w:p>
        </w:tc>
      </w:tr>
    </w:tbl>
    <w:p w14:paraId="62414839" w14:textId="77777777" w:rsidR="00203D90" w:rsidRPr="00393866" w:rsidDel="004C74F4" w:rsidRDefault="00203D90" w:rsidP="004C74F4">
      <w:pPr>
        <w:tabs>
          <w:tab w:val="left" w:pos="2694"/>
          <w:tab w:val="left" w:pos="3119"/>
          <w:tab w:val="left" w:pos="3544"/>
          <w:tab w:val="left" w:pos="3969"/>
          <w:tab w:val="left" w:pos="4395"/>
          <w:tab w:val="left" w:pos="6237"/>
          <w:tab w:val="left" w:pos="9356"/>
          <w:tab w:val="left" w:pos="9923"/>
        </w:tabs>
        <w:spacing w:before="40" w:after="40"/>
        <w:rPr>
          <w:rFonts w:ascii="Tahoma" w:hAnsi="Tahoma" w:cs="Tahoma"/>
          <w:noProof/>
        </w:rPr>
      </w:pPr>
      <w:r>
        <w:rPr>
          <w:rFonts w:ascii="Tahoma" w:hAnsi="Tahoma" w:cs="Tahoma"/>
          <w:sz w:val="16"/>
        </w:rPr>
        <w:br/>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Change w:id="219" w:author="Raphael Donor" w:date="2020-08-03T20:49:00Z">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PrChange>
      </w:tblPr>
      <w:tblGrid>
        <w:gridCol w:w="1606"/>
        <w:gridCol w:w="392"/>
        <w:gridCol w:w="545"/>
        <w:gridCol w:w="535"/>
        <w:gridCol w:w="540"/>
        <w:gridCol w:w="3690"/>
        <w:tblGridChange w:id="220">
          <w:tblGrid>
            <w:gridCol w:w="1606"/>
            <w:gridCol w:w="392"/>
            <w:gridCol w:w="1085"/>
            <w:gridCol w:w="520"/>
            <w:gridCol w:w="369"/>
            <w:gridCol w:w="3330"/>
            <w:gridCol w:w="95"/>
          </w:tblGrid>
        </w:tblGridChange>
      </w:tblGrid>
      <w:tr w:rsidR="005156B9" w14:paraId="3E8D5516" w14:textId="77777777" w:rsidTr="005156B9">
        <w:trPr>
          <w:trHeight w:val="350"/>
          <w:trPrChange w:id="221" w:author="Raphael Donor" w:date="2020-08-03T20:49:00Z">
            <w:trPr>
              <w:gridAfter w:val="0"/>
              <w:trHeight w:val="350"/>
            </w:trPr>
          </w:trPrChange>
        </w:trPr>
        <w:tc>
          <w:tcPr>
            <w:tcW w:w="1606" w:type="dxa"/>
            <w:shd w:val="clear" w:color="auto" w:fill="auto"/>
            <w:tcPrChange w:id="222" w:author="Raphael Donor" w:date="2020-08-03T20:49:00Z">
              <w:tcPr>
                <w:tcW w:w="1606" w:type="dxa"/>
                <w:shd w:val="clear" w:color="auto" w:fill="auto"/>
              </w:tcPr>
            </w:tcPrChange>
          </w:tcPr>
          <w:p w14:paraId="7D7CAF3C" w14:textId="77777777" w:rsidR="005156B9" w:rsidRPr="00E54371" w:rsidRDefault="005156B9" w:rsidP="00315EC7">
            <w:pPr>
              <w:rPr>
                <w:rFonts w:ascii="Tahoma" w:hAnsi="Tahoma" w:cs="Tahoma"/>
                <w:b/>
                <w:bCs/>
                <w:sz w:val="24"/>
                <w:szCs w:val="24"/>
              </w:rPr>
            </w:pPr>
            <w:r w:rsidRPr="00E54371">
              <w:rPr>
                <w:rFonts w:ascii="Tahoma" w:hAnsi="Tahoma" w:cs="Tahoma"/>
                <w:b/>
                <w:bCs/>
                <w:sz w:val="24"/>
                <w:szCs w:val="24"/>
              </w:rPr>
              <w:t>Format</w:t>
            </w:r>
          </w:p>
        </w:tc>
        <w:tc>
          <w:tcPr>
            <w:tcW w:w="392" w:type="dxa"/>
            <w:shd w:val="clear" w:color="auto" w:fill="auto"/>
            <w:tcPrChange w:id="223" w:author="Raphael Donor" w:date="2020-08-03T20:49:00Z">
              <w:tcPr>
                <w:tcW w:w="392" w:type="dxa"/>
                <w:shd w:val="clear" w:color="auto" w:fill="auto"/>
              </w:tcPr>
            </w:tcPrChange>
          </w:tcPr>
          <w:p w14:paraId="335B8CA8" w14:textId="77777777" w:rsidR="005156B9" w:rsidRPr="00E54371" w:rsidRDefault="005156B9" w:rsidP="00315EC7">
            <w:pPr>
              <w:rPr>
                <w:rFonts w:ascii="Tahoma" w:hAnsi="Tahoma" w:cs="Tahoma"/>
                <w:b/>
                <w:bCs/>
                <w:sz w:val="24"/>
                <w:szCs w:val="24"/>
              </w:rPr>
            </w:pPr>
            <w:r w:rsidRPr="00E54371">
              <w:rPr>
                <w:rFonts w:ascii="Tahoma" w:hAnsi="Tahoma" w:cs="Tahoma"/>
                <w:b/>
                <w:bCs/>
                <w:sz w:val="24"/>
                <w:szCs w:val="24"/>
              </w:rPr>
              <w:t>Z</w:t>
            </w:r>
          </w:p>
        </w:tc>
        <w:tc>
          <w:tcPr>
            <w:tcW w:w="545" w:type="dxa"/>
            <w:shd w:val="clear" w:color="auto" w:fill="auto"/>
            <w:tcPrChange w:id="224" w:author="Raphael Donor" w:date="2020-08-03T20:49:00Z">
              <w:tcPr>
                <w:tcW w:w="1085" w:type="dxa"/>
                <w:shd w:val="clear" w:color="auto" w:fill="auto"/>
              </w:tcPr>
            </w:tcPrChange>
          </w:tcPr>
          <w:p w14:paraId="678837F6" w14:textId="77777777" w:rsidR="005156B9" w:rsidRPr="00E54371" w:rsidDel="005156B9" w:rsidRDefault="005156B9" w:rsidP="00315EC7">
            <w:pPr>
              <w:rPr>
                <w:del w:id="225" w:author="Raphael Donor" w:date="2020-08-03T20:47:00Z"/>
                <w:rFonts w:ascii="Tahoma" w:hAnsi="Tahoma" w:cs="Tahoma"/>
                <w:b/>
                <w:bCs/>
                <w:sz w:val="24"/>
                <w:szCs w:val="24"/>
              </w:rPr>
            </w:pPr>
            <w:del w:id="226" w:author="Raphael Donor" w:date="2020-08-03T20:47:00Z">
              <w:r w:rsidRPr="00E54371" w:rsidDel="005156B9">
                <w:rPr>
                  <w:rFonts w:ascii="Tahoma" w:hAnsi="Tahoma" w:cs="Tahoma"/>
                  <w:b/>
                  <w:bCs/>
                  <w:sz w:val="24"/>
                  <w:szCs w:val="24"/>
                </w:rPr>
                <w:delText>XX</w:delText>
              </w:r>
            </w:del>
          </w:p>
          <w:p w14:paraId="75D54815" w14:textId="3BE8A82A" w:rsidR="005156B9" w:rsidRPr="00E54371" w:rsidRDefault="005156B9" w:rsidP="00315EC7">
            <w:pPr>
              <w:rPr>
                <w:rFonts w:ascii="Tahoma" w:hAnsi="Tahoma" w:cs="Tahoma"/>
                <w:b/>
                <w:bCs/>
                <w:sz w:val="24"/>
                <w:szCs w:val="24"/>
              </w:rPr>
            </w:pPr>
            <w:r w:rsidRPr="00E54371">
              <w:rPr>
                <w:rFonts w:ascii="Tahoma" w:hAnsi="Tahoma" w:cs="Tahoma"/>
                <w:b/>
                <w:bCs/>
                <w:sz w:val="24"/>
                <w:szCs w:val="24"/>
              </w:rPr>
              <w:t>YY</w:t>
            </w:r>
          </w:p>
        </w:tc>
        <w:tc>
          <w:tcPr>
            <w:tcW w:w="535" w:type="dxa"/>
            <w:shd w:val="clear" w:color="auto" w:fill="auto"/>
            <w:tcPrChange w:id="227" w:author="Raphael Donor" w:date="2020-08-03T20:49:00Z">
              <w:tcPr>
                <w:tcW w:w="520" w:type="dxa"/>
                <w:shd w:val="clear" w:color="auto" w:fill="auto"/>
              </w:tcPr>
            </w:tcPrChange>
          </w:tcPr>
          <w:p w14:paraId="123B4EBC" w14:textId="77777777" w:rsidR="005156B9" w:rsidRPr="00E54371" w:rsidRDefault="005156B9" w:rsidP="00315EC7">
            <w:pPr>
              <w:rPr>
                <w:rFonts w:ascii="Tahoma" w:hAnsi="Tahoma" w:cs="Tahoma"/>
                <w:b/>
                <w:bCs/>
                <w:sz w:val="24"/>
                <w:szCs w:val="24"/>
              </w:rPr>
            </w:pPr>
            <w:r w:rsidRPr="00E54371">
              <w:rPr>
                <w:rFonts w:ascii="Tahoma" w:hAnsi="Tahoma" w:cs="Tahoma"/>
                <w:b/>
                <w:bCs/>
                <w:sz w:val="24"/>
                <w:szCs w:val="24"/>
              </w:rPr>
              <w:t>SS</w:t>
            </w:r>
          </w:p>
        </w:tc>
        <w:tc>
          <w:tcPr>
            <w:tcW w:w="540" w:type="dxa"/>
            <w:shd w:val="clear" w:color="auto" w:fill="auto"/>
            <w:tcPrChange w:id="228" w:author="Raphael Donor" w:date="2020-08-03T20:49:00Z">
              <w:tcPr>
                <w:tcW w:w="369" w:type="dxa"/>
                <w:shd w:val="clear" w:color="auto" w:fill="auto"/>
              </w:tcPr>
            </w:tcPrChange>
          </w:tcPr>
          <w:p w14:paraId="08483494" w14:textId="77777777" w:rsidR="005156B9" w:rsidRPr="00E54371" w:rsidRDefault="005156B9" w:rsidP="00315EC7">
            <w:pPr>
              <w:rPr>
                <w:rFonts w:ascii="Tahoma" w:hAnsi="Tahoma" w:cs="Tahoma"/>
                <w:b/>
                <w:bCs/>
                <w:sz w:val="24"/>
                <w:szCs w:val="24"/>
              </w:rPr>
            </w:pPr>
            <w:r w:rsidRPr="00E54371">
              <w:rPr>
                <w:rFonts w:ascii="Tahoma" w:hAnsi="Tahoma" w:cs="Tahoma"/>
                <w:b/>
                <w:bCs/>
                <w:sz w:val="24"/>
                <w:szCs w:val="24"/>
              </w:rPr>
              <w:t>_</w:t>
            </w:r>
          </w:p>
        </w:tc>
        <w:tc>
          <w:tcPr>
            <w:tcW w:w="3690" w:type="dxa"/>
            <w:shd w:val="clear" w:color="auto" w:fill="auto"/>
            <w:tcPrChange w:id="229" w:author="Raphael Donor" w:date="2020-08-03T20:49:00Z">
              <w:tcPr>
                <w:tcW w:w="3330" w:type="dxa"/>
                <w:shd w:val="clear" w:color="auto" w:fill="auto"/>
              </w:tcPr>
            </w:tcPrChange>
          </w:tcPr>
          <w:p w14:paraId="5515C0AB" w14:textId="77777777" w:rsidR="005156B9" w:rsidRPr="00E54371" w:rsidRDefault="005156B9" w:rsidP="00315EC7">
            <w:pPr>
              <w:rPr>
                <w:rFonts w:ascii="Tahoma" w:hAnsi="Tahoma" w:cs="Tahoma"/>
                <w:b/>
                <w:bCs/>
                <w:sz w:val="24"/>
                <w:szCs w:val="24"/>
              </w:rPr>
            </w:pPr>
            <w:r w:rsidRPr="00E54371">
              <w:rPr>
                <w:rFonts w:ascii="Tahoma" w:hAnsi="Tahoma" w:cs="Tahoma"/>
                <w:b/>
                <w:bCs/>
                <w:sz w:val="24"/>
                <w:szCs w:val="24"/>
              </w:rPr>
              <w:t>&lt;desc&gt;</w:t>
            </w:r>
          </w:p>
        </w:tc>
      </w:tr>
      <w:tr w:rsidR="00203D90" w14:paraId="5BE2F6CE" w14:textId="77777777" w:rsidTr="005156B9">
        <w:trPr>
          <w:trHeight w:val="288"/>
          <w:trPrChange w:id="230" w:author="Raphael Donor" w:date="2020-08-03T20:49:00Z">
            <w:trPr>
              <w:trHeight w:val="288"/>
            </w:trPr>
          </w:trPrChange>
        </w:trPr>
        <w:tc>
          <w:tcPr>
            <w:tcW w:w="1606" w:type="dxa"/>
            <w:vMerge w:val="restart"/>
            <w:shd w:val="clear" w:color="auto" w:fill="auto"/>
            <w:tcPrChange w:id="231" w:author="Raphael Donor" w:date="2020-08-03T20:49:00Z">
              <w:tcPr>
                <w:tcW w:w="1606" w:type="dxa"/>
                <w:vMerge w:val="restart"/>
                <w:shd w:val="clear" w:color="auto" w:fill="auto"/>
              </w:tcPr>
            </w:tcPrChange>
          </w:tcPr>
          <w:p w14:paraId="4F05F539" w14:textId="512DE40F" w:rsidR="00203D90" w:rsidRPr="00E54371" w:rsidRDefault="00203D90" w:rsidP="00315EC7">
            <w:pPr>
              <w:rPr>
                <w:rFonts w:ascii="Tahoma" w:hAnsi="Tahoma" w:cs="Tahoma"/>
                <w:b/>
                <w:bCs/>
              </w:rPr>
            </w:pPr>
          </w:p>
        </w:tc>
        <w:tc>
          <w:tcPr>
            <w:tcW w:w="5702" w:type="dxa"/>
            <w:gridSpan w:val="5"/>
            <w:shd w:val="clear" w:color="auto" w:fill="auto"/>
            <w:tcPrChange w:id="232" w:author="Raphael Donor" w:date="2020-08-03T20:49:00Z">
              <w:tcPr>
                <w:tcW w:w="5696" w:type="dxa"/>
                <w:gridSpan w:val="6"/>
                <w:shd w:val="clear" w:color="auto" w:fill="auto"/>
              </w:tcPr>
            </w:tcPrChange>
          </w:tcPr>
          <w:p w14:paraId="329D6972" w14:textId="77777777" w:rsidR="00203D90" w:rsidRPr="00E54371" w:rsidRDefault="00203D90" w:rsidP="00315EC7">
            <w:pPr>
              <w:rPr>
                <w:rFonts w:ascii="Tahoma" w:hAnsi="Tahoma" w:cs="Tahoma"/>
              </w:rPr>
            </w:pPr>
            <w:r w:rsidRPr="00E54371">
              <w:rPr>
                <w:rFonts w:ascii="Tahoma" w:hAnsi="Tahoma" w:cs="Tahoma"/>
                <w:b/>
                <w:bCs/>
                <w:color w:val="FF0000"/>
              </w:rPr>
              <w:t>Z</w:t>
            </w:r>
            <w:r w:rsidRPr="00E54371">
              <w:rPr>
                <w:rFonts w:ascii="Tahoma" w:hAnsi="Tahoma" w:cs="Tahoma"/>
              </w:rPr>
              <w:t xml:space="preserve"> – Namespace (fixed)</w:t>
            </w:r>
          </w:p>
        </w:tc>
      </w:tr>
      <w:tr w:rsidR="00203D90" w14:paraId="045ED5E5" w14:textId="77777777" w:rsidTr="005156B9">
        <w:trPr>
          <w:trHeight w:val="288"/>
          <w:trPrChange w:id="233" w:author="Raphael Donor" w:date="2020-08-03T20:49:00Z">
            <w:trPr>
              <w:trHeight w:val="288"/>
            </w:trPr>
          </w:trPrChange>
        </w:trPr>
        <w:tc>
          <w:tcPr>
            <w:tcW w:w="1606" w:type="dxa"/>
            <w:vMerge/>
            <w:shd w:val="clear" w:color="auto" w:fill="auto"/>
            <w:tcPrChange w:id="234" w:author="Raphael Donor" w:date="2020-08-03T20:49:00Z">
              <w:tcPr>
                <w:tcW w:w="1606" w:type="dxa"/>
                <w:vMerge/>
                <w:shd w:val="clear" w:color="auto" w:fill="auto"/>
              </w:tcPr>
            </w:tcPrChange>
          </w:tcPr>
          <w:p w14:paraId="15935EC0" w14:textId="77777777" w:rsidR="00203D90" w:rsidRPr="00E54371" w:rsidRDefault="00203D90" w:rsidP="00315EC7">
            <w:pPr>
              <w:rPr>
                <w:rFonts w:ascii="Tahoma" w:hAnsi="Tahoma" w:cs="Tahoma"/>
                <w:b/>
                <w:bCs/>
              </w:rPr>
            </w:pPr>
          </w:p>
        </w:tc>
        <w:tc>
          <w:tcPr>
            <w:tcW w:w="5702" w:type="dxa"/>
            <w:gridSpan w:val="5"/>
            <w:shd w:val="clear" w:color="auto" w:fill="auto"/>
            <w:tcPrChange w:id="235" w:author="Raphael Donor" w:date="2020-08-03T20:49:00Z">
              <w:tcPr>
                <w:tcW w:w="5696" w:type="dxa"/>
                <w:gridSpan w:val="6"/>
                <w:shd w:val="clear" w:color="auto" w:fill="auto"/>
              </w:tcPr>
            </w:tcPrChange>
          </w:tcPr>
          <w:p w14:paraId="51A6BAF3" w14:textId="77777777" w:rsidR="00203D90" w:rsidRPr="00E54371" w:rsidRDefault="00203D90" w:rsidP="00315EC7">
            <w:pPr>
              <w:rPr>
                <w:rFonts w:ascii="Tahoma" w:hAnsi="Tahoma" w:cs="Tahoma"/>
              </w:rPr>
            </w:pPr>
            <w:r w:rsidRPr="00E54371">
              <w:rPr>
                <w:rFonts w:ascii="Tahoma" w:hAnsi="Tahoma" w:cs="Tahoma"/>
                <w:b/>
                <w:bCs/>
                <w:color w:val="FF0000"/>
              </w:rPr>
              <w:t>YY</w:t>
            </w:r>
            <w:r w:rsidRPr="00E54371">
              <w:rPr>
                <w:rFonts w:ascii="Tahoma" w:hAnsi="Tahoma" w:cs="Tahoma"/>
              </w:rPr>
              <w:t xml:space="preserve"> – Module (see table 2.2)</w:t>
            </w:r>
          </w:p>
        </w:tc>
      </w:tr>
      <w:tr w:rsidR="00203D90" w14:paraId="5C23E994" w14:textId="77777777" w:rsidTr="005156B9">
        <w:trPr>
          <w:trHeight w:val="288"/>
          <w:trPrChange w:id="236" w:author="Raphael Donor" w:date="2020-08-03T20:49:00Z">
            <w:trPr>
              <w:trHeight w:val="288"/>
            </w:trPr>
          </w:trPrChange>
        </w:trPr>
        <w:tc>
          <w:tcPr>
            <w:tcW w:w="1606" w:type="dxa"/>
            <w:vMerge/>
            <w:shd w:val="clear" w:color="auto" w:fill="auto"/>
            <w:tcPrChange w:id="237" w:author="Raphael Donor" w:date="2020-08-03T20:49:00Z">
              <w:tcPr>
                <w:tcW w:w="1606" w:type="dxa"/>
                <w:vMerge/>
                <w:shd w:val="clear" w:color="auto" w:fill="auto"/>
              </w:tcPr>
            </w:tcPrChange>
          </w:tcPr>
          <w:p w14:paraId="45406EF5" w14:textId="77777777" w:rsidR="00203D90" w:rsidRPr="00E54371" w:rsidRDefault="00203D90" w:rsidP="00315EC7">
            <w:pPr>
              <w:rPr>
                <w:rFonts w:ascii="Tahoma" w:hAnsi="Tahoma" w:cs="Tahoma"/>
                <w:b/>
                <w:bCs/>
              </w:rPr>
            </w:pPr>
          </w:p>
        </w:tc>
        <w:tc>
          <w:tcPr>
            <w:tcW w:w="5702" w:type="dxa"/>
            <w:gridSpan w:val="5"/>
            <w:shd w:val="clear" w:color="auto" w:fill="auto"/>
            <w:tcPrChange w:id="238" w:author="Raphael Donor" w:date="2020-08-03T20:49:00Z">
              <w:tcPr>
                <w:tcW w:w="5696" w:type="dxa"/>
                <w:gridSpan w:val="6"/>
                <w:shd w:val="clear" w:color="auto" w:fill="auto"/>
              </w:tcPr>
            </w:tcPrChange>
          </w:tcPr>
          <w:p w14:paraId="53ED92C1" w14:textId="1F675FAA" w:rsidR="00203D90" w:rsidRPr="00E54371" w:rsidRDefault="00203D90" w:rsidP="00315EC7">
            <w:pPr>
              <w:rPr>
                <w:rFonts w:ascii="Tahoma" w:hAnsi="Tahoma" w:cs="Tahoma"/>
              </w:rPr>
            </w:pPr>
            <w:del w:id="239" w:author="Raphael Donor" w:date="2020-09-11T13:57:00Z">
              <w:r w:rsidRPr="00E54371" w:rsidDel="00C22F6B">
                <w:rPr>
                  <w:rFonts w:ascii="Tahoma" w:hAnsi="Tahoma" w:cs="Tahoma"/>
                  <w:b/>
                  <w:bCs/>
                  <w:color w:val="FF0000"/>
                </w:rPr>
                <w:delText>SF</w:delText>
              </w:r>
              <w:r w:rsidRPr="00E54371" w:rsidDel="00C22F6B">
                <w:rPr>
                  <w:rFonts w:ascii="Tahoma" w:hAnsi="Tahoma" w:cs="Tahoma"/>
                </w:rPr>
                <w:delText xml:space="preserve"> </w:delText>
              </w:r>
            </w:del>
            <w:ins w:id="240" w:author="Raphael Donor" w:date="2020-09-11T13:57:00Z">
              <w:r w:rsidR="00C22F6B" w:rsidRPr="00E54371">
                <w:rPr>
                  <w:rFonts w:ascii="Tahoma" w:hAnsi="Tahoma" w:cs="Tahoma"/>
                  <w:b/>
                  <w:bCs/>
                  <w:color w:val="FF0000"/>
                </w:rPr>
                <w:t>S</w:t>
              </w:r>
              <w:r w:rsidR="00C22F6B">
                <w:rPr>
                  <w:rFonts w:ascii="Tahoma" w:hAnsi="Tahoma" w:cs="Tahoma"/>
                  <w:b/>
                  <w:bCs/>
                  <w:color w:val="FF0000"/>
                </w:rPr>
                <w:t>S</w:t>
              </w:r>
              <w:r w:rsidR="00C22F6B" w:rsidRPr="00E54371">
                <w:rPr>
                  <w:rFonts w:ascii="Tahoma" w:hAnsi="Tahoma" w:cs="Tahoma"/>
                </w:rPr>
                <w:t xml:space="preserve"> </w:t>
              </w:r>
            </w:ins>
            <w:r w:rsidRPr="00E54371">
              <w:rPr>
                <w:rFonts w:ascii="Tahoma" w:hAnsi="Tahoma" w:cs="Tahoma"/>
              </w:rPr>
              <w:t>– Program type – Style (fixed)</w:t>
            </w:r>
          </w:p>
        </w:tc>
      </w:tr>
      <w:tr w:rsidR="00203D90" w14:paraId="5B6610B6" w14:textId="77777777" w:rsidTr="005156B9">
        <w:trPr>
          <w:trHeight w:val="288"/>
          <w:trPrChange w:id="241" w:author="Raphael Donor" w:date="2020-08-03T20:49:00Z">
            <w:trPr>
              <w:trHeight w:val="288"/>
            </w:trPr>
          </w:trPrChange>
        </w:trPr>
        <w:tc>
          <w:tcPr>
            <w:tcW w:w="1606" w:type="dxa"/>
            <w:vMerge/>
            <w:shd w:val="clear" w:color="auto" w:fill="auto"/>
            <w:tcPrChange w:id="242" w:author="Raphael Donor" w:date="2020-08-03T20:49:00Z">
              <w:tcPr>
                <w:tcW w:w="1606" w:type="dxa"/>
                <w:vMerge/>
                <w:shd w:val="clear" w:color="auto" w:fill="auto"/>
              </w:tcPr>
            </w:tcPrChange>
          </w:tcPr>
          <w:p w14:paraId="68C4A915" w14:textId="77777777" w:rsidR="00203D90" w:rsidRPr="00E54371" w:rsidRDefault="00203D90" w:rsidP="00315EC7">
            <w:pPr>
              <w:rPr>
                <w:rFonts w:ascii="Tahoma" w:hAnsi="Tahoma" w:cs="Tahoma"/>
                <w:b/>
                <w:bCs/>
              </w:rPr>
            </w:pPr>
          </w:p>
        </w:tc>
        <w:tc>
          <w:tcPr>
            <w:tcW w:w="5702" w:type="dxa"/>
            <w:gridSpan w:val="5"/>
            <w:shd w:val="clear" w:color="auto" w:fill="auto"/>
            <w:tcPrChange w:id="243" w:author="Raphael Donor" w:date="2020-08-03T20:49:00Z">
              <w:tcPr>
                <w:tcW w:w="5696" w:type="dxa"/>
                <w:gridSpan w:val="6"/>
                <w:shd w:val="clear" w:color="auto" w:fill="auto"/>
              </w:tcPr>
            </w:tcPrChange>
          </w:tcPr>
          <w:p w14:paraId="5B976E0F" w14:textId="77777777" w:rsidR="00203D90" w:rsidRPr="00E54371" w:rsidRDefault="00203D90" w:rsidP="00315EC7">
            <w:pPr>
              <w:rPr>
                <w:rFonts w:ascii="Tahoma" w:hAnsi="Tahoma" w:cs="Tahoma"/>
              </w:rPr>
            </w:pPr>
            <w:r w:rsidRPr="00E54371">
              <w:rPr>
                <w:rFonts w:ascii="Tahoma" w:hAnsi="Tahoma" w:cs="Tahoma"/>
                <w:b/>
                <w:bCs/>
                <w:color w:val="FF0000"/>
              </w:rPr>
              <w:t>_</w:t>
            </w:r>
            <w:r w:rsidRPr="00E54371">
              <w:rPr>
                <w:rFonts w:ascii="Tahoma" w:hAnsi="Tahoma" w:cs="Tahoma"/>
              </w:rPr>
              <w:t xml:space="preserve"> – Separator</w:t>
            </w:r>
          </w:p>
        </w:tc>
      </w:tr>
      <w:tr w:rsidR="00203D90" w14:paraId="2BC54BE6" w14:textId="77777777" w:rsidTr="005156B9">
        <w:trPr>
          <w:trHeight w:val="288"/>
          <w:trPrChange w:id="244" w:author="Raphael Donor" w:date="2020-08-03T20:49:00Z">
            <w:trPr>
              <w:trHeight w:val="288"/>
            </w:trPr>
          </w:trPrChange>
        </w:trPr>
        <w:tc>
          <w:tcPr>
            <w:tcW w:w="1606" w:type="dxa"/>
            <w:vMerge/>
            <w:shd w:val="clear" w:color="auto" w:fill="auto"/>
            <w:tcPrChange w:id="245" w:author="Raphael Donor" w:date="2020-08-03T20:49:00Z">
              <w:tcPr>
                <w:tcW w:w="1606" w:type="dxa"/>
                <w:vMerge/>
                <w:shd w:val="clear" w:color="auto" w:fill="auto"/>
              </w:tcPr>
            </w:tcPrChange>
          </w:tcPr>
          <w:p w14:paraId="759BF918" w14:textId="77777777" w:rsidR="00203D90" w:rsidRPr="00E54371" w:rsidRDefault="00203D90" w:rsidP="00315EC7">
            <w:pPr>
              <w:rPr>
                <w:rFonts w:ascii="Tahoma" w:hAnsi="Tahoma" w:cs="Tahoma"/>
                <w:b/>
                <w:bCs/>
              </w:rPr>
            </w:pPr>
          </w:p>
        </w:tc>
        <w:tc>
          <w:tcPr>
            <w:tcW w:w="5702" w:type="dxa"/>
            <w:gridSpan w:val="5"/>
            <w:shd w:val="clear" w:color="auto" w:fill="auto"/>
            <w:tcPrChange w:id="246" w:author="Raphael Donor" w:date="2020-08-03T20:49:00Z">
              <w:tcPr>
                <w:tcW w:w="5696" w:type="dxa"/>
                <w:gridSpan w:val="6"/>
                <w:shd w:val="clear" w:color="auto" w:fill="auto"/>
              </w:tcPr>
            </w:tcPrChange>
          </w:tcPr>
          <w:p w14:paraId="7BB00BE5" w14:textId="77777777" w:rsidR="00203D90" w:rsidRPr="00E54371" w:rsidRDefault="00203D90" w:rsidP="00315EC7">
            <w:pPr>
              <w:rPr>
                <w:rFonts w:ascii="Tahoma" w:hAnsi="Tahoma" w:cs="Tahoma"/>
              </w:rPr>
            </w:pPr>
            <w:r w:rsidRPr="00E54371">
              <w:rPr>
                <w:rFonts w:ascii="Tahoma" w:hAnsi="Tahoma" w:cs="Tahoma"/>
                <w:b/>
                <w:bCs/>
                <w:color w:val="FF0000"/>
              </w:rPr>
              <w:t>&lt;desc&gt;</w:t>
            </w:r>
            <w:r w:rsidRPr="00E54371">
              <w:rPr>
                <w:rFonts w:ascii="Tahoma" w:hAnsi="Tahoma" w:cs="Tahoma"/>
              </w:rPr>
              <w:t xml:space="preserve"> - Free text (description)</w:t>
            </w:r>
          </w:p>
        </w:tc>
      </w:tr>
      <w:tr w:rsidR="00203D90" w14:paraId="7F79534B" w14:textId="77777777" w:rsidTr="005156B9">
        <w:trPr>
          <w:trHeight w:val="288"/>
          <w:trPrChange w:id="247" w:author="Raphael Donor" w:date="2020-08-03T20:49:00Z">
            <w:trPr>
              <w:trHeight w:val="288"/>
            </w:trPr>
          </w:trPrChange>
        </w:trPr>
        <w:tc>
          <w:tcPr>
            <w:tcW w:w="1606" w:type="dxa"/>
            <w:vMerge/>
            <w:shd w:val="clear" w:color="auto" w:fill="auto"/>
            <w:tcPrChange w:id="248" w:author="Raphael Donor" w:date="2020-08-03T20:49:00Z">
              <w:tcPr>
                <w:tcW w:w="1606" w:type="dxa"/>
                <w:vMerge/>
                <w:shd w:val="clear" w:color="auto" w:fill="auto"/>
              </w:tcPr>
            </w:tcPrChange>
          </w:tcPr>
          <w:p w14:paraId="4AFD8C33" w14:textId="77777777" w:rsidR="00203D90" w:rsidRPr="00E54371" w:rsidRDefault="00203D90" w:rsidP="00315EC7">
            <w:pPr>
              <w:rPr>
                <w:rFonts w:ascii="Tahoma" w:hAnsi="Tahoma" w:cs="Tahoma"/>
                <w:b/>
                <w:bCs/>
              </w:rPr>
            </w:pPr>
          </w:p>
        </w:tc>
        <w:tc>
          <w:tcPr>
            <w:tcW w:w="5702" w:type="dxa"/>
            <w:gridSpan w:val="5"/>
            <w:shd w:val="clear" w:color="auto" w:fill="auto"/>
            <w:tcPrChange w:id="249" w:author="Raphael Donor" w:date="2020-08-03T20:49:00Z">
              <w:tcPr>
                <w:tcW w:w="5696" w:type="dxa"/>
                <w:gridSpan w:val="6"/>
                <w:shd w:val="clear" w:color="auto" w:fill="auto"/>
              </w:tcPr>
            </w:tcPrChange>
          </w:tcPr>
          <w:p w14:paraId="7BF84B9A" w14:textId="77777777" w:rsidR="00203D90" w:rsidRPr="00E54371" w:rsidRDefault="00203D90" w:rsidP="00315EC7">
            <w:pPr>
              <w:rPr>
                <w:rFonts w:ascii="Tahoma" w:hAnsi="Tahoma" w:cs="Tahoma"/>
                <w:b/>
                <w:bCs/>
                <w:color w:val="FF0000"/>
              </w:rPr>
            </w:pPr>
            <w:r w:rsidRPr="00E54371">
              <w:rPr>
                <w:rFonts w:ascii="Tahoma" w:hAnsi="Tahoma" w:cs="Tahoma"/>
                <w:b/>
                <w:bCs/>
                <w:color w:val="FF0000"/>
              </w:rPr>
              <w:t>Ex. Z</w:t>
            </w:r>
            <w:del w:id="250" w:author="Raphael Donor" w:date="2020-08-03T20:48:00Z">
              <w:r w:rsidRPr="00E54371" w:rsidDel="005156B9">
                <w:rPr>
                  <w:rFonts w:ascii="Tahoma" w:hAnsi="Tahoma" w:cs="Tahoma"/>
                  <w:b/>
                  <w:bCs/>
                  <w:color w:val="FF0000"/>
                </w:rPr>
                <w:delText>NA</w:delText>
              </w:r>
            </w:del>
            <w:r w:rsidRPr="00E54371">
              <w:rPr>
                <w:rFonts w:ascii="Tahoma" w:hAnsi="Tahoma" w:cs="Tahoma"/>
                <w:b/>
                <w:bCs/>
                <w:color w:val="FF0000"/>
              </w:rPr>
              <w:t>FISS_PAYFORM</w:t>
            </w:r>
            <w:del w:id="251" w:author="Raphael Donor" w:date="2020-09-11T13:57:00Z">
              <w:r w:rsidRPr="00E54371" w:rsidDel="00C22F6B">
                <w:rPr>
                  <w:rFonts w:ascii="Tahoma" w:hAnsi="Tahoma" w:cs="Tahoma"/>
                  <w:b/>
                  <w:bCs/>
                  <w:color w:val="FF0000"/>
                </w:rPr>
                <w:delText>_ST</w:delText>
              </w:r>
            </w:del>
          </w:p>
        </w:tc>
      </w:tr>
    </w:tbl>
    <w:p w14:paraId="22639770" w14:textId="6ADC490E" w:rsidR="00807A66" w:rsidRDefault="00656B29" w:rsidP="00807A66">
      <w:r>
        <w:br/>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Change w:id="252" w:author="Raphael Donor" w:date="2020-08-03T20:49:00Z">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PrChange>
      </w:tblPr>
      <w:tblGrid>
        <w:gridCol w:w="1606"/>
        <w:gridCol w:w="392"/>
        <w:gridCol w:w="545"/>
        <w:gridCol w:w="625"/>
        <w:gridCol w:w="369"/>
        <w:gridCol w:w="3837"/>
        <w:tblGridChange w:id="253">
          <w:tblGrid>
            <w:gridCol w:w="1606"/>
            <w:gridCol w:w="392"/>
            <w:gridCol w:w="1085"/>
            <w:gridCol w:w="578"/>
            <w:gridCol w:w="369"/>
            <w:gridCol w:w="3330"/>
          </w:tblGrid>
        </w:tblGridChange>
      </w:tblGrid>
      <w:tr w:rsidR="005156B9" w14:paraId="1BD8F286" w14:textId="77777777" w:rsidTr="00503361">
        <w:trPr>
          <w:trHeight w:val="350"/>
          <w:trPrChange w:id="254" w:author="Raphael Donor" w:date="2020-08-03T20:49:00Z">
            <w:trPr>
              <w:trHeight w:val="350"/>
            </w:trPr>
          </w:trPrChange>
        </w:trPr>
        <w:tc>
          <w:tcPr>
            <w:tcW w:w="1606" w:type="dxa"/>
            <w:shd w:val="clear" w:color="auto" w:fill="auto"/>
            <w:tcPrChange w:id="255" w:author="Raphael Donor" w:date="2020-08-03T20:49:00Z">
              <w:tcPr>
                <w:tcW w:w="1606" w:type="dxa"/>
                <w:shd w:val="clear" w:color="auto" w:fill="auto"/>
              </w:tcPr>
            </w:tcPrChange>
          </w:tcPr>
          <w:p w14:paraId="61B57595" w14:textId="77777777" w:rsidR="005156B9" w:rsidRPr="00E54371" w:rsidRDefault="005156B9" w:rsidP="004F3FCC">
            <w:pPr>
              <w:rPr>
                <w:rFonts w:ascii="Tahoma" w:hAnsi="Tahoma" w:cs="Tahoma"/>
                <w:b/>
                <w:bCs/>
                <w:sz w:val="24"/>
                <w:szCs w:val="24"/>
              </w:rPr>
            </w:pPr>
            <w:r w:rsidRPr="00E54371">
              <w:rPr>
                <w:rFonts w:ascii="Tahoma" w:hAnsi="Tahoma" w:cs="Tahoma"/>
                <w:b/>
                <w:bCs/>
                <w:sz w:val="24"/>
                <w:szCs w:val="24"/>
              </w:rPr>
              <w:t>Format</w:t>
            </w:r>
          </w:p>
        </w:tc>
        <w:tc>
          <w:tcPr>
            <w:tcW w:w="392" w:type="dxa"/>
            <w:shd w:val="clear" w:color="auto" w:fill="auto"/>
            <w:tcPrChange w:id="256" w:author="Raphael Donor" w:date="2020-08-03T20:49:00Z">
              <w:tcPr>
                <w:tcW w:w="392" w:type="dxa"/>
                <w:shd w:val="clear" w:color="auto" w:fill="auto"/>
              </w:tcPr>
            </w:tcPrChange>
          </w:tcPr>
          <w:p w14:paraId="096CC36D" w14:textId="77777777" w:rsidR="005156B9" w:rsidRPr="00E54371" w:rsidRDefault="005156B9" w:rsidP="004F3FCC">
            <w:pPr>
              <w:rPr>
                <w:rFonts w:ascii="Tahoma" w:hAnsi="Tahoma" w:cs="Tahoma"/>
                <w:b/>
                <w:bCs/>
                <w:sz w:val="24"/>
                <w:szCs w:val="24"/>
              </w:rPr>
            </w:pPr>
            <w:r w:rsidRPr="00E54371">
              <w:rPr>
                <w:rFonts w:ascii="Tahoma" w:hAnsi="Tahoma" w:cs="Tahoma"/>
                <w:b/>
                <w:bCs/>
                <w:sz w:val="24"/>
                <w:szCs w:val="24"/>
              </w:rPr>
              <w:t>Z</w:t>
            </w:r>
          </w:p>
        </w:tc>
        <w:tc>
          <w:tcPr>
            <w:tcW w:w="545" w:type="dxa"/>
            <w:shd w:val="clear" w:color="auto" w:fill="auto"/>
            <w:tcPrChange w:id="257" w:author="Raphael Donor" w:date="2020-08-03T20:49:00Z">
              <w:tcPr>
                <w:tcW w:w="1085" w:type="dxa"/>
                <w:shd w:val="clear" w:color="auto" w:fill="auto"/>
              </w:tcPr>
            </w:tcPrChange>
          </w:tcPr>
          <w:p w14:paraId="1AA14CFA" w14:textId="77777777" w:rsidR="005156B9" w:rsidRPr="00E54371" w:rsidDel="005156B9" w:rsidRDefault="005156B9" w:rsidP="004F3FCC">
            <w:pPr>
              <w:rPr>
                <w:del w:id="258" w:author="Raphael Donor" w:date="2020-08-03T20:48:00Z"/>
                <w:rFonts w:ascii="Tahoma" w:hAnsi="Tahoma" w:cs="Tahoma"/>
                <w:b/>
                <w:bCs/>
                <w:sz w:val="24"/>
                <w:szCs w:val="24"/>
              </w:rPr>
            </w:pPr>
            <w:del w:id="259" w:author="Raphael Donor" w:date="2020-08-03T20:48:00Z">
              <w:r w:rsidRPr="00E54371" w:rsidDel="005156B9">
                <w:rPr>
                  <w:rFonts w:ascii="Tahoma" w:hAnsi="Tahoma" w:cs="Tahoma"/>
                  <w:b/>
                  <w:bCs/>
                  <w:sz w:val="24"/>
                  <w:szCs w:val="24"/>
                </w:rPr>
                <w:delText>XX</w:delText>
              </w:r>
            </w:del>
          </w:p>
          <w:p w14:paraId="7575F1BE" w14:textId="4B51C28C" w:rsidR="005156B9" w:rsidRPr="00E54371" w:rsidRDefault="005156B9" w:rsidP="004F3FCC">
            <w:pPr>
              <w:rPr>
                <w:rFonts w:ascii="Tahoma" w:hAnsi="Tahoma" w:cs="Tahoma"/>
                <w:b/>
                <w:bCs/>
                <w:sz w:val="24"/>
                <w:szCs w:val="24"/>
              </w:rPr>
            </w:pPr>
            <w:r w:rsidRPr="00E54371">
              <w:rPr>
                <w:rFonts w:ascii="Tahoma" w:hAnsi="Tahoma" w:cs="Tahoma"/>
                <w:b/>
                <w:bCs/>
                <w:sz w:val="24"/>
                <w:szCs w:val="24"/>
              </w:rPr>
              <w:t>YY</w:t>
            </w:r>
          </w:p>
        </w:tc>
        <w:tc>
          <w:tcPr>
            <w:tcW w:w="625" w:type="dxa"/>
            <w:shd w:val="clear" w:color="auto" w:fill="auto"/>
            <w:tcPrChange w:id="260" w:author="Raphael Donor" w:date="2020-08-03T20:49:00Z">
              <w:tcPr>
                <w:tcW w:w="578" w:type="dxa"/>
                <w:shd w:val="clear" w:color="auto" w:fill="auto"/>
              </w:tcPr>
            </w:tcPrChange>
          </w:tcPr>
          <w:p w14:paraId="48C7EDCD" w14:textId="77777777" w:rsidR="005156B9" w:rsidRPr="00E54371" w:rsidRDefault="005156B9" w:rsidP="004F3FCC">
            <w:pPr>
              <w:rPr>
                <w:rFonts w:ascii="Tahoma" w:hAnsi="Tahoma" w:cs="Tahoma"/>
                <w:b/>
                <w:bCs/>
                <w:sz w:val="24"/>
                <w:szCs w:val="24"/>
              </w:rPr>
            </w:pPr>
            <w:r w:rsidRPr="00E54371">
              <w:rPr>
                <w:rFonts w:ascii="Tahoma" w:hAnsi="Tahoma" w:cs="Tahoma"/>
                <w:b/>
                <w:bCs/>
                <w:sz w:val="24"/>
                <w:szCs w:val="24"/>
              </w:rPr>
              <w:t>TM</w:t>
            </w:r>
          </w:p>
        </w:tc>
        <w:tc>
          <w:tcPr>
            <w:tcW w:w="360" w:type="dxa"/>
            <w:shd w:val="clear" w:color="auto" w:fill="auto"/>
            <w:tcPrChange w:id="261" w:author="Raphael Donor" w:date="2020-08-03T20:49:00Z">
              <w:tcPr>
                <w:tcW w:w="369" w:type="dxa"/>
                <w:shd w:val="clear" w:color="auto" w:fill="auto"/>
              </w:tcPr>
            </w:tcPrChange>
          </w:tcPr>
          <w:p w14:paraId="38FA9AFA" w14:textId="77777777" w:rsidR="005156B9" w:rsidRPr="00E54371" w:rsidRDefault="005156B9" w:rsidP="004F3FCC">
            <w:pPr>
              <w:rPr>
                <w:rFonts w:ascii="Tahoma" w:hAnsi="Tahoma" w:cs="Tahoma"/>
                <w:b/>
                <w:bCs/>
                <w:sz w:val="24"/>
                <w:szCs w:val="24"/>
              </w:rPr>
            </w:pPr>
            <w:r w:rsidRPr="00E54371">
              <w:rPr>
                <w:rFonts w:ascii="Tahoma" w:hAnsi="Tahoma" w:cs="Tahoma"/>
                <w:b/>
                <w:bCs/>
                <w:sz w:val="24"/>
                <w:szCs w:val="24"/>
              </w:rPr>
              <w:t>_</w:t>
            </w:r>
          </w:p>
        </w:tc>
        <w:tc>
          <w:tcPr>
            <w:tcW w:w="3837" w:type="dxa"/>
            <w:shd w:val="clear" w:color="auto" w:fill="auto"/>
            <w:tcPrChange w:id="262" w:author="Raphael Donor" w:date="2020-08-03T20:49:00Z">
              <w:tcPr>
                <w:tcW w:w="3330" w:type="dxa"/>
                <w:shd w:val="clear" w:color="auto" w:fill="auto"/>
              </w:tcPr>
            </w:tcPrChange>
          </w:tcPr>
          <w:p w14:paraId="011849EE" w14:textId="77777777" w:rsidR="005156B9" w:rsidRPr="00E54371" w:rsidRDefault="005156B9" w:rsidP="004F3FCC">
            <w:pPr>
              <w:rPr>
                <w:rFonts w:ascii="Tahoma" w:hAnsi="Tahoma" w:cs="Tahoma"/>
                <w:b/>
                <w:bCs/>
                <w:sz w:val="24"/>
                <w:szCs w:val="24"/>
              </w:rPr>
            </w:pPr>
            <w:r w:rsidRPr="00E54371">
              <w:rPr>
                <w:rFonts w:ascii="Tahoma" w:hAnsi="Tahoma" w:cs="Tahoma"/>
                <w:b/>
                <w:bCs/>
                <w:sz w:val="24"/>
                <w:szCs w:val="24"/>
              </w:rPr>
              <w:t>&lt;desc&gt;</w:t>
            </w:r>
          </w:p>
        </w:tc>
      </w:tr>
      <w:tr w:rsidR="00656B29" w14:paraId="4E3F90B9" w14:textId="77777777" w:rsidTr="00503361">
        <w:trPr>
          <w:trHeight w:val="288"/>
          <w:trPrChange w:id="263" w:author="Raphael Donor" w:date="2020-08-03T20:49:00Z">
            <w:trPr>
              <w:trHeight w:val="288"/>
            </w:trPr>
          </w:trPrChange>
        </w:trPr>
        <w:tc>
          <w:tcPr>
            <w:tcW w:w="1606" w:type="dxa"/>
            <w:vMerge w:val="restart"/>
            <w:shd w:val="clear" w:color="auto" w:fill="auto"/>
            <w:tcPrChange w:id="264" w:author="Raphael Donor" w:date="2020-08-03T20:49:00Z">
              <w:tcPr>
                <w:tcW w:w="1606" w:type="dxa"/>
                <w:vMerge w:val="restart"/>
                <w:shd w:val="clear" w:color="auto" w:fill="auto"/>
              </w:tcPr>
            </w:tcPrChange>
          </w:tcPr>
          <w:p w14:paraId="6CDCC7F5" w14:textId="689303C4" w:rsidR="00656B29" w:rsidRPr="00E54371" w:rsidRDefault="00656B29" w:rsidP="004F3FCC">
            <w:pPr>
              <w:rPr>
                <w:rFonts w:ascii="Tahoma" w:hAnsi="Tahoma" w:cs="Tahoma"/>
                <w:b/>
                <w:bCs/>
              </w:rPr>
            </w:pPr>
          </w:p>
        </w:tc>
        <w:tc>
          <w:tcPr>
            <w:tcW w:w="5759" w:type="dxa"/>
            <w:gridSpan w:val="5"/>
            <w:shd w:val="clear" w:color="auto" w:fill="auto"/>
            <w:tcPrChange w:id="265" w:author="Raphael Donor" w:date="2020-08-03T20:49:00Z">
              <w:tcPr>
                <w:tcW w:w="5754" w:type="dxa"/>
                <w:gridSpan w:val="5"/>
                <w:shd w:val="clear" w:color="auto" w:fill="auto"/>
              </w:tcPr>
            </w:tcPrChange>
          </w:tcPr>
          <w:p w14:paraId="6CF00011" w14:textId="77777777" w:rsidR="00656B29" w:rsidRPr="00E54371" w:rsidRDefault="00656B29" w:rsidP="004F3FCC">
            <w:pPr>
              <w:rPr>
                <w:rFonts w:ascii="Tahoma" w:hAnsi="Tahoma" w:cs="Tahoma"/>
              </w:rPr>
            </w:pPr>
            <w:r w:rsidRPr="00E54371">
              <w:rPr>
                <w:rFonts w:ascii="Tahoma" w:hAnsi="Tahoma" w:cs="Tahoma"/>
                <w:b/>
                <w:bCs/>
                <w:color w:val="FF0000"/>
              </w:rPr>
              <w:t>Z</w:t>
            </w:r>
            <w:r w:rsidRPr="00E54371">
              <w:rPr>
                <w:rFonts w:ascii="Tahoma" w:hAnsi="Tahoma" w:cs="Tahoma"/>
              </w:rPr>
              <w:t xml:space="preserve"> – Namespace (fixed)</w:t>
            </w:r>
          </w:p>
        </w:tc>
      </w:tr>
      <w:tr w:rsidR="00656B29" w14:paraId="579B1966" w14:textId="77777777" w:rsidTr="00503361">
        <w:trPr>
          <w:trHeight w:val="288"/>
          <w:trPrChange w:id="266" w:author="Raphael Donor" w:date="2020-08-03T20:49:00Z">
            <w:trPr>
              <w:trHeight w:val="288"/>
            </w:trPr>
          </w:trPrChange>
        </w:trPr>
        <w:tc>
          <w:tcPr>
            <w:tcW w:w="1606" w:type="dxa"/>
            <w:vMerge/>
            <w:shd w:val="clear" w:color="auto" w:fill="auto"/>
            <w:tcPrChange w:id="267" w:author="Raphael Donor" w:date="2020-08-03T20:49:00Z">
              <w:tcPr>
                <w:tcW w:w="1606" w:type="dxa"/>
                <w:vMerge/>
                <w:shd w:val="clear" w:color="auto" w:fill="auto"/>
              </w:tcPr>
            </w:tcPrChange>
          </w:tcPr>
          <w:p w14:paraId="6C0E0C7E" w14:textId="77777777" w:rsidR="00656B29" w:rsidRPr="00E54371" w:rsidRDefault="00656B29" w:rsidP="004F3FCC">
            <w:pPr>
              <w:rPr>
                <w:rFonts w:ascii="Tahoma" w:hAnsi="Tahoma" w:cs="Tahoma"/>
                <w:b/>
                <w:bCs/>
              </w:rPr>
            </w:pPr>
          </w:p>
        </w:tc>
        <w:tc>
          <w:tcPr>
            <w:tcW w:w="5759" w:type="dxa"/>
            <w:gridSpan w:val="5"/>
            <w:shd w:val="clear" w:color="auto" w:fill="auto"/>
            <w:tcPrChange w:id="268" w:author="Raphael Donor" w:date="2020-08-03T20:49:00Z">
              <w:tcPr>
                <w:tcW w:w="5754" w:type="dxa"/>
                <w:gridSpan w:val="5"/>
                <w:shd w:val="clear" w:color="auto" w:fill="auto"/>
              </w:tcPr>
            </w:tcPrChange>
          </w:tcPr>
          <w:p w14:paraId="720226E5" w14:textId="77777777" w:rsidR="00656B29" w:rsidRPr="00E54371" w:rsidRDefault="00656B29" w:rsidP="004F3FCC">
            <w:pPr>
              <w:rPr>
                <w:rFonts w:ascii="Tahoma" w:hAnsi="Tahoma" w:cs="Tahoma"/>
              </w:rPr>
            </w:pPr>
            <w:r w:rsidRPr="00E54371">
              <w:rPr>
                <w:rFonts w:ascii="Tahoma" w:hAnsi="Tahoma" w:cs="Tahoma"/>
                <w:b/>
                <w:bCs/>
                <w:color w:val="FF0000"/>
              </w:rPr>
              <w:t>YY</w:t>
            </w:r>
            <w:r w:rsidRPr="00E54371">
              <w:rPr>
                <w:rFonts w:ascii="Tahoma" w:hAnsi="Tahoma" w:cs="Tahoma"/>
              </w:rPr>
              <w:t xml:space="preserve"> – Module (see table 2.2)</w:t>
            </w:r>
          </w:p>
        </w:tc>
      </w:tr>
      <w:tr w:rsidR="00656B29" w14:paraId="3F681A64" w14:textId="77777777" w:rsidTr="00503361">
        <w:trPr>
          <w:trHeight w:val="288"/>
          <w:trPrChange w:id="269" w:author="Raphael Donor" w:date="2020-08-03T20:49:00Z">
            <w:trPr>
              <w:trHeight w:val="288"/>
            </w:trPr>
          </w:trPrChange>
        </w:trPr>
        <w:tc>
          <w:tcPr>
            <w:tcW w:w="1606" w:type="dxa"/>
            <w:vMerge/>
            <w:shd w:val="clear" w:color="auto" w:fill="auto"/>
            <w:tcPrChange w:id="270" w:author="Raphael Donor" w:date="2020-08-03T20:49:00Z">
              <w:tcPr>
                <w:tcW w:w="1606" w:type="dxa"/>
                <w:vMerge/>
                <w:shd w:val="clear" w:color="auto" w:fill="auto"/>
              </w:tcPr>
            </w:tcPrChange>
          </w:tcPr>
          <w:p w14:paraId="742A41C8" w14:textId="77777777" w:rsidR="00656B29" w:rsidRPr="00E54371" w:rsidRDefault="00656B29" w:rsidP="004F3FCC">
            <w:pPr>
              <w:rPr>
                <w:rFonts w:ascii="Tahoma" w:hAnsi="Tahoma" w:cs="Tahoma"/>
                <w:b/>
                <w:bCs/>
              </w:rPr>
            </w:pPr>
          </w:p>
        </w:tc>
        <w:tc>
          <w:tcPr>
            <w:tcW w:w="5759" w:type="dxa"/>
            <w:gridSpan w:val="5"/>
            <w:shd w:val="clear" w:color="auto" w:fill="auto"/>
            <w:tcPrChange w:id="271" w:author="Raphael Donor" w:date="2020-08-03T20:49:00Z">
              <w:tcPr>
                <w:tcW w:w="5754" w:type="dxa"/>
                <w:gridSpan w:val="5"/>
                <w:shd w:val="clear" w:color="auto" w:fill="auto"/>
              </w:tcPr>
            </w:tcPrChange>
          </w:tcPr>
          <w:p w14:paraId="142A8CCC" w14:textId="77777777" w:rsidR="00656B29" w:rsidRPr="00E54371" w:rsidRDefault="00656B29" w:rsidP="004F3FCC">
            <w:pPr>
              <w:rPr>
                <w:rFonts w:ascii="Tahoma" w:hAnsi="Tahoma" w:cs="Tahoma"/>
              </w:rPr>
            </w:pPr>
            <w:r w:rsidRPr="00E54371">
              <w:rPr>
                <w:rFonts w:ascii="Tahoma" w:hAnsi="Tahoma" w:cs="Tahoma"/>
                <w:b/>
                <w:bCs/>
                <w:color w:val="FF0000"/>
              </w:rPr>
              <w:t>TM</w:t>
            </w:r>
            <w:r w:rsidRPr="00E54371">
              <w:rPr>
                <w:rFonts w:ascii="Tahoma" w:hAnsi="Tahoma" w:cs="Tahoma"/>
              </w:rPr>
              <w:t xml:space="preserve"> – Program type – Text module (fixed)</w:t>
            </w:r>
          </w:p>
        </w:tc>
      </w:tr>
      <w:tr w:rsidR="00656B29" w14:paraId="67770010" w14:textId="77777777" w:rsidTr="00503361">
        <w:trPr>
          <w:trHeight w:val="288"/>
          <w:trPrChange w:id="272" w:author="Raphael Donor" w:date="2020-08-03T20:49:00Z">
            <w:trPr>
              <w:trHeight w:val="288"/>
            </w:trPr>
          </w:trPrChange>
        </w:trPr>
        <w:tc>
          <w:tcPr>
            <w:tcW w:w="1606" w:type="dxa"/>
            <w:vMerge/>
            <w:shd w:val="clear" w:color="auto" w:fill="auto"/>
            <w:tcPrChange w:id="273" w:author="Raphael Donor" w:date="2020-08-03T20:49:00Z">
              <w:tcPr>
                <w:tcW w:w="1606" w:type="dxa"/>
                <w:vMerge/>
                <w:shd w:val="clear" w:color="auto" w:fill="auto"/>
              </w:tcPr>
            </w:tcPrChange>
          </w:tcPr>
          <w:p w14:paraId="17C95595" w14:textId="77777777" w:rsidR="00656B29" w:rsidRPr="00E54371" w:rsidRDefault="00656B29" w:rsidP="004F3FCC">
            <w:pPr>
              <w:rPr>
                <w:rFonts w:ascii="Tahoma" w:hAnsi="Tahoma" w:cs="Tahoma"/>
                <w:b/>
                <w:bCs/>
              </w:rPr>
            </w:pPr>
          </w:p>
        </w:tc>
        <w:tc>
          <w:tcPr>
            <w:tcW w:w="5759" w:type="dxa"/>
            <w:gridSpan w:val="5"/>
            <w:shd w:val="clear" w:color="auto" w:fill="auto"/>
            <w:tcPrChange w:id="274" w:author="Raphael Donor" w:date="2020-08-03T20:49:00Z">
              <w:tcPr>
                <w:tcW w:w="5754" w:type="dxa"/>
                <w:gridSpan w:val="5"/>
                <w:shd w:val="clear" w:color="auto" w:fill="auto"/>
              </w:tcPr>
            </w:tcPrChange>
          </w:tcPr>
          <w:p w14:paraId="21E4F425" w14:textId="77777777" w:rsidR="00656B29" w:rsidRPr="00E54371" w:rsidRDefault="00656B29" w:rsidP="004F3FCC">
            <w:pPr>
              <w:rPr>
                <w:rFonts w:ascii="Tahoma" w:hAnsi="Tahoma" w:cs="Tahoma"/>
              </w:rPr>
            </w:pPr>
            <w:r w:rsidRPr="00E54371">
              <w:rPr>
                <w:rFonts w:ascii="Tahoma" w:hAnsi="Tahoma" w:cs="Tahoma"/>
                <w:b/>
                <w:bCs/>
                <w:color w:val="FF0000"/>
              </w:rPr>
              <w:t>_</w:t>
            </w:r>
            <w:r w:rsidRPr="00E54371">
              <w:rPr>
                <w:rFonts w:ascii="Tahoma" w:hAnsi="Tahoma" w:cs="Tahoma"/>
              </w:rPr>
              <w:t xml:space="preserve"> – Separator</w:t>
            </w:r>
          </w:p>
        </w:tc>
      </w:tr>
      <w:tr w:rsidR="00656B29" w14:paraId="4B6E2111" w14:textId="77777777" w:rsidTr="00503361">
        <w:trPr>
          <w:trHeight w:val="288"/>
          <w:trPrChange w:id="275" w:author="Raphael Donor" w:date="2020-08-03T20:49:00Z">
            <w:trPr>
              <w:trHeight w:val="288"/>
            </w:trPr>
          </w:trPrChange>
        </w:trPr>
        <w:tc>
          <w:tcPr>
            <w:tcW w:w="1606" w:type="dxa"/>
            <w:vMerge/>
            <w:shd w:val="clear" w:color="auto" w:fill="auto"/>
            <w:tcPrChange w:id="276" w:author="Raphael Donor" w:date="2020-08-03T20:49:00Z">
              <w:tcPr>
                <w:tcW w:w="1606" w:type="dxa"/>
                <w:vMerge/>
                <w:shd w:val="clear" w:color="auto" w:fill="auto"/>
              </w:tcPr>
            </w:tcPrChange>
          </w:tcPr>
          <w:p w14:paraId="5B4A50BC" w14:textId="77777777" w:rsidR="00656B29" w:rsidRPr="00E54371" w:rsidRDefault="00656B29" w:rsidP="004F3FCC">
            <w:pPr>
              <w:rPr>
                <w:rFonts w:ascii="Tahoma" w:hAnsi="Tahoma" w:cs="Tahoma"/>
                <w:b/>
                <w:bCs/>
              </w:rPr>
            </w:pPr>
          </w:p>
        </w:tc>
        <w:tc>
          <w:tcPr>
            <w:tcW w:w="5759" w:type="dxa"/>
            <w:gridSpan w:val="5"/>
            <w:shd w:val="clear" w:color="auto" w:fill="auto"/>
            <w:tcPrChange w:id="277" w:author="Raphael Donor" w:date="2020-08-03T20:49:00Z">
              <w:tcPr>
                <w:tcW w:w="5754" w:type="dxa"/>
                <w:gridSpan w:val="5"/>
                <w:shd w:val="clear" w:color="auto" w:fill="auto"/>
              </w:tcPr>
            </w:tcPrChange>
          </w:tcPr>
          <w:p w14:paraId="4D081DDA" w14:textId="77777777" w:rsidR="00656B29" w:rsidRPr="00E54371" w:rsidRDefault="00656B29" w:rsidP="004F3FCC">
            <w:pPr>
              <w:rPr>
                <w:rFonts w:ascii="Tahoma" w:hAnsi="Tahoma" w:cs="Tahoma"/>
              </w:rPr>
            </w:pPr>
            <w:r w:rsidRPr="00E54371">
              <w:rPr>
                <w:rFonts w:ascii="Tahoma" w:hAnsi="Tahoma" w:cs="Tahoma"/>
                <w:b/>
                <w:bCs/>
                <w:color w:val="FF0000"/>
              </w:rPr>
              <w:t>&lt;desc&gt;</w:t>
            </w:r>
            <w:r w:rsidRPr="00E54371">
              <w:rPr>
                <w:rFonts w:ascii="Tahoma" w:hAnsi="Tahoma" w:cs="Tahoma"/>
              </w:rPr>
              <w:t xml:space="preserve"> - Free text (description)</w:t>
            </w:r>
          </w:p>
        </w:tc>
      </w:tr>
      <w:tr w:rsidR="00656B29" w14:paraId="0D6D1D48" w14:textId="77777777" w:rsidTr="00503361">
        <w:trPr>
          <w:trHeight w:val="288"/>
          <w:trPrChange w:id="278" w:author="Raphael Donor" w:date="2020-08-03T20:49:00Z">
            <w:trPr>
              <w:trHeight w:val="288"/>
            </w:trPr>
          </w:trPrChange>
        </w:trPr>
        <w:tc>
          <w:tcPr>
            <w:tcW w:w="1606" w:type="dxa"/>
            <w:vMerge/>
            <w:shd w:val="clear" w:color="auto" w:fill="auto"/>
            <w:tcPrChange w:id="279" w:author="Raphael Donor" w:date="2020-08-03T20:49:00Z">
              <w:tcPr>
                <w:tcW w:w="1606" w:type="dxa"/>
                <w:vMerge/>
                <w:shd w:val="clear" w:color="auto" w:fill="auto"/>
              </w:tcPr>
            </w:tcPrChange>
          </w:tcPr>
          <w:p w14:paraId="5AF76017" w14:textId="77777777" w:rsidR="00656B29" w:rsidRPr="00E54371" w:rsidRDefault="00656B29" w:rsidP="004F3FCC">
            <w:pPr>
              <w:rPr>
                <w:rFonts w:ascii="Tahoma" w:hAnsi="Tahoma" w:cs="Tahoma"/>
                <w:b/>
                <w:bCs/>
              </w:rPr>
            </w:pPr>
          </w:p>
        </w:tc>
        <w:tc>
          <w:tcPr>
            <w:tcW w:w="5759" w:type="dxa"/>
            <w:gridSpan w:val="5"/>
            <w:shd w:val="clear" w:color="auto" w:fill="auto"/>
            <w:tcPrChange w:id="280" w:author="Raphael Donor" w:date="2020-08-03T20:49:00Z">
              <w:tcPr>
                <w:tcW w:w="5754" w:type="dxa"/>
                <w:gridSpan w:val="5"/>
                <w:shd w:val="clear" w:color="auto" w:fill="auto"/>
              </w:tcPr>
            </w:tcPrChange>
          </w:tcPr>
          <w:p w14:paraId="5F2E472B" w14:textId="77777777" w:rsidR="00656B29" w:rsidRPr="00E54371" w:rsidRDefault="00656B29" w:rsidP="004F3FCC">
            <w:pPr>
              <w:rPr>
                <w:rFonts w:ascii="Tahoma" w:hAnsi="Tahoma" w:cs="Tahoma"/>
                <w:b/>
                <w:bCs/>
                <w:color w:val="FF0000"/>
              </w:rPr>
            </w:pPr>
            <w:r w:rsidRPr="00E54371">
              <w:rPr>
                <w:rFonts w:ascii="Tahoma" w:hAnsi="Tahoma" w:cs="Tahoma"/>
                <w:b/>
                <w:bCs/>
                <w:color w:val="FF0000"/>
              </w:rPr>
              <w:t>Ex. Z</w:t>
            </w:r>
            <w:del w:id="281" w:author="Raphael Donor" w:date="2020-08-03T20:48:00Z">
              <w:r w:rsidRPr="00E54371" w:rsidDel="005156B9">
                <w:rPr>
                  <w:rFonts w:ascii="Tahoma" w:hAnsi="Tahoma" w:cs="Tahoma"/>
                  <w:b/>
                  <w:bCs/>
                  <w:color w:val="FF0000"/>
                </w:rPr>
                <w:delText>NA</w:delText>
              </w:r>
            </w:del>
            <w:r w:rsidRPr="00E54371">
              <w:rPr>
                <w:rFonts w:ascii="Tahoma" w:hAnsi="Tahoma" w:cs="Tahoma"/>
                <w:b/>
                <w:bCs/>
                <w:color w:val="FF0000"/>
              </w:rPr>
              <w:t>FITM_PAYFORM_TXT1</w:t>
            </w:r>
          </w:p>
        </w:tc>
      </w:tr>
    </w:tbl>
    <w:p w14:paraId="2E0912C6" w14:textId="77777777" w:rsidR="00807A66" w:rsidRDefault="00807A66" w:rsidP="00807A66"/>
    <w:p w14:paraId="2D21F193" w14:textId="77777777" w:rsidR="00807A66" w:rsidRPr="00807A66" w:rsidRDefault="00807A66" w:rsidP="00807A66">
      <w:pPr>
        <w:pStyle w:val="ListParagraph"/>
        <w:numPr>
          <w:ilvl w:val="0"/>
          <w:numId w:val="7"/>
        </w:numPr>
        <w:rPr>
          <w:vanish/>
        </w:rPr>
      </w:pPr>
    </w:p>
    <w:p w14:paraId="0A3D5E5C" w14:textId="77777777" w:rsidR="00807A66" w:rsidRPr="00807A66" w:rsidRDefault="00807A66" w:rsidP="00807A66">
      <w:pPr>
        <w:pStyle w:val="ListParagraph"/>
        <w:numPr>
          <w:ilvl w:val="0"/>
          <w:numId w:val="7"/>
        </w:numPr>
        <w:rPr>
          <w:vanish/>
        </w:rPr>
      </w:pPr>
    </w:p>
    <w:p w14:paraId="6F59AD9C" w14:textId="77777777" w:rsidR="00807A66" w:rsidRPr="00807A66" w:rsidRDefault="00807A66" w:rsidP="00807A66">
      <w:pPr>
        <w:pStyle w:val="ListParagraph"/>
        <w:numPr>
          <w:ilvl w:val="0"/>
          <w:numId w:val="7"/>
        </w:numPr>
        <w:rPr>
          <w:vanish/>
        </w:rPr>
      </w:pPr>
    </w:p>
    <w:p w14:paraId="5E6630BB" w14:textId="77777777" w:rsidR="00807A66" w:rsidRPr="00807A66" w:rsidRDefault="00807A66" w:rsidP="00807A66">
      <w:pPr>
        <w:pStyle w:val="ListParagraph"/>
        <w:keepNext/>
        <w:numPr>
          <w:ilvl w:val="1"/>
          <w:numId w:val="7"/>
        </w:numPr>
        <w:spacing w:before="240" w:after="60"/>
        <w:outlineLvl w:val="1"/>
        <w:rPr>
          <w:b/>
          <w:vanish/>
        </w:rPr>
      </w:pPr>
    </w:p>
    <w:p w14:paraId="116867E7" w14:textId="77777777" w:rsidR="00807A66" w:rsidRPr="00807A66" w:rsidRDefault="00807A66" w:rsidP="00807A66">
      <w:pPr>
        <w:pStyle w:val="ListParagraph"/>
        <w:keepNext/>
        <w:numPr>
          <w:ilvl w:val="2"/>
          <w:numId w:val="7"/>
        </w:numPr>
        <w:spacing w:before="240" w:after="60"/>
        <w:outlineLvl w:val="2"/>
        <w:rPr>
          <w:i/>
          <w:vanish/>
        </w:rPr>
      </w:pPr>
    </w:p>
    <w:p w14:paraId="6D66C6F5" w14:textId="77777777" w:rsidR="00807A66" w:rsidRPr="00807A66" w:rsidRDefault="00807A66" w:rsidP="00807A66">
      <w:pPr>
        <w:pStyle w:val="ListParagraph"/>
        <w:keepNext/>
        <w:numPr>
          <w:ilvl w:val="2"/>
          <w:numId w:val="7"/>
        </w:numPr>
        <w:spacing w:before="240" w:after="60"/>
        <w:outlineLvl w:val="2"/>
        <w:rPr>
          <w:i/>
          <w:vanish/>
        </w:rPr>
      </w:pPr>
    </w:p>
    <w:p w14:paraId="1AEB8E22" w14:textId="77777777" w:rsidR="00807A66" w:rsidRPr="00807A66" w:rsidRDefault="00807A66" w:rsidP="00807A66">
      <w:pPr>
        <w:pStyle w:val="ListParagraph"/>
        <w:keepNext/>
        <w:numPr>
          <w:ilvl w:val="2"/>
          <w:numId w:val="7"/>
        </w:numPr>
        <w:spacing w:before="240" w:after="60"/>
        <w:outlineLvl w:val="2"/>
        <w:rPr>
          <w:i/>
          <w:vanish/>
        </w:rPr>
      </w:pPr>
    </w:p>
    <w:p w14:paraId="59B85BD5" w14:textId="77777777" w:rsidR="00807A66" w:rsidRPr="009D09F3" w:rsidRDefault="00807A66" w:rsidP="00807A66">
      <w:pPr>
        <w:pStyle w:val="Heading3"/>
        <w:numPr>
          <w:ilvl w:val="0"/>
          <w:numId w:val="0"/>
        </w:numPr>
        <w:rPr>
          <w:rFonts w:ascii="Tahoma" w:hAnsi="Tahoma" w:cs="Tahoma"/>
        </w:rPr>
      </w:pPr>
      <w:bookmarkStart w:id="282" w:name="_Toc62037284"/>
      <w:r w:rsidRPr="00393866">
        <w:rPr>
          <w:rFonts w:ascii="Tahoma" w:hAnsi="Tahoma" w:cs="Tahoma"/>
        </w:rPr>
        <w:t>3.1.</w:t>
      </w:r>
      <w:r>
        <w:rPr>
          <w:rFonts w:ascii="Tahoma" w:hAnsi="Tahoma" w:cs="Tahoma"/>
        </w:rPr>
        <w:t>4</w:t>
      </w:r>
      <w:r w:rsidRPr="00393866">
        <w:rPr>
          <w:rFonts w:ascii="Tahoma" w:hAnsi="Tahoma" w:cs="Tahoma"/>
        </w:rPr>
        <w:tab/>
      </w:r>
      <w:r>
        <w:rPr>
          <w:rFonts w:ascii="Tahoma" w:hAnsi="Tahoma" w:cs="Tahoma"/>
        </w:rPr>
        <w:t>Adobe Forms / Interface</w:t>
      </w:r>
      <w:bookmarkEnd w:id="282"/>
    </w:p>
    <w:p w14:paraId="10A7DE09" w14:textId="77777777" w:rsidR="00807A66" w:rsidRDefault="00807A66" w:rsidP="00807A6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Change w:id="283" w:author="Raphael Donor" w:date="2020-08-03T20:50:00Z">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PrChange>
      </w:tblPr>
      <w:tblGrid>
        <w:gridCol w:w="1606"/>
        <w:gridCol w:w="392"/>
        <w:gridCol w:w="545"/>
        <w:gridCol w:w="535"/>
        <w:gridCol w:w="369"/>
        <w:gridCol w:w="3869"/>
        <w:tblGridChange w:id="284">
          <w:tblGrid>
            <w:gridCol w:w="1606"/>
            <w:gridCol w:w="392"/>
            <w:gridCol w:w="1085"/>
            <w:gridCol w:w="520"/>
            <w:gridCol w:w="369"/>
            <w:gridCol w:w="3330"/>
            <w:gridCol w:w="5"/>
          </w:tblGrid>
        </w:tblGridChange>
      </w:tblGrid>
      <w:tr w:rsidR="00503361" w14:paraId="28E09161" w14:textId="77777777" w:rsidTr="00503361">
        <w:trPr>
          <w:trHeight w:val="350"/>
          <w:trPrChange w:id="285" w:author="Raphael Donor" w:date="2020-08-03T20:50:00Z">
            <w:trPr>
              <w:gridAfter w:val="0"/>
              <w:trHeight w:val="350"/>
            </w:trPr>
          </w:trPrChange>
        </w:trPr>
        <w:tc>
          <w:tcPr>
            <w:tcW w:w="1606" w:type="dxa"/>
            <w:shd w:val="clear" w:color="auto" w:fill="auto"/>
            <w:tcPrChange w:id="286" w:author="Raphael Donor" w:date="2020-08-03T20:50:00Z">
              <w:tcPr>
                <w:tcW w:w="1606" w:type="dxa"/>
                <w:shd w:val="clear" w:color="auto" w:fill="auto"/>
              </w:tcPr>
            </w:tcPrChange>
          </w:tcPr>
          <w:p w14:paraId="12FDC914" w14:textId="77777777" w:rsidR="00503361" w:rsidRPr="00E54371" w:rsidRDefault="00503361" w:rsidP="00807A66">
            <w:pPr>
              <w:rPr>
                <w:rFonts w:ascii="Tahoma" w:hAnsi="Tahoma" w:cs="Tahoma"/>
                <w:b/>
                <w:bCs/>
                <w:sz w:val="24"/>
                <w:szCs w:val="24"/>
              </w:rPr>
            </w:pPr>
            <w:r w:rsidRPr="00E54371">
              <w:rPr>
                <w:rFonts w:ascii="Tahoma" w:hAnsi="Tahoma" w:cs="Tahoma"/>
                <w:b/>
                <w:bCs/>
                <w:sz w:val="24"/>
                <w:szCs w:val="24"/>
              </w:rPr>
              <w:t>Format</w:t>
            </w:r>
          </w:p>
        </w:tc>
        <w:tc>
          <w:tcPr>
            <w:tcW w:w="392" w:type="dxa"/>
            <w:shd w:val="clear" w:color="auto" w:fill="auto"/>
            <w:tcPrChange w:id="287" w:author="Raphael Donor" w:date="2020-08-03T20:50:00Z">
              <w:tcPr>
                <w:tcW w:w="392" w:type="dxa"/>
                <w:shd w:val="clear" w:color="auto" w:fill="auto"/>
              </w:tcPr>
            </w:tcPrChange>
          </w:tcPr>
          <w:p w14:paraId="2D17B485" w14:textId="77777777" w:rsidR="00503361" w:rsidRPr="00E54371" w:rsidRDefault="00503361" w:rsidP="00807A66">
            <w:pPr>
              <w:rPr>
                <w:rFonts w:ascii="Tahoma" w:hAnsi="Tahoma" w:cs="Tahoma"/>
                <w:b/>
                <w:bCs/>
                <w:sz w:val="24"/>
                <w:szCs w:val="24"/>
              </w:rPr>
            </w:pPr>
            <w:r w:rsidRPr="00E54371">
              <w:rPr>
                <w:rFonts w:ascii="Tahoma" w:hAnsi="Tahoma" w:cs="Tahoma"/>
                <w:b/>
                <w:bCs/>
                <w:sz w:val="24"/>
                <w:szCs w:val="24"/>
              </w:rPr>
              <w:t>Z</w:t>
            </w:r>
          </w:p>
        </w:tc>
        <w:tc>
          <w:tcPr>
            <w:tcW w:w="545" w:type="dxa"/>
            <w:shd w:val="clear" w:color="auto" w:fill="auto"/>
            <w:tcPrChange w:id="288" w:author="Raphael Donor" w:date="2020-08-03T20:50:00Z">
              <w:tcPr>
                <w:tcW w:w="1085" w:type="dxa"/>
                <w:shd w:val="clear" w:color="auto" w:fill="auto"/>
              </w:tcPr>
            </w:tcPrChange>
          </w:tcPr>
          <w:p w14:paraId="6E5D7AE8" w14:textId="77777777" w:rsidR="00503361" w:rsidRPr="00E54371" w:rsidDel="00503361" w:rsidRDefault="00503361" w:rsidP="00807A66">
            <w:pPr>
              <w:rPr>
                <w:del w:id="289" w:author="Raphael Donor" w:date="2020-08-03T20:50:00Z"/>
                <w:rFonts w:ascii="Tahoma" w:hAnsi="Tahoma" w:cs="Tahoma"/>
                <w:b/>
                <w:bCs/>
                <w:sz w:val="24"/>
                <w:szCs w:val="24"/>
              </w:rPr>
            </w:pPr>
            <w:del w:id="290" w:author="Raphael Donor" w:date="2020-08-03T20:50:00Z">
              <w:r w:rsidRPr="00E54371" w:rsidDel="00503361">
                <w:rPr>
                  <w:rFonts w:ascii="Tahoma" w:hAnsi="Tahoma" w:cs="Tahoma"/>
                  <w:b/>
                  <w:bCs/>
                  <w:sz w:val="24"/>
                  <w:szCs w:val="24"/>
                </w:rPr>
                <w:delText>XX</w:delText>
              </w:r>
            </w:del>
          </w:p>
          <w:p w14:paraId="07094DC2" w14:textId="65725616" w:rsidR="00503361" w:rsidRPr="00E54371" w:rsidRDefault="00503361" w:rsidP="00807A66">
            <w:pPr>
              <w:rPr>
                <w:rFonts w:ascii="Tahoma" w:hAnsi="Tahoma" w:cs="Tahoma"/>
                <w:b/>
                <w:bCs/>
                <w:sz w:val="24"/>
                <w:szCs w:val="24"/>
              </w:rPr>
            </w:pPr>
            <w:r w:rsidRPr="00E54371">
              <w:rPr>
                <w:rFonts w:ascii="Tahoma" w:hAnsi="Tahoma" w:cs="Tahoma"/>
                <w:b/>
                <w:bCs/>
                <w:sz w:val="24"/>
                <w:szCs w:val="24"/>
              </w:rPr>
              <w:t>YY</w:t>
            </w:r>
          </w:p>
        </w:tc>
        <w:tc>
          <w:tcPr>
            <w:tcW w:w="535" w:type="dxa"/>
            <w:shd w:val="clear" w:color="auto" w:fill="auto"/>
            <w:tcPrChange w:id="291" w:author="Raphael Donor" w:date="2020-08-03T20:50:00Z">
              <w:tcPr>
                <w:tcW w:w="520" w:type="dxa"/>
                <w:shd w:val="clear" w:color="auto" w:fill="auto"/>
              </w:tcPr>
            </w:tcPrChange>
          </w:tcPr>
          <w:p w14:paraId="0AF8C999" w14:textId="77777777" w:rsidR="00503361" w:rsidRPr="00E54371" w:rsidRDefault="00503361" w:rsidP="00807A66">
            <w:pPr>
              <w:rPr>
                <w:rFonts w:ascii="Tahoma" w:hAnsi="Tahoma" w:cs="Tahoma"/>
                <w:b/>
                <w:bCs/>
                <w:sz w:val="24"/>
                <w:szCs w:val="24"/>
              </w:rPr>
            </w:pPr>
            <w:r w:rsidRPr="00E54371">
              <w:rPr>
                <w:rFonts w:ascii="Tahoma" w:hAnsi="Tahoma" w:cs="Tahoma"/>
                <w:b/>
                <w:bCs/>
                <w:sz w:val="24"/>
                <w:szCs w:val="24"/>
              </w:rPr>
              <w:t>AF</w:t>
            </w:r>
          </w:p>
        </w:tc>
        <w:tc>
          <w:tcPr>
            <w:tcW w:w="360" w:type="dxa"/>
            <w:shd w:val="clear" w:color="auto" w:fill="auto"/>
            <w:tcPrChange w:id="292" w:author="Raphael Donor" w:date="2020-08-03T20:50:00Z">
              <w:tcPr>
                <w:tcW w:w="369" w:type="dxa"/>
                <w:shd w:val="clear" w:color="auto" w:fill="auto"/>
              </w:tcPr>
            </w:tcPrChange>
          </w:tcPr>
          <w:p w14:paraId="055AA174" w14:textId="77777777" w:rsidR="00503361" w:rsidRPr="00E54371" w:rsidRDefault="00503361" w:rsidP="00807A66">
            <w:pPr>
              <w:rPr>
                <w:rFonts w:ascii="Tahoma" w:hAnsi="Tahoma" w:cs="Tahoma"/>
                <w:b/>
                <w:bCs/>
                <w:sz w:val="24"/>
                <w:szCs w:val="24"/>
              </w:rPr>
            </w:pPr>
            <w:r w:rsidRPr="00E54371">
              <w:rPr>
                <w:rFonts w:ascii="Tahoma" w:hAnsi="Tahoma" w:cs="Tahoma"/>
                <w:b/>
                <w:bCs/>
                <w:sz w:val="24"/>
                <w:szCs w:val="24"/>
              </w:rPr>
              <w:t>_</w:t>
            </w:r>
          </w:p>
        </w:tc>
        <w:tc>
          <w:tcPr>
            <w:tcW w:w="3869" w:type="dxa"/>
            <w:shd w:val="clear" w:color="auto" w:fill="auto"/>
            <w:tcPrChange w:id="293" w:author="Raphael Donor" w:date="2020-08-03T20:50:00Z">
              <w:tcPr>
                <w:tcW w:w="3330" w:type="dxa"/>
                <w:shd w:val="clear" w:color="auto" w:fill="auto"/>
              </w:tcPr>
            </w:tcPrChange>
          </w:tcPr>
          <w:p w14:paraId="00F09714" w14:textId="77777777" w:rsidR="00503361" w:rsidRPr="00E54371" w:rsidRDefault="00503361" w:rsidP="00807A66">
            <w:pPr>
              <w:rPr>
                <w:rFonts w:ascii="Tahoma" w:hAnsi="Tahoma" w:cs="Tahoma"/>
                <w:b/>
                <w:bCs/>
                <w:sz w:val="24"/>
                <w:szCs w:val="24"/>
              </w:rPr>
            </w:pPr>
            <w:r w:rsidRPr="00E54371">
              <w:rPr>
                <w:rFonts w:ascii="Tahoma" w:hAnsi="Tahoma" w:cs="Tahoma"/>
                <w:b/>
                <w:bCs/>
                <w:sz w:val="24"/>
                <w:szCs w:val="24"/>
              </w:rPr>
              <w:t>&lt;desc&gt;</w:t>
            </w:r>
          </w:p>
        </w:tc>
      </w:tr>
      <w:tr w:rsidR="00807A66" w14:paraId="2E94DE4C" w14:textId="77777777" w:rsidTr="00503361">
        <w:trPr>
          <w:trHeight w:val="288"/>
          <w:trPrChange w:id="294" w:author="Raphael Donor" w:date="2020-08-03T20:50:00Z">
            <w:trPr>
              <w:trHeight w:val="288"/>
            </w:trPr>
          </w:trPrChange>
        </w:trPr>
        <w:tc>
          <w:tcPr>
            <w:tcW w:w="1606" w:type="dxa"/>
            <w:vMerge w:val="restart"/>
            <w:shd w:val="clear" w:color="auto" w:fill="auto"/>
            <w:tcPrChange w:id="295" w:author="Raphael Donor" w:date="2020-08-03T20:50:00Z">
              <w:tcPr>
                <w:tcW w:w="1606" w:type="dxa"/>
                <w:vMerge w:val="restart"/>
                <w:shd w:val="clear" w:color="auto" w:fill="auto"/>
              </w:tcPr>
            </w:tcPrChange>
          </w:tcPr>
          <w:p w14:paraId="4A35ED6D" w14:textId="77777777" w:rsidR="00807A66" w:rsidRPr="00E54371" w:rsidRDefault="00807A66" w:rsidP="00807A66">
            <w:pPr>
              <w:rPr>
                <w:rFonts w:ascii="Tahoma" w:hAnsi="Tahoma" w:cs="Tahoma"/>
                <w:b/>
                <w:bCs/>
              </w:rPr>
            </w:pPr>
          </w:p>
        </w:tc>
        <w:tc>
          <w:tcPr>
            <w:tcW w:w="5701" w:type="dxa"/>
            <w:gridSpan w:val="5"/>
            <w:shd w:val="clear" w:color="auto" w:fill="auto"/>
            <w:tcPrChange w:id="296" w:author="Raphael Donor" w:date="2020-08-03T20:50:00Z">
              <w:tcPr>
                <w:tcW w:w="5696" w:type="dxa"/>
                <w:gridSpan w:val="6"/>
                <w:shd w:val="clear" w:color="auto" w:fill="auto"/>
              </w:tcPr>
            </w:tcPrChange>
          </w:tcPr>
          <w:p w14:paraId="11E23841" w14:textId="77777777" w:rsidR="00807A66" w:rsidRPr="00E54371" w:rsidRDefault="00807A66" w:rsidP="00807A66">
            <w:pPr>
              <w:rPr>
                <w:rFonts w:ascii="Tahoma" w:hAnsi="Tahoma" w:cs="Tahoma"/>
              </w:rPr>
            </w:pPr>
            <w:r w:rsidRPr="00E54371">
              <w:rPr>
                <w:rFonts w:ascii="Tahoma" w:hAnsi="Tahoma" w:cs="Tahoma"/>
                <w:b/>
                <w:bCs/>
                <w:color w:val="FF0000"/>
              </w:rPr>
              <w:t>Z</w:t>
            </w:r>
            <w:r w:rsidRPr="00E54371">
              <w:rPr>
                <w:rFonts w:ascii="Tahoma" w:hAnsi="Tahoma" w:cs="Tahoma"/>
              </w:rPr>
              <w:t xml:space="preserve"> – Namespace (fixed)</w:t>
            </w:r>
          </w:p>
        </w:tc>
      </w:tr>
      <w:tr w:rsidR="00807A66" w14:paraId="78A686F1" w14:textId="77777777" w:rsidTr="00503361">
        <w:trPr>
          <w:trHeight w:val="288"/>
          <w:trPrChange w:id="297" w:author="Raphael Donor" w:date="2020-08-03T20:50:00Z">
            <w:trPr>
              <w:trHeight w:val="288"/>
            </w:trPr>
          </w:trPrChange>
        </w:trPr>
        <w:tc>
          <w:tcPr>
            <w:tcW w:w="1606" w:type="dxa"/>
            <w:vMerge/>
            <w:shd w:val="clear" w:color="auto" w:fill="auto"/>
            <w:tcPrChange w:id="298" w:author="Raphael Donor" w:date="2020-08-03T20:50:00Z">
              <w:tcPr>
                <w:tcW w:w="1606" w:type="dxa"/>
                <w:vMerge/>
                <w:shd w:val="clear" w:color="auto" w:fill="auto"/>
              </w:tcPr>
            </w:tcPrChange>
          </w:tcPr>
          <w:p w14:paraId="2EE2D0E7" w14:textId="77777777" w:rsidR="00807A66" w:rsidRPr="00E54371" w:rsidRDefault="00807A66" w:rsidP="00807A66">
            <w:pPr>
              <w:rPr>
                <w:rFonts w:ascii="Tahoma" w:hAnsi="Tahoma" w:cs="Tahoma"/>
                <w:b/>
                <w:bCs/>
              </w:rPr>
            </w:pPr>
          </w:p>
        </w:tc>
        <w:tc>
          <w:tcPr>
            <w:tcW w:w="5701" w:type="dxa"/>
            <w:gridSpan w:val="5"/>
            <w:shd w:val="clear" w:color="auto" w:fill="auto"/>
            <w:tcPrChange w:id="299" w:author="Raphael Donor" w:date="2020-08-03T20:50:00Z">
              <w:tcPr>
                <w:tcW w:w="5696" w:type="dxa"/>
                <w:gridSpan w:val="6"/>
                <w:shd w:val="clear" w:color="auto" w:fill="auto"/>
              </w:tcPr>
            </w:tcPrChange>
          </w:tcPr>
          <w:p w14:paraId="4E74F9F8" w14:textId="77777777" w:rsidR="00807A66" w:rsidRPr="00E54371" w:rsidRDefault="00807A66" w:rsidP="00807A66">
            <w:pPr>
              <w:rPr>
                <w:rFonts w:ascii="Tahoma" w:hAnsi="Tahoma" w:cs="Tahoma"/>
              </w:rPr>
            </w:pPr>
            <w:r w:rsidRPr="00E54371">
              <w:rPr>
                <w:rFonts w:ascii="Tahoma" w:hAnsi="Tahoma" w:cs="Tahoma"/>
                <w:b/>
                <w:bCs/>
                <w:color w:val="FF0000"/>
              </w:rPr>
              <w:t>YY</w:t>
            </w:r>
            <w:r w:rsidRPr="00E54371">
              <w:rPr>
                <w:rFonts w:ascii="Tahoma" w:hAnsi="Tahoma" w:cs="Tahoma"/>
              </w:rPr>
              <w:t xml:space="preserve"> – Module (see table 2.2)</w:t>
            </w:r>
          </w:p>
        </w:tc>
      </w:tr>
      <w:tr w:rsidR="00807A66" w14:paraId="09A6C60F" w14:textId="77777777" w:rsidTr="00503361">
        <w:trPr>
          <w:trHeight w:val="288"/>
          <w:trPrChange w:id="300" w:author="Raphael Donor" w:date="2020-08-03T20:50:00Z">
            <w:trPr>
              <w:trHeight w:val="288"/>
            </w:trPr>
          </w:trPrChange>
        </w:trPr>
        <w:tc>
          <w:tcPr>
            <w:tcW w:w="1606" w:type="dxa"/>
            <w:vMerge/>
            <w:shd w:val="clear" w:color="auto" w:fill="auto"/>
            <w:tcPrChange w:id="301" w:author="Raphael Donor" w:date="2020-08-03T20:50:00Z">
              <w:tcPr>
                <w:tcW w:w="1606" w:type="dxa"/>
                <w:vMerge/>
                <w:shd w:val="clear" w:color="auto" w:fill="auto"/>
              </w:tcPr>
            </w:tcPrChange>
          </w:tcPr>
          <w:p w14:paraId="2793C250" w14:textId="77777777" w:rsidR="00807A66" w:rsidRPr="00E54371" w:rsidRDefault="00807A66" w:rsidP="00807A66">
            <w:pPr>
              <w:rPr>
                <w:rFonts w:ascii="Tahoma" w:hAnsi="Tahoma" w:cs="Tahoma"/>
                <w:b/>
                <w:bCs/>
              </w:rPr>
            </w:pPr>
          </w:p>
        </w:tc>
        <w:tc>
          <w:tcPr>
            <w:tcW w:w="5701" w:type="dxa"/>
            <w:gridSpan w:val="5"/>
            <w:shd w:val="clear" w:color="auto" w:fill="auto"/>
            <w:tcPrChange w:id="302" w:author="Raphael Donor" w:date="2020-08-03T20:50:00Z">
              <w:tcPr>
                <w:tcW w:w="5696" w:type="dxa"/>
                <w:gridSpan w:val="6"/>
                <w:shd w:val="clear" w:color="auto" w:fill="auto"/>
              </w:tcPr>
            </w:tcPrChange>
          </w:tcPr>
          <w:p w14:paraId="6A924D27" w14:textId="77777777" w:rsidR="00807A66" w:rsidRPr="00E54371" w:rsidRDefault="00807A66" w:rsidP="00807A66">
            <w:pPr>
              <w:rPr>
                <w:rFonts w:ascii="Tahoma" w:hAnsi="Tahoma" w:cs="Tahoma"/>
              </w:rPr>
            </w:pPr>
            <w:r w:rsidRPr="00E54371">
              <w:rPr>
                <w:rFonts w:ascii="Tahoma" w:hAnsi="Tahoma" w:cs="Tahoma"/>
                <w:b/>
                <w:bCs/>
                <w:color w:val="FF0000"/>
              </w:rPr>
              <w:t>AF</w:t>
            </w:r>
            <w:r w:rsidRPr="00E54371">
              <w:rPr>
                <w:rFonts w:ascii="Tahoma" w:hAnsi="Tahoma" w:cs="Tahoma"/>
              </w:rPr>
              <w:t xml:space="preserve"> – Program type – Adobe Forms / Interface (fixed)</w:t>
            </w:r>
          </w:p>
        </w:tc>
      </w:tr>
      <w:tr w:rsidR="00807A66" w14:paraId="6D4B3BD6" w14:textId="77777777" w:rsidTr="00503361">
        <w:trPr>
          <w:trHeight w:val="288"/>
          <w:trPrChange w:id="303" w:author="Raphael Donor" w:date="2020-08-03T20:50:00Z">
            <w:trPr>
              <w:trHeight w:val="288"/>
            </w:trPr>
          </w:trPrChange>
        </w:trPr>
        <w:tc>
          <w:tcPr>
            <w:tcW w:w="1606" w:type="dxa"/>
            <w:vMerge/>
            <w:shd w:val="clear" w:color="auto" w:fill="auto"/>
            <w:tcPrChange w:id="304" w:author="Raphael Donor" w:date="2020-08-03T20:50:00Z">
              <w:tcPr>
                <w:tcW w:w="1606" w:type="dxa"/>
                <w:vMerge/>
                <w:shd w:val="clear" w:color="auto" w:fill="auto"/>
              </w:tcPr>
            </w:tcPrChange>
          </w:tcPr>
          <w:p w14:paraId="5E08EEB6" w14:textId="77777777" w:rsidR="00807A66" w:rsidRPr="00E54371" w:rsidRDefault="00807A66" w:rsidP="00807A66">
            <w:pPr>
              <w:rPr>
                <w:rFonts w:ascii="Tahoma" w:hAnsi="Tahoma" w:cs="Tahoma"/>
                <w:b/>
                <w:bCs/>
              </w:rPr>
            </w:pPr>
          </w:p>
        </w:tc>
        <w:tc>
          <w:tcPr>
            <w:tcW w:w="5701" w:type="dxa"/>
            <w:gridSpan w:val="5"/>
            <w:shd w:val="clear" w:color="auto" w:fill="auto"/>
            <w:tcPrChange w:id="305" w:author="Raphael Donor" w:date="2020-08-03T20:50:00Z">
              <w:tcPr>
                <w:tcW w:w="5696" w:type="dxa"/>
                <w:gridSpan w:val="6"/>
                <w:shd w:val="clear" w:color="auto" w:fill="auto"/>
              </w:tcPr>
            </w:tcPrChange>
          </w:tcPr>
          <w:p w14:paraId="17BA9DFA" w14:textId="77777777" w:rsidR="00807A66" w:rsidRPr="00E54371" w:rsidRDefault="00807A66" w:rsidP="00807A66">
            <w:pPr>
              <w:rPr>
                <w:rFonts w:ascii="Tahoma" w:hAnsi="Tahoma" w:cs="Tahoma"/>
              </w:rPr>
            </w:pPr>
            <w:r w:rsidRPr="00E54371">
              <w:rPr>
                <w:rFonts w:ascii="Tahoma" w:hAnsi="Tahoma" w:cs="Tahoma"/>
                <w:b/>
                <w:bCs/>
                <w:color w:val="FF0000"/>
              </w:rPr>
              <w:t>_</w:t>
            </w:r>
            <w:r w:rsidRPr="00E54371">
              <w:rPr>
                <w:rFonts w:ascii="Tahoma" w:hAnsi="Tahoma" w:cs="Tahoma"/>
              </w:rPr>
              <w:t xml:space="preserve"> – Separator</w:t>
            </w:r>
          </w:p>
        </w:tc>
      </w:tr>
      <w:tr w:rsidR="00807A66" w14:paraId="08585347" w14:textId="77777777" w:rsidTr="00503361">
        <w:trPr>
          <w:trHeight w:val="288"/>
          <w:trPrChange w:id="306" w:author="Raphael Donor" w:date="2020-08-03T20:50:00Z">
            <w:trPr>
              <w:trHeight w:val="288"/>
            </w:trPr>
          </w:trPrChange>
        </w:trPr>
        <w:tc>
          <w:tcPr>
            <w:tcW w:w="1606" w:type="dxa"/>
            <w:vMerge/>
            <w:shd w:val="clear" w:color="auto" w:fill="auto"/>
            <w:tcPrChange w:id="307" w:author="Raphael Donor" w:date="2020-08-03T20:50:00Z">
              <w:tcPr>
                <w:tcW w:w="1606" w:type="dxa"/>
                <w:vMerge/>
                <w:shd w:val="clear" w:color="auto" w:fill="auto"/>
              </w:tcPr>
            </w:tcPrChange>
          </w:tcPr>
          <w:p w14:paraId="7A436D89" w14:textId="77777777" w:rsidR="00807A66" w:rsidRPr="00E54371" w:rsidRDefault="00807A66" w:rsidP="00807A66">
            <w:pPr>
              <w:rPr>
                <w:rFonts w:ascii="Tahoma" w:hAnsi="Tahoma" w:cs="Tahoma"/>
                <w:b/>
                <w:bCs/>
              </w:rPr>
            </w:pPr>
          </w:p>
        </w:tc>
        <w:tc>
          <w:tcPr>
            <w:tcW w:w="5701" w:type="dxa"/>
            <w:gridSpan w:val="5"/>
            <w:shd w:val="clear" w:color="auto" w:fill="auto"/>
            <w:tcPrChange w:id="308" w:author="Raphael Donor" w:date="2020-08-03T20:50:00Z">
              <w:tcPr>
                <w:tcW w:w="5696" w:type="dxa"/>
                <w:gridSpan w:val="6"/>
                <w:shd w:val="clear" w:color="auto" w:fill="auto"/>
              </w:tcPr>
            </w:tcPrChange>
          </w:tcPr>
          <w:p w14:paraId="07CE1716" w14:textId="77777777" w:rsidR="00807A66" w:rsidRPr="00E54371" w:rsidRDefault="00807A66" w:rsidP="00807A66">
            <w:pPr>
              <w:rPr>
                <w:rFonts w:ascii="Tahoma" w:hAnsi="Tahoma" w:cs="Tahoma"/>
              </w:rPr>
            </w:pPr>
            <w:r w:rsidRPr="00E54371">
              <w:rPr>
                <w:rFonts w:ascii="Tahoma" w:hAnsi="Tahoma" w:cs="Tahoma"/>
                <w:b/>
                <w:bCs/>
                <w:color w:val="FF0000"/>
              </w:rPr>
              <w:t>&lt;desc&gt;</w:t>
            </w:r>
            <w:r w:rsidRPr="00E54371">
              <w:rPr>
                <w:rFonts w:ascii="Tahoma" w:hAnsi="Tahoma" w:cs="Tahoma"/>
              </w:rPr>
              <w:t xml:space="preserve"> - Free text (description)</w:t>
            </w:r>
          </w:p>
        </w:tc>
      </w:tr>
      <w:tr w:rsidR="00807A66" w14:paraId="7ADEAC7A" w14:textId="77777777" w:rsidTr="00503361">
        <w:trPr>
          <w:trHeight w:val="288"/>
          <w:trPrChange w:id="309" w:author="Raphael Donor" w:date="2020-08-03T20:50:00Z">
            <w:trPr>
              <w:trHeight w:val="288"/>
            </w:trPr>
          </w:trPrChange>
        </w:trPr>
        <w:tc>
          <w:tcPr>
            <w:tcW w:w="1606" w:type="dxa"/>
            <w:vMerge/>
            <w:shd w:val="clear" w:color="auto" w:fill="auto"/>
            <w:tcPrChange w:id="310" w:author="Raphael Donor" w:date="2020-08-03T20:50:00Z">
              <w:tcPr>
                <w:tcW w:w="1606" w:type="dxa"/>
                <w:vMerge/>
                <w:shd w:val="clear" w:color="auto" w:fill="auto"/>
              </w:tcPr>
            </w:tcPrChange>
          </w:tcPr>
          <w:p w14:paraId="3F7F8BAE" w14:textId="77777777" w:rsidR="00807A66" w:rsidRPr="00E54371" w:rsidRDefault="00807A66" w:rsidP="00807A66">
            <w:pPr>
              <w:rPr>
                <w:rFonts w:ascii="Tahoma" w:hAnsi="Tahoma" w:cs="Tahoma"/>
                <w:b/>
                <w:bCs/>
              </w:rPr>
            </w:pPr>
          </w:p>
        </w:tc>
        <w:tc>
          <w:tcPr>
            <w:tcW w:w="5701" w:type="dxa"/>
            <w:gridSpan w:val="5"/>
            <w:shd w:val="clear" w:color="auto" w:fill="auto"/>
            <w:tcPrChange w:id="311" w:author="Raphael Donor" w:date="2020-08-03T20:50:00Z">
              <w:tcPr>
                <w:tcW w:w="5696" w:type="dxa"/>
                <w:gridSpan w:val="6"/>
                <w:shd w:val="clear" w:color="auto" w:fill="auto"/>
              </w:tcPr>
            </w:tcPrChange>
          </w:tcPr>
          <w:p w14:paraId="1B1E7797" w14:textId="77777777" w:rsidR="00807A66" w:rsidRPr="00E54371" w:rsidRDefault="00807A66" w:rsidP="00807A66">
            <w:pPr>
              <w:rPr>
                <w:rFonts w:ascii="Tahoma" w:hAnsi="Tahoma" w:cs="Tahoma"/>
                <w:b/>
                <w:bCs/>
                <w:color w:val="FF0000"/>
              </w:rPr>
            </w:pPr>
            <w:r w:rsidRPr="00E54371">
              <w:rPr>
                <w:rFonts w:ascii="Tahoma" w:hAnsi="Tahoma" w:cs="Tahoma"/>
                <w:b/>
                <w:bCs/>
                <w:color w:val="FF0000"/>
              </w:rPr>
              <w:t>Ex. Z</w:t>
            </w:r>
            <w:del w:id="312" w:author="Raphael Donor" w:date="2020-08-03T20:50:00Z">
              <w:r w:rsidRPr="00E54371" w:rsidDel="007D7672">
                <w:rPr>
                  <w:rFonts w:ascii="Tahoma" w:hAnsi="Tahoma" w:cs="Tahoma"/>
                  <w:b/>
                  <w:bCs/>
                  <w:color w:val="FF0000"/>
                </w:rPr>
                <w:delText>NA</w:delText>
              </w:r>
            </w:del>
            <w:r w:rsidRPr="00E54371">
              <w:rPr>
                <w:rFonts w:ascii="Tahoma" w:hAnsi="Tahoma" w:cs="Tahoma"/>
                <w:b/>
                <w:bCs/>
                <w:color w:val="FF0000"/>
              </w:rPr>
              <w:t>FIAF_PAYFORM</w:t>
            </w:r>
          </w:p>
        </w:tc>
      </w:tr>
    </w:tbl>
    <w:p w14:paraId="4B8BAF3E" w14:textId="77777777" w:rsidR="00807A66" w:rsidRPr="00807A66" w:rsidRDefault="00807A66" w:rsidP="008052D5"/>
    <w:p w14:paraId="0AD4E8E4" w14:textId="5251812A" w:rsidR="00964B63" w:rsidRPr="00964B63" w:rsidRDefault="00D803A7" w:rsidP="00807A66">
      <w:pPr>
        <w:pStyle w:val="Heading3"/>
        <w:numPr>
          <w:ilvl w:val="0"/>
          <w:numId w:val="0"/>
        </w:numPr>
        <w:rPr>
          <w:rFonts w:ascii="Tahoma" w:hAnsi="Tahoma" w:cs="Tahoma"/>
        </w:rPr>
      </w:pPr>
      <w:bookmarkStart w:id="313" w:name="_Toc62037285"/>
      <w:r w:rsidRPr="00393866">
        <w:rPr>
          <w:rFonts w:ascii="Tahoma" w:hAnsi="Tahoma" w:cs="Tahoma"/>
        </w:rPr>
        <w:t>3.1.</w:t>
      </w:r>
      <w:r w:rsidR="00807A66">
        <w:rPr>
          <w:rFonts w:ascii="Tahoma" w:hAnsi="Tahoma" w:cs="Tahoma"/>
        </w:rPr>
        <w:t>5</w:t>
      </w:r>
      <w:r w:rsidRPr="00393866">
        <w:rPr>
          <w:rFonts w:ascii="Tahoma" w:hAnsi="Tahoma" w:cs="Tahoma"/>
        </w:rPr>
        <w:tab/>
      </w:r>
      <w:r w:rsidR="005E1BE2" w:rsidRPr="00393866">
        <w:rPr>
          <w:rFonts w:ascii="Tahoma" w:hAnsi="Tahoma" w:cs="Tahoma"/>
        </w:rPr>
        <w:t>Program Includes</w:t>
      </w:r>
      <w:bookmarkEnd w:id="185"/>
      <w:bookmarkEnd w:id="313"/>
    </w:p>
    <w:p w14:paraId="24F72688" w14:textId="77777777" w:rsidR="005E1BE2" w:rsidRPr="00393866" w:rsidRDefault="005E1BE2">
      <w:pPr>
        <w:rPr>
          <w:rFonts w:ascii="Tahoma" w:hAnsi="Tahoma" w:cs="Tahoma"/>
        </w:rPr>
      </w:pPr>
    </w:p>
    <w:p w14:paraId="388DEF9F" w14:textId="77777777" w:rsidR="005E1BE2" w:rsidRDefault="005E1BE2">
      <w:pPr>
        <w:rPr>
          <w:rFonts w:ascii="Tahoma" w:hAnsi="Tahoma" w:cs="Tahoma"/>
        </w:rPr>
      </w:pPr>
      <w:r w:rsidRPr="00393866">
        <w:rPr>
          <w:rFonts w:ascii="Tahoma" w:hAnsi="Tahoma" w:cs="Tahoma"/>
        </w:rPr>
        <w:t>Any ABAP/4 “Include” program will follow the standards for ABAP/4 program names and will be a program type “I” in the attribute field.</w:t>
      </w:r>
    </w:p>
    <w:p w14:paraId="382E73CA" w14:textId="77777777" w:rsidR="00807A66" w:rsidRPr="00393866" w:rsidRDefault="00807A66">
      <w:pPr>
        <w:rPr>
          <w:rFonts w:ascii="Tahoma" w:hAnsi="Tahoma" w:cs="Tahoma"/>
        </w:rPr>
      </w:pPr>
      <w:r>
        <w:rPr>
          <w:rFonts w:ascii="Tahoma" w:hAnsi="Tahoma" w:cs="Tahoma"/>
        </w:rPr>
        <w:br/>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Change w:id="314" w:author="Raphael Donor" w:date="2020-08-03T20:51:00Z">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PrChange>
      </w:tblPr>
      <w:tblGrid>
        <w:gridCol w:w="1606"/>
        <w:gridCol w:w="392"/>
        <w:gridCol w:w="545"/>
        <w:gridCol w:w="445"/>
        <w:gridCol w:w="1170"/>
        <w:gridCol w:w="369"/>
        <w:gridCol w:w="2751"/>
        <w:tblGridChange w:id="315">
          <w:tblGrid>
            <w:gridCol w:w="1606"/>
            <w:gridCol w:w="392"/>
            <w:gridCol w:w="1085"/>
            <w:gridCol w:w="369"/>
            <w:gridCol w:w="1156"/>
            <w:gridCol w:w="369"/>
            <w:gridCol w:w="2287"/>
            <w:gridCol w:w="5"/>
          </w:tblGrid>
        </w:tblGridChange>
      </w:tblGrid>
      <w:tr w:rsidR="007D7672" w14:paraId="4DEBC3F3" w14:textId="77777777" w:rsidTr="007D7672">
        <w:trPr>
          <w:trHeight w:val="350"/>
          <w:trPrChange w:id="316" w:author="Raphael Donor" w:date="2020-08-03T20:51:00Z">
            <w:trPr>
              <w:gridAfter w:val="0"/>
              <w:trHeight w:val="350"/>
            </w:trPr>
          </w:trPrChange>
        </w:trPr>
        <w:tc>
          <w:tcPr>
            <w:tcW w:w="1606" w:type="dxa"/>
            <w:shd w:val="clear" w:color="auto" w:fill="auto"/>
            <w:tcPrChange w:id="317" w:author="Raphael Donor" w:date="2020-08-03T20:51:00Z">
              <w:tcPr>
                <w:tcW w:w="1606" w:type="dxa"/>
                <w:shd w:val="clear" w:color="auto" w:fill="auto"/>
              </w:tcPr>
            </w:tcPrChange>
          </w:tcPr>
          <w:p w14:paraId="691CDBBB" w14:textId="77777777" w:rsidR="007D7672" w:rsidRPr="00E54371" w:rsidRDefault="007D7672" w:rsidP="00807A66">
            <w:pPr>
              <w:rPr>
                <w:rFonts w:ascii="Tahoma" w:hAnsi="Tahoma" w:cs="Tahoma"/>
                <w:b/>
                <w:bCs/>
                <w:sz w:val="24"/>
                <w:szCs w:val="24"/>
              </w:rPr>
            </w:pPr>
            <w:r w:rsidRPr="00E54371">
              <w:rPr>
                <w:rFonts w:ascii="Tahoma" w:hAnsi="Tahoma" w:cs="Tahoma"/>
                <w:b/>
                <w:bCs/>
                <w:sz w:val="24"/>
                <w:szCs w:val="24"/>
              </w:rPr>
              <w:t>Format</w:t>
            </w:r>
          </w:p>
        </w:tc>
        <w:tc>
          <w:tcPr>
            <w:tcW w:w="392" w:type="dxa"/>
            <w:shd w:val="clear" w:color="auto" w:fill="auto"/>
            <w:tcPrChange w:id="318" w:author="Raphael Donor" w:date="2020-08-03T20:51:00Z">
              <w:tcPr>
                <w:tcW w:w="392" w:type="dxa"/>
                <w:shd w:val="clear" w:color="auto" w:fill="auto"/>
              </w:tcPr>
            </w:tcPrChange>
          </w:tcPr>
          <w:p w14:paraId="13267C7D" w14:textId="77777777" w:rsidR="007D7672" w:rsidRPr="00E54371" w:rsidRDefault="007D7672" w:rsidP="00807A66">
            <w:pPr>
              <w:rPr>
                <w:rFonts w:ascii="Tahoma" w:hAnsi="Tahoma" w:cs="Tahoma"/>
                <w:b/>
                <w:bCs/>
                <w:sz w:val="24"/>
                <w:szCs w:val="24"/>
              </w:rPr>
            </w:pPr>
            <w:r w:rsidRPr="00E54371">
              <w:rPr>
                <w:rFonts w:ascii="Tahoma" w:hAnsi="Tahoma" w:cs="Tahoma"/>
                <w:b/>
                <w:bCs/>
                <w:sz w:val="24"/>
                <w:szCs w:val="24"/>
              </w:rPr>
              <w:t>Z</w:t>
            </w:r>
          </w:p>
        </w:tc>
        <w:tc>
          <w:tcPr>
            <w:tcW w:w="545" w:type="dxa"/>
            <w:shd w:val="clear" w:color="auto" w:fill="auto"/>
            <w:tcPrChange w:id="319" w:author="Raphael Donor" w:date="2020-08-03T20:51:00Z">
              <w:tcPr>
                <w:tcW w:w="1085" w:type="dxa"/>
                <w:shd w:val="clear" w:color="auto" w:fill="auto"/>
              </w:tcPr>
            </w:tcPrChange>
          </w:tcPr>
          <w:p w14:paraId="05C861FC" w14:textId="77777777" w:rsidR="007D7672" w:rsidRPr="00E54371" w:rsidDel="007D7672" w:rsidRDefault="007D7672" w:rsidP="00807A66">
            <w:pPr>
              <w:rPr>
                <w:del w:id="320" w:author="Raphael Donor" w:date="2020-08-03T20:51:00Z"/>
                <w:rFonts w:ascii="Tahoma" w:hAnsi="Tahoma" w:cs="Tahoma"/>
                <w:b/>
                <w:bCs/>
                <w:sz w:val="24"/>
                <w:szCs w:val="24"/>
              </w:rPr>
            </w:pPr>
            <w:del w:id="321" w:author="Raphael Donor" w:date="2020-08-03T20:51:00Z">
              <w:r w:rsidRPr="00E54371" w:rsidDel="007D7672">
                <w:rPr>
                  <w:rFonts w:ascii="Tahoma" w:hAnsi="Tahoma" w:cs="Tahoma"/>
                  <w:b/>
                  <w:bCs/>
                  <w:sz w:val="24"/>
                  <w:szCs w:val="24"/>
                </w:rPr>
                <w:delText>XX</w:delText>
              </w:r>
            </w:del>
          </w:p>
          <w:p w14:paraId="16D96654" w14:textId="7DBAE3F6" w:rsidR="007D7672" w:rsidRPr="00E54371" w:rsidRDefault="007D7672" w:rsidP="00807A66">
            <w:pPr>
              <w:rPr>
                <w:rFonts w:ascii="Tahoma" w:hAnsi="Tahoma" w:cs="Tahoma"/>
                <w:b/>
                <w:bCs/>
                <w:sz w:val="24"/>
                <w:szCs w:val="24"/>
              </w:rPr>
            </w:pPr>
            <w:r w:rsidRPr="00E54371">
              <w:rPr>
                <w:rFonts w:ascii="Tahoma" w:hAnsi="Tahoma" w:cs="Tahoma"/>
                <w:b/>
                <w:bCs/>
                <w:sz w:val="24"/>
                <w:szCs w:val="24"/>
              </w:rPr>
              <w:t>YY</w:t>
            </w:r>
          </w:p>
        </w:tc>
        <w:tc>
          <w:tcPr>
            <w:tcW w:w="445" w:type="dxa"/>
            <w:shd w:val="clear" w:color="auto" w:fill="auto"/>
            <w:tcPrChange w:id="322" w:author="Raphael Donor" w:date="2020-08-03T20:51:00Z">
              <w:tcPr>
                <w:tcW w:w="369" w:type="dxa"/>
                <w:shd w:val="clear" w:color="auto" w:fill="auto"/>
              </w:tcPr>
            </w:tcPrChange>
          </w:tcPr>
          <w:p w14:paraId="42005CDF" w14:textId="77777777" w:rsidR="007D7672" w:rsidRPr="00E54371" w:rsidRDefault="007D7672" w:rsidP="00807A66">
            <w:pPr>
              <w:rPr>
                <w:rFonts w:ascii="Tahoma" w:hAnsi="Tahoma" w:cs="Tahoma"/>
                <w:b/>
                <w:bCs/>
                <w:sz w:val="24"/>
                <w:szCs w:val="24"/>
              </w:rPr>
            </w:pPr>
            <w:r w:rsidRPr="00E54371">
              <w:rPr>
                <w:rFonts w:ascii="Tahoma" w:hAnsi="Tahoma" w:cs="Tahoma"/>
                <w:b/>
                <w:bCs/>
                <w:sz w:val="24"/>
                <w:szCs w:val="24"/>
              </w:rPr>
              <w:t>_</w:t>
            </w:r>
          </w:p>
        </w:tc>
        <w:tc>
          <w:tcPr>
            <w:tcW w:w="1170" w:type="dxa"/>
            <w:shd w:val="clear" w:color="auto" w:fill="auto"/>
            <w:tcPrChange w:id="323" w:author="Raphael Donor" w:date="2020-08-03T20:51:00Z">
              <w:tcPr>
                <w:tcW w:w="1156" w:type="dxa"/>
                <w:shd w:val="clear" w:color="auto" w:fill="auto"/>
              </w:tcPr>
            </w:tcPrChange>
          </w:tcPr>
          <w:p w14:paraId="22F7BE31" w14:textId="77777777" w:rsidR="007D7672" w:rsidRPr="00E54371" w:rsidRDefault="007D7672" w:rsidP="00807A66">
            <w:pPr>
              <w:rPr>
                <w:rFonts w:ascii="Tahoma" w:hAnsi="Tahoma" w:cs="Tahoma"/>
                <w:b/>
                <w:bCs/>
                <w:sz w:val="24"/>
                <w:szCs w:val="24"/>
              </w:rPr>
            </w:pPr>
            <w:r w:rsidRPr="00E54371">
              <w:rPr>
                <w:rFonts w:ascii="Tahoma" w:hAnsi="Tahoma" w:cs="Tahoma"/>
                <w:b/>
                <w:bCs/>
                <w:sz w:val="24"/>
                <w:szCs w:val="24"/>
              </w:rPr>
              <w:t>&lt;desc&gt;</w:t>
            </w:r>
          </w:p>
        </w:tc>
        <w:tc>
          <w:tcPr>
            <w:tcW w:w="360" w:type="dxa"/>
            <w:shd w:val="clear" w:color="auto" w:fill="auto"/>
            <w:tcPrChange w:id="324" w:author="Raphael Donor" w:date="2020-08-03T20:51:00Z">
              <w:tcPr>
                <w:tcW w:w="369" w:type="dxa"/>
                <w:shd w:val="clear" w:color="auto" w:fill="auto"/>
              </w:tcPr>
            </w:tcPrChange>
          </w:tcPr>
          <w:p w14:paraId="154815DA" w14:textId="77777777" w:rsidR="007D7672" w:rsidRPr="00E54371" w:rsidRDefault="007D7672" w:rsidP="00807A66">
            <w:pPr>
              <w:rPr>
                <w:rFonts w:ascii="Tahoma" w:hAnsi="Tahoma" w:cs="Tahoma"/>
                <w:b/>
                <w:bCs/>
                <w:sz w:val="24"/>
                <w:szCs w:val="24"/>
              </w:rPr>
            </w:pPr>
            <w:r w:rsidRPr="00E54371">
              <w:rPr>
                <w:rFonts w:ascii="Tahoma" w:hAnsi="Tahoma" w:cs="Tahoma"/>
                <w:b/>
                <w:bCs/>
                <w:sz w:val="24"/>
                <w:szCs w:val="24"/>
              </w:rPr>
              <w:t>_</w:t>
            </w:r>
          </w:p>
        </w:tc>
        <w:tc>
          <w:tcPr>
            <w:tcW w:w="2751" w:type="dxa"/>
            <w:shd w:val="clear" w:color="auto" w:fill="auto"/>
            <w:tcPrChange w:id="325" w:author="Raphael Donor" w:date="2020-08-03T20:51:00Z">
              <w:tcPr>
                <w:tcW w:w="2287" w:type="dxa"/>
                <w:shd w:val="clear" w:color="auto" w:fill="auto"/>
              </w:tcPr>
            </w:tcPrChange>
          </w:tcPr>
          <w:p w14:paraId="097AFA94" w14:textId="77777777" w:rsidR="007D7672" w:rsidRPr="00E54371" w:rsidRDefault="007D7672" w:rsidP="00807A66">
            <w:pPr>
              <w:rPr>
                <w:rFonts w:ascii="Tahoma" w:hAnsi="Tahoma" w:cs="Tahoma"/>
                <w:b/>
                <w:bCs/>
                <w:sz w:val="24"/>
                <w:szCs w:val="24"/>
              </w:rPr>
            </w:pPr>
            <w:r w:rsidRPr="00E54371">
              <w:rPr>
                <w:rFonts w:ascii="Tahoma" w:hAnsi="Tahoma" w:cs="Tahoma"/>
                <w:b/>
                <w:bCs/>
                <w:sz w:val="24"/>
                <w:szCs w:val="24"/>
              </w:rPr>
              <w:t>&lt;type&gt;</w:t>
            </w:r>
          </w:p>
        </w:tc>
      </w:tr>
      <w:tr w:rsidR="00807A66" w14:paraId="03640908" w14:textId="77777777" w:rsidTr="007D7672">
        <w:trPr>
          <w:trHeight w:val="288"/>
          <w:trPrChange w:id="326" w:author="Raphael Donor" w:date="2020-08-03T20:51:00Z">
            <w:trPr>
              <w:trHeight w:val="288"/>
            </w:trPr>
          </w:trPrChange>
        </w:trPr>
        <w:tc>
          <w:tcPr>
            <w:tcW w:w="1606" w:type="dxa"/>
            <w:vMerge w:val="restart"/>
            <w:shd w:val="clear" w:color="auto" w:fill="auto"/>
            <w:tcPrChange w:id="327" w:author="Raphael Donor" w:date="2020-08-03T20:51:00Z">
              <w:tcPr>
                <w:tcW w:w="1606" w:type="dxa"/>
                <w:vMerge w:val="restart"/>
                <w:shd w:val="clear" w:color="auto" w:fill="auto"/>
              </w:tcPr>
            </w:tcPrChange>
          </w:tcPr>
          <w:p w14:paraId="68C9265A" w14:textId="6B045AC1" w:rsidR="00807A66" w:rsidRPr="00E54371" w:rsidRDefault="00807A66" w:rsidP="00807A66">
            <w:pPr>
              <w:rPr>
                <w:rFonts w:ascii="Tahoma" w:hAnsi="Tahoma" w:cs="Tahoma"/>
              </w:rPr>
            </w:pPr>
          </w:p>
        </w:tc>
        <w:tc>
          <w:tcPr>
            <w:tcW w:w="5663" w:type="dxa"/>
            <w:gridSpan w:val="6"/>
            <w:shd w:val="clear" w:color="auto" w:fill="auto"/>
            <w:tcPrChange w:id="328" w:author="Raphael Donor" w:date="2020-08-03T20:51:00Z">
              <w:tcPr>
                <w:tcW w:w="5658" w:type="dxa"/>
                <w:gridSpan w:val="7"/>
                <w:shd w:val="clear" w:color="auto" w:fill="auto"/>
              </w:tcPr>
            </w:tcPrChange>
          </w:tcPr>
          <w:p w14:paraId="07D14C2D" w14:textId="77777777" w:rsidR="00807A66" w:rsidRPr="00E54371" w:rsidRDefault="00807A66" w:rsidP="00807A66">
            <w:pPr>
              <w:rPr>
                <w:rFonts w:ascii="Tahoma" w:hAnsi="Tahoma" w:cs="Tahoma"/>
              </w:rPr>
            </w:pPr>
            <w:r w:rsidRPr="00E54371">
              <w:rPr>
                <w:rFonts w:ascii="Tahoma" w:hAnsi="Tahoma" w:cs="Tahoma"/>
                <w:b/>
                <w:bCs/>
                <w:color w:val="FF0000"/>
              </w:rPr>
              <w:t>Z</w:t>
            </w:r>
            <w:r w:rsidRPr="00E54371">
              <w:rPr>
                <w:rFonts w:ascii="Tahoma" w:hAnsi="Tahoma" w:cs="Tahoma"/>
              </w:rPr>
              <w:t xml:space="preserve"> – Namespace (fixed)</w:t>
            </w:r>
          </w:p>
        </w:tc>
      </w:tr>
      <w:tr w:rsidR="00807A66" w14:paraId="5942C7F7" w14:textId="77777777" w:rsidTr="007D7672">
        <w:trPr>
          <w:trHeight w:val="288"/>
          <w:trPrChange w:id="329" w:author="Raphael Donor" w:date="2020-08-03T20:51:00Z">
            <w:trPr>
              <w:trHeight w:val="288"/>
            </w:trPr>
          </w:trPrChange>
        </w:trPr>
        <w:tc>
          <w:tcPr>
            <w:tcW w:w="1606" w:type="dxa"/>
            <w:vMerge/>
            <w:shd w:val="clear" w:color="auto" w:fill="auto"/>
            <w:tcPrChange w:id="330" w:author="Raphael Donor" w:date="2020-08-03T20:51:00Z">
              <w:tcPr>
                <w:tcW w:w="1606" w:type="dxa"/>
                <w:vMerge/>
                <w:shd w:val="clear" w:color="auto" w:fill="auto"/>
              </w:tcPr>
            </w:tcPrChange>
          </w:tcPr>
          <w:p w14:paraId="6A3DA557" w14:textId="77777777" w:rsidR="00807A66" w:rsidRPr="00E54371" w:rsidRDefault="00807A66" w:rsidP="00807A66">
            <w:pPr>
              <w:rPr>
                <w:rFonts w:ascii="Tahoma" w:hAnsi="Tahoma" w:cs="Tahoma"/>
                <w:b/>
                <w:bCs/>
              </w:rPr>
            </w:pPr>
          </w:p>
        </w:tc>
        <w:tc>
          <w:tcPr>
            <w:tcW w:w="5663" w:type="dxa"/>
            <w:gridSpan w:val="6"/>
            <w:shd w:val="clear" w:color="auto" w:fill="auto"/>
            <w:tcPrChange w:id="331" w:author="Raphael Donor" w:date="2020-08-03T20:51:00Z">
              <w:tcPr>
                <w:tcW w:w="5658" w:type="dxa"/>
                <w:gridSpan w:val="7"/>
                <w:shd w:val="clear" w:color="auto" w:fill="auto"/>
              </w:tcPr>
            </w:tcPrChange>
          </w:tcPr>
          <w:p w14:paraId="59FCFB55" w14:textId="77777777" w:rsidR="00807A66" w:rsidRPr="00E54371" w:rsidRDefault="00807A66" w:rsidP="00807A66">
            <w:pPr>
              <w:rPr>
                <w:rFonts w:ascii="Tahoma" w:hAnsi="Tahoma" w:cs="Tahoma"/>
              </w:rPr>
            </w:pPr>
            <w:r w:rsidRPr="00E54371">
              <w:rPr>
                <w:rFonts w:ascii="Tahoma" w:hAnsi="Tahoma" w:cs="Tahoma"/>
                <w:b/>
                <w:bCs/>
                <w:color w:val="FF0000"/>
              </w:rPr>
              <w:t>YY</w:t>
            </w:r>
            <w:r w:rsidRPr="00E54371">
              <w:rPr>
                <w:rFonts w:ascii="Tahoma" w:hAnsi="Tahoma" w:cs="Tahoma"/>
              </w:rPr>
              <w:t xml:space="preserve"> – Module (see table 2.2)</w:t>
            </w:r>
          </w:p>
        </w:tc>
      </w:tr>
      <w:tr w:rsidR="00807A66" w14:paraId="6C50AC20" w14:textId="77777777" w:rsidTr="007D7672">
        <w:trPr>
          <w:trHeight w:val="288"/>
          <w:trPrChange w:id="332" w:author="Raphael Donor" w:date="2020-08-03T20:51:00Z">
            <w:trPr>
              <w:trHeight w:val="288"/>
            </w:trPr>
          </w:trPrChange>
        </w:trPr>
        <w:tc>
          <w:tcPr>
            <w:tcW w:w="1606" w:type="dxa"/>
            <w:vMerge/>
            <w:shd w:val="clear" w:color="auto" w:fill="auto"/>
            <w:tcPrChange w:id="333" w:author="Raphael Donor" w:date="2020-08-03T20:51:00Z">
              <w:tcPr>
                <w:tcW w:w="1606" w:type="dxa"/>
                <w:vMerge/>
                <w:shd w:val="clear" w:color="auto" w:fill="auto"/>
              </w:tcPr>
            </w:tcPrChange>
          </w:tcPr>
          <w:p w14:paraId="7740DEDB" w14:textId="77777777" w:rsidR="00807A66" w:rsidRPr="00E54371" w:rsidRDefault="00807A66" w:rsidP="00807A66">
            <w:pPr>
              <w:rPr>
                <w:rFonts w:ascii="Tahoma" w:hAnsi="Tahoma" w:cs="Tahoma"/>
                <w:b/>
                <w:bCs/>
              </w:rPr>
            </w:pPr>
          </w:p>
        </w:tc>
        <w:tc>
          <w:tcPr>
            <w:tcW w:w="5663" w:type="dxa"/>
            <w:gridSpan w:val="6"/>
            <w:shd w:val="clear" w:color="auto" w:fill="auto"/>
            <w:tcPrChange w:id="334" w:author="Raphael Donor" w:date="2020-08-03T20:51:00Z">
              <w:tcPr>
                <w:tcW w:w="5658" w:type="dxa"/>
                <w:gridSpan w:val="7"/>
                <w:shd w:val="clear" w:color="auto" w:fill="auto"/>
              </w:tcPr>
            </w:tcPrChange>
          </w:tcPr>
          <w:p w14:paraId="0EB26170" w14:textId="77777777" w:rsidR="00807A66" w:rsidRPr="00E54371" w:rsidRDefault="00807A66" w:rsidP="00807A66">
            <w:pPr>
              <w:rPr>
                <w:rFonts w:ascii="Tahoma" w:hAnsi="Tahoma" w:cs="Tahoma"/>
              </w:rPr>
            </w:pPr>
            <w:r w:rsidRPr="00E54371">
              <w:rPr>
                <w:rFonts w:ascii="Tahoma" w:hAnsi="Tahoma" w:cs="Tahoma"/>
                <w:b/>
                <w:bCs/>
                <w:color w:val="FF0000"/>
              </w:rPr>
              <w:t>_</w:t>
            </w:r>
            <w:r w:rsidRPr="00E54371">
              <w:rPr>
                <w:rFonts w:ascii="Tahoma" w:hAnsi="Tahoma" w:cs="Tahoma"/>
              </w:rPr>
              <w:t xml:space="preserve"> – Separator</w:t>
            </w:r>
          </w:p>
        </w:tc>
      </w:tr>
      <w:tr w:rsidR="00807A66" w14:paraId="5C292636" w14:textId="77777777" w:rsidTr="007D7672">
        <w:trPr>
          <w:trHeight w:val="288"/>
          <w:trPrChange w:id="335" w:author="Raphael Donor" w:date="2020-08-03T20:51:00Z">
            <w:trPr>
              <w:trHeight w:val="288"/>
            </w:trPr>
          </w:trPrChange>
        </w:trPr>
        <w:tc>
          <w:tcPr>
            <w:tcW w:w="1606" w:type="dxa"/>
            <w:vMerge/>
            <w:shd w:val="clear" w:color="auto" w:fill="auto"/>
            <w:tcPrChange w:id="336" w:author="Raphael Donor" w:date="2020-08-03T20:51:00Z">
              <w:tcPr>
                <w:tcW w:w="1606" w:type="dxa"/>
                <w:vMerge/>
                <w:shd w:val="clear" w:color="auto" w:fill="auto"/>
              </w:tcPr>
            </w:tcPrChange>
          </w:tcPr>
          <w:p w14:paraId="6DE8286E" w14:textId="77777777" w:rsidR="00807A66" w:rsidRPr="00E54371" w:rsidRDefault="00807A66" w:rsidP="00807A66">
            <w:pPr>
              <w:rPr>
                <w:rFonts w:ascii="Tahoma" w:hAnsi="Tahoma" w:cs="Tahoma"/>
                <w:b/>
                <w:bCs/>
              </w:rPr>
            </w:pPr>
          </w:p>
        </w:tc>
        <w:tc>
          <w:tcPr>
            <w:tcW w:w="5663" w:type="dxa"/>
            <w:gridSpan w:val="6"/>
            <w:shd w:val="clear" w:color="auto" w:fill="auto"/>
            <w:tcPrChange w:id="337" w:author="Raphael Donor" w:date="2020-08-03T20:51:00Z">
              <w:tcPr>
                <w:tcW w:w="5658" w:type="dxa"/>
                <w:gridSpan w:val="7"/>
                <w:shd w:val="clear" w:color="auto" w:fill="auto"/>
              </w:tcPr>
            </w:tcPrChange>
          </w:tcPr>
          <w:p w14:paraId="7E63F7DF" w14:textId="77777777" w:rsidR="00807A66" w:rsidRPr="00E54371" w:rsidRDefault="00807A66" w:rsidP="00807A66">
            <w:pPr>
              <w:rPr>
                <w:rFonts w:ascii="Tahoma" w:hAnsi="Tahoma" w:cs="Tahoma"/>
              </w:rPr>
            </w:pPr>
            <w:r w:rsidRPr="00E54371">
              <w:rPr>
                <w:rFonts w:ascii="Tahoma" w:hAnsi="Tahoma" w:cs="Tahoma"/>
                <w:b/>
                <w:bCs/>
                <w:color w:val="FF0000"/>
              </w:rPr>
              <w:t>&lt;desc&gt;</w:t>
            </w:r>
            <w:r w:rsidRPr="00E54371">
              <w:rPr>
                <w:rFonts w:ascii="Tahoma" w:hAnsi="Tahoma" w:cs="Tahoma"/>
              </w:rPr>
              <w:t xml:space="preserve"> - Free text (description)</w:t>
            </w:r>
          </w:p>
        </w:tc>
      </w:tr>
      <w:tr w:rsidR="007F50E3" w14:paraId="79F8F2CD" w14:textId="77777777" w:rsidTr="007D7672">
        <w:trPr>
          <w:trHeight w:val="288"/>
          <w:trPrChange w:id="338" w:author="Raphael Donor" w:date="2020-08-03T20:51:00Z">
            <w:trPr>
              <w:trHeight w:val="288"/>
            </w:trPr>
          </w:trPrChange>
        </w:trPr>
        <w:tc>
          <w:tcPr>
            <w:tcW w:w="1606" w:type="dxa"/>
            <w:vMerge/>
            <w:shd w:val="clear" w:color="auto" w:fill="auto"/>
            <w:tcPrChange w:id="339" w:author="Raphael Donor" w:date="2020-08-03T20:51:00Z">
              <w:tcPr>
                <w:tcW w:w="1606" w:type="dxa"/>
                <w:vMerge/>
                <w:shd w:val="clear" w:color="auto" w:fill="auto"/>
              </w:tcPr>
            </w:tcPrChange>
          </w:tcPr>
          <w:p w14:paraId="31ABDDBA" w14:textId="77777777" w:rsidR="007F50E3" w:rsidRPr="00E54371" w:rsidRDefault="007F50E3" w:rsidP="00807A66">
            <w:pPr>
              <w:rPr>
                <w:rFonts w:ascii="Tahoma" w:hAnsi="Tahoma" w:cs="Tahoma"/>
                <w:b/>
                <w:bCs/>
              </w:rPr>
            </w:pPr>
          </w:p>
        </w:tc>
        <w:tc>
          <w:tcPr>
            <w:tcW w:w="5663" w:type="dxa"/>
            <w:gridSpan w:val="6"/>
            <w:shd w:val="clear" w:color="auto" w:fill="auto"/>
            <w:tcPrChange w:id="340" w:author="Raphael Donor" w:date="2020-08-03T20:51:00Z">
              <w:tcPr>
                <w:tcW w:w="5658" w:type="dxa"/>
                <w:gridSpan w:val="7"/>
                <w:shd w:val="clear" w:color="auto" w:fill="auto"/>
              </w:tcPr>
            </w:tcPrChange>
          </w:tcPr>
          <w:p w14:paraId="296608EE" w14:textId="77777777" w:rsidR="007F50E3" w:rsidRPr="00E54371" w:rsidRDefault="007F50E3" w:rsidP="00807A66">
            <w:pPr>
              <w:rPr>
                <w:rFonts w:ascii="Tahoma" w:hAnsi="Tahoma" w:cs="Tahoma"/>
              </w:rPr>
            </w:pPr>
            <w:r w:rsidRPr="00E54371">
              <w:rPr>
                <w:rFonts w:ascii="Tahoma" w:hAnsi="Tahoma" w:cs="Tahoma"/>
                <w:b/>
                <w:bCs/>
                <w:color w:val="FF0000"/>
              </w:rPr>
              <w:t xml:space="preserve">&lt;type&gt; - </w:t>
            </w:r>
            <w:r w:rsidRPr="00E54371">
              <w:rPr>
                <w:rFonts w:ascii="Tahoma" w:hAnsi="Tahoma" w:cs="Tahoma"/>
              </w:rPr>
              <w:t>Include type</w:t>
            </w:r>
            <w:r w:rsidRPr="00E54371">
              <w:rPr>
                <w:rFonts w:ascii="Tahoma" w:hAnsi="Tahoma" w:cs="Tahoma"/>
              </w:rPr>
              <w:br/>
            </w:r>
            <w:r w:rsidRPr="00E54371">
              <w:rPr>
                <w:rFonts w:ascii="Tahoma" w:hAnsi="Tahoma" w:cs="Tahoma"/>
                <w:b/>
                <w:bCs/>
              </w:rPr>
              <w:t>TOP</w:t>
            </w:r>
            <w:r w:rsidRPr="00E54371">
              <w:rPr>
                <w:rFonts w:ascii="Tahoma" w:hAnsi="Tahoma" w:cs="Tahoma"/>
              </w:rPr>
              <w:t xml:space="preserve"> – Data declaration</w:t>
            </w:r>
            <w:r w:rsidRPr="00E54371">
              <w:rPr>
                <w:rFonts w:ascii="Tahoma" w:hAnsi="Tahoma" w:cs="Tahoma"/>
              </w:rPr>
              <w:br/>
            </w:r>
            <w:r w:rsidRPr="00E54371">
              <w:rPr>
                <w:rFonts w:ascii="Tahoma" w:hAnsi="Tahoma" w:cs="Tahoma"/>
                <w:b/>
                <w:bCs/>
              </w:rPr>
              <w:t>FXX</w:t>
            </w:r>
            <w:r w:rsidRPr="00E54371">
              <w:rPr>
                <w:rFonts w:ascii="Tahoma" w:hAnsi="Tahoma" w:cs="Tahoma"/>
              </w:rPr>
              <w:t xml:space="preserve"> – Routine include (00 to 99)</w:t>
            </w:r>
            <w:r w:rsidRPr="00E54371">
              <w:rPr>
                <w:rFonts w:ascii="Tahoma" w:hAnsi="Tahoma" w:cs="Tahoma"/>
              </w:rPr>
              <w:br/>
            </w:r>
            <w:r w:rsidRPr="00E54371">
              <w:rPr>
                <w:rFonts w:ascii="Tahoma" w:hAnsi="Tahoma" w:cs="Tahoma"/>
                <w:b/>
                <w:bCs/>
              </w:rPr>
              <w:t>CLS</w:t>
            </w:r>
            <w:r w:rsidRPr="00E54371">
              <w:rPr>
                <w:rFonts w:ascii="Tahoma" w:hAnsi="Tahoma" w:cs="Tahoma"/>
              </w:rPr>
              <w:t xml:space="preserve"> – Class</w:t>
            </w:r>
          </w:p>
          <w:p w14:paraId="4A715C91" w14:textId="77777777" w:rsidR="007F50E3" w:rsidRPr="00E54371" w:rsidRDefault="007F50E3" w:rsidP="00807A66">
            <w:pPr>
              <w:rPr>
                <w:rFonts w:ascii="Tahoma" w:hAnsi="Tahoma" w:cs="Tahoma"/>
                <w:color w:val="FF0000"/>
              </w:rPr>
            </w:pPr>
            <w:r w:rsidRPr="00E54371">
              <w:rPr>
                <w:rFonts w:ascii="Tahoma" w:hAnsi="Tahoma" w:cs="Tahoma"/>
                <w:b/>
                <w:bCs/>
              </w:rPr>
              <w:t>SCR</w:t>
            </w:r>
            <w:r w:rsidRPr="00E54371">
              <w:rPr>
                <w:rFonts w:ascii="Tahoma" w:hAnsi="Tahoma" w:cs="Tahoma"/>
              </w:rPr>
              <w:t xml:space="preserve"> – Screen</w:t>
            </w:r>
          </w:p>
        </w:tc>
      </w:tr>
      <w:tr w:rsidR="00807A66" w14:paraId="01B2E8F2" w14:textId="77777777" w:rsidTr="007D7672">
        <w:trPr>
          <w:trHeight w:val="288"/>
          <w:trPrChange w:id="341" w:author="Raphael Donor" w:date="2020-08-03T20:51:00Z">
            <w:trPr>
              <w:trHeight w:val="288"/>
            </w:trPr>
          </w:trPrChange>
        </w:trPr>
        <w:tc>
          <w:tcPr>
            <w:tcW w:w="1606" w:type="dxa"/>
            <w:vMerge/>
            <w:shd w:val="clear" w:color="auto" w:fill="auto"/>
            <w:tcPrChange w:id="342" w:author="Raphael Donor" w:date="2020-08-03T20:51:00Z">
              <w:tcPr>
                <w:tcW w:w="1606" w:type="dxa"/>
                <w:vMerge/>
                <w:shd w:val="clear" w:color="auto" w:fill="auto"/>
              </w:tcPr>
            </w:tcPrChange>
          </w:tcPr>
          <w:p w14:paraId="5E87914A" w14:textId="77777777" w:rsidR="00807A66" w:rsidRPr="00E54371" w:rsidRDefault="00807A66" w:rsidP="00807A66">
            <w:pPr>
              <w:rPr>
                <w:rFonts w:ascii="Tahoma" w:hAnsi="Tahoma" w:cs="Tahoma"/>
                <w:b/>
                <w:bCs/>
              </w:rPr>
            </w:pPr>
          </w:p>
        </w:tc>
        <w:tc>
          <w:tcPr>
            <w:tcW w:w="5663" w:type="dxa"/>
            <w:gridSpan w:val="6"/>
            <w:shd w:val="clear" w:color="auto" w:fill="auto"/>
            <w:tcPrChange w:id="343" w:author="Raphael Donor" w:date="2020-08-03T20:51:00Z">
              <w:tcPr>
                <w:tcW w:w="5658" w:type="dxa"/>
                <w:gridSpan w:val="7"/>
                <w:shd w:val="clear" w:color="auto" w:fill="auto"/>
              </w:tcPr>
            </w:tcPrChange>
          </w:tcPr>
          <w:p w14:paraId="11DDB69A" w14:textId="77777777" w:rsidR="00807A66" w:rsidRPr="00E54371" w:rsidRDefault="00807A66" w:rsidP="00807A66">
            <w:pPr>
              <w:rPr>
                <w:rFonts w:ascii="Tahoma" w:hAnsi="Tahoma" w:cs="Tahoma"/>
                <w:b/>
                <w:bCs/>
                <w:color w:val="FF0000"/>
              </w:rPr>
            </w:pPr>
            <w:r w:rsidRPr="00E54371">
              <w:rPr>
                <w:rFonts w:ascii="Tahoma" w:hAnsi="Tahoma" w:cs="Tahoma"/>
                <w:b/>
                <w:bCs/>
                <w:color w:val="FF0000"/>
              </w:rPr>
              <w:t>Ex. Z</w:t>
            </w:r>
            <w:del w:id="344" w:author="Raphael Donor" w:date="2020-08-04T16:14:00Z">
              <w:r w:rsidRPr="00E54371" w:rsidDel="002B5FA1">
                <w:rPr>
                  <w:rFonts w:ascii="Tahoma" w:hAnsi="Tahoma" w:cs="Tahoma"/>
                  <w:b/>
                  <w:bCs/>
                  <w:color w:val="FF0000"/>
                </w:rPr>
                <w:delText>AP</w:delText>
              </w:r>
            </w:del>
            <w:r w:rsidRPr="00E54371">
              <w:rPr>
                <w:rFonts w:ascii="Tahoma" w:hAnsi="Tahoma" w:cs="Tahoma"/>
                <w:b/>
                <w:bCs/>
                <w:color w:val="FF0000"/>
              </w:rPr>
              <w:t>FI</w:t>
            </w:r>
            <w:del w:id="345" w:author="Raphael Donor" w:date="2020-08-04T16:14:00Z">
              <w:r w:rsidR="007F50E3" w:rsidRPr="00E54371" w:rsidDel="00464F50">
                <w:rPr>
                  <w:rFonts w:ascii="Tahoma" w:hAnsi="Tahoma" w:cs="Tahoma"/>
                  <w:b/>
                  <w:bCs/>
                  <w:color w:val="FF0000"/>
                </w:rPr>
                <w:delText>I</w:delText>
              </w:r>
            </w:del>
            <w:r w:rsidRPr="00E54371">
              <w:rPr>
                <w:rFonts w:ascii="Tahoma" w:hAnsi="Tahoma" w:cs="Tahoma"/>
                <w:b/>
                <w:bCs/>
                <w:color w:val="FF0000"/>
              </w:rPr>
              <w:t>_CREDIT_REPORT</w:t>
            </w:r>
            <w:r w:rsidR="007F50E3" w:rsidRPr="00E54371">
              <w:rPr>
                <w:rFonts w:ascii="Tahoma" w:hAnsi="Tahoma" w:cs="Tahoma"/>
                <w:b/>
                <w:bCs/>
                <w:color w:val="FF0000"/>
              </w:rPr>
              <w:t>_F01</w:t>
            </w:r>
          </w:p>
        </w:tc>
      </w:tr>
    </w:tbl>
    <w:p w14:paraId="452CDB89" w14:textId="77777777" w:rsidR="00807A66" w:rsidRPr="00393866" w:rsidRDefault="00807A66">
      <w:pPr>
        <w:pStyle w:val="FootnoteText"/>
        <w:rPr>
          <w:rFonts w:ascii="Tahoma" w:hAnsi="Tahoma" w:cs="Tahoma"/>
        </w:rPr>
      </w:pPr>
    </w:p>
    <w:p w14:paraId="7EADC996" w14:textId="73210699" w:rsidR="00B70EBF" w:rsidDel="005E44C5" w:rsidRDefault="00B70EBF" w:rsidP="219C9FEA">
      <w:pPr>
        <w:rPr>
          <w:rFonts w:ascii="Tahoma" w:hAnsi="Tahoma" w:cs="Tahoma"/>
        </w:rPr>
      </w:pPr>
    </w:p>
    <w:p w14:paraId="0AE8BFCD" w14:textId="7AF26A5A" w:rsidR="219C9FEA" w:rsidRDefault="219C9FEA"/>
    <w:p w14:paraId="5E3CB7E8" w14:textId="6EB285E6" w:rsidR="219C9FEA" w:rsidRDefault="219C9FEA"/>
    <w:p w14:paraId="5B640F9E" w14:textId="19DD43BC" w:rsidR="219C9FEA" w:rsidDel="00833AF5" w:rsidRDefault="219C9FEA">
      <w:pPr>
        <w:rPr>
          <w:del w:id="346" w:author="Mon Magallanes" w:date="2020-11-26T06:52:00Z"/>
        </w:rPr>
      </w:pPr>
    </w:p>
    <w:p w14:paraId="326FB4A0" w14:textId="240075DF" w:rsidR="005E1BE2" w:rsidRPr="00393866" w:rsidDel="00833AF5" w:rsidRDefault="00D803A7" w:rsidP="219C9FEA">
      <w:pPr>
        <w:pStyle w:val="ListParagraph"/>
        <w:numPr>
          <w:ilvl w:val="2"/>
          <w:numId w:val="7"/>
        </w:numPr>
        <w:rPr>
          <w:del w:id="347" w:author="Mon Magallanes" w:date="2020-11-26T06:52:00Z"/>
          <w:rFonts w:ascii="Tahoma" w:eastAsia="Tahoma" w:hAnsi="Tahoma" w:cs="Tahoma"/>
        </w:rPr>
      </w:pPr>
      <w:bookmarkStart w:id="348" w:name="_Toc286674775"/>
      <w:del w:id="349" w:author="Mon Magallanes" w:date="2020-11-26T06:52:00Z">
        <w:r w:rsidRPr="00393866" w:rsidDel="00833AF5">
          <w:rPr>
            <w:rFonts w:ascii="Tahoma" w:hAnsi="Tahoma" w:cs="Tahoma"/>
          </w:rPr>
          <w:delText>3.1.</w:delText>
        </w:r>
        <w:r w:rsidR="004030E8" w:rsidDel="00833AF5">
          <w:rPr>
            <w:rFonts w:ascii="Tahoma" w:hAnsi="Tahoma" w:cs="Tahoma"/>
          </w:rPr>
          <w:delText>6</w:delText>
        </w:r>
        <w:r w:rsidRPr="00393866" w:rsidDel="00833AF5">
          <w:rPr>
            <w:rFonts w:ascii="Tahoma" w:hAnsi="Tahoma" w:cs="Tahoma"/>
          </w:rPr>
          <w:tab/>
        </w:r>
        <w:commentRangeStart w:id="350"/>
        <w:r w:rsidR="005E1BE2" w:rsidRPr="00393866" w:rsidDel="00833AF5">
          <w:rPr>
            <w:rFonts w:ascii="Tahoma" w:hAnsi="Tahoma" w:cs="Tahoma"/>
          </w:rPr>
          <w:delText>Local Private Programs</w:delText>
        </w:r>
        <w:bookmarkEnd w:id="348"/>
        <w:commentRangeEnd w:id="350"/>
        <w:r w:rsidR="00855F31" w:rsidDel="00833AF5">
          <w:rPr>
            <w:rStyle w:val="CommentReference"/>
            <w:rFonts w:ascii="Grundfos TheSans V2" w:eastAsia="Grundfos TheSans V2" w:hAnsi="Grundfos TheSans V2"/>
          </w:rPr>
          <w:commentReference w:id="350"/>
        </w:r>
      </w:del>
    </w:p>
    <w:p w14:paraId="02712649" w14:textId="40B6C121" w:rsidR="005E1BE2" w:rsidRPr="00393866" w:rsidDel="00833AF5" w:rsidRDefault="005E1BE2">
      <w:pPr>
        <w:rPr>
          <w:del w:id="351" w:author="Mon Magallanes" w:date="2020-11-26T06:52:00Z"/>
          <w:rFonts w:ascii="Tahoma" w:hAnsi="Tahoma" w:cs="Tahoma"/>
        </w:rPr>
      </w:pPr>
    </w:p>
    <w:p w14:paraId="33D5AD36" w14:textId="5F37AC15" w:rsidR="005952D8" w:rsidRPr="00393866" w:rsidDel="00833AF5" w:rsidRDefault="005E1BE2">
      <w:pPr>
        <w:rPr>
          <w:del w:id="352" w:author="Mon Magallanes" w:date="2020-11-26T06:52:00Z"/>
          <w:rFonts w:ascii="Tahoma" w:hAnsi="Tahoma" w:cs="Tahoma"/>
        </w:rPr>
      </w:pPr>
      <w:del w:id="353" w:author="Mon Magallanes" w:date="2020-11-26T06:52:00Z">
        <w:r w:rsidRPr="00393866" w:rsidDel="00833AF5">
          <w:rPr>
            <w:rFonts w:ascii="Tahoma" w:hAnsi="Tahoma" w:cs="Tahoma"/>
          </w:rPr>
          <w:delText xml:space="preserve">Programs developed as local private objects cannot be transported.  That means they can never be run anywhere except in the test/development machine. </w:delText>
        </w:r>
        <w:r w:rsidR="005952D8" w:rsidDel="00833AF5">
          <w:rPr>
            <w:rFonts w:ascii="Tahoma" w:hAnsi="Tahoma" w:cs="Tahoma"/>
          </w:rPr>
          <w:br/>
        </w:r>
        <w:r w:rsidR="005952D8" w:rsidDel="00833AF5">
          <w:rPr>
            <w:rFonts w:ascii="Tahoma" w:hAnsi="Tahoma" w:cs="Tahoma"/>
          </w:rPr>
          <w:br/>
        </w:r>
      </w:del>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06"/>
        <w:gridCol w:w="392"/>
        <w:gridCol w:w="630"/>
        <w:gridCol w:w="4604"/>
      </w:tblGrid>
      <w:tr w:rsidR="00E54371" w:rsidDel="00833AF5" w14:paraId="493D79EE" w14:textId="5D3A2E07" w:rsidTr="00E54371">
        <w:trPr>
          <w:trHeight w:val="350"/>
          <w:del w:id="354" w:author="Mon Magallanes" w:date="2020-11-26T06:52:00Z"/>
        </w:trPr>
        <w:tc>
          <w:tcPr>
            <w:tcW w:w="1606" w:type="dxa"/>
            <w:shd w:val="clear" w:color="auto" w:fill="auto"/>
          </w:tcPr>
          <w:p w14:paraId="2762D120" w14:textId="02DEC0B9" w:rsidR="005952D8" w:rsidRPr="00E54371" w:rsidDel="00833AF5" w:rsidRDefault="005952D8" w:rsidP="004F3FCC">
            <w:pPr>
              <w:rPr>
                <w:del w:id="355" w:author="Mon Magallanes" w:date="2020-11-26T06:52:00Z"/>
                <w:rFonts w:ascii="Tahoma" w:hAnsi="Tahoma" w:cs="Tahoma"/>
                <w:b/>
                <w:bCs/>
                <w:sz w:val="24"/>
                <w:szCs w:val="24"/>
              </w:rPr>
            </w:pPr>
            <w:del w:id="356" w:author="Mon Magallanes" w:date="2020-11-26T06:52:00Z">
              <w:r w:rsidRPr="00E54371" w:rsidDel="00833AF5">
                <w:rPr>
                  <w:rFonts w:ascii="Tahoma" w:hAnsi="Tahoma" w:cs="Tahoma"/>
                  <w:b/>
                  <w:bCs/>
                  <w:sz w:val="24"/>
                  <w:szCs w:val="24"/>
                </w:rPr>
                <w:delText>Format</w:delText>
              </w:r>
            </w:del>
          </w:p>
        </w:tc>
        <w:tc>
          <w:tcPr>
            <w:tcW w:w="392" w:type="dxa"/>
            <w:shd w:val="clear" w:color="auto" w:fill="auto"/>
          </w:tcPr>
          <w:p w14:paraId="14FD90AB" w14:textId="6E240001" w:rsidR="005952D8" w:rsidRPr="00E54371" w:rsidDel="00833AF5" w:rsidRDefault="005952D8" w:rsidP="004F3FCC">
            <w:pPr>
              <w:rPr>
                <w:del w:id="357" w:author="Mon Magallanes" w:date="2020-11-26T06:52:00Z"/>
                <w:rFonts w:ascii="Tahoma" w:hAnsi="Tahoma" w:cs="Tahoma"/>
                <w:b/>
                <w:bCs/>
                <w:sz w:val="24"/>
                <w:szCs w:val="24"/>
              </w:rPr>
            </w:pPr>
            <w:del w:id="358" w:author="Mon Magallanes" w:date="2020-11-26T06:52:00Z">
              <w:r w:rsidRPr="00E54371" w:rsidDel="00833AF5">
                <w:rPr>
                  <w:rFonts w:ascii="Tahoma" w:hAnsi="Tahoma" w:cs="Tahoma"/>
                  <w:b/>
                  <w:bCs/>
                  <w:sz w:val="24"/>
                  <w:szCs w:val="24"/>
                </w:rPr>
                <w:delText>Z</w:delText>
              </w:r>
            </w:del>
          </w:p>
        </w:tc>
        <w:tc>
          <w:tcPr>
            <w:tcW w:w="630" w:type="dxa"/>
            <w:shd w:val="clear" w:color="auto" w:fill="auto"/>
          </w:tcPr>
          <w:p w14:paraId="6A3027F0" w14:textId="6E5BD6AB" w:rsidR="005952D8" w:rsidRPr="00E54371" w:rsidDel="00833AF5" w:rsidRDefault="00F15682" w:rsidP="004F3FCC">
            <w:pPr>
              <w:rPr>
                <w:del w:id="359" w:author="Mon Magallanes" w:date="2020-11-26T06:52:00Z"/>
                <w:rFonts w:ascii="Tahoma" w:hAnsi="Tahoma" w:cs="Tahoma"/>
                <w:b/>
                <w:bCs/>
                <w:sz w:val="24"/>
                <w:szCs w:val="24"/>
              </w:rPr>
            </w:pPr>
            <w:del w:id="360" w:author="Mon Magallanes" w:date="2020-11-26T06:52:00Z">
              <w:r w:rsidRPr="00E54371" w:rsidDel="00833AF5">
                <w:rPr>
                  <w:rFonts w:ascii="Tahoma" w:hAnsi="Tahoma" w:cs="Tahoma"/>
                  <w:b/>
                  <w:bCs/>
                  <w:sz w:val="24"/>
                  <w:szCs w:val="24"/>
                </w:rPr>
                <w:delText>XX</w:delText>
              </w:r>
            </w:del>
          </w:p>
        </w:tc>
        <w:tc>
          <w:tcPr>
            <w:tcW w:w="4604" w:type="dxa"/>
            <w:shd w:val="clear" w:color="auto" w:fill="auto"/>
          </w:tcPr>
          <w:p w14:paraId="5EA3B401" w14:textId="4E3187F9" w:rsidR="005952D8" w:rsidRPr="00E54371" w:rsidDel="00833AF5" w:rsidRDefault="005952D8" w:rsidP="004F3FCC">
            <w:pPr>
              <w:rPr>
                <w:del w:id="361" w:author="Mon Magallanes" w:date="2020-11-26T06:52:00Z"/>
                <w:rFonts w:ascii="Tahoma" w:hAnsi="Tahoma" w:cs="Tahoma"/>
                <w:b/>
                <w:bCs/>
                <w:sz w:val="24"/>
                <w:szCs w:val="24"/>
              </w:rPr>
            </w:pPr>
            <w:del w:id="362" w:author="Mon Magallanes" w:date="2020-11-26T06:52:00Z">
              <w:r w:rsidRPr="00E54371" w:rsidDel="00833AF5">
                <w:rPr>
                  <w:rFonts w:ascii="Tahoma" w:hAnsi="Tahoma" w:cs="Tahoma"/>
                  <w:b/>
                  <w:bCs/>
                  <w:sz w:val="24"/>
                  <w:szCs w:val="24"/>
                </w:rPr>
                <w:delText>&lt;desc&gt;</w:delText>
              </w:r>
            </w:del>
          </w:p>
        </w:tc>
      </w:tr>
      <w:tr w:rsidR="00F15682" w:rsidDel="00833AF5" w14:paraId="32CC8400" w14:textId="1DB59794" w:rsidTr="00E54371">
        <w:trPr>
          <w:trHeight w:val="288"/>
          <w:del w:id="363" w:author="Mon Magallanes" w:date="2020-11-26T06:52:00Z"/>
        </w:trPr>
        <w:tc>
          <w:tcPr>
            <w:tcW w:w="1606" w:type="dxa"/>
            <w:vMerge w:val="restart"/>
            <w:shd w:val="clear" w:color="auto" w:fill="auto"/>
          </w:tcPr>
          <w:p w14:paraId="4BC52BE8" w14:textId="78E76226" w:rsidR="00F15682" w:rsidRPr="00E54371" w:rsidDel="00833AF5" w:rsidRDefault="00F15682" w:rsidP="00F15682">
            <w:pPr>
              <w:rPr>
                <w:del w:id="364" w:author="Mon Magallanes" w:date="2020-11-26T06:52:00Z"/>
                <w:rFonts w:ascii="Tahoma" w:hAnsi="Tahoma" w:cs="Tahoma"/>
              </w:rPr>
            </w:pPr>
            <w:del w:id="365" w:author="Mon Magallanes" w:date="2020-11-26T06:52:00Z">
              <w:r w:rsidRPr="00E54371" w:rsidDel="00833AF5">
                <w:rPr>
                  <w:rFonts w:ascii="Tahoma" w:hAnsi="Tahoma" w:cs="Tahoma"/>
                </w:rPr>
                <w:delText>30 Characters</w:delText>
              </w:r>
            </w:del>
          </w:p>
        </w:tc>
        <w:tc>
          <w:tcPr>
            <w:tcW w:w="5626" w:type="dxa"/>
            <w:gridSpan w:val="3"/>
            <w:shd w:val="clear" w:color="auto" w:fill="auto"/>
          </w:tcPr>
          <w:p w14:paraId="66324D4E" w14:textId="024EA250" w:rsidR="00F15682" w:rsidRPr="00E54371" w:rsidDel="00833AF5" w:rsidRDefault="00F15682" w:rsidP="00F15682">
            <w:pPr>
              <w:rPr>
                <w:del w:id="366" w:author="Mon Magallanes" w:date="2020-11-26T06:52:00Z"/>
                <w:rFonts w:ascii="Tahoma" w:hAnsi="Tahoma" w:cs="Tahoma"/>
                <w:b/>
                <w:bCs/>
                <w:color w:val="FF0000"/>
              </w:rPr>
            </w:pPr>
            <w:del w:id="367" w:author="Mon Magallanes" w:date="2020-11-26T06:52:00Z">
              <w:r w:rsidRPr="00E54371" w:rsidDel="00833AF5">
                <w:rPr>
                  <w:rFonts w:ascii="Tahoma" w:hAnsi="Tahoma" w:cs="Tahoma"/>
                  <w:b/>
                  <w:bCs/>
                  <w:color w:val="FF0000"/>
                </w:rPr>
                <w:delText>Z</w:delText>
              </w:r>
              <w:r w:rsidRPr="00E54371" w:rsidDel="00833AF5">
                <w:rPr>
                  <w:rFonts w:ascii="Tahoma" w:hAnsi="Tahoma" w:cs="Tahoma"/>
                </w:rPr>
                <w:delText xml:space="preserve"> – Namespace (fixed)</w:delText>
              </w:r>
            </w:del>
          </w:p>
        </w:tc>
      </w:tr>
      <w:tr w:rsidR="00F15682" w:rsidDel="00833AF5" w14:paraId="292D793A" w14:textId="05DEE5A1" w:rsidTr="00E54371">
        <w:trPr>
          <w:trHeight w:val="288"/>
          <w:del w:id="368" w:author="Mon Magallanes" w:date="2020-11-26T06:52:00Z"/>
        </w:trPr>
        <w:tc>
          <w:tcPr>
            <w:tcW w:w="1606" w:type="dxa"/>
            <w:vMerge/>
            <w:shd w:val="clear" w:color="auto" w:fill="auto"/>
          </w:tcPr>
          <w:p w14:paraId="7CE46B7B" w14:textId="5A84CB4E" w:rsidR="00F15682" w:rsidRPr="00E54371" w:rsidDel="00833AF5" w:rsidRDefault="00F15682" w:rsidP="00F15682">
            <w:pPr>
              <w:rPr>
                <w:del w:id="369" w:author="Mon Magallanes" w:date="2020-11-26T06:52:00Z"/>
                <w:rFonts w:ascii="Tahoma" w:hAnsi="Tahoma" w:cs="Tahoma"/>
              </w:rPr>
            </w:pPr>
          </w:p>
        </w:tc>
        <w:tc>
          <w:tcPr>
            <w:tcW w:w="5626" w:type="dxa"/>
            <w:gridSpan w:val="3"/>
            <w:shd w:val="clear" w:color="auto" w:fill="auto"/>
          </w:tcPr>
          <w:p w14:paraId="61FC5A9F" w14:textId="1FCC90E2" w:rsidR="00F15682" w:rsidRPr="00E54371" w:rsidDel="00833AF5" w:rsidRDefault="00F15682" w:rsidP="00F15682">
            <w:pPr>
              <w:rPr>
                <w:del w:id="370" w:author="Mon Magallanes" w:date="2020-11-26T06:52:00Z"/>
                <w:rFonts w:ascii="Tahoma" w:hAnsi="Tahoma" w:cs="Tahoma"/>
                <w:b/>
                <w:bCs/>
                <w:color w:val="FF0000"/>
              </w:rPr>
            </w:pPr>
            <w:del w:id="371" w:author="Mon Magallanes" w:date="2020-11-26T06:52:00Z">
              <w:r w:rsidRPr="00E54371" w:rsidDel="00833AF5">
                <w:rPr>
                  <w:rFonts w:ascii="Tahoma" w:hAnsi="Tahoma" w:cs="Tahoma"/>
                  <w:b/>
                  <w:bCs/>
                  <w:color w:val="FF0000"/>
                </w:rPr>
                <w:delText>XX</w:delText>
              </w:r>
              <w:r w:rsidRPr="00E54371" w:rsidDel="00833AF5">
                <w:rPr>
                  <w:rFonts w:ascii="Tahoma" w:hAnsi="Tahoma" w:cs="Tahoma"/>
                </w:rPr>
                <w:delText xml:space="preserve"> – Developer’s </w:delText>
              </w:r>
              <w:r w:rsidR="00EC2D9F" w:rsidRPr="00E54371" w:rsidDel="00833AF5">
                <w:rPr>
                  <w:rFonts w:ascii="Tahoma" w:hAnsi="Tahoma" w:cs="Tahoma"/>
                </w:rPr>
                <w:delText>initi</w:delText>
              </w:r>
              <w:r w:rsidR="004F3FCC" w:rsidRPr="00E54371" w:rsidDel="00833AF5">
                <w:rPr>
                  <w:rFonts w:ascii="Tahoma" w:hAnsi="Tahoma" w:cs="Tahoma"/>
                </w:rPr>
                <w:delText>al</w:delText>
              </w:r>
            </w:del>
          </w:p>
        </w:tc>
      </w:tr>
      <w:tr w:rsidR="00F15682" w:rsidDel="00833AF5" w14:paraId="7DF7AB6A" w14:textId="268B57B6" w:rsidTr="00E54371">
        <w:trPr>
          <w:trHeight w:val="288"/>
          <w:del w:id="372" w:author="Mon Magallanes" w:date="2020-11-26T06:52:00Z"/>
        </w:trPr>
        <w:tc>
          <w:tcPr>
            <w:tcW w:w="1606" w:type="dxa"/>
            <w:vMerge/>
            <w:shd w:val="clear" w:color="auto" w:fill="auto"/>
          </w:tcPr>
          <w:p w14:paraId="567B8B0F" w14:textId="531BF574" w:rsidR="00F15682" w:rsidRPr="00E54371" w:rsidDel="00833AF5" w:rsidRDefault="00F15682" w:rsidP="00F15682">
            <w:pPr>
              <w:rPr>
                <w:del w:id="373" w:author="Mon Magallanes" w:date="2020-11-26T06:52:00Z"/>
                <w:rFonts w:ascii="Tahoma" w:hAnsi="Tahoma" w:cs="Tahoma"/>
              </w:rPr>
            </w:pPr>
          </w:p>
        </w:tc>
        <w:tc>
          <w:tcPr>
            <w:tcW w:w="5626" w:type="dxa"/>
            <w:gridSpan w:val="3"/>
            <w:shd w:val="clear" w:color="auto" w:fill="auto"/>
          </w:tcPr>
          <w:p w14:paraId="5C9291FE" w14:textId="5A7A729A" w:rsidR="00F15682" w:rsidRPr="00E54371" w:rsidDel="00833AF5" w:rsidRDefault="00F15682" w:rsidP="00F15682">
            <w:pPr>
              <w:rPr>
                <w:del w:id="374" w:author="Mon Magallanes" w:date="2020-11-26T06:52:00Z"/>
                <w:rFonts w:ascii="Tahoma" w:hAnsi="Tahoma" w:cs="Tahoma"/>
              </w:rPr>
            </w:pPr>
            <w:del w:id="375" w:author="Mon Magallanes" w:date="2020-11-26T06:52:00Z">
              <w:r w:rsidRPr="00E54371" w:rsidDel="00833AF5">
                <w:rPr>
                  <w:rFonts w:ascii="Tahoma" w:hAnsi="Tahoma" w:cs="Tahoma"/>
                  <w:b/>
                  <w:bCs/>
                  <w:color w:val="FF0000"/>
                </w:rPr>
                <w:delText>&lt;desc&gt;</w:delText>
              </w:r>
              <w:r w:rsidRPr="00E54371" w:rsidDel="00833AF5">
                <w:rPr>
                  <w:rFonts w:ascii="Tahoma" w:hAnsi="Tahoma" w:cs="Tahoma"/>
                </w:rPr>
                <w:delText xml:space="preserve"> - Modified copied program</w:delText>
              </w:r>
            </w:del>
          </w:p>
        </w:tc>
      </w:tr>
      <w:tr w:rsidR="00F15682" w:rsidDel="00833AF5" w14:paraId="20C49DFD" w14:textId="4C0E730D" w:rsidTr="00E54371">
        <w:trPr>
          <w:trHeight w:val="288"/>
          <w:del w:id="376" w:author="Mon Magallanes" w:date="2020-11-26T06:52:00Z"/>
        </w:trPr>
        <w:tc>
          <w:tcPr>
            <w:tcW w:w="1606" w:type="dxa"/>
            <w:vMerge/>
            <w:shd w:val="clear" w:color="auto" w:fill="auto"/>
          </w:tcPr>
          <w:p w14:paraId="21780229" w14:textId="4AB0ABD2" w:rsidR="00F15682" w:rsidRPr="00E54371" w:rsidDel="00833AF5" w:rsidRDefault="00F15682" w:rsidP="00F15682">
            <w:pPr>
              <w:rPr>
                <w:del w:id="377" w:author="Mon Magallanes" w:date="2020-11-26T06:52:00Z"/>
                <w:rFonts w:ascii="Tahoma" w:hAnsi="Tahoma" w:cs="Tahoma"/>
                <w:b/>
                <w:bCs/>
              </w:rPr>
            </w:pPr>
          </w:p>
        </w:tc>
        <w:tc>
          <w:tcPr>
            <w:tcW w:w="5626" w:type="dxa"/>
            <w:gridSpan w:val="3"/>
            <w:shd w:val="clear" w:color="auto" w:fill="auto"/>
          </w:tcPr>
          <w:p w14:paraId="13F7B417" w14:textId="57680180" w:rsidR="00F15682" w:rsidRPr="00E54371" w:rsidDel="00833AF5" w:rsidRDefault="00F15682" w:rsidP="00F15682">
            <w:pPr>
              <w:rPr>
                <w:del w:id="378" w:author="Mon Magallanes" w:date="2020-11-26T06:52:00Z"/>
                <w:rFonts w:ascii="Tahoma" w:hAnsi="Tahoma" w:cs="Tahoma"/>
                <w:b/>
                <w:bCs/>
                <w:color w:val="FF0000"/>
              </w:rPr>
            </w:pPr>
            <w:del w:id="379" w:author="Mon Magallanes" w:date="2020-11-26T06:52:00Z">
              <w:r w:rsidRPr="00E54371" w:rsidDel="00833AF5">
                <w:rPr>
                  <w:rFonts w:ascii="Tahoma" w:hAnsi="Tahoma" w:cs="Tahoma"/>
                  <w:b/>
                  <w:bCs/>
                  <w:color w:val="FF0000"/>
                </w:rPr>
                <w:delText>Ex. ZR</w:delText>
              </w:r>
              <w:r w:rsidR="00F055F9" w:rsidRPr="00E54371" w:rsidDel="00833AF5">
                <w:rPr>
                  <w:rFonts w:ascii="Tahoma" w:hAnsi="Tahoma" w:cs="Tahoma"/>
                  <w:b/>
                  <w:bCs/>
                  <w:color w:val="FF0000"/>
                </w:rPr>
                <w:delText>DTESTUPLOAD</w:delText>
              </w:r>
            </w:del>
          </w:p>
        </w:tc>
      </w:tr>
    </w:tbl>
    <w:p w14:paraId="49D66EEC" w14:textId="6160949C" w:rsidR="005E1BE2" w:rsidRPr="00393866" w:rsidDel="00833AF5" w:rsidRDefault="005E1BE2">
      <w:pPr>
        <w:rPr>
          <w:del w:id="380" w:author="Mon Magallanes" w:date="2020-11-26T06:52:00Z"/>
          <w:rFonts w:ascii="Tahoma" w:hAnsi="Tahoma" w:cs="Tahoma"/>
        </w:rPr>
      </w:pPr>
    </w:p>
    <w:p w14:paraId="426A3A9D" w14:textId="77777777" w:rsidR="005E1BE2" w:rsidRPr="00393866" w:rsidRDefault="005E1BE2">
      <w:pPr>
        <w:rPr>
          <w:rFonts w:ascii="Tahoma" w:hAnsi="Tahoma" w:cs="Tahoma"/>
          <w:sz w:val="16"/>
        </w:rPr>
      </w:pPr>
    </w:p>
    <w:p w14:paraId="38425C7A" w14:textId="77777777" w:rsidR="005E1BE2" w:rsidRPr="00393866" w:rsidRDefault="00F93008" w:rsidP="00F93008">
      <w:pPr>
        <w:pStyle w:val="Heading2"/>
        <w:numPr>
          <w:ilvl w:val="0"/>
          <w:numId w:val="0"/>
        </w:numPr>
        <w:rPr>
          <w:rFonts w:ascii="Tahoma" w:hAnsi="Tahoma" w:cs="Tahoma"/>
          <w:i/>
        </w:rPr>
      </w:pPr>
      <w:bookmarkStart w:id="381" w:name="_Toc286674776"/>
      <w:bookmarkStart w:id="382" w:name="_Toc62037286"/>
      <w:r w:rsidRPr="00393866">
        <w:rPr>
          <w:rFonts w:ascii="Tahoma" w:hAnsi="Tahoma" w:cs="Tahoma"/>
          <w:i/>
        </w:rPr>
        <w:t>3.2</w:t>
      </w:r>
      <w:r w:rsidRPr="00393866">
        <w:rPr>
          <w:rFonts w:ascii="Tahoma" w:hAnsi="Tahoma" w:cs="Tahoma"/>
          <w:i/>
        </w:rPr>
        <w:tab/>
      </w:r>
      <w:r w:rsidR="005E1BE2" w:rsidRPr="00393866">
        <w:rPr>
          <w:rFonts w:ascii="Tahoma" w:hAnsi="Tahoma" w:cs="Tahoma"/>
          <w:i/>
        </w:rPr>
        <w:t>MODULE POOL PROGRAMS</w:t>
      </w:r>
      <w:bookmarkEnd w:id="381"/>
      <w:bookmarkEnd w:id="382"/>
    </w:p>
    <w:p w14:paraId="64E28F48" w14:textId="77777777" w:rsidR="005E1BE2" w:rsidRPr="00393866" w:rsidRDefault="005E1BE2">
      <w:pPr>
        <w:rPr>
          <w:rFonts w:ascii="Tahoma" w:hAnsi="Tahoma" w:cs="Tahoma"/>
        </w:rPr>
      </w:pPr>
    </w:p>
    <w:p w14:paraId="629FAAA0" w14:textId="67CF8343" w:rsidR="005E1BE2" w:rsidRPr="00393866" w:rsidDel="00C22F6B" w:rsidRDefault="00C22F6B">
      <w:pPr>
        <w:rPr>
          <w:del w:id="383" w:author="Raphael Donor" w:date="2020-09-11T13:58:00Z"/>
          <w:rFonts w:ascii="Tahoma" w:hAnsi="Tahoma" w:cs="Tahoma"/>
        </w:rPr>
      </w:pPr>
      <w:ins w:id="384" w:author="Raphael Donor" w:date="2020-09-11T13:58:00Z">
        <w:r w:rsidRPr="00C22F6B">
          <w:rPr>
            <w:rFonts w:ascii="Tahoma" w:hAnsi="Tahoma" w:cs="Tahoma"/>
            <w:rPrChange w:id="385" w:author="Raphael Donor" w:date="2020-09-11T13:59:00Z">
              <w:rPr>
                <w:rFonts w:cs="Arial"/>
                <w:color w:val="000000"/>
                <w:sz w:val="19"/>
                <w:szCs w:val="19"/>
              </w:rPr>
            </w:rPrChange>
          </w:rPr>
          <w:t xml:space="preserve">Module pool is </w:t>
        </w:r>
        <w:r w:rsidRPr="00C22F6B">
          <w:rPr>
            <w:rFonts w:ascii="Tahoma" w:hAnsi="Tahoma" w:cs="Tahoma"/>
            <w:rPrChange w:id="386" w:author="Raphael Donor" w:date="2020-09-11T13:59:00Z">
              <w:rPr/>
            </w:rPrChange>
          </w:rPr>
          <w:fldChar w:fldCharType="begin"/>
        </w:r>
        <w:r w:rsidRPr="00C22F6B">
          <w:rPr>
            <w:rFonts w:ascii="Tahoma" w:hAnsi="Tahoma" w:cs="Tahoma"/>
            <w:rPrChange w:id="387" w:author="Raphael Donor" w:date="2020-09-11T13:59:00Z">
              <w:rPr/>
            </w:rPrChange>
          </w:rPr>
          <w:instrText xml:space="preserve"> HYPERLINK "javascript:call_link('abenabap_program_glosry.htm')" \o "Glossary Entry" </w:instrText>
        </w:r>
        <w:r w:rsidRPr="00C22F6B">
          <w:rPr>
            <w:rFonts w:ascii="Tahoma" w:hAnsi="Tahoma" w:cs="Tahoma"/>
            <w:rPrChange w:id="388" w:author="Raphael Donor" w:date="2020-09-11T13:59:00Z">
              <w:rPr>
                <w:rStyle w:val="Hyperlink"/>
                <w:rFonts w:cs="Arial"/>
                <w:color w:val="505050"/>
                <w:sz w:val="19"/>
                <w:szCs w:val="19"/>
              </w:rPr>
            </w:rPrChange>
          </w:rPr>
          <w:fldChar w:fldCharType="separate"/>
        </w:r>
        <w:r w:rsidRPr="00C22F6B">
          <w:rPr>
            <w:rFonts w:ascii="Tahoma" w:hAnsi="Tahoma" w:cs="Tahoma"/>
            <w:rPrChange w:id="389" w:author="Raphael Donor" w:date="2020-09-11T13:59:00Z">
              <w:rPr>
                <w:rStyle w:val="Hyperlink"/>
                <w:rFonts w:cs="Arial"/>
                <w:color w:val="505050"/>
                <w:sz w:val="19"/>
                <w:szCs w:val="19"/>
              </w:rPr>
            </w:rPrChange>
          </w:rPr>
          <w:t>ABAP program</w:t>
        </w:r>
        <w:r w:rsidRPr="00C22F6B">
          <w:rPr>
            <w:rFonts w:ascii="Tahoma" w:hAnsi="Tahoma" w:cs="Tahoma"/>
            <w:rPrChange w:id="390" w:author="Raphael Donor" w:date="2020-09-11T13:59:00Z">
              <w:rPr>
                <w:rStyle w:val="Hyperlink"/>
                <w:rFonts w:cs="Arial"/>
                <w:color w:val="505050"/>
                <w:sz w:val="19"/>
                <w:szCs w:val="19"/>
              </w:rPr>
            </w:rPrChange>
          </w:rPr>
          <w:fldChar w:fldCharType="end"/>
        </w:r>
        <w:r w:rsidRPr="00C22F6B">
          <w:rPr>
            <w:rFonts w:ascii="Tahoma" w:hAnsi="Tahoma" w:cs="Tahoma"/>
            <w:rPrChange w:id="391" w:author="Raphael Donor" w:date="2020-09-11T13:59:00Z">
              <w:rPr>
                <w:rFonts w:cs="Arial"/>
                <w:color w:val="000000"/>
                <w:sz w:val="19"/>
                <w:szCs w:val="19"/>
                <w:shd w:val="clear" w:color="auto" w:fill="FEFEFF"/>
              </w:rPr>
            </w:rPrChange>
          </w:rPr>
          <w:t xml:space="preserve"> that normally contains </w:t>
        </w:r>
        <w:r w:rsidRPr="00C22F6B">
          <w:rPr>
            <w:rFonts w:ascii="Tahoma" w:hAnsi="Tahoma" w:cs="Tahoma"/>
            <w:rPrChange w:id="392" w:author="Raphael Donor" w:date="2020-09-11T13:59:00Z">
              <w:rPr/>
            </w:rPrChange>
          </w:rPr>
          <w:fldChar w:fldCharType="begin"/>
        </w:r>
        <w:r w:rsidRPr="00C22F6B">
          <w:rPr>
            <w:rFonts w:ascii="Tahoma" w:hAnsi="Tahoma" w:cs="Tahoma"/>
            <w:rPrChange w:id="393" w:author="Raphael Donor" w:date="2020-09-11T13:59:00Z">
              <w:rPr/>
            </w:rPrChange>
          </w:rPr>
          <w:instrText xml:space="preserve"> HYPERLINK "javascript:call_link('abendynpro_glosry.htm')" \o "Glossary Entry" </w:instrText>
        </w:r>
        <w:r w:rsidRPr="00C22F6B">
          <w:rPr>
            <w:rFonts w:ascii="Tahoma" w:hAnsi="Tahoma" w:cs="Tahoma"/>
            <w:rPrChange w:id="394" w:author="Raphael Donor" w:date="2020-09-11T13:59:00Z">
              <w:rPr>
                <w:rStyle w:val="Hyperlink"/>
                <w:rFonts w:cs="Arial"/>
                <w:color w:val="505050"/>
                <w:sz w:val="19"/>
                <w:szCs w:val="19"/>
              </w:rPr>
            </w:rPrChange>
          </w:rPr>
          <w:fldChar w:fldCharType="separate"/>
        </w:r>
        <w:proofErr w:type="spellStart"/>
        <w:r w:rsidRPr="00C22F6B">
          <w:rPr>
            <w:rFonts w:ascii="Tahoma" w:hAnsi="Tahoma" w:cs="Tahoma"/>
            <w:rPrChange w:id="395" w:author="Raphael Donor" w:date="2020-09-11T13:59:00Z">
              <w:rPr>
                <w:rStyle w:val="Hyperlink"/>
                <w:rFonts w:cs="Arial"/>
                <w:color w:val="505050"/>
                <w:sz w:val="19"/>
                <w:szCs w:val="19"/>
              </w:rPr>
            </w:rPrChange>
          </w:rPr>
          <w:t>dynpros</w:t>
        </w:r>
        <w:proofErr w:type="spellEnd"/>
        <w:r w:rsidRPr="00C22F6B">
          <w:rPr>
            <w:rFonts w:ascii="Tahoma" w:hAnsi="Tahoma" w:cs="Tahoma"/>
            <w:rPrChange w:id="396" w:author="Raphael Donor" w:date="2020-09-11T13:59:00Z">
              <w:rPr>
                <w:rStyle w:val="Hyperlink"/>
                <w:rFonts w:cs="Arial"/>
                <w:color w:val="505050"/>
                <w:sz w:val="19"/>
                <w:szCs w:val="19"/>
              </w:rPr>
            </w:rPrChange>
          </w:rPr>
          <w:fldChar w:fldCharType="end"/>
        </w:r>
        <w:r w:rsidRPr="00C22F6B">
          <w:rPr>
            <w:rFonts w:ascii="Tahoma" w:hAnsi="Tahoma" w:cs="Tahoma"/>
            <w:rPrChange w:id="397" w:author="Raphael Donor" w:date="2020-09-11T13:59:00Z">
              <w:rPr>
                <w:rFonts w:cs="Arial"/>
                <w:color w:val="000000"/>
                <w:sz w:val="19"/>
                <w:szCs w:val="19"/>
                <w:shd w:val="clear" w:color="auto" w:fill="FEFEFF"/>
              </w:rPr>
            </w:rPrChange>
          </w:rPr>
          <w:t xml:space="preserve"> and </w:t>
        </w:r>
        <w:r w:rsidRPr="00C22F6B">
          <w:rPr>
            <w:rFonts w:ascii="Tahoma" w:hAnsi="Tahoma" w:cs="Tahoma"/>
            <w:rPrChange w:id="398" w:author="Raphael Donor" w:date="2020-09-11T13:59:00Z">
              <w:rPr/>
            </w:rPrChange>
          </w:rPr>
          <w:fldChar w:fldCharType="begin"/>
        </w:r>
        <w:r w:rsidRPr="00C22F6B">
          <w:rPr>
            <w:rFonts w:ascii="Tahoma" w:hAnsi="Tahoma" w:cs="Tahoma"/>
            <w:rPrChange w:id="399" w:author="Raphael Donor" w:date="2020-09-11T13:59:00Z">
              <w:rPr/>
            </w:rPrChange>
          </w:rPr>
          <w:instrText xml:space="preserve"> HYPERLINK "javascript:call_link('abendialog_module_glosry.htm')" \o "Glossary Entry" </w:instrText>
        </w:r>
        <w:r w:rsidRPr="00C22F6B">
          <w:rPr>
            <w:rFonts w:ascii="Tahoma" w:hAnsi="Tahoma" w:cs="Tahoma"/>
            <w:rPrChange w:id="400" w:author="Raphael Donor" w:date="2020-09-11T13:59:00Z">
              <w:rPr>
                <w:rStyle w:val="Hyperlink"/>
                <w:rFonts w:cs="Arial"/>
                <w:color w:val="505050"/>
                <w:sz w:val="19"/>
                <w:szCs w:val="19"/>
              </w:rPr>
            </w:rPrChange>
          </w:rPr>
          <w:fldChar w:fldCharType="separate"/>
        </w:r>
        <w:r w:rsidRPr="00C22F6B">
          <w:rPr>
            <w:rFonts w:ascii="Tahoma" w:hAnsi="Tahoma" w:cs="Tahoma"/>
            <w:rPrChange w:id="401" w:author="Raphael Donor" w:date="2020-09-11T13:59:00Z">
              <w:rPr>
                <w:rStyle w:val="Hyperlink"/>
                <w:rFonts w:cs="Arial"/>
                <w:color w:val="505050"/>
                <w:sz w:val="19"/>
                <w:szCs w:val="19"/>
              </w:rPr>
            </w:rPrChange>
          </w:rPr>
          <w:t>dialog modules</w:t>
        </w:r>
        <w:r w:rsidRPr="00C22F6B">
          <w:rPr>
            <w:rFonts w:ascii="Tahoma" w:hAnsi="Tahoma" w:cs="Tahoma"/>
            <w:rPrChange w:id="402" w:author="Raphael Donor" w:date="2020-09-11T13:59:00Z">
              <w:rPr>
                <w:rStyle w:val="Hyperlink"/>
                <w:rFonts w:cs="Arial"/>
                <w:color w:val="505050"/>
                <w:sz w:val="19"/>
                <w:szCs w:val="19"/>
              </w:rPr>
            </w:rPrChange>
          </w:rPr>
          <w:fldChar w:fldCharType="end"/>
        </w:r>
        <w:r w:rsidRPr="00C22F6B">
          <w:rPr>
            <w:rFonts w:ascii="Tahoma" w:hAnsi="Tahoma" w:cs="Tahoma"/>
            <w:rPrChange w:id="403" w:author="Raphael Donor" w:date="2020-09-11T13:59:00Z">
              <w:rPr>
                <w:rFonts w:cs="Arial"/>
                <w:color w:val="000000"/>
                <w:sz w:val="19"/>
                <w:szCs w:val="19"/>
                <w:shd w:val="clear" w:color="auto" w:fill="FEFEFF"/>
              </w:rPr>
            </w:rPrChange>
          </w:rPr>
          <w:t xml:space="preserve">, and is started using </w:t>
        </w:r>
        <w:r w:rsidRPr="00C22F6B">
          <w:rPr>
            <w:rFonts w:ascii="Tahoma" w:hAnsi="Tahoma" w:cs="Tahoma"/>
            <w:rPrChange w:id="404" w:author="Raphael Donor" w:date="2020-09-11T13:59:00Z">
              <w:rPr/>
            </w:rPrChange>
          </w:rPr>
          <w:fldChar w:fldCharType="begin"/>
        </w:r>
        <w:r w:rsidRPr="00C22F6B">
          <w:rPr>
            <w:rFonts w:ascii="Tahoma" w:hAnsi="Tahoma" w:cs="Tahoma"/>
            <w:rPrChange w:id="405" w:author="Raphael Donor" w:date="2020-09-11T13:59:00Z">
              <w:rPr/>
            </w:rPrChange>
          </w:rPr>
          <w:instrText xml:space="preserve"> HYPERLINK "javascript:call_link('abentransaction_code_glosry.htm')" \o "Glossary Entry" </w:instrText>
        </w:r>
        <w:r w:rsidRPr="00C22F6B">
          <w:rPr>
            <w:rFonts w:ascii="Tahoma" w:hAnsi="Tahoma" w:cs="Tahoma"/>
            <w:rPrChange w:id="406" w:author="Raphael Donor" w:date="2020-09-11T13:59:00Z">
              <w:rPr>
                <w:rStyle w:val="Hyperlink"/>
                <w:rFonts w:cs="Arial"/>
                <w:color w:val="505050"/>
                <w:sz w:val="19"/>
                <w:szCs w:val="19"/>
              </w:rPr>
            </w:rPrChange>
          </w:rPr>
          <w:fldChar w:fldCharType="separate"/>
        </w:r>
        <w:r w:rsidRPr="00C22F6B">
          <w:rPr>
            <w:rFonts w:ascii="Tahoma" w:hAnsi="Tahoma" w:cs="Tahoma"/>
            <w:rPrChange w:id="407" w:author="Raphael Donor" w:date="2020-09-11T13:59:00Z">
              <w:rPr>
                <w:rStyle w:val="Hyperlink"/>
                <w:rFonts w:cs="Arial"/>
                <w:color w:val="505050"/>
                <w:sz w:val="19"/>
                <w:szCs w:val="19"/>
              </w:rPr>
            </w:rPrChange>
          </w:rPr>
          <w:t>transaction codes</w:t>
        </w:r>
        <w:r w:rsidRPr="00C22F6B">
          <w:rPr>
            <w:rFonts w:ascii="Tahoma" w:hAnsi="Tahoma" w:cs="Tahoma"/>
            <w:rPrChange w:id="408" w:author="Raphael Donor" w:date="2020-09-11T13:59:00Z">
              <w:rPr>
                <w:rStyle w:val="Hyperlink"/>
                <w:rFonts w:cs="Arial"/>
                <w:color w:val="505050"/>
                <w:sz w:val="19"/>
                <w:szCs w:val="19"/>
              </w:rPr>
            </w:rPrChange>
          </w:rPr>
          <w:fldChar w:fldCharType="end"/>
        </w:r>
        <w:r w:rsidRPr="00C22F6B">
          <w:rPr>
            <w:rFonts w:ascii="Tahoma" w:hAnsi="Tahoma" w:cs="Tahoma"/>
            <w:rPrChange w:id="409" w:author="Raphael Donor" w:date="2020-09-11T13:59:00Z">
              <w:rPr>
                <w:rFonts w:cs="Arial"/>
                <w:color w:val="000000"/>
                <w:sz w:val="19"/>
                <w:szCs w:val="19"/>
                <w:shd w:val="clear" w:color="auto" w:fill="FEFEFF"/>
              </w:rPr>
            </w:rPrChange>
          </w:rPr>
          <w:t xml:space="preserve">. </w:t>
        </w:r>
      </w:ins>
      <w:del w:id="410" w:author="Raphael Donor" w:date="2020-09-11T13:58:00Z">
        <w:r w:rsidR="005E1BE2" w:rsidRPr="00393866" w:rsidDel="00C22F6B">
          <w:rPr>
            <w:rFonts w:ascii="Tahoma" w:hAnsi="Tahoma" w:cs="Tahoma"/>
          </w:rPr>
          <w:delText>A module pool is a group of programs. It contains all the relevant programs for an application.  All programmers working within that application can access the module pool.</w:delText>
        </w:r>
      </w:del>
    </w:p>
    <w:p w14:paraId="2261A46D" w14:textId="0D0E1E73" w:rsidR="005E1BE2" w:rsidRDefault="005E1BE2">
      <w:pPr>
        <w:rPr>
          <w:ins w:id="411" w:author="Raphael Donor" w:date="2020-09-11T13:59:00Z"/>
          <w:rFonts w:ascii="Tahoma" w:hAnsi="Tahoma" w:cs="Tahoma"/>
        </w:rPr>
      </w:pPr>
      <w:r w:rsidRPr="00C22F6B">
        <w:rPr>
          <w:rFonts w:ascii="Tahoma" w:hAnsi="Tahoma" w:cs="Tahoma"/>
          <w:rPrChange w:id="412" w:author="Raphael Donor" w:date="2020-09-11T13:59:00Z">
            <w:rPr>
              <w:rFonts w:ascii="Tahoma" w:hAnsi="Tahoma" w:cs="Tahoma"/>
              <w:sz w:val="12"/>
            </w:rPr>
          </w:rPrChange>
        </w:rPr>
        <w:t xml:space="preserve"> </w:t>
      </w:r>
    </w:p>
    <w:p w14:paraId="71B2CBF6" w14:textId="77777777" w:rsidR="00C22F6B" w:rsidRPr="00393866" w:rsidRDefault="00C22F6B">
      <w:pPr>
        <w:rPr>
          <w:rFonts w:ascii="Tahoma" w:hAnsi="Tahoma" w:cs="Tahoma"/>
          <w:sz w:val="12"/>
        </w:rPr>
      </w:pPr>
    </w:p>
    <w:p w14:paraId="16EDBD72" w14:textId="1912AF9F" w:rsidR="005E1BE2" w:rsidRPr="00393866" w:rsidRDefault="005E1BE2">
      <w:pPr>
        <w:rPr>
          <w:rFonts w:ascii="Tahoma" w:hAnsi="Tahoma" w:cs="Tahoma"/>
        </w:rPr>
      </w:pPr>
      <w:del w:id="413" w:author="Raphael Donor" w:date="2020-09-11T13:59:00Z">
        <w:r w:rsidRPr="00393866" w:rsidDel="00C22F6B">
          <w:rPr>
            <w:rFonts w:ascii="Tahoma" w:hAnsi="Tahoma" w:cs="Tahoma"/>
          </w:rPr>
          <w:delText xml:space="preserve">By default, the system divides a module pool into one or several include programs.  </w:delText>
        </w:r>
      </w:del>
      <w:r w:rsidRPr="00393866">
        <w:rPr>
          <w:rFonts w:ascii="Tahoma" w:hAnsi="Tahoma" w:cs="Tahoma"/>
        </w:rPr>
        <w:t>An include program can contain several modules of the same type (such as only PBO modules or only PAI modules).  The main program then consists of a sequence of INCLUDE statements that link the modules to the module pool.</w:t>
      </w:r>
    </w:p>
    <w:p w14:paraId="39897BB5" w14:textId="77777777" w:rsidR="005E1BE2" w:rsidRPr="00393866" w:rsidRDefault="005E1BE2">
      <w:pPr>
        <w:rPr>
          <w:rFonts w:ascii="Tahoma" w:hAnsi="Tahoma" w:cs="Tahoma"/>
          <w:sz w:val="12"/>
        </w:rPr>
      </w:pPr>
    </w:p>
    <w:p w14:paraId="6A5B988E" w14:textId="77777777" w:rsidR="005E1BE2" w:rsidRPr="00393866" w:rsidRDefault="005E1BE2">
      <w:pPr>
        <w:rPr>
          <w:rFonts w:ascii="Tahoma" w:hAnsi="Tahoma" w:cs="Tahoma"/>
        </w:rPr>
      </w:pPr>
      <w:r w:rsidRPr="00393866">
        <w:rPr>
          <w:rFonts w:ascii="Tahoma" w:hAnsi="Tahoma" w:cs="Tahoma"/>
        </w:rPr>
        <w:t>Include programs improve the readability of programs and make maintenance easier.  An include program is a separate program with 2 main functions:</w:t>
      </w:r>
    </w:p>
    <w:p w14:paraId="56F87C91" w14:textId="77777777" w:rsidR="005E1BE2" w:rsidRPr="00393866" w:rsidRDefault="005E1BE2">
      <w:pPr>
        <w:numPr>
          <w:ilvl w:val="0"/>
          <w:numId w:val="9"/>
        </w:numPr>
        <w:rPr>
          <w:rFonts w:ascii="Tahoma" w:hAnsi="Tahoma" w:cs="Tahoma"/>
        </w:rPr>
      </w:pPr>
      <w:r w:rsidRPr="00393866">
        <w:rPr>
          <w:rFonts w:ascii="Tahoma" w:hAnsi="Tahoma" w:cs="Tahoma"/>
        </w:rPr>
        <w:t>It contains code that can be used by several programs (e.g. lengthy data declarations).</w:t>
      </w:r>
    </w:p>
    <w:p w14:paraId="15CF9F9E" w14:textId="77777777" w:rsidR="005E1BE2" w:rsidRPr="00393866" w:rsidRDefault="005E1BE2">
      <w:pPr>
        <w:numPr>
          <w:ilvl w:val="0"/>
          <w:numId w:val="9"/>
        </w:numPr>
        <w:rPr>
          <w:rFonts w:ascii="Tahoma" w:hAnsi="Tahoma" w:cs="Tahoma"/>
        </w:rPr>
      </w:pPr>
      <w:r w:rsidRPr="00393866">
        <w:rPr>
          <w:rFonts w:ascii="Tahoma" w:hAnsi="Tahoma" w:cs="Tahoma"/>
        </w:rPr>
        <w:t>It helps to modularize programs, which consist of many different logically related parts. Each of these parts is stored as a separate include program</w:t>
      </w:r>
    </w:p>
    <w:p w14:paraId="592B3B2D" w14:textId="77777777" w:rsidR="005E1BE2" w:rsidRPr="00393866" w:rsidRDefault="005E1BE2">
      <w:pPr>
        <w:rPr>
          <w:rFonts w:ascii="Tahoma" w:hAnsi="Tahoma" w:cs="Tahoma"/>
          <w:sz w:val="12"/>
        </w:rPr>
      </w:pPr>
    </w:p>
    <w:p w14:paraId="6A8A11D3" w14:textId="0346EDFF" w:rsidR="005E1BE2" w:rsidRPr="00393866" w:rsidRDefault="005E1BE2">
      <w:pPr>
        <w:rPr>
          <w:rFonts w:ascii="Tahoma" w:hAnsi="Tahoma" w:cs="Tahoma"/>
        </w:rPr>
      </w:pPr>
      <w:del w:id="414" w:author="Raphael Donor" w:date="2020-09-11T14:00:00Z">
        <w:r w:rsidRPr="00393866" w:rsidDel="00C22F6B">
          <w:rPr>
            <w:rFonts w:ascii="Tahoma" w:hAnsi="Tahoma" w:cs="Tahoma"/>
          </w:rPr>
          <w:delText xml:space="preserve">Module pools can be assigned to the following program categories: Dialogs, Info Types, Screens, Subroutines and Update programs. </w:delText>
        </w:r>
      </w:del>
      <w:commentRangeStart w:id="415"/>
      <w:commentRangeStart w:id="416"/>
      <w:r w:rsidRPr="00393866">
        <w:rPr>
          <w:rFonts w:ascii="Tahoma" w:hAnsi="Tahoma" w:cs="Tahoma"/>
        </w:rPr>
        <w:t>Dialogs</w:t>
      </w:r>
      <w:del w:id="417" w:author="Mon Magallanes" w:date="2020-11-26T06:54:00Z">
        <w:r w:rsidRPr="00393866" w:rsidDel="00833AF5">
          <w:rPr>
            <w:rFonts w:ascii="Tahoma" w:hAnsi="Tahoma" w:cs="Tahoma"/>
          </w:rPr>
          <w:delText xml:space="preserve">, </w:delText>
        </w:r>
      </w:del>
      <w:ins w:id="418" w:author="Mon Magallanes" w:date="2020-11-26T06:54:00Z">
        <w:r w:rsidR="00833AF5">
          <w:rPr>
            <w:rFonts w:ascii="Tahoma" w:hAnsi="Tahoma" w:cs="Tahoma"/>
          </w:rPr>
          <w:t>/</w:t>
        </w:r>
      </w:ins>
      <w:r w:rsidRPr="00393866">
        <w:rPr>
          <w:rFonts w:ascii="Tahoma" w:hAnsi="Tahoma" w:cs="Tahoma"/>
        </w:rPr>
        <w:t>Screens, Subroutines</w:t>
      </w:r>
      <w:del w:id="419" w:author="Mon Magallanes" w:date="2020-11-26T06:54:00Z">
        <w:r w:rsidRPr="00393866" w:rsidDel="00833AF5">
          <w:rPr>
            <w:rFonts w:ascii="Tahoma" w:hAnsi="Tahoma" w:cs="Tahoma"/>
          </w:rPr>
          <w:delText xml:space="preserve"> and Update m</w:delText>
        </w:r>
      </w:del>
      <w:ins w:id="420" w:author="Mon Magallanes" w:date="2020-11-26T06:54:00Z">
        <w:r w:rsidR="00833AF5">
          <w:rPr>
            <w:rFonts w:ascii="Tahoma" w:hAnsi="Tahoma" w:cs="Tahoma"/>
          </w:rPr>
          <w:t>,</w:t>
        </w:r>
      </w:ins>
      <w:r w:rsidR="00EC52B5">
        <w:rPr>
          <w:rFonts w:ascii="Tahoma" w:hAnsi="Tahoma" w:cs="Tahoma"/>
        </w:rPr>
        <w:t xml:space="preserve"> and</w:t>
      </w:r>
      <w:ins w:id="421" w:author="Mon Magallanes" w:date="2020-11-26T06:54:00Z">
        <w:r w:rsidR="00833AF5">
          <w:rPr>
            <w:rFonts w:ascii="Tahoma" w:hAnsi="Tahoma" w:cs="Tahoma"/>
          </w:rPr>
          <w:t xml:space="preserve"> M</w:t>
        </w:r>
      </w:ins>
      <w:r w:rsidRPr="00393866">
        <w:rPr>
          <w:rFonts w:ascii="Tahoma" w:hAnsi="Tahoma" w:cs="Tahoma"/>
        </w:rPr>
        <w:t xml:space="preserve">odule pool </w:t>
      </w:r>
      <w:commentRangeEnd w:id="415"/>
      <w:r w:rsidR="00BD570E">
        <w:rPr>
          <w:rStyle w:val="CommentReference"/>
          <w:rFonts w:ascii="Grundfos TheSans V2" w:eastAsia="Grundfos TheSans V2" w:hAnsi="Grundfos TheSans V2"/>
        </w:rPr>
        <w:commentReference w:id="415"/>
      </w:r>
      <w:commentRangeEnd w:id="416"/>
      <w:r w:rsidR="00833AF5">
        <w:rPr>
          <w:rStyle w:val="CommentReference"/>
          <w:rFonts w:ascii="Grundfos TheSans V2" w:eastAsia="Grundfos TheSans V2" w:hAnsi="Grundfos TheSans V2"/>
        </w:rPr>
        <w:commentReference w:id="416"/>
      </w:r>
      <w:r w:rsidRPr="00393866">
        <w:rPr>
          <w:rFonts w:ascii="Tahoma" w:hAnsi="Tahoma" w:cs="Tahoma"/>
        </w:rPr>
        <w:t>have the same naming structure and are grouped and described below.  Info Type module pool and include programs has a different naming structure, which is described separately.</w:t>
      </w:r>
    </w:p>
    <w:p w14:paraId="4DDABBBF" w14:textId="550BD1C0" w:rsidR="005E1BE2" w:rsidRDefault="00F93008" w:rsidP="00F93008">
      <w:pPr>
        <w:pStyle w:val="Heading3"/>
        <w:numPr>
          <w:ilvl w:val="0"/>
          <w:numId w:val="0"/>
        </w:numPr>
        <w:rPr>
          <w:rFonts w:ascii="Tahoma" w:hAnsi="Tahoma" w:cs="Tahoma"/>
        </w:rPr>
      </w:pPr>
      <w:bookmarkStart w:id="422" w:name="_Toc286674777"/>
      <w:bookmarkStart w:id="423" w:name="_Toc62037287"/>
      <w:r w:rsidRPr="00393866">
        <w:rPr>
          <w:rFonts w:ascii="Tahoma" w:hAnsi="Tahoma" w:cs="Tahoma"/>
        </w:rPr>
        <w:t>3.2.1</w:t>
      </w:r>
      <w:r w:rsidRPr="00393866">
        <w:rPr>
          <w:rFonts w:ascii="Tahoma" w:hAnsi="Tahoma" w:cs="Tahoma"/>
        </w:rPr>
        <w:tab/>
      </w:r>
      <w:r w:rsidR="005E1BE2" w:rsidRPr="00393866">
        <w:rPr>
          <w:rFonts w:ascii="Tahoma" w:hAnsi="Tahoma" w:cs="Tahoma"/>
        </w:rPr>
        <w:t>Module Pool Programs</w:t>
      </w:r>
      <w:bookmarkEnd w:id="422"/>
      <w:bookmarkEnd w:id="423"/>
    </w:p>
    <w:p w14:paraId="417A9C8D" w14:textId="17D492FC" w:rsidR="00B96D5C" w:rsidRDefault="00B96D5C" w:rsidP="00B96D5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Change w:id="424" w:author="Raphael Donor" w:date="2020-08-03T20:52:00Z">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PrChange>
      </w:tblPr>
      <w:tblGrid>
        <w:gridCol w:w="1606"/>
        <w:gridCol w:w="1054"/>
        <w:gridCol w:w="598"/>
        <w:gridCol w:w="369"/>
        <w:gridCol w:w="3600"/>
        <w:tblGridChange w:id="425">
          <w:tblGrid>
            <w:gridCol w:w="1606"/>
            <w:gridCol w:w="1054"/>
            <w:gridCol w:w="1085"/>
            <w:gridCol w:w="369"/>
            <w:gridCol w:w="3104"/>
            <w:gridCol w:w="9"/>
          </w:tblGrid>
        </w:tblGridChange>
      </w:tblGrid>
      <w:tr w:rsidR="007D7672" w14:paraId="1A5F0F52" w14:textId="77777777" w:rsidTr="007D7672">
        <w:trPr>
          <w:trHeight w:val="350"/>
          <w:trPrChange w:id="426" w:author="Raphael Donor" w:date="2020-08-03T20:52:00Z">
            <w:trPr>
              <w:gridAfter w:val="0"/>
              <w:trHeight w:val="350"/>
            </w:trPr>
          </w:trPrChange>
        </w:trPr>
        <w:tc>
          <w:tcPr>
            <w:tcW w:w="1606" w:type="dxa"/>
            <w:shd w:val="clear" w:color="auto" w:fill="auto"/>
            <w:tcPrChange w:id="427" w:author="Raphael Donor" w:date="2020-08-03T20:52:00Z">
              <w:tcPr>
                <w:tcW w:w="1606" w:type="dxa"/>
                <w:shd w:val="clear" w:color="auto" w:fill="auto"/>
              </w:tcPr>
            </w:tcPrChange>
          </w:tcPr>
          <w:p w14:paraId="0E5BADBE" w14:textId="77777777" w:rsidR="007D7672" w:rsidRPr="00E54371" w:rsidRDefault="007D7672" w:rsidP="00751A4D">
            <w:pPr>
              <w:rPr>
                <w:rFonts w:ascii="Tahoma" w:hAnsi="Tahoma" w:cs="Tahoma"/>
                <w:b/>
                <w:bCs/>
                <w:sz w:val="24"/>
                <w:szCs w:val="24"/>
              </w:rPr>
            </w:pPr>
            <w:r w:rsidRPr="00E54371">
              <w:rPr>
                <w:rFonts w:ascii="Tahoma" w:hAnsi="Tahoma" w:cs="Tahoma"/>
                <w:b/>
                <w:bCs/>
                <w:sz w:val="24"/>
                <w:szCs w:val="24"/>
              </w:rPr>
              <w:t>Format</w:t>
            </w:r>
          </w:p>
        </w:tc>
        <w:tc>
          <w:tcPr>
            <w:tcW w:w="1054" w:type="dxa"/>
            <w:shd w:val="clear" w:color="auto" w:fill="auto"/>
            <w:tcPrChange w:id="428" w:author="Raphael Donor" w:date="2020-08-03T20:52:00Z">
              <w:tcPr>
                <w:tcW w:w="1054" w:type="dxa"/>
                <w:shd w:val="clear" w:color="auto" w:fill="auto"/>
              </w:tcPr>
            </w:tcPrChange>
          </w:tcPr>
          <w:p w14:paraId="6E250892" w14:textId="68CB38B4" w:rsidR="007D7672" w:rsidRPr="00E54371" w:rsidRDefault="007D7672" w:rsidP="00751A4D">
            <w:pPr>
              <w:rPr>
                <w:rFonts w:ascii="Tahoma" w:hAnsi="Tahoma" w:cs="Tahoma"/>
                <w:b/>
                <w:bCs/>
                <w:sz w:val="24"/>
                <w:szCs w:val="24"/>
              </w:rPr>
            </w:pPr>
            <w:r w:rsidRPr="00E54371">
              <w:rPr>
                <w:rFonts w:ascii="Tahoma" w:hAnsi="Tahoma" w:cs="Tahoma"/>
                <w:b/>
                <w:bCs/>
                <w:sz w:val="24"/>
                <w:szCs w:val="24"/>
              </w:rPr>
              <w:t>SAPMZ</w:t>
            </w:r>
          </w:p>
        </w:tc>
        <w:tc>
          <w:tcPr>
            <w:tcW w:w="598" w:type="dxa"/>
            <w:shd w:val="clear" w:color="auto" w:fill="auto"/>
            <w:tcPrChange w:id="429" w:author="Raphael Donor" w:date="2020-08-03T20:52:00Z">
              <w:tcPr>
                <w:tcW w:w="1085" w:type="dxa"/>
                <w:shd w:val="clear" w:color="auto" w:fill="auto"/>
              </w:tcPr>
            </w:tcPrChange>
          </w:tcPr>
          <w:p w14:paraId="7BDE4A80" w14:textId="77777777" w:rsidR="007D7672" w:rsidRPr="00E54371" w:rsidDel="007D7672" w:rsidRDefault="007D7672" w:rsidP="00751A4D">
            <w:pPr>
              <w:rPr>
                <w:del w:id="430" w:author="Raphael Donor" w:date="2020-08-03T20:52:00Z"/>
                <w:rFonts w:ascii="Tahoma" w:hAnsi="Tahoma" w:cs="Tahoma"/>
                <w:b/>
                <w:bCs/>
                <w:sz w:val="24"/>
                <w:szCs w:val="24"/>
              </w:rPr>
            </w:pPr>
            <w:del w:id="431" w:author="Raphael Donor" w:date="2020-08-03T20:52:00Z">
              <w:r w:rsidRPr="00E54371" w:rsidDel="007D7672">
                <w:rPr>
                  <w:rFonts w:ascii="Tahoma" w:hAnsi="Tahoma" w:cs="Tahoma"/>
                  <w:b/>
                  <w:bCs/>
                  <w:sz w:val="24"/>
                  <w:szCs w:val="24"/>
                </w:rPr>
                <w:delText>XX</w:delText>
              </w:r>
            </w:del>
          </w:p>
          <w:p w14:paraId="69BC53F7" w14:textId="2C8EC312" w:rsidR="007D7672" w:rsidRPr="00E54371" w:rsidRDefault="007D7672" w:rsidP="00751A4D">
            <w:pPr>
              <w:rPr>
                <w:rFonts w:ascii="Tahoma" w:hAnsi="Tahoma" w:cs="Tahoma"/>
                <w:b/>
                <w:bCs/>
                <w:sz w:val="24"/>
                <w:szCs w:val="24"/>
              </w:rPr>
            </w:pPr>
            <w:r w:rsidRPr="00E54371">
              <w:rPr>
                <w:rFonts w:ascii="Tahoma" w:hAnsi="Tahoma" w:cs="Tahoma"/>
                <w:b/>
                <w:bCs/>
                <w:sz w:val="24"/>
                <w:szCs w:val="24"/>
              </w:rPr>
              <w:t>YY</w:t>
            </w:r>
          </w:p>
        </w:tc>
        <w:tc>
          <w:tcPr>
            <w:tcW w:w="360" w:type="dxa"/>
            <w:shd w:val="clear" w:color="auto" w:fill="auto"/>
            <w:tcPrChange w:id="432" w:author="Raphael Donor" w:date="2020-08-03T20:52:00Z">
              <w:tcPr>
                <w:tcW w:w="369" w:type="dxa"/>
                <w:shd w:val="clear" w:color="auto" w:fill="auto"/>
              </w:tcPr>
            </w:tcPrChange>
          </w:tcPr>
          <w:p w14:paraId="5FCD3437" w14:textId="77777777" w:rsidR="007D7672" w:rsidRPr="00E54371" w:rsidRDefault="007D7672" w:rsidP="00751A4D">
            <w:pPr>
              <w:rPr>
                <w:rFonts w:ascii="Tahoma" w:hAnsi="Tahoma" w:cs="Tahoma"/>
                <w:b/>
                <w:bCs/>
                <w:sz w:val="24"/>
                <w:szCs w:val="24"/>
              </w:rPr>
            </w:pPr>
            <w:r w:rsidRPr="00E54371">
              <w:rPr>
                <w:rFonts w:ascii="Tahoma" w:hAnsi="Tahoma" w:cs="Tahoma"/>
                <w:b/>
                <w:bCs/>
                <w:sz w:val="24"/>
                <w:szCs w:val="24"/>
              </w:rPr>
              <w:t>_</w:t>
            </w:r>
          </w:p>
        </w:tc>
        <w:tc>
          <w:tcPr>
            <w:tcW w:w="3600" w:type="dxa"/>
            <w:shd w:val="clear" w:color="auto" w:fill="auto"/>
            <w:tcPrChange w:id="433" w:author="Raphael Donor" w:date="2020-08-03T20:52:00Z">
              <w:tcPr>
                <w:tcW w:w="3104" w:type="dxa"/>
                <w:shd w:val="clear" w:color="auto" w:fill="auto"/>
              </w:tcPr>
            </w:tcPrChange>
          </w:tcPr>
          <w:p w14:paraId="5E5913F2" w14:textId="77777777" w:rsidR="007D7672" w:rsidRPr="00E54371" w:rsidRDefault="007D7672" w:rsidP="00751A4D">
            <w:pPr>
              <w:rPr>
                <w:rFonts w:ascii="Tahoma" w:hAnsi="Tahoma" w:cs="Tahoma"/>
                <w:b/>
                <w:bCs/>
                <w:sz w:val="24"/>
                <w:szCs w:val="24"/>
              </w:rPr>
            </w:pPr>
            <w:r w:rsidRPr="00E54371">
              <w:rPr>
                <w:rFonts w:ascii="Tahoma" w:hAnsi="Tahoma" w:cs="Tahoma"/>
                <w:b/>
                <w:bCs/>
                <w:sz w:val="24"/>
                <w:szCs w:val="24"/>
              </w:rPr>
              <w:t>&lt;desc&gt;</w:t>
            </w:r>
          </w:p>
        </w:tc>
      </w:tr>
      <w:tr w:rsidR="00B96D5C" w14:paraId="5DDA47F5" w14:textId="77777777" w:rsidTr="00E54371">
        <w:trPr>
          <w:trHeight w:val="288"/>
        </w:trPr>
        <w:tc>
          <w:tcPr>
            <w:tcW w:w="1606" w:type="dxa"/>
            <w:vMerge w:val="restart"/>
            <w:shd w:val="clear" w:color="auto" w:fill="auto"/>
          </w:tcPr>
          <w:p w14:paraId="4BDB7F8D" w14:textId="211A952D" w:rsidR="00B96D5C" w:rsidRPr="00E54371" w:rsidRDefault="00B96D5C" w:rsidP="00751A4D">
            <w:pPr>
              <w:rPr>
                <w:rFonts w:ascii="Tahoma" w:hAnsi="Tahoma" w:cs="Tahoma"/>
              </w:rPr>
            </w:pPr>
          </w:p>
        </w:tc>
        <w:tc>
          <w:tcPr>
            <w:tcW w:w="5612" w:type="dxa"/>
            <w:gridSpan w:val="4"/>
            <w:shd w:val="clear" w:color="auto" w:fill="auto"/>
          </w:tcPr>
          <w:p w14:paraId="3EB917FE" w14:textId="53E2437E" w:rsidR="00B96D5C" w:rsidRPr="00E54371" w:rsidRDefault="00B96D5C" w:rsidP="00751A4D">
            <w:pPr>
              <w:rPr>
                <w:rFonts w:ascii="Tahoma" w:hAnsi="Tahoma" w:cs="Tahoma"/>
              </w:rPr>
            </w:pPr>
            <w:r w:rsidRPr="00E54371">
              <w:rPr>
                <w:rFonts w:ascii="Tahoma" w:hAnsi="Tahoma" w:cs="Tahoma"/>
                <w:b/>
                <w:bCs/>
                <w:color w:val="FF0000"/>
              </w:rPr>
              <w:t>SAPMZ</w:t>
            </w:r>
            <w:r w:rsidRPr="00E54371">
              <w:rPr>
                <w:rFonts w:ascii="Tahoma" w:hAnsi="Tahoma" w:cs="Tahoma"/>
              </w:rPr>
              <w:t xml:space="preserve"> – Namespace (fixed)</w:t>
            </w:r>
          </w:p>
        </w:tc>
      </w:tr>
      <w:tr w:rsidR="00B96D5C" w14:paraId="7770E97C" w14:textId="77777777" w:rsidTr="00E54371">
        <w:trPr>
          <w:trHeight w:val="288"/>
        </w:trPr>
        <w:tc>
          <w:tcPr>
            <w:tcW w:w="1606" w:type="dxa"/>
            <w:vMerge/>
            <w:shd w:val="clear" w:color="auto" w:fill="auto"/>
          </w:tcPr>
          <w:p w14:paraId="77555E64" w14:textId="77777777" w:rsidR="00B96D5C" w:rsidRPr="00E54371" w:rsidRDefault="00B96D5C" w:rsidP="00751A4D">
            <w:pPr>
              <w:rPr>
                <w:rFonts w:ascii="Tahoma" w:hAnsi="Tahoma" w:cs="Tahoma"/>
                <w:b/>
                <w:bCs/>
              </w:rPr>
            </w:pPr>
          </w:p>
        </w:tc>
        <w:tc>
          <w:tcPr>
            <w:tcW w:w="5612" w:type="dxa"/>
            <w:gridSpan w:val="4"/>
            <w:shd w:val="clear" w:color="auto" w:fill="auto"/>
          </w:tcPr>
          <w:p w14:paraId="21132B4D" w14:textId="77777777" w:rsidR="00B96D5C" w:rsidRPr="00E54371" w:rsidRDefault="00B96D5C" w:rsidP="00751A4D">
            <w:pPr>
              <w:rPr>
                <w:rFonts w:ascii="Tahoma" w:hAnsi="Tahoma" w:cs="Tahoma"/>
              </w:rPr>
            </w:pPr>
            <w:r w:rsidRPr="00E54371">
              <w:rPr>
                <w:rFonts w:ascii="Tahoma" w:hAnsi="Tahoma" w:cs="Tahoma"/>
                <w:b/>
                <w:bCs/>
                <w:color w:val="FF0000"/>
              </w:rPr>
              <w:t>YY</w:t>
            </w:r>
            <w:r w:rsidRPr="00E54371">
              <w:rPr>
                <w:rFonts w:ascii="Tahoma" w:hAnsi="Tahoma" w:cs="Tahoma"/>
              </w:rPr>
              <w:t xml:space="preserve"> – Module (see table 2.2)</w:t>
            </w:r>
          </w:p>
        </w:tc>
      </w:tr>
      <w:tr w:rsidR="00B96D5C" w14:paraId="5CCF9A5A" w14:textId="77777777" w:rsidTr="00E54371">
        <w:trPr>
          <w:trHeight w:val="288"/>
        </w:trPr>
        <w:tc>
          <w:tcPr>
            <w:tcW w:w="1606" w:type="dxa"/>
            <w:vMerge/>
            <w:shd w:val="clear" w:color="auto" w:fill="auto"/>
          </w:tcPr>
          <w:p w14:paraId="1D5CEFCB" w14:textId="77777777" w:rsidR="00B96D5C" w:rsidRPr="00E54371" w:rsidRDefault="00B96D5C" w:rsidP="00751A4D">
            <w:pPr>
              <w:rPr>
                <w:rFonts w:ascii="Tahoma" w:hAnsi="Tahoma" w:cs="Tahoma"/>
                <w:b/>
                <w:bCs/>
              </w:rPr>
            </w:pPr>
          </w:p>
        </w:tc>
        <w:tc>
          <w:tcPr>
            <w:tcW w:w="5612" w:type="dxa"/>
            <w:gridSpan w:val="4"/>
            <w:shd w:val="clear" w:color="auto" w:fill="auto"/>
          </w:tcPr>
          <w:p w14:paraId="1167F931" w14:textId="77777777" w:rsidR="00B96D5C" w:rsidRPr="00E54371" w:rsidRDefault="00B96D5C" w:rsidP="00751A4D">
            <w:pPr>
              <w:rPr>
                <w:rFonts w:ascii="Tahoma" w:hAnsi="Tahoma" w:cs="Tahoma"/>
              </w:rPr>
            </w:pPr>
            <w:r w:rsidRPr="00E54371">
              <w:rPr>
                <w:rFonts w:ascii="Tahoma" w:hAnsi="Tahoma" w:cs="Tahoma"/>
                <w:b/>
                <w:bCs/>
                <w:color w:val="FF0000"/>
              </w:rPr>
              <w:t>_</w:t>
            </w:r>
            <w:r w:rsidRPr="00E54371">
              <w:rPr>
                <w:rFonts w:ascii="Tahoma" w:hAnsi="Tahoma" w:cs="Tahoma"/>
              </w:rPr>
              <w:t xml:space="preserve"> – Separator</w:t>
            </w:r>
          </w:p>
        </w:tc>
      </w:tr>
      <w:tr w:rsidR="00B96D5C" w14:paraId="4CB43B8D" w14:textId="77777777" w:rsidTr="00E54371">
        <w:trPr>
          <w:trHeight w:val="288"/>
        </w:trPr>
        <w:tc>
          <w:tcPr>
            <w:tcW w:w="1606" w:type="dxa"/>
            <w:vMerge/>
            <w:shd w:val="clear" w:color="auto" w:fill="auto"/>
          </w:tcPr>
          <w:p w14:paraId="23614876" w14:textId="77777777" w:rsidR="00B96D5C" w:rsidRPr="00E54371" w:rsidRDefault="00B96D5C" w:rsidP="00751A4D">
            <w:pPr>
              <w:rPr>
                <w:rFonts w:ascii="Tahoma" w:hAnsi="Tahoma" w:cs="Tahoma"/>
                <w:b/>
                <w:bCs/>
              </w:rPr>
            </w:pPr>
          </w:p>
        </w:tc>
        <w:tc>
          <w:tcPr>
            <w:tcW w:w="5612" w:type="dxa"/>
            <w:gridSpan w:val="4"/>
            <w:shd w:val="clear" w:color="auto" w:fill="auto"/>
          </w:tcPr>
          <w:p w14:paraId="6625A192" w14:textId="77777777" w:rsidR="00B96D5C" w:rsidRPr="00E54371" w:rsidRDefault="00B96D5C" w:rsidP="00751A4D">
            <w:pPr>
              <w:rPr>
                <w:rFonts w:ascii="Tahoma" w:hAnsi="Tahoma" w:cs="Tahoma"/>
              </w:rPr>
            </w:pPr>
            <w:r w:rsidRPr="00E54371">
              <w:rPr>
                <w:rFonts w:ascii="Tahoma" w:hAnsi="Tahoma" w:cs="Tahoma"/>
                <w:b/>
                <w:bCs/>
                <w:color w:val="FF0000"/>
              </w:rPr>
              <w:t>&lt;desc&gt;</w:t>
            </w:r>
            <w:r w:rsidRPr="00E54371">
              <w:rPr>
                <w:rFonts w:ascii="Tahoma" w:hAnsi="Tahoma" w:cs="Tahoma"/>
              </w:rPr>
              <w:t xml:space="preserve"> - Free text (description)</w:t>
            </w:r>
          </w:p>
        </w:tc>
      </w:tr>
      <w:tr w:rsidR="00B96D5C" w14:paraId="5D6874EE" w14:textId="77777777" w:rsidTr="00E54371">
        <w:trPr>
          <w:trHeight w:val="288"/>
        </w:trPr>
        <w:tc>
          <w:tcPr>
            <w:tcW w:w="1606" w:type="dxa"/>
            <w:vMerge/>
            <w:shd w:val="clear" w:color="auto" w:fill="auto"/>
          </w:tcPr>
          <w:p w14:paraId="395D5E13" w14:textId="77777777" w:rsidR="00B96D5C" w:rsidRPr="00E54371" w:rsidRDefault="00B96D5C" w:rsidP="00751A4D">
            <w:pPr>
              <w:rPr>
                <w:rFonts w:ascii="Tahoma" w:hAnsi="Tahoma" w:cs="Tahoma"/>
                <w:b/>
                <w:bCs/>
              </w:rPr>
            </w:pPr>
          </w:p>
        </w:tc>
        <w:tc>
          <w:tcPr>
            <w:tcW w:w="5612" w:type="dxa"/>
            <w:gridSpan w:val="4"/>
            <w:shd w:val="clear" w:color="auto" w:fill="auto"/>
          </w:tcPr>
          <w:p w14:paraId="4DEECE2D" w14:textId="4B7ADD49" w:rsidR="00B96D5C" w:rsidRPr="00E54371" w:rsidRDefault="00B96D5C" w:rsidP="00751A4D">
            <w:pPr>
              <w:rPr>
                <w:rFonts w:ascii="Tahoma" w:hAnsi="Tahoma" w:cs="Tahoma"/>
                <w:b/>
                <w:bCs/>
                <w:color w:val="FF0000"/>
              </w:rPr>
            </w:pPr>
            <w:r w:rsidRPr="00E54371">
              <w:rPr>
                <w:rFonts w:ascii="Tahoma" w:hAnsi="Tahoma" w:cs="Tahoma"/>
                <w:b/>
                <w:bCs/>
                <w:color w:val="FF0000"/>
              </w:rPr>
              <w:t>Ex. SAPMZ</w:t>
            </w:r>
            <w:del w:id="434" w:author="Raphael Donor" w:date="2020-08-04T16:14:00Z">
              <w:r w:rsidRPr="00E54371" w:rsidDel="00464F50">
                <w:rPr>
                  <w:rFonts w:ascii="Tahoma" w:hAnsi="Tahoma" w:cs="Tahoma"/>
                  <w:b/>
                  <w:bCs/>
                  <w:color w:val="FF0000"/>
                </w:rPr>
                <w:delText>GL</w:delText>
              </w:r>
            </w:del>
            <w:r w:rsidRPr="00E54371">
              <w:rPr>
                <w:rFonts w:ascii="Tahoma" w:hAnsi="Tahoma" w:cs="Tahoma"/>
                <w:b/>
                <w:bCs/>
                <w:color w:val="FF0000"/>
              </w:rPr>
              <w:t>SD_CREDIT_CHK</w:t>
            </w:r>
          </w:p>
        </w:tc>
      </w:tr>
    </w:tbl>
    <w:p w14:paraId="51178525" w14:textId="77777777" w:rsidR="00B96D5C" w:rsidRPr="008052D5" w:rsidRDefault="00B96D5C" w:rsidP="008052D5"/>
    <w:p w14:paraId="09A4C8E9" w14:textId="77777777" w:rsidR="005E1BE2" w:rsidRPr="00393866" w:rsidRDefault="005E1BE2" w:rsidP="00F93008">
      <w:pPr>
        <w:pStyle w:val="Heading3"/>
        <w:numPr>
          <w:ilvl w:val="2"/>
          <w:numId w:val="15"/>
        </w:numPr>
        <w:rPr>
          <w:rFonts w:ascii="Tahoma" w:hAnsi="Tahoma" w:cs="Tahoma"/>
        </w:rPr>
      </w:pPr>
      <w:bookmarkStart w:id="435" w:name="_Toc286674778"/>
      <w:bookmarkStart w:id="436" w:name="_Toc62037288"/>
      <w:r w:rsidRPr="00393866">
        <w:rPr>
          <w:rFonts w:ascii="Tahoma" w:hAnsi="Tahoma" w:cs="Tahoma"/>
        </w:rPr>
        <w:t>Include Programs</w:t>
      </w:r>
      <w:bookmarkEnd w:id="435"/>
      <w:bookmarkEnd w:id="436"/>
    </w:p>
    <w:p w14:paraId="11BC57F5" w14:textId="77777777" w:rsidR="005E1BE2" w:rsidRPr="00393866" w:rsidRDefault="005E1BE2">
      <w:pPr>
        <w:rPr>
          <w:rFonts w:ascii="Tahoma" w:hAnsi="Tahoma" w:cs="Tahoma"/>
        </w:rPr>
      </w:pPr>
    </w:p>
    <w:p w14:paraId="68A92520" w14:textId="3577E6F8" w:rsidR="00B96D5C" w:rsidRPr="00393866" w:rsidRDefault="005E1BE2">
      <w:pPr>
        <w:rPr>
          <w:rFonts w:ascii="Tahoma" w:hAnsi="Tahoma" w:cs="Tahoma"/>
        </w:rPr>
      </w:pPr>
      <w:r w:rsidRPr="00393866">
        <w:rPr>
          <w:rFonts w:ascii="Tahoma" w:hAnsi="Tahoma" w:cs="Tahoma"/>
        </w:rPr>
        <w:t xml:space="preserve">Positions 1 </w:t>
      </w:r>
      <w:r w:rsidR="00F93008" w:rsidRPr="00393866">
        <w:rPr>
          <w:rFonts w:ascii="Tahoma" w:hAnsi="Tahoma" w:cs="Tahoma"/>
        </w:rPr>
        <w:t>–</w:t>
      </w:r>
      <w:r w:rsidRPr="00393866">
        <w:rPr>
          <w:rFonts w:ascii="Tahoma" w:hAnsi="Tahoma" w:cs="Tahoma"/>
        </w:rPr>
        <w:t xml:space="preserve"> </w:t>
      </w:r>
      <w:r w:rsidR="00B96D5C">
        <w:rPr>
          <w:rFonts w:ascii="Tahoma" w:hAnsi="Tahoma" w:cs="Tahoma"/>
        </w:rPr>
        <w:t>6</w:t>
      </w:r>
      <w:r w:rsidR="00B96D5C" w:rsidRPr="00393866">
        <w:rPr>
          <w:rFonts w:ascii="Tahoma" w:hAnsi="Tahoma" w:cs="Tahoma"/>
        </w:rPr>
        <w:t xml:space="preserve"> </w:t>
      </w:r>
      <w:r w:rsidRPr="00393866">
        <w:rPr>
          <w:rFonts w:ascii="Tahoma" w:hAnsi="Tahoma" w:cs="Tahoma"/>
        </w:rPr>
        <w:t xml:space="preserve">of include program must be the same as positions 4 </w:t>
      </w:r>
      <w:r w:rsidR="00F93008" w:rsidRPr="00393866">
        <w:rPr>
          <w:rFonts w:ascii="Tahoma" w:hAnsi="Tahoma" w:cs="Tahoma"/>
        </w:rPr>
        <w:t>–</w:t>
      </w:r>
      <w:r w:rsidRPr="00393866">
        <w:rPr>
          <w:rFonts w:ascii="Tahoma" w:hAnsi="Tahoma" w:cs="Tahoma"/>
        </w:rPr>
        <w:t xml:space="preserve"> </w:t>
      </w:r>
      <w:r w:rsidR="00B96D5C">
        <w:rPr>
          <w:rFonts w:ascii="Tahoma" w:hAnsi="Tahoma" w:cs="Tahoma"/>
        </w:rPr>
        <w:t>9</w:t>
      </w:r>
      <w:r w:rsidR="00B96D5C" w:rsidRPr="00393866">
        <w:rPr>
          <w:rFonts w:ascii="Tahoma" w:hAnsi="Tahoma" w:cs="Tahoma"/>
        </w:rPr>
        <w:t xml:space="preserve"> </w:t>
      </w:r>
      <w:r w:rsidRPr="00393866">
        <w:rPr>
          <w:rFonts w:ascii="Tahoma" w:hAnsi="Tahoma" w:cs="Tahoma"/>
        </w:rPr>
        <w:t>of the related module pool program.</w:t>
      </w:r>
      <w:r w:rsidR="00B96D5C">
        <w:rPr>
          <w:rFonts w:ascii="Tahoma" w:hAnsi="Tahoma" w:cs="Tahoma"/>
        </w:rPr>
        <w:br/>
      </w:r>
      <w:r w:rsidR="00B96D5C">
        <w:rPr>
          <w:rFonts w:ascii="Tahoma" w:hAnsi="Tahoma" w:cs="Tahoma"/>
        </w:rPr>
        <w:br/>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Change w:id="437" w:author="Raphael Donor" w:date="2020-08-03T20:53:00Z">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PrChange>
      </w:tblPr>
      <w:tblGrid>
        <w:gridCol w:w="1606"/>
        <w:gridCol w:w="580"/>
        <w:gridCol w:w="545"/>
        <w:gridCol w:w="369"/>
        <w:gridCol w:w="4178"/>
        <w:tblGridChange w:id="438">
          <w:tblGrid>
            <w:gridCol w:w="1606"/>
            <w:gridCol w:w="580"/>
            <w:gridCol w:w="1083"/>
            <w:gridCol w:w="369"/>
            <w:gridCol w:w="3618"/>
            <w:gridCol w:w="11"/>
          </w:tblGrid>
        </w:tblGridChange>
      </w:tblGrid>
      <w:tr w:rsidR="00960FC5" w14:paraId="44287197" w14:textId="77777777" w:rsidTr="00960FC5">
        <w:trPr>
          <w:trHeight w:val="350"/>
          <w:trPrChange w:id="439" w:author="Raphael Donor" w:date="2020-08-03T20:53:00Z">
            <w:trPr>
              <w:gridAfter w:val="0"/>
              <w:trHeight w:val="350"/>
            </w:trPr>
          </w:trPrChange>
        </w:trPr>
        <w:tc>
          <w:tcPr>
            <w:tcW w:w="1606" w:type="dxa"/>
            <w:shd w:val="clear" w:color="auto" w:fill="auto"/>
            <w:tcPrChange w:id="440" w:author="Raphael Donor" w:date="2020-08-03T20:53:00Z">
              <w:tcPr>
                <w:tcW w:w="1606" w:type="dxa"/>
                <w:shd w:val="clear" w:color="auto" w:fill="auto"/>
              </w:tcPr>
            </w:tcPrChange>
          </w:tcPr>
          <w:p w14:paraId="3C021A36" w14:textId="77777777" w:rsidR="00960FC5" w:rsidRPr="00E54371" w:rsidRDefault="00960FC5" w:rsidP="00751A4D">
            <w:pPr>
              <w:rPr>
                <w:rFonts w:ascii="Tahoma" w:hAnsi="Tahoma" w:cs="Tahoma"/>
                <w:b/>
                <w:bCs/>
                <w:sz w:val="24"/>
                <w:szCs w:val="24"/>
              </w:rPr>
            </w:pPr>
            <w:r w:rsidRPr="00E54371">
              <w:rPr>
                <w:rFonts w:ascii="Tahoma" w:hAnsi="Tahoma" w:cs="Tahoma"/>
                <w:b/>
                <w:bCs/>
                <w:sz w:val="24"/>
                <w:szCs w:val="24"/>
              </w:rPr>
              <w:t>Format</w:t>
            </w:r>
          </w:p>
        </w:tc>
        <w:tc>
          <w:tcPr>
            <w:tcW w:w="580" w:type="dxa"/>
            <w:shd w:val="clear" w:color="auto" w:fill="auto"/>
            <w:tcPrChange w:id="441" w:author="Raphael Donor" w:date="2020-08-03T20:53:00Z">
              <w:tcPr>
                <w:tcW w:w="580" w:type="dxa"/>
                <w:shd w:val="clear" w:color="auto" w:fill="auto"/>
              </w:tcPr>
            </w:tcPrChange>
          </w:tcPr>
          <w:p w14:paraId="37B45E70" w14:textId="357384F6" w:rsidR="00960FC5" w:rsidRPr="00E54371" w:rsidRDefault="00960FC5" w:rsidP="00751A4D">
            <w:pPr>
              <w:rPr>
                <w:rFonts w:ascii="Tahoma" w:hAnsi="Tahoma" w:cs="Tahoma"/>
                <w:b/>
                <w:bCs/>
                <w:sz w:val="24"/>
                <w:szCs w:val="24"/>
              </w:rPr>
            </w:pPr>
            <w:r w:rsidRPr="00E54371">
              <w:rPr>
                <w:rFonts w:ascii="Tahoma" w:hAnsi="Tahoma" w:cs="Tahoma"/>
                <w:b/>
                <w:bCs/>
                <w:sz w:val="24"/>
                <w:szCs w:val="24"/>
              </w:rPr>
              <w:t>MZ</w:t>
            </w:r>
          </w:p>
        </w:tc>
        <w:tc>
          <w:tcPr>
            <w:tcW w:w="545" w:type="dxa"/>
            <w:shd w:val="clear" w:color="auto" w:fill="auto"/>
            <w:tcPrChange w:id="442" w:author="Raphael Donor" w:date="2020-08-03T20:53:00Z">
              <w:tcPr>
                <w:tcW w:w="1083" w:type="dxa"/>
                <w:shd w:val="clear" w:color="auto" w:fill="auto"/>
              </w:tcPr>
            </w:tcPrChange>
          </w:tcPr>
          <w:p w14:paraId="2B7977F9" w14:textId="77777777" w:rsidR="00960FC5" w:rsidRPr="00E54371" w:rsidDel="00960FC5" w:rsidRDefault="00960FC5" w:rsidP="00751A4D">
            <w:pPr>
              <w:rPr>
                <w:del w:id="443" w:author="Raphael Donor" w:date="2020-08-03T20:53:00Z"/>
                <w:rFonts w:ascii="Tahoma" w:hAnsi="Tahoma" w:cs="Tahoma"/>
                <w:b/>
                <w:bCs/>
                <w:sz w:val="24"/>
                <w:szCs w:val="24"/>
              </w:rPr>
            </w:pPr>
            <w:del w:id="444" w:author="Raphael Donor" w:date="2020-08-03T20:53:00Z">
              <w:r w:rsidRPr="00E54371" w:rsidDel="00960FC5">
                <w:rPr>
                  <w:rFonts w:ascii="Tahoma" w:hAnsi="Tahoma" w:cs="Tahoma"/>
                  <w:b/>
                  <w:bCs/>
                  <w:sz w:val="24"/>
                  <w:szCs w:val="24"/>
                </w:rPr>
                <w:delText>XX</w:delText>
              </w:r>
            </w:del>
          </w:p>
          <w:p w14:paraId="60C14E10" w14:textId="3C7339B4" w:rsidR="00960FC5" w:rsidRPr="00E54371" w:rsidRDefault="00960FC5" w:rsidP="00751A4D">
            <w:pPr>
              <w:rPr>
                <w:rFonts w:ascii="Tahoma" w:hAnsi="Tahoma" w:cs="Tahoma"/>
                <w:b/>
                <w:bCs/>
                <w:sz w:val="24"/>
                <w:szCs w:val="24"/>
              </w:rPr>
            </w:pPr>
            <w:r w:rsidRPr="00E54371">
              <w:rPr>
                <w:rFonts w:ascii="Tahoma" w:hAnsi="Tahoma" w:cs="Tahoma"/>
                <w:b/>
                <w:bCs/>
                <w:sz w:val="24"/>
                <w:szCs w:val="24"/>
              </w:rPr>
              <w:t>YY</w:t>
            </w:r>
          </w:p>
        </w:tc>
        <w:tc>
          <w:tcPr>
            <w:tcW w:w="358" w:type="dxa"/>
            <w:shd w:val="clear" w:color="auto" w:fill="auto"/>
            <w:tcPrChange w:id="445" w:author="Raphael Donor" w:date="2020-08-03T20:53:00Z">
              <w:tcPr>
                <w:tcW w:w="369" w:type="dxa"/>
                <w:shd w:val="clear" w:color="auto" w:fill="auto"/>
              </w:tcPr>
            </w:tcPrChange>
          </w:tcPr>
          <w:p w14:paraId="72DC974C" w14:textId="77777777" w:rsidR="00960FC5" w:rsidRPr="00E54371" w:rsidRDefault="00960FC5" w:rsidP="00751A4D">
            <w:pPr>
              <w:rPr>
                <w:rFonts w:ascii="Tahoma" w:hAnsi="Tahoma" w:cs="Tahoma"/>
                <w:b/>
                <w:bCs/>
                <w:sz w:val="24"/>
                <w:szCs w:val="24"/>
              </w:rPr>
            </w:pPr>
            <w:r w:rsidRPr="00E54371">
              <w:rPr>
                <w:rFonts w:ascii="Tahoma" w:hAnsi="Tahoma" w:cs="Tahoma"/>
                <w:b/>
                <w:bCs/>
                <w:sz w:val="24"/>
                <w:szCs w:val="24"/>
              </w:rPr>
              <w:t>_</w:t>
            </w:r>
          </w:p>
        </w:tc>
        <w:tc>
          <w:tcPr>
            <w:tcW w:w="4178" w:type="dxa"/>
            <w:shd w:val="clear" w:color="auto" w:fill="auto"/>
            <w:tcPrChange w:id="446" w:author="Raphael Donor" w:date="2020-08-03T20:53:00Z">
              <w:tcPr>
                <w:tcW w:w="3618" w:type="dxa"/>
                <w:shd w:val="clear" w:color="auto" w:fill="auto"/>
              </w:tcPr>
            </w:tcPrChange>
          </w:tcPr>
          <w:p w14:paraId="13A5367F" w14:textId="77777777" w:rsidR="00960FC5" w:rsidRPr="00E54371" w:rsidRDefault="00960FC5" w:rsidP="00751A4D">
            <w:pPr>
              <w:rPr>
                <w:rFonts w:ascii="Tahoma" w:hAnsi="Tahoma" w:cs="Tahoma"/>
                <w:b/>
                <w:bCs/>
                <w:sz w:val="24"/>
                <w:szCs w:val="24"/>
              </w:rPr>
            </w:pPr>
            <w:r w:rsidRPr="00E54371">
              <w:rPr>
                <w:rFonts w:ascii="Tahoma" w:hAnsi="Tahoma" w:cs="Tahoma"/>
                <w:b/>
                <w:bCs/>
                <w:sz w:val="24"/>
                <w:szCs w:val="24"/>
              </w:rPr>
              <w:t>&lt;desc&gt;</w:t>
            </w:r>
          </w:p>
        </w:tc>
      </w:tr>
      <w:tr w:rsidR="00B96D5C" w14:paraId="08C4E48E" w14:textId="77777777" w:rsidTr="00960FC5">
        <w:trPr>
          <w:trHeight w:val="288"/>
          <w:trPrChange w:id="447" w:author="Raphael Donor" w:date="2020-08-03T20:53:00Z">
            <w:trPr>
              <w:trHeight w:val="288"/>
            </w:trPr>
          </w:trPrChange>
        </w:trPr>
        <w:tc>
          <w:tcPr>
            <w:tcW w:w="1606" w:type="dxa"/>
            <w:vMerge w:val="restart"/>
            <w:shd w:val="clear" w:color="auto" w:fill="auto"/>
            <w:tcPrChange w:id="448" w:author="Raphael Donor" w:date="2020-08-03T20:53:00Z">
              <w:tcPr>
                <w:tcW w:w="1606" w:type="dxa"/>
                <w:vMerge w:val="restart"/>
                <w:shd w:val="clear" w:color="auto" w:fill="auto"/>
              </w:tcPr>
            </w:tcPrChange>
          </w:tcPr>
          <w:p w14:paraId="5E9A8452" w14:textId="13D9AAF4" w:rsidR="00B96D5C" w:rsidRPr="00E54371" w:rsidRDefault="00B96D5C" w:rsidP="00751A4D">
            <w:pPr>
              <w:rPr>
                <w:rFonts w:ascii="Tahoma" w:hAnsi="Tahoma" w:cs="Tahoma"/>
              </w:rPr>
            </w:pPr>
          </w:p>
        </w:tc>
        <w:tc>
          <w:tcPr>
            <w:tcW w:w="5661" w:type="dxa"/>
            <w:gridSpan w:val="4"/>
            <w:shd w:val="clear" w:color="auto" w:fill="auto"/>
            <w:tcPrChange w:id="449" w:author="Raphael Donor" w:date="2020-08-03T20:53:00Z">
              <w:tcPr>
                <w:tcW w:w="5650" w:type="dxa"/>
                <w:gridSpan w:val="5"/>
                <w:shd w:val="clear" w:color="auto" w:fill="auto"/>
              </w:tcPr>
            </w:tcPrChange>
          </w:tcPr>
          <w:p w14:paraId="68D32F27" w14:textId="5B8B490C" w:rsidR="00B96D5C" w:rsidRPr="00E54371" w:rsidRDefault="00B96D5C" w:rsidP="00751A4D">
            <w:pPr>
              <w:rPr>
                <w:rFonts w:ascii="Tahoma" w:hAnsi="Tahoma" w:cs="Tahoma"/>
              </w:rPr>
            </w:pPr>
            <w:r w:rsidRPr="00E54371">
              <w:rPr>
                <w:rFonts w:ascii="Tahoma" w:hAnsi="Tahoma" w:cs="Tahoma"/>
                <w:b/>
                <w:bCs/>
                <w:color w:val="FF0000"/>
              </w:rPr>
              <w:t>MZ</w:t>
            </w:r>
            <w:r w:rsidRPr="00E54371">
              <w:rPr>
                <w:rFonts w:ascii="Tahoma" w:hAnsi="Tahoma" w:cs="Tahoma"/>
              </w:rPr>
              <w:t xml:space="preserve"> – Namespace (fixed)</w:t>
            </w:r>
          </w:p>
        </w:tc>
      </w:tr>
      <w:tr w:rsidR="00B96D5C" w14:paraId="4245E678" w14:textId="77777777" w:rsidTr="00960FC5">
        <w:trPr>
          <w:trHeight w:val="288"/>
          <w:trPrChange w:id="450" w:author="Raphael Donor" w:date="2020-08-03T20:53:00Z">
            <w:trPr>
              <w:trHeight w:val="288"/>
            </w:trPr>
          </w:trPrChange>
        </w:trPr>
        <w:tc>
          <w:tcPr>
            <w:tcW w:w="1606" w:type="dxa"/>
            <w:vMerge/>
            <w:shd w:val="clear" w:color="auto" w:fill="auto"/>
            <w:tcPrChange w:id="451" w:author="Raphael Donor" w:date="2020-08-03T20:53:00Z">
              <w:tcPr>
                <w:tcW w:w="1606" w:type="dxa"/>
                <w:vMerge/>
                <w:shd w:val="clear" w:color="auto" w:fill="auto"/>
              </w:tcPr>
            </w:tcPrChange>
          </w:tcPr>
          <w:p w14:paraId="2BFF21AE" w14:textId="77777777" w:rsidR="00B96D5C" w:rsidRPr="00E54371" w:rsidRDefault="00B96D5C" w:rsidP="00751A4D">
            <w:pPr>
              <w:rPr>
                <w:rFonts w:ascii="Tahoma" w:hAnsi="Tahoma" w:cs="Tahoma"/>
                <w:b/>
                <w:bCs/>
              </w:rPr>
            </w:pPr>
          </w:p>
        </w:tc>
        <w:tc>
          <w:tcPr>
            <w:tcW w:w="5661" w:type="dxa"/>
            <w:gridSpan w:val="4"/>
            <w:shd w:val="clear" w:color="auto" w:fill="auto"/>
            <w:tcPrChange w:id="452" w:author="Raphael Donor" w:date="2020-08-03T20:53:00Z">
              <w:tcPr>
                <w:tcW w:w="5650" w:type="dxa"/>
                <w:gridSpan w:val="5"/>
                <w:shd w:val="clear" w:color="auto" w:fill="auto"/>
              </w:tcPr>
            </w:tcPrChange>
          </w:tcPr>
          <w:p w14:paraId="75BBD777" w14:textId="77777777" w:rsidR="00B96D5C" w:rsidRPr="00E54371" w:rsidRDefault="00B96D5C" w:rsidP="00751A4D">
            <w:pPr>
              <w:rPr>
                <w:rFonts w:ascii="Tahoma" w:hAnsi="Tahoma" w:cs="Tahoma"/>
              </w:rPr>
            </w:pPr>
            <w:r w:rsidRPr="00E54371">
              <w:rPr>
                <w:rFonts w:ascii="Tahoma" w:hAnsi="Tahoma" w:cs="Tahoma"/>
                <w:b/>
                <w:bCs/>
                <w:color w:val="FF0000"/>
              </w:rPr>
              <w:t>YY</w:t>
            </w:r>
            <w:r w:rsidRPr="00E54371">
              <w:rPr>
                <w:rFonts w:ascii="Tahoma" w:hAnsi="Tahoma" w:cs="Tahoma"/>
              </w:rPr>
              <w:t xml:space="preserve"> – Module (see table 2.2)</w:t>
            </w:r>
          </w:p>
        </w:tc>
      </w:tr>
      <w:tr w:rsidR="00B96D5C" w14:paraId="74B1645A" w14:textId="77777777" w:rsidTr="00960FC5">
        <w:trPr>
          <w:trHeight w:val="288"/>
          <w:trPrChange w:id="453" w:author="Raphael Donor" w:date="2020-08-03T20:53:00Z">
            <w:trPr>
              <w:trHeight w:val="288"/>
            </w:trPr>
          </w:trPrChange>
        </w:trPr>
        <w:tc>
          <w:tcPr>
            <w:tcW w:w="1606" w:type="dxa"/>
            <w:vMerge/>
            <w:shd w:val="clear" w:color="auto" w:fill="auto"/>
            <w:tcPrChange w:id="454" w:author="Raphael Donor" w:date="2020-08-03T20:53:00Z">
              <w:tcPr>
                <w:tcW w:w="1606" w:type="dxa"/>
                <w:vMerge/>
                <w:shd w:val="clear" w:color="auto" w:fill="auto"/>
              </w:tcPr>
            </w:tcPrChange>
          </w:tcPr>
          <w:p w14:paraId="2192FEA6" w14:textId="77777777" w:rsidR="00B96D5C" w:rsidRPr="00E54371" w:rsidRDefault="00B96D5C" w:rsidP="00751A4D">
            <w:pPr>
              <w:rPr>
                <w:rFonts w:ascii="Tahoma" w:hAnsi="Tahoma" w:cs="Tahoma"/>
                <w:b/>
                <w:bCs/>
              </w:rPr>
            </w:pPr>
          </w:p>
        </w:tc>
        <w:tc>
          <w:tcPr>
            <w:tcW w:w="5661" w:type="dxa"/>
            <w:gridSpan w:val="4"/>
            <w:shd w:val="clear" w:color="auto" w:fill="auto"/>
            <w:tcPrChange w:id="455" w:author="Raphael Donor" w:date="2020-08-03T20:53:00Z">
              <w:tcPr>
                <w:tcW w:w="5650" w:type="dxa"/>
                <w:gridSpan w:val="5"/>
                <w:shd w:val="clear" w:color="auto" w:fill="auto"/>
              </w:tcPr>
            </w:tcPrChange>
          </w:tcPr>
          <w:p w14:paraId="1F3FFBF3" w14:textId="77777777" w:rsidR="00B96D5C" w:rsidRPr="00E54371" w:rsidRDefault="00B96D5C" w:rsidP="00751A4D">
            <w:pPr>
              <w:rPr>
                <w:rFonts w:ascii="Tahoma" w:hAnsi="Tahoma" w:cs="Tahoma"/>
              </w:rPr>
            </w:pPr>
            <w:r w:rsidRPr="00E54371">
              <w:rPr>
                <w:rFonts w:ascii="Tahoma" w:hAnsi="Tahoma" w:cs="Tahoma"/>
                <w:b/>
                <w:bCs/>
                <w:color w:val="FF0000"/>
              </w:rPr>
              <w:t>_</w:t>
            </w:r>
            <w:r w:rsidRPr="00E54371">
              <w:rPr>
                <w:rFonts w:ascii="Tahoma" w:hAnsi="Tahoma" w:cs="Tahoma"/>
              </w:rPr>
              <w:t xml:space="preserve"> – Separator</w:t>
            </w:r>
          </w:p>
        </w:tc>
      </w:tr>
      <w:tr w:rsidR="00B96D5C" w14:paraId="7F97131C" w14:textId="77777777" w:rsidTr="00960FC5">
        <w:trPr>
          <w:trHeight w:val="288"/>
          <w:trPrChange w:id="456" w:author="Raphael Donor" w:date="2020-08-03T20:53:00Z">
            <w:trPr>
              <w:trHeight w:val="288"/>
            </w:trPr>
          </w:trPrChange>
        </w:trPr>
        <w:tc>
          <w:tcPr>
            <w:tcW w:w="1606" w:type="dxa"/>
            <w:vMerge/>
            <w:shd w:val="clear" w:color="auto" w:fill="auto"/>
            <w:tcPrChange w:id="457" w:author="Raphael Donor" w:date="2020-08-03T20:53:00Z">
              <w:tcPr>
                <w:tcW w:w="1606" w:type="dxa"/>
                <w:vMerge/>
                <w:shd w:val="clear" w:color="auto" w:fill="auto"/>
              </w:tcPr>
            </w:tcPrChange>
          </w:tcPr>
          <w:p w14:paraId="5463D10C" w14:textId="77777777" w:rsidR="00B96D5C" w:rsidRPr="00E54371" w:rsidRDefault="00B96D5C" w:rsidP="00751A4D">
            <w:pPr>
              <w:rPr>
                <w:rFonts w:ascii="Tahoma" w:hAnsi="Tahoma" w:cs="Tahoma"/>
                <w:b/>
                <w:bCs/>
              </w:rPr>
            </w:pPr>
          </w:p>
        </w:tc>
        <w:tc>
          <w:tcPr>
            <w:tcW w:w="5661" w:type="dxa"/>
            <w:gridSpan w:val="4"/>
            <w:shd w:val="clear" w:color="auto" w:fill="auto"/>
            <w:tcPrChange w:id="458" w:author="Raphael Donor" w:date="2020-08-03T20:53:00Z">
              <w:tcPr>
                <w:tcW w:w="5650" w:type="dxa"/>
                <w:gridSpan w:val="5"/>
                <w:shd w:val="clear" w:color="auto" w:fill="auto"/>
              </w:tcPr>
            </w:tcPrChange>
          </w:tcPr>
          <w:p w14:paraId="1457990C" w14:textId="77777777" w:rsidR="00B96D5C" w:rsidRPr="00E54371" w:rsidRDefault="00B96D5C" w:rsidP="00751A4D">
            <w:pPr>
              <w:rPr>
                <w:rFonts w:ascii="Tahoma" w:hAnsi="Tahoma" w:cs="Tahoma"/>
              </w:rPr>
            </w:pPr>
            <w:r w:rsidRPr="00E54371">
              <w:rPr>
                <w:rFonts w:ascii="Tahoma" w:hAnsi="Tahoma" w:cs="Tahoma"/>
                <w:b/>
                <w:bCs/>
                <w:color w:val="FF0000"/>
              </w:rPr>
              <w:t>&lt;desc&gt;</w:t>
            </w:r>
            <w:r w:rsidRPr="00E54371">
              <w:rPr>
                <w:rFonts w:ascii="Tahoma" w:hAnsi="Tahoma" w:cs="Tahoma"/>
              </w:rPr>
              <w:t xml:space="preserve"> - Free text (description)</w:t>
            </w:r>
          </w:p>
        </w:tc>
      </w:tr>
      <w:tr w:rsidR="00B96D5C" w14:paraId="44F17EFD" w14:textId="77777777" w:rsidTr="00960FC5">
        <w:trPr>
          <w:trHeight w:val="288"/>
          <w:trPrChange w:id="459" w:author="Raphael Donor" w:date="2020-08-03T20:53:00Z">
            <w:trPr>
              <w:trHeight w:val="288"/>
            </w:trPr>
          </w:trPrChange>
        </w:trPr>
        <w:tc>
          <w:tcPr>
            <w:tcW w:w="1606" w:type="dxa"/>
            <w:vMerge/>
            <w:shd w:val="clear" w:color="auto" w:fill="auto"/>
            <w:tcPrChange w:id="460" w:author="Raphael Donor" w:date="2020-08-03T20:53:00Z">
              <w:tcPr>
                <w:tcW w:w="1606" w:type="dxa"/>
                <w:vMerge/>
                <w:shd w:val="clear" w:color="auto" w:fill="auto"/>
              </w:tcPr>
            </w:tcPrChange>
          </w:tcPr>
          <w:p w14:paraId="61C50A63" w14:textId="77777777" w:rsidR="00B96D5C" w:rsidRPr="00E54371" w:rsidRDefault="00B96D5C" w:rsidP="00751A4D">
            <w:pPr>
              <w:rPr>
                <w:rFonts w:ascii="Tahoma" w:hAnsi="Tahoma" w:cs="Tahoma"/>
                <w:b/>
                <w:bCs/>
              </w:rPr>
            </w:pPr>
          </w:p>
        </w:tc>
        <w:tc>
          <w:tcPr>
            <w:tcW w:w="5661" w:type="dxa"/>
            <w:gridSpan w:val="4"/>
            <w:shd w:val="clear" w:color="auto" w:fill="auto"/>
            <w:tcPrChange w:id="461" w:author="Raphael Donor" w:date="2020-08-03T20:53:00Z">
              <w:tcPr>
                <w:tcW w:w="5650" w:type="dxa"/>
                <w:gridSpan w:val="5"/>
                <w:shd w:val="clear" w:color="auto" w:fill="auto"/>
              </w:tcPr>
            </w:tcPrChange>
          </w:tcPr>
          <w:p w14:paraId="5F2C637C" w14:textId="4505845F" w:rsidR="00B96D5C" w:rsidRPr="00E54371" w:rsidRDefault="00B96D5C" w:rsidP="00751A4D">
            <w:pPr>
              <w:rPr>
                <w:rFonts w:ascii="Tahoma" w:hAnsi="Tahoma" w:cs="Tahoma"/>
                <w:b/>
                <w:bCs/>
                <w:color w:val="FF0000"/>
              </w:rPr>
            </w:pPr>
            <w:r w:rsidRPr="00E54371">
              <w:rPr>
                <w:rFonts w:ascii="Tahoma" w:hAnsi="Tahoma" w:cs="Tahoma"/>
                <w:b/>
                <w:bCs/>
                <w:color w:val="FF0000"/>
              </w:rPr>
              <w:t>Ex. MZ</w:t>
            </w:r>
            <w:del w:id="462" w:author="Raphael Donor" w:date="2020-08-03T20:53:00Z">
              <w:r w:rsidRPr="00E54371" w:rsidDel="00960FC5">
                <w:rPr>
                  <w:rFonts w:ascii="Tahoma" w:hAnsi="Tahoma" w:cs="Tahoma"/>
                  <w:b/>
                  <w:bCs/>
                  <w:color w:val="FF0000"/>
                </w:rPr>
                <w:delText>GL</w:delText>
              </w:r>
            </w:del>
            <w:r w:rsidRPr="00E54371">
              <w:rPr>
                <w:rFonts w:ascii="Tahoma" w:hAnsi="Tahoma" w:cs="Tahoma"/>
                <w:b/>
                <w:bCs/>
                <w:color w:val="FF0000"/>
              </w:rPr>
              <w:t>SD_CREDIT_CHK_TOP</w:t>
            </w:r>
          </w:p>
        </w:tc>
      </w:tr>
    </w:tbl>
    <w:p w14:paraId="01870628" w14:textId="60C7B64A" w:rsidR="005E1BE2" w:rsidRPr="00393866" w:rsidRDefault="005E1BE2">
      <w:pPr>
        <w:rPr>
          <w:rFonts w:ascii="Tahoma" w:hAnsi="Tahoma" w:cs="Tahoma"/>
        </w:rPr>
      </w:pPr>
    </w:p>
    <w:p w14:paraId="3403F031" w14:textId="77777777" w:rsidR="005E1BE2" w:rsidRPr="00393866" w:rsidRDefault="005E1BE2">
      <w:pPr>
        <w:rPr>
          <w:rFonts w:ascii="Tahoma" w:hAnsi="Tahoma" w:cs="Tahoma"/>
          <w:sz w:val="12"/>
        </w:rPr>
      </w:pPr>
      <w:r w:rsidRPr="00393866">
        <w:rPr>
          <w:rFonts w:ascii="Tahoma" w:hAnsi="Tahoma" w:cs="Tahoma"/>
          <w:sz w:val="12"/>
        </w:rPr>
        <w:t xml:space="preserve"> </w:t>
      </w:r>
    </w:p>
    <w:p w14:paraId="260D526C" w14:textId="77777777" w:rsidR="005E1BE2" w:rsidRPr="00393866" w:rsidRDefault="005E1BE2">
      <w:pPr>
        <w:rPr>
          <w:rFonts w:ascii="Tahoma" w:hAnsi="Tahoma" w:cs="Tahoma"/>
        </w:rPr>
      </w:pPr>
      <w:r w:rsidRPr="00393866">
        <w:rPr>
          <w:rFonts w:ascii="Tahoma" w:hAnsi="Tahoma" w:cs="Tahoma"/>
        </w:rPr>
        <w:t>While the descriptive text at the end of the Include program name is freely definable, there are cases where it must follow a specific naming convention.  For PAI, PBO and Form modules, the 3 character descriptive text must commence with I, O or F respectively, followed by a 2 digit sequence number, commencing with 01 (e.g. I01).  For the top level include program, the 3 character descriptive text must be TOP.  As the system creates the include modules for these special cases the appropriate name is suggested and should not be altered.</w:t>
      </w:r>
    </w:p>
    <w:p w14:paraId="681FCFB3" w14:textId="77777777" w:rsidR="005E1BE2" w:rsidRPr="00393866" w:rsidRDefault="005E1BE2">
      <w:pPr>
        <w:rPr>
          <w:rFonts w:ascii="Tahoma" w:hAnsi="Tahoma" w:cs="Tahoma"/>
        </w:rPr>
      </w:pPr>
    </w:p>
    <w:p w14:paraId="276FF765" w14:textId="77777777" w:rsidR="005E1BE2" w:rsidRPr="00393866" w:rsidRDefault="005E1BE2" w:rsidP="00F93008">
      <w:pPr>
        <w:pStyle w:val="Heading3"/>
        <w:numPr>
          <w:ilvl w:val="2"/>
          <w:numId w:val="15"/>
        </w:numPr>
        <w:rPr>
          <w:rFonts w:ascii="Tahoma" w:hAnsi="Tahoma" w:cs="Tahoma"/>
        </w:rPr>
      </w:pPr>
      <w:bookmarkStart w:id="463" w:name="_Toc286674779"/>
      <w:bookmarkStart w:id="464" w:name="_Toc62037289"/>
      <w:r w:rsidRPr="00393866">
        <w:rPr>
          <w:rFonts w:ascii="Tahoma" w:hAnsi="Tahoma" w:cs="Tahoma"/>
        </w:rPr>
        <w:lastRenderedPageBreak/>
        <w:t>Info Types Module Programs</w:t>
      </w:r>
      <w:bookmarkEnd w:id="463"/>
      <w:bookmarkEnd w:id="46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06"/>
        <w:gridCol w:w="589"/>
        <w:gridCol w:w="433"/>
        <w:gridCol w:w="810"/>
        <w:gridCol w:w="4140"/>
      </w:tblGrid>
      <w:tr w:rsidR="00E54371" w14:paraId="2B6B7F34" w14:textId="77777777" w:rsidTr="00E54371">
        <w:trPr>
          <w:trHeight w:val="350"/>
        </w:trPr>
        <w:tc>
          <w:tcPr>
            <w:tcW w:w="1606" w:type="dxa"/>
            <w:shd w:val="clear" w:color="auto" w:fill="auto"/>
          </w:tcPr>
          <w:p w14:paraId="60041C6E" w14:textId="77777777" w:rsidR="00B96D5C" w:rsidRPr="00E54371" w:rsidRDefault="00B96D5C" w:rsidP="00751A4D">
            <w:pPr>
              <w:rPr>
                <w:rFonts w:ascii="Tahoma" w:hAnsi="Tahoma" w:cs="Tahoma"/>
                <w:b/>
                <w:bCs/>
                <w:sz w:val="24"/>
                <w:szCs w:val="24"/>
              </w:rPr>
            </w:pPr>
            <w:r w:rsidRPr="00E54371">
              <w:rPr>
                <w:rFonts w:ascii="Tahoma" w:hAnsi="Tahoma" w:cs="Tahoma"/>
                <w:b/>
                <w:bCs/>
                <w:sz w:val="24"/>
                <w:szCs w:val="24"/>
              </w:rPr>
              <w:t>Format</w:t>
            </w:r>
          </w:p>
        </w:tc>
        <w:tc>
          <w:tcPr>
            <w:tcW w:w="589" w:type="dxa"/>
            <w:shd w:val="clear" w:color="auto" w:fill="auto"/>
          </w:tcPr>
          <w:p w14:paraId="18C39CB4" w14:textId="6C7CAF4B" w:rsidR="00B96D5C" w:rsidRPr="00E54371" w:rsidRDefault="00B96D5C" w:rsidP="00751A4D">
            <w:pPr>
              <w:rPr>
                <w:rFonts w:ascii="Tahoma" w:hAnsi="Tahoma" w:cs="Tahoma"/>
                <w:b/>
                <w:bCs/>
                <w:sz w:val="24"/>
                <w:szCs w:val="24"/>
              </w:rPr>
            </w:pPr>
            <w:r w:rsidRPr="00E54371">
              <w:rPr>
                <w:rFonts w:ascii="Tahoma" w:hAnsi="Tahoma" w:cs="Tahoma"/>
                <w:b/>
                <w:bCs/>
                <w:sz w:val="24"/>
                <w:szCs w:val="24"/>
              </w:rPr>
              <w:t>MP</w:t>
            </w:r>
          </w:p>
        </w:tc>
        <w:tc>
          <w:tcPr>
            <w:tcW w:w="433" w:type="dxa"/>
            <w:shd w:val="clear" w:color="auto" w:fill="auto"/>
          </w:tcPr>
          <w:p w14:paraId="235F58B8" w14:textId="24B6C7E2" w:rsidR="00B96D5C" w:rsidRPr="00E54371" w:rsidRDefault="00B96D5C" w:rsidP="00751A4D">
            <w:pPr>
              <w:rPr>
                <w:rFonts w:ascii="Tahoma" w:hAnsi="Tahoma" w:cs="Tahoma"/>
                <w:b/>
                <w:bCs/>
                <w:sz w:val="24"/>
                <w:szCs w:val="24"/>
              </w:rPr>
            </w:pPr>
            <w:r w:rsidRPr="00E54371">
              <w:rPr>
                <w:rFonts w:ascii="Tahoma" w:hAnsi="Tahoma" w:cs="Tahoma"/>
                <w:b/>
                <w:bCs/>
                <w:sz w:val="24"/>
                <w:szCs w:val="24"/>
              </w:rPr>
              <w:t>9</w:t>
            </w:r>
          </w:p>
        </w:tc>
        <w:tc>
          <w:tcPr>
            <w:tcW w:w="810" w:type="dxa"/>
            <w:shd w:val="clear" w:color="auto" w:fill="auto"/>
          </w:tcPr>
          <w:p w14:paraId="1BDB4E95" w14:textId="767A0872" w:rsidR="00B96D5C" w:rsidRPr="00E54371" w:rsidRDefault="00B96D5C" w:rsidP="00751A4D">
            <w:pPr>
              <w:rPr>
                <w:rFonts w:ascii="Tahoma" w:hAnsi="Tahoma" w:cs="Tahoma"/>
                <w:b/>
                <w:bCs/>
                <w:sz w:val="24"/>
                <w:szCs w:val="24"/>
              </w:rPr>
            </w:pPr>
            <w:r w:rsidRPr="00E54371">
              <w:rPr>
                <w:rFonts w:ascii="Tahoma" w:hAnsi="Tahoma" w:cs="Tahoma"/>
                <w:b/>
                <w:bCs/>
                <w:sz w:val="24"/>
                <w:szCs w:val="24"/>
              </w:rPr>
              <w:t>###</w:t>
            </w:r>
          </w:p>
        </w:tc>
        <w:tc>
          <w:tcPr>
            <w:tcW w:w="4140" w:type="dxa"/>
            <w:shd w:val="clear" w:color="auto" w:fill="auto"/>
          </w:tcPr>
          <w:p w14:paraId="24D8C788" w14:textId="0B9F35D1" w:rsidR="00B96D5C" w:rsidRPr="00E54371" w:rsidRDefault="00B96D5C" w:rsidP="00751A4D">
            <w:pPr>
              <w:rPr>
                <w:rFonts w:ascii="Tahoma" w:hAnsi="Tahoma" w:cs="Tahoma"/>
                <w:b/>
                <w:bCs/>
                <w:sz w:val="24"/>
                <w:szCs w:val="24"/>
              </w:rPr>
            </w:pPr>
            <w:r w:rsidRPr="00E54371">
              <w:rPr>
                <w:rFonts w:ascii="Tahoma" w:hAnsi="Tahoma" w:cs="Tahoma"/>
                <w:b/>
                <w:bCs/>
                <w:sz w:val="24"/>
                <w:szCs w:val="24"/>
              </w:rPr>
              <w:t>00</w:t>
            </w:r>
          </w:p>
        </w:tc>
      </w:tr>
      <w:tr w:rsidR="00B96D5C" w14:paraId="140F9FC6" w14:textId="77777777" w:rsidTr="00E54371">
        <w:trPr>
          <w:trHeight w:val="288"/>
        </w:trPr>
        <w:tc>
          <w:tcPr>
            <w:tcW w:w="1606" w:type="dxa"/>
            <w:vMerge w:val="restart"/>
            <w:shd w:val="clear" w:color="auto" w:fill="auto"/>
          </w:tcPr>
          <w:p w14:paraId="55FBBCB7" w14:textId="208010AF" w:rsidR="00B96D5C" w:rsidRPr="00E54371" w:rsidRDefault="00B96D5C" w:rsidP="00751A4D">
            <w:pPr>
              <w:rPr>
                <w:rFonts w:ascii="Tahoma" w:hAnsi="Tahoma" w:cs="Tahoma"/>
              </w:rPr>
            </w:pPr>
          </w:p>
        </w:tc>
        <w:tc>
          <w:tcPr>
            <w:tcW w:w="5972" w:type="dxa"/>
            <w:gridSpan w:val="4"/>
            <w:shd w:val="clear" w:color="auto" w:fill="auto"/>
          </w:tcPr>
          <w:p w14:paraId="3583959E" w14:textId="7685CC82" w:rsidR="00B96D5C" w:rsidRPr="00E54371" w:rsidRDefault="00B96D5C" w:rsidP="00751A4D">
            <w:pPr>
              <w:rPr>
                <w:rFonts w:ascii="Tahoma" w:hAnsi="Tahoma" w:cs="Tahoma"/>
              </w:rPr>
            </w:pPr>
            <w:r w:rsidRPr="00E54371">
              <w:rPr>
                <w:rFonts w:ascii="Tahoma" w:hAnsi="Tahoma" w:cs="Tahoma"/>
                <w:b/>
                <w:bCs/>
                <w:color w:val="FF0000"/>
              </w:rPr>
              <w:t>MP</w:t>
            </w:r>
            <w:r w:rsidRPr="00E54371">
              <w:rPr>
                <w:rFonts w:ascii="Tahoma" w:hAnsi="Tahoma" w:cs="Tahoma"/>
              </w:rPr>
              <w:t xml:space="preserve"> – Namespace (fixed)</w:t>
            </w:r>
          </w:p>
        </w:tc>
      </w:tr>
      <w:tr w:rsidR="00B96D5C" w14:paraId="0782C5E2" w14:textId="77777777" w:rsidTr="00E54371">
        <w:trPr>
          <w:trHeight w:val="288"/>
        </w:trPr>
        <w:tc>
          <w:tcPr>
            <w:tcW w:w="1606" w:type="dxa"/>
            <w:vMerge/>
            <w:shd w:val="clear" w:color="auto" w:fill="auto"/>
          </w:tcPr>
          <w:p w14:paraId="36712C72" w14:textId="77777777" w:rsidR="00B96D5C" w:rsidRPr="00E54371" w:rsidRDefault="00B96D5C" w:rsidP="00751A4D">
            <w:pPr>
              <w:rPr>
                <w:rFonts w:ascii="Tahoma" w:hAnsi="Tahoma" w:cs="Tahoma"/>
                <w:b/>
                <w:bCs/>
              </w:rPr>
            </w:pPr>
          </w:p>
        </w:tc>
        <w:tc>
          <w:tcPr>
            <w:tcW w:w="5972" w:type="dxa"/>
            <w:gridSpan w:val="4"/>
            <w:shd w:val="clear" w:color="auto" w:fill="auto"/>
          </w:tcPr>
          <w:p w14:paraId="2EC2F020" w14:textId="43CCDF17" w:rsidR="00B96D5C" w:rsidRPr="00E54371" w:rsidRDefault="00B96D5C" w:rsidP="00751A4D">
            <w:pPr>
              <w:rPr>
                <w:rFonts w:ascii="Tahoma" w:hAnsi="Tahoma" w:cs="Tahoma"/>
              </w:rPr>
            </w:pPr>
            <w:r w:rsidRPr="00E54371">
              <w:rPr>
                <w:rFonts w:ascii="Tahoma" w:hAnsi="Tahoma" w:cs="Tahoma"/>
                <w:b/>
                <w:bCs/>
                <w:color w:val="FF0000"/>
              </w:rPr>
              <w:t>9</w:t>
            </w:r>
            <w:r w:rsidRPr="00E54371">
              <w:rPr>
                <w:rFonts w:ascii="Tahoma" w:hAnsi="Tahoma" w:cs="Tahoma"/>
              </w:rPr>
              <w:t xml:space="preserve"> – Custom </w:t>
            </w:r>
            <w:proofErr w:type="spellStart"/>
            <w:r w:rsidRPr="00E54371">
              <w:rPr>
                <w:rFonts w:ascii="Tahoma" w:hAnsi="Tahoma" w:cs="Tahoma"/>
              </w:rPr>
              <w:t>infotype</w:t>
            </w:r>
            <w:proofErr w:type="spellEnd"/>
            <w:r w:rsidRPr="00E54371">
              <w:rPr>
                <w:rFonts w:ascii="Tahoma" w:hAnsi="Tahoma" w:cs="Tahoma"/>
              </w:rPr>
              <w:t xml:space="preserve"> indicator (fixed)</w:t>
            </w:r>
          </w:p>
        </w:tc>
      </w:tr>
      <w:tr w:rsidR="00B96D5C" w14:paraId="099434C1" w14:textId="77777777" w:rsidTr="00E54371">
        <w:trPr>
          <w:trHeight w:val="288"/>
        </w:trPr>
        <w:tc>
          <w:tcPr>
            <w:tcW w:w="1606" w:type="dxa"/>
            <w:vMerge/>
            <w:shd w:val="clear" w:color="auto" w:fill="auto"/>
          </w:tcPr>
          <w:p w14:paraId="3EEE22CD" w14:textId="77777777" w:rsidR="00B96D5C" w:rsidRPr="00E54371" w:rsidRDefault="00B96D5C" w:rsidP="00751A4D">
            <w:pPr>
              <w:rPr>
                <w:rFonts w:ascii="Tahoma" w:hAnsi="Tahoma" w:cs="Tahoma"/>
                <w:b/>
                <w:bCs/>
              </w:rPr>
            </w:pPr>
          </w:p>
        </w:tc>
        <w:tc>
          <w:tcPr>
            <w:tcW w:w="5972" w:type="dxa"/>
            <w:gridSpan w:val="4"/>
            <w:shd w:val="clear" w:color="auto" w:fill="auto"/>
          </w:tcPr>
          <w:p w14:paraId="50B9F90C" w14:textId="5A2B5D16" w:rsidR="00B96D5C" w:rsidRPr="00E54371" w:rsidRDefault="00B96D5C" w:rsidP="00751A4D">
            <w:pPr>
              <w:rPr>
                <w:rFonts w:ascii="Tahoma" w:hAnsi="Tahoma" w:cs="Tahoma"/>
              </w:rPr>
            </w:pPr>
            <w:r w:rsidRPr="00E54371">
              <w:rPr>
                <w:rFonts w:ascii="Tahoma" w:hAnsi="Tahoma" w:cs="Tahoma"/>
                <w:b/>
                <w:bCs/>
                <w:color w:val="FF0000"/>
              </w:rPr>
              <w:t>###</w:t>
            </w:r>
            <w:r w:rsidRPr="00E54371">
              <w:rPr>
                <w:rFonts w:ascii="Tahoma" w:hAnsi="Tahoma" w:cs="Tahoma"/>
              </w:rPr>
              <w:t xml:space="preserve"> – Infor type number ( 000 – 999 )</w:t>
            </w:r>
          </w:p>
        </w:tc>
      </w:tr>
      <w:tr w:rsidR="00B96D5C" w14:paraId="6F0170BD" w14:textId="77777777" w:rsidTr="00E54371">
        <w:trPr>
          <w:trHeight w:val="288"/>
        </w:trPr>
        <w:tc>
          <w:tcPr>
            <w:tcW w:w="1606" w:type="dxa"/>
            <w:vMerge/>
            <w:shd w:val="clear" w:color="auto" w:fill="auto"/>
          </w:tcPr>
          <w:p w14:paraId="15B8791A" w14:textId="77777777" w:rsidR="00B96D5C" w:rsidRPr="00E54371" w:rsidRDefault="00B96D5C" w:rsidP="00751A4D">
            <w:pPr>
              <w:rPr>
                <w:rFonts w:ascii="Tahoma" w:hAnsi="Tahoma" w:cs="Tahoma"/>
                <w:b/>
                <w:bCs/>
              </w:rPr>
            </w:pPr>
          </w:p>
        </w:tc>
        <w:tc>
          <w:tcPr>
            <w:tcW w:w="5972" w:type="dxa"/>
            <w:gridSpan w:val="4"/>
            <w:shd w:val="clear" w:color="auto" w:fill="auto"/>
          </w:tcPr>
          <w:p w14:paraId="610A9BA2" w14:textId="368CCBF3" w:rsidR="00B96D5C" w:rsidRPr="00E54371" w:rsidRDefault="00B96D5C" w:rsidP="00751A4D">
            <w:pPr>
              <w:rPr>
                <w:rFonts w:ascii="Tahoma" w:hAnsi="Tahoma" w:cs="Tahoma"/>
              </w:rPr>
            </w:pPr>
            <w:r w:rsidRPr="00E54371">
              <w:rPr>
                <w:rFonts w:ascii="Tahoma" w:hAnsi="Tahoma" w:cs="Tahoma"/>
                <w:b/>
                <w:bCs/>
                <w:color w:val="FF0000"/>
              </w:rPr>
              <w:t>00</w:t>
            </w:r>
            <w:r w:rsidRPr="00E54371">
              <w:rPr>
                <w:rFonts w:ascii="Tahoma" w:hAnsi="Tahoma" w:cs="Tahoma"/>
              </w:rPr>
              <w:t xml:space="preserve"> – Fixed</w:t>
            </w:r>
          </w:p>
        </w:tc>
      </w:tr>
      <w:tr w:rsidR="00B96D5C" w14:paraId="2E3DD0D8" w14:textId="77777777" w:rsidTr="00E54371">
        <w:trPr>
          <w:trHeight w:val="288"/>
        </w:trPr>
        <w:tc>
          <w:tcPr>
            <w:tcW w:w="1606" w:type="dxa"/>
            <w:vMerge/>
            <w:shd w:val="clear" w:color="auto" w:fill="auto"/>
          </w:tcPr>
          <w:p w14:paraId="32E16ADA" w14:textId="77777777" w:rsidR="00B96D5C" w:rsidRPr="00E54371" w:rsidRDefault="00B96D5C" w:rsidP="00751A4D">
            <w:pPr>
              <w:rPr>
                <w:rFonts w:ascii="Tahoma" w:hAnsi="Tahoma" w:cs="Tahoma"/>
                <w:b/>
                <w:bCs/>
              </w:rPr>
            </w:pPr>
          </w:p>
        </w:tc>
        <w:tc>
          <w:tcPr>
            <w:tcW w:w="5972" w:type="dxa"/>
            <w:gridSpan w:val="4"/>
            <w:shd w:val="clear" w:color="auto" w:fill="auto"/>
          </w:tcPr>
          <w:p w14:paraId="0CCCF774" w14:textId="4A3B86C8" w:rsidR="00B96D5C" w:rsidRPr="00E54371" w:rsidRDefault="00B96D5C" w:rsidP="00751A4D">
            <w:pPr>
              <w:rPr>
                <w:rFonts w:ascii="Tahoma" w:hAnsi="Tahoma" w:cs="Tahoma"/>
                <w:b/>
                <w:bCs/>
                <w:color w:val="FF0000"/>
              </w:rPr>
            </w:pPr>
            <w:r w:rsidRPr="00E54371">
              <w:rPr>
                <w:rFonts w:ascii="Tahoma" w:hAnsi="Tahoma" w:cs="Tahoma"/>
                <w:b/>
                <w:bCs/>
                <w:color w:val="FF0000"/>
              </w:rPr>
              <w:t>Ex. MP902000</w:t>
            </w:r>
          </w:p>
        </w:tc>
      </w:tr>
    </w:tbl>
    <w:p w14:paraId="03F219DA" w14:textId="77777777" w:rsidR="005E1BE2" w:rsidRPr="00393866" w:rsidRDefault="005E1BE2">
      <w:pPr>
        <w:rPr>
          <w:rFonts w:ascii="Tahoma" w:hAnsi="Tahoma" w:cs="Tahoma"/>
        </w:rPr>
      </w:pPr>
    </w:p>
    <w:p w14:paraId="66751252" w14:textId="216ABB36" w:rsidR="005E1BE2" w:rsidRDefault="005E1BE2" w:rsidP="008052D5">
      <w:pPr>
        <w:pStyle w:val="Heading3"/>
        <w:numPr>
          <w:ilvl w:val="2"/>
          <w:numId w:val="15"/>
        </w:numPr>
        <w:rPr>
          <w:rFonts w:ascii="Tahoma" w:hAnsi="Tahoma" w:cs="Tahoma"/>
        </w:rPr>
      </w:pPr>
      <w:bookmarkStart w:id="465" w:name="_Toc43677894"/>
      <w:bookmarkStart w:id="466" w:name="_Toc43677895"/>
      <w:bookmarkStart w:id="467" w:name="_Toc43677896"/>
      <w:bookmarkStart w:id="468" w:name="_Toc43677897"/>
      <w:bookmarkStart w:id="469" w:name="_Toc43677898"/>
      <w:bookmarkStart w:id="470" w:name="_Toc43677899"/>
      <w:bookmarkStart w:id="471" w:name="_Toc43677904"/>
      <w:bookmarkStart w:id="472" w:name="_Toc43677905"/>
      <w:bookmarkStart w:id="473" w:name="_Toc43677906"/>
      <w:bookmarkStart w:id="474" w:name="_Toc43677907"/>
      <w:bookmarkStart w:id="475" w:name="_Toc43677908"/>
      <w:bookmarkStart w:id="476" w:name="_Toc43677909"/>
      <w:bookmarkStart w:id="477" w:name="_Toc43677910"/>
      <w:bookmarkStart w:id="478" w:name="_Toc43677911"/>
      <w:bookmarkStart w:id="479" w:name="_Toc43677912"/>
      <w:bookmarkStart w:id="480" w:name="_Toc43677913"/>
      <w:bookmarkStart w:id="481" w:name="_Toc43677914"/>
      <w:bookmarkStart w:id="482" w:name="_Toc43677915"/>
      <w:bookmarkStart w:id="483" w:name="_Toc286674780"/>
      <w:bookmarkStart w:id="484" w:name="_Toc62037290"/>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r w:rsidRPr="00393866">
        <w:rPr>
          <w:rFonts w:ascii="Tahoma" w:hAnsi="Tahoma" w:cs="Tahoma"/>
        </w:rPr>
        <w:t>Info Types Include Programs</w:t>
      </w:r>
      <w:bookmarkEnd w:id="483"/>
      <w:bookmarkEnd w:id="484"/>
    </w:p>
    <w:p w14:paraId="28F3604E" w14:textId="77777777" w:rsidR="00B96D5C" w:rsidRPr="008052D5" w:rsidRDefault="00B96D5C" w:rsidP="008052D5">
      <w:pPr>
        <w:ind w:left="72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06"/>
        <w:gridCol w:w="589"/>
        <w:gridCol w:w="433"/>
        <w:gridCol w:w="810"/>
        <w:gridCol w:w="4140"/>
      </w:tblGrid>
      <w:tr w:rsidR="00E54371" w14:paraId="25605743" w14:textId="77777777" w:rsidTr="00E54371">
        <w:trPr>
          <w:trHeight w:val="350"/>
        </w:trPr>
        <w:tc>
          <w:tcPr>
            <w:tcW w:w="1606" w:type="dxa"/>
            <w:shd w:val="clear" w:color="auto" w:fill="auto"/>
          </w:tcPr>
          <w:p w14:paraId="79980BAD" w14:textId="77777777" w:rsidR="00B96D5C" w:rsidRPr="00E54371" w:rsidRDefault="00B96D5C" w:rsidP="00751A4D">
            <w:pPr>
              <w:rPr>
                <w:rFonts w:ascii="Tahoma" w:hAnsi="Tahoma" w:cs="Tahoma"/>
                <w:b/>
                <w:bCs/>
                <w:sz w:val="24"/>
                <w:szCs w:val="24"/>
              </w:rPr>
            </w:pPr>
            <w:r w:rsidRPr="00E54371">
              <w:rPr>
                <w:rFonts w:ascii="Tahoma" w:hAnsi="Tahoma" w:cs="Tahoma"/>
                <w:b/>
                <w:bCs/>
                <w:sz w:val="24"/>
                <w:szCs w:val="24"/>
              </w:rPr>
              <w:t>Format</w:t>
            </w:r>
          </w:p>
        </w:tc>
        <w:tc>
          <w:tcPr>
            <w:tcW w:w="589" w:type="dxa"/>
            <w:shd w:val="clear" w:color="auto" w:fill="auto"/>
          </w:tcPr>
          <w:p w14:paraId="5904E3A8" w14:textId="77777777" w:rsidR="00B96D5C" w:rsidRPr="00E54371" w:rsidRDefault="00B96D5C" w:rsidP="00751A4D">
            <w:pPr>
              <w:rPr>
                <w:rFonts w:ascii="Tahoma" w:hAnsi="Tahoma" w:cs="Tahoma"/>
                <w:b/>
                <w:bCs/>
                <w:sz w:val="24"/>
                <w:szCs w:val="24"/>
              </w:rPr>
            </w:pPr>
            <w:r w:rsidRPr="00E54371">
              <w:rPr>
                <w:rFonts w:ascii="Tahoma" w:hAnsi="Tahoma" w:cs="Tahoma"/>
                <w:b/>
                <w:bCs/>
                <w:sz w:val="24"/>
                <w:szCs w:val="24"/>
              </w:rPr>
              <w:t>MP</w:t>
            </w:r>
          </w:p>
        </w:tc>
        <w:tc>
          <w:tcPr>
            <w:tcW w:w="433" w:type="dxa"/>
            <w:shd w:val="clear" w:color="auto" w:fill="auto"/>
          </w:tcPr>
          <w:p w14:paraId="2B9E8EF5" w14:textId="77777777" w:rsidR="00B96D5C" w:rsidRPr="00E54371" w:rsidRDefault="00B96D5C" w:rsidP="00751A4D">
            <w:pPr>
              <w:rPr>
                <w:rFonts w:ascii="Tahoma" w:hAnsi="Tahoma" w:cs="Tahoma"/>
                <w:b/>
                <w:bCs/>
                <w:sz w:val="24"/>
                <w:szCs w:val="24"/>
              </w:rPr>
            </w:pPr>
            <w:r w:rsidRPr="00E54371">
              <w:rPr>
                <w:rFonts w:ascii="Tahoma" w:hAnsi="Tahoma" w:cs="Tahoma"/>
                <w:b/>
                <w:bCs/>
                <w:sz w:val="24"/>
                <w:szCs w:val="24"/>
              </w:rPr>
              <w:t>9</w:t>
            </w:r>
          </w:p>
        </w:tc>
        <w:tc>
          <w:tcPr>
            <w:tcW w:w="810" w:type="dxa"/>
            <w:shd w:val="clear" w:color="auto" w:fill="auto"/>
          </w:tcPr>
          <w:p w14:paraId="7CDF0832" w14:textId="77777777" w:rsidR="00B96D5C" w:rsidRPr="00E54371" w:rsidRDefault="00B96D5C" w:rsidP="00751A4D">
            <w:pPr>
              <w:rPr>
                <w:rFonts w:ascii="Tahoma" w:hAnsi="Tahoma" w:cs="Tahoma"/>
                <w:b/>
                <w:bCs/>
                <w:sz w:val="24"/>
                <w:szCs w:val="24"/>
              </w:rPr>
            </w:pPr>
            <w:r w:rsidRPr="00E54371">
              <w:rPr>
                <w:rFonts w:ascii="Tahoma" w:hAnsi="Tahoma" w:cs="Tahoma"/>
                <w:b/>
                <w:bCs/>
                <w:sz w:val="24"/>
                <w:szCs w:val="24"/>
              </w:rPr>
              <w:t>###</w:t>
            </w:r>
          </w:p>
        </w:tc>
        <w:tc>
          <w:tcPr>
            <w:tcW w:w="4140" w:type="dxa"/>
            <w:shd w:val="clear" w:color="auto" w:fill="auto"/>
          </w:tcPr>
          <w:p w14:paraId="134A530A" w14:textId="2CC11CD0" w:rsidR="00B96D5C" w:rsidRPr="00E54371" w:rsidRDefault="00B96D5C" w:rsidP="00751A4D">
            <w:pPr>
              <w:rPr>
                <w:rFonts w:ascii="Tahoma" w:hAnsi="Tahoma" w:cs="Tahoma"/>
                <w:b/>
                <w:bCs/>
                <w:sz w:val="24"/>
                <w:szCs w:val="24"/>
              </w:rPr>
            </w:pPr>
            <w:r w:rsidRPr="00E54371">
              <w:rPr>
                <w:rFonts w:ascii="Tahoma" w:hAnsi="Tahoma" w:cs="Tahoma"/>
                <w:b/>
                <w:bCs/>
                <w:sz w:val="24"/>
                <w:szCs w:val="24"/>
              </w:rPr>
              <w:t>YY</w:t>
            </w:r>
          </w:p>
        </w:tc>
      </w:tr>
      <w:tr w:rsidR="00B96D5C" w14:paraId="6F34F684" w14:textId="77777777" w:rsidTr="00E54371">
        <w:trPr>
          <w:trHeight w:val="288"/>
        </w:trPr>
        <w:tc>
          <w:tcPr>
            <w:tcW w:w="1606" w:type="dxa"/>
            <w:vMerge w:val="restart"/>
            <w:shd w:val="clear" w:color="auto" w:fill="auto"/>
          </w:tcPr>
          <w:p w14:paraId="7C007AC1" w14:textId="6C0CCC55" w:rsidR="00B96D5C" w:rsidRPr="00E54371" w:rsidRDefault="00B96D5C" w:rsidP="00751A4D">
            <w:pPr>
              <w:rPr>
                <w:rFonts w:ascii="Tahoma" w:hAnsi="Tahoma" w:cs="Tahoma"/>
              </w:rPr>
            </w:pPr>
          </w:p>
        </w:tc>
        <w:tc>
          <w:tcPr>
            <w:tcW w:w="5972" w:type="dxa"/>
            <w:gridSpan w:val="4"/>
            <w:shd w:val="clear" w:color="auto" w:fill="auto"/>
          </w:tcPr>
          <w:p w14:paraId="39724104" w14:textId="77777777" w:rsidR="00B96D5C" w:rsidRPr="00E54371" w:rsidRDefault="00B96D5C" w:rsidP="00751A4D">
            <w:pPr>
              <w:rPr>
                <w:rFonts w:ascii="Tahoma" w:hAnsi="Tahoma" w:cs="Tahoma"/>
              </w:rPr>
            </w:pPr>
            <w:r w:rsidRPr="00E54371">
              <w:rPr>
                <w:rFonts w:ascii="Tahoma" w:hAnsi="Tahoma" w:cs="Tahoma"/>
                <w:b/>
                <w:bCs/>
                <w:color w:val="FF0000"/>
              </w:rPr>
              <w:t>MP</w:t>
            </w:r>
            <w:r w:rsidRPr="00E54371">
              <w:rPr>
                <w:rFonts w:ascii="Tahoma" w:hAnsi="Tahoma" w:cs="Tahoma"/>
              </w:rPr>
              <w:t xml:space="preserve"> – Namespace (fixed)</w:t>
            </w:r>
          </w:p>
        </w:tc>
      </w:tr>
      <w:tr w:rsidR="00B96D5C" w14:paraId="7A3C1F0D" w14:textId="77777777" w:rsidTr="00E54371">
        <w:trPr>
          <w:trHeight w:val="288"/>
        </w:trPr>
        <w:tc>
          <w:tcPr>
            <w:tcW w:w="1606" w:type="dxa"/>
            <w:vMerge/>
            <w:shd w:val="clear" w:color="auto" w:fill="auto"/>
          </w:tcPr>
          <w:p w14:paraId="5DE20B68" w14:textId="77777777" w:rsidR="00B96D5C" w:rsidRPr="00E54371" w:rsidRDefault="00B96D5C" w:rsidP="00751A4D">
            <w:pPr>
              <w:rPr>
                <w:rFonts w:ascii="Tahoma" w:hAnsi="Tahoma" w:cs="Tahoma"/>
                <w:b/>
                <w:bCs/>
              </w:rPr>
            </w:pPr>
          </w:p>
        </w:tc>
        <w:tc>
          <w:tcPr>
            <w:tcW w:w="5972" w:type="dxa"/>
            <w:gridSpan w:val="4"/>
            <w:shd w:val="clear" w:color="auto" w:fill="auto"/>
          </w:tcPr>
          <w:p w14:paraId="43DC6C86" w14:textId="5CA077D8" w:rsidR="00B96D5C" w:rsidRPr="00E54371" w:rsidRDefault="00B96D5C" w:rsidP="00751A4D">
            <w:pPr>
              <w:rPr>
                <w:rFonts w:ascii="Tahoma" w:hAnsi="Tahoma" w:cs="Tahoma"/>
              </w:rPr>
            </w:pPr>
            <w:r w:rsidRPr="00E54371">
              <w:rPr>
                <w:rFonts w:ascii="Tahoma" w:hAnsi="Tahoma" w:cs="Tahoma"/>
                <w:b/>
                <w:bCs/>
                <w:color w:val="FF0000"/>
              </w:rPr>
              <w:t>9</w:t>
            </w:r>
            <w:r w:rsidRPr="00E54371">
              <w:rPr>
                <w:rFonts w:ascii="Tahoma" w:hAnsi="Tahoma" w:cs="Tahoma"/>
              </w:rPr>
              <w:t xml:space="preserve"> – Custom </w:t>
            </w:r>
            <w:proofErr w:type="spellStart"/>
            <w:r w:rsidRPr="00E54371">
              <w:rPr>
                <w:rFonts w:ascii="Tahoma" w:hAnsi="Tahoma" w:cs="Tahoma"/>
              </w:rPr>
              <w:t>infotype</w:t>
            </w:r>
            <w:proofErr w:type="spellEnd"/>
            <w:r w:rsidRPr="00E54371">
              <w:rPr>
                <w:rFonts w:ascii="Tahoma" w:hAnsi="Tahoma" w:cs="Tahoma"/>
              </w:rPr>
              <w:t xml:space="preserve"> indicator (fixed)</w:t>
            </w:r>
          </w:p>
        </w:tc>
      </w:tr>
      <w:tr w:rsidR="00B96D5C" w14:paraId="0997E920" w14:textId="77777777" w:rsidTr="00E54371">
        <w:trPr>
          <w:trHeight w:val="288"/>
        </w:trPr>
        <w:tc>
          <w:tcPr>
            <w:tcW w:w="1606" w:type="dxa"/>
            <w:vMerge/>
            <w:shd w:val="clear" w:color="auto" w:fill="auto"/>
          </w:tcPr>
          <w:p w14:paraId="6F8035C6" w14:textId="77777777" w:rsidR="00B96D5C" w:rsidRPr="00E54371" w:rsidRDefault="00B96D5C" w:rsidP="00751A4D">
            <w:pPr>
              <w:rPr>
                <w:rFonts w:ascii="Tahoma" w:hAnsi="Tahoma" w:cs="Tahoma"/>
                <w:b/>
                <w:bCs/>
              </w:rPr>
            </w:pPr>
          </w:p>
        </w:tc>
        <w:tc>
          <w:tcPr>
            <w:tcW w:w="5972" w:type="dxa"/>
            <w:gridSpan w:val="4"/>
            <w:shd w:val="clear" w:color="auto" w:fill="auto"/>
          </w:tcPr>
          <w:p w14:paraId="249BD71B" w14:textId="5AE8CE97" w:rsidR="00B96D5C" w:rsidRPr="00E54371" w:rsidRDefault="00B96D5C" w:rsidP="00751A4D">
            <w:pPr>
              <w:rPr>
                <w:rFonts w:ascii="Tahoma" w:hAnsi="Tahoma" w:cs="Tahoma"/>
              </w:rPr>
            </w:pPr>
            <w:r w:rsidRPr="00E54371">
              <w:rPr>
                <w:rFonts w:ascii="Tahoma" w:hAnsi="Tahoma" w:cs="Tahoma"/>
                <w:b/>
                <w:bCs/>
                <w:color w:val="FF0000"/>
              </w:rPr>
              <w:t>###</w:t>
            </w:r>
            <w:r w:rsidRPr="00E54371">
              <w:rPr>
                <w:rFonts w:ascii="Tahoma" w:hAnsi="Tahoma" w:cs="Tahoma"/>
              </w:rPr>
              <w:t xml:space="preserve"> – Infor type number ( 000 – 999 )</w:t>
            </w:r>
          </w:p>
        </w:tc>
      </w:tr>
      <w:tr w:rsidR="00B96D5C" w14:paraId="0BDE8F2D" w14:textId="77777777" w:rsidTr="00E54371">
        <w:trPr>
          <w:trHeight w:val="288"/>
        </w:trPr>
        <w:tc>
          <w:tcPr>
            <w:tcW w:w="1606" w:type="dxa"/>
            <w:vMerge/>
            <w:shd w:val="clear" w:color="auto" w:fill="auto"/>
          </w:tcPr>
          <w:p w14:paraId="23D71A96" w14:textId="77777777" w:rsidR="00B96D5C" w:rsidRPr="00E54371" w:rsidRDefault="00B96D5C" w:rsidP="00751A4D">
            <w:pPr>
              <w:rPr>
                <w:rFonts w:ascii="Tahoma" w:hAnsi="Tahoma" w:cs="Tahoma"/>
                <w:b/>
                <w:bCs/>
              </w:rPr>
            </w:pPr>
          </w:p>
        </w:tc>
        <w:tc>
          <w:tcPr>
            <w:tcW w:w="5972" w:type="dxa"/>
            <w:gridSpan w:val="4"/>
            <w:shd w:val="clear" w:color="auto" w:fill="auto"/>
          </w:tcPr>
          <w:p w14:paraId="0E23BB8B" w14:textId="451E8EF0" w:rsidR="00B96D5C" w:rsidRPr="00E54371" w:rsidRDefault="00B96D5C" w:rsidP="00751A4D">
            <w:pPr>
              <w:rPr>
                <w:rFonts w:ascii="Tahoma" w:hAnsi="Tahoma" w:cs="Tahoma"/>
              </w:rPr>
            </w:pPr>
            <w:r w:rsidRPr="00E54371">
              <w:rPr>
                <w:rFonts w:ascii="Tahoma" w:hAnsi="Tahoma" w:cs="Tahoma"/>
                <w:b/>
                <w:bCs/>
                <w:color w:val="FF0000"/>
              </w:rPr>
              <w:t>YY</w:t>
            </w:r>
            <w:r w:rsidRPr="00E54371">
              <w:rPr>
                <w:rFonts w:ascii="Tahoma" w:hAnsi="Tahoma" w:cs="Tahoma"/>
              </w:rPr>
              <w:t xml:space="preserve"> – Sequence number increments ( 10 – 90 )</w:t>
            </w:r>
          </w:p>
        </w:tc>
      </w:tr>
      <w:tr w:rsidR="00B96D5C" w14:paraId="42FC47F5" w14:textId="77777777" w:rsidTr="00E54371">
        <w:trPr>
          <w:trHeight w:val="288"/>
        </w:trPr>
        <w:tc>
          <w:tcPr>
            <w:tcW w:w="1606" w:type="dxa"/>
            <w:vMerge/>
            <w:shd w:val="clear" w:color="auto" w:fill="auto"/>
          </w:tcPr>
          <w:p w14:paraId="7427765B" w14:textId="77777777" w:rsidR="00B96D5C" w:rsidRPr="00E54371" w:rsidRDefault="00B96D5C" w:rsidP="00751A4D">
            <w:pPr>
              <w:rPr>
                <w:rFonts w:ascii="Tahoma" w:hAnsi="Tahoma" w:cs="Tahoma"/>
                <w:b/>
                <w:bCs/>
              </w:rPr>
            </w:pPr>
          </w:p>
        </w:tc>
        <w:tc>
          <w:tcPr>
            <w:tcW w:w="5972" w:type="dxa"/>
            <w:gridSpan w:val="4"/>
            <w:shd w:val="clear" w:color="auto" w:fill="auto"/>
          </w:tcPr>
          <w:p w14:paraId="28F46610" w14:textId="182039E2" w:rsidR="00B96D5C" w:rsidRPr="00E54371" w:rsidRDefault="00B96D5C" w:rsidP="00751A4D">
            <w:pPr>
              <w:rPr>
                <w:rFonts w:ascii="Tahoma" w:hAnsi="Tahoma" w:cs="Tahoma"/>
                <w:b/>
                <w:bCs/>
                <w:color w:val="FF0000"/>
              </w:rPr>
            </w:pPr>
            <w:r w:rsidRPr="00E54371">
              <w:rPr>
                <w:rFonts w:ascii="Tahoma" w:hAnsi="Tahoma" w:cs="Tahoma"/>
                <w:b/>
                <w:bCs/>
                <w:color w:val="FF0000"/>
              </w:rPr>
              <w:t>Ex. MP9020</w:t>
            </w:r>
            <w:r w:rsidR="001906B1" w:rsidRPr="00E54371">
              <w:rPr>
                <w:rFonts w:ascii="Tahoma" w:hAnsi="Tahoma" w:cs="Tahoma"/>
                <w:b/>
                <w:bCs/>
                <w:color w:val="FF0000"/>
              </w:rPr>
              <w:t>10</w:t>
            </w:r>
          </w:p>
        </w:tc>
      </w:tr>
    </w:tbl>
    <w:p w14:paraId="75471E6F" w14:textId="77777777" w:rsidR="00B96D5C" w:rsidRPr="008052D5" w:rsidRDefault="00B96D5C" w:rsidP="008052D5"/>
    <w:p w14:paraId="116F4BC6" w14:textId="3F2CA6B1" w:rsidR="005E1BE2" w:rsidRPr="00393866" w:rsidDel="00C22F6B" w:rsidRDefault="005E1BE2" w:rsidP="002F6266">
      <w:pPr>
        <w:pStyle w:val="Heading3"/>
        <w:numPr>
          <w:ilvl w:val="2"/>
          <w:numId w:val="32"/>
        </w:numPr>
        <w:rPr>
          <w:del w:id="485" w:author="Raphael Donor" w:date="2020-09-11T14:01:00Z"/>
          <w:rFonts w:ascii="Tahoma" w:hAnsi="Tahoma" w:cs="Tahoma"/>
        </w:rPr>
      </w:pPr>
      <w:bookmarkStart w:id="486" w:name="_Toc43677924"/>
      <w:bookmarkStart w:id="487" w:name="_Toc43677925"/>
      <w:bookmarkStart w:id="488" w:name="_Toc43677926"/>
      <w:bookmarkStart w:id="489" w:name="_Toc43677927"/>
      <w:bookmarkStart w:id="490" w:name="_Toc43677928"/>
      <w:bookmarkStart w:id="491" w:name="_Toc43677929"/>
      <w:bookmarkStart w:id="492" w:name="_Toc43677934"/>
      <w:bookmarkStart w:id="493" w:name="_Toc286674781"/>
      <w:bookmarkEnd w:id="486"/>
      <w:bookmarkEnd w:id="487"/>
      <w:bookmarkEnd w:id="488"/>
      <w:bookmarkEnd w:id="489"/>
      <w:bookmarkEnd w:id="490"/>
      <w:bookmarkEnd w:id="491"/>
      <w:bookmarkEnd w:id="492"/>
      <w:del w:id="494" w:author="Raphael Donor" w:date="2020-09-11T14:00:00Z">
        <w:r w:rsidRPr="00393866" w:rsidDel="00C22F6B">
          <w:rPr>
            <w:rFonts w:ascii="Tahoma" w:hAnsi="Tahoma" w:cs="Tahoma"/>
          </w:rPr>
          <w:delText>Screen Painter Module Pools</w:delText>
        </w:r>
      </w:del>
      <w:bookmarkEnd w:id="493"/>
    </w:p>
    <w:p w14:paraId="75BAAFDC" w14:textId="2F03A1EE" w:rsidR="005E1BE2" w:rsidRPr="00393866" w:rsidDel="00C22F6B" w:rsidRDefault="005E1BE2">
      <w:pPr>
        <w:tabs>
          <w:tab w:val="left" w:pos="-1440"/>
          <w:tab w:val="left" w:pos="-720"/>
          <w:tab w:val="left" w:pos="810"/>
          <w:tab w:val="left" w:pos="1530"/>
          <w:tab w:val="left" w:pos="2160"/>
        </w:tabs>
        <w:suppressAutoHyphens/>
        <w:rPr>
          <w:del w:id="495" w:author="Raphael Donor" w:date="2020-09-11T14:01:00Z"/>
          <w:rFonts w:ascii="Tahoma" w:hAnsi="Tahoma" w:cs="Tahoma"/>
        </w:rPr>
      </w:pPr>
    </w:p>
    <w:p w14:paraId="15F98F53" w14:textId="7F020294" w:rsidR="005E1BE2" w:rsidRPr="00393866" w:rsidDel="00C22F6B" w:rsidRDefault="005E1BE2">
      <w:pPr>
        <w:tabs>
          <w:tab w:val="left" w:pos="-1440"/>
          <w:tab w:val="left" w:pos="-720"/>
          <w:tab w:val="left" w:pos="810"/>
          <w:tab w:val="left" w:pos="1530"/>
          <w:tab w:val="left" w:pos="2160"/>
        </w:tabs>
        <w:suppressAutoHyphens/>
        <w:rPr>
          <w:del w:id="496" w:author="Raphael Donor" w:date="2020-09-11T14:01:00Z"/>
          <w:rFonts w:ascii="Tahoma" w:hAnsi="Tahoma" w:cs="Tahoma"/>
        </w:rPr>
      </w:pPr>
      <w:del w:id="497" w:author="Raphael Donor" w:date="2020-09-11T14:01:00Z">
        <w:r w:rsidRPr="00393866" w:rsidDel="00C22F6B">
          <w:rPr>
            <w:rFonts w:ascii="Tahoma" w:hAnsi="Tahoma" w:cs="Tahoma"/>
          </w:rPr>
          <w:delText>Module pool names within the SAP R/3 system will be 8 characters and will follow the format SAPMYXXX</w:delText>
        </w:r>
        <w:r w:rsidRPr="00393866" w:rsidDel="00C22F6B">
          <w:rPr>
            <w:rFonts w:ascii="Tahoma" w:hAnsi="Tahoma" w:cs="Tahoma"/>
            <w:b/>
          </w:rPr>
          <w:delText xml:space="preserve"> </w:delText>
        </w:r>
        <w:r w:rsidRPr="00393866" w:rsidDel="00C22F6B">
          <w:rPr>
            <w:rFonts w:ascii="Tahoma" w:hAnsi="Tahoma" w:cs="Tahoma"/>
          </w:rPr>
          <w:delText>where:</w:delText>
        </w:r>
      </w:del>
    </w:p>
    <w:p w14:paraId="21FC1522" w14:textId="0B29F0AA" w:rsidR="005E1BE2" w:rsidRPr="00393866" w:rsidDel="00C22F6B" w:rsidRDefault="005E1BE2">
      <w:pPr>
        <w:tabs>
          <w:tab w:val="left" w:pos="-1440"/>
          <w:tab w:val="left" w:pos="-720"/>
          <w:tab w:val="left" w:pos="810"/>
          <w:tab w:val="left" w:pos="1530"/>
          <w:tab w:val="left" w:pos="2160"/>
        </w:tabs>
        <w:suppressAutoHyphens/>
        <w:rPr>
          <w:del w:id="498" w:author="Raphael Donor" w:date="2020-09-11T14:01:00Z"/>
          <w:rFonts w:ascii="Tahoma" w:hAnsi="Tahoma" w:cs="Tahoma"/>
        </w:rPr>
      </w:pPr>
    </w:p>
    <w:p w14:paraId="5EC372BF" w14:textId="6BF0A1C7" w:rsidR="005E1BE2" w:rsidRPr="00393866" w:rsidDel="00C22F6B" w:rsidRDefault="005E1BE2">
      <w:pPr>
        <w:tabs>
          <w:tab w:val="left" w:pos="-1440"/>
          <w:tab w:val="left" w:pos="-720"/>
          <w:tab w:val="left" w:pos="810"/>
          <w:tab w:val="left" w:pos="1530"/>
          <w:tab w:val="left" w:pos="2160"/>
        </w:tabs>
        <w:suppressAutoHyphens/>
        <w:rPr>
          <w:del w:id="499" w:author="Raphael Donor" w:date="2020-09-11T14:01:00Z"/>
          <w:rFonts w:ascii="Tahoma" w:hAnsi="Tahoma" w:cs="Tahoma"/>
        </w:rPr>
      </w:pPr>
      <w:del w:id="500" w:author="Raphael Donor" w:date="2020-09-11T14:01:00Z">
        <w:r w:rsidRPr="00393866" w:rsidDel="00C22F6B">
          <w:rPr>
            <w:rFonts w:ascii="Tahoma" w:hAnsi="Tahoma" w:cs="Tahoma"/>
          </w:rPr>
          <w:tab/>
          <w:delText>XXX</w:delText>
        </w:r>
        <w:r w:rsidRPr="00393866" w:rsidDel="00C22F6B">
          <w:rPr>
            <w:rFonts w:ascii="Tahoma" w:hAnsi="Tahoma" w:cs="Tahoma"/>
          </w:rPr>
          <w:tab/>
          <w:delText>will be any unique character sequence.</w:delText>
        </w:r>
      </w:del>
    </w:p>
    <w:p w14:paraId="628430B0" w14:textId="77777777" w:rsidR="005E1BE2" w:rsidRPr="00393866" w:rsidRDefault="005E1BE2">
      <w:pPr>
        <w:pStyle w:val="Heading3"/>
        <w:numPr>
          <w:ilvl w:val="2"/>
          <w:numId w:val="16"/>
        </w:numPr>
        <w:rPr>
          <w:rFonts w:ascii="Tahoma" w:hAnsi="Tahoma" w:cs="Tahoma"/>
        </w:rPr>
      </w:pPr>
      <w:bookmarkStart w:id="501" w:name="_Toc286674782"/>
      <w:bookmarkStart w:id="502" w:name="_Toc62037291"/>
      <w:r w:rsidRPr="00393866">
        <w:rPr>
          <w:rFonts w:ascii="Tahoma" w:hAnsi="Tahoma" w:cs="Tahoma"/>
        </w:rPr>
        <w:t>Screen Painter PF Key Definitions</w:t>
      </w:r>
      <w:bookmarkEnd w:id="501"/>
      <w:bookmarkEnd w:id="502"/>
    </w:p>
    <w:p w14:paraId="044CBBC3" w14:textId="77777777" w:rsidR="005E1BE2" w:rsidRPr="00393866" w:rsidRDefault="005E1BE2">
      <w:pPr>
        <w:rPr>
          <w:rFonts w:ascii="Tahoma" w:hAnsi="Tahoma" w:cs="Tahoma"/>
        </w:rPr>
      </w:pPr>
    </w:p>
    <w:p w14:paraId="0ECBE9EE" w14:textId="77777777" w:rsidR="005E1BE2" w:rsidRPr="00393866" w:rsidRDefault="005E1BE2">
      <w:pPr>
        <w:tabs>
          <w:tab w:val="left" w:pos="-1440"/>
          <w:tab w:val="left" w:pos="-720"/>
          <w:tab w:val="left" w:pos="810"/>
          <w:tab w:val="left" w:pos="1440"/>
        </w:tabs>
        <w:suppressAutoHyphens/>
        <w:rPr>
          <w:rFonts w:ascii="Tahoma" w:hAnsi="Tahoma" w:cs="Tahoma"/>
        </w:rPr>
      </w:pPr>
      <w:r w:rsidRPr="00393866">
        <w:rPr>
          <w:rFonts w:ascii="Tahoma" w:hAnsi="Tahoma" w:cs="Tahoma"/>
        </w:rPr>
        <w:t>PF Key assignments must follow the R/3 PF-key definition standards.</w:t>
      </w:r>
    </w:p>
    <w:p w14:paraId="3FDA0AE1" w14:textId="77777777" w:rsidR="005E1BE2" w:rsidRPr="00393866" w:rsidRDefault="005E1BE2">
      <w:pPr>
        <w:tabs>
          <w:tab w:val="left" w:pos="-1440"/>
          <w:tab w:val="left" w:pos="-720"/>
          <w:tab w:val="left" w:pos="810"/>
          <w:tab w:val="left" w:pos="1440"/>
        </w:tabs>
        <w:suppressAutoHyphens/>
        <w:rPr>
          <w:rFonts w:ascii="Tahoma" w:hAnsi="Tahoma" w:cs="Tahoma"/>
        </w:rPr>
      </w:pPr>
      <w:r w:rsidRPr="00393866">
        <w:rPr>
          <w:rFonts w:ascii="Tahoma" w:hAnsi="Tahoma" w:cs="Tahoma"/>
        </w:rPr>
        <w:t>The assignments will vary depending on the status type (LIST, LIST IN DIALOG BOX, SCREEN, and DIALOG BOX) of the status that you create using Menu Painter (transaction SE41) but will follow these general guidelines:</w:t>
      </w:r>
    </w:p>
    <w:p w14:paraId="2AE03527" w14:textId="77777777" w:rsidR="005E1BE2" w:rsidRPr="00393866" w:rsidRDefault="005E1BE2">
      <w:pPr>
        <w:tabs>
          <w:tab w:val="left" w:pos="-1440"/>
          <w:tab w:val="left" w:pos="-720"/>
          <w:tab w:val="left" w:pos="810"/>
          <w:tab w:val="left" w:pos="1440"/>
        </w:tabs>
        <w:suppressAutoHyphens/>
        <w:rPr>
          <w:rFonts w:ascii="Tahoma" w:hAnsi="Tahoma" w:cs="Tahoma"/>
        </w:rPr>
      </w:pPr>
    </w:p>
    <w:p w14:paraId="7663E3B8" w14:textId="77777777" w:rsidR="005E1BE2" w:rsidRPr="00393866" w:rsidRDefault="005E1BE2">
      <w:pPr>
        <w:tabs>
          <w:tab w:val="left" w:pos="-1440"/>
          <w:tab w:val="left" w:pos="-720"/>
          <w:tab w:val="left" w:pos="810"/>
          <w:tab w:val="left" w:pos="1440"/>
        </w:tabs>
        <w:suppressAutoHyphens/>
        <w:rPr>
          <w:rFonts w:ascii="Tahoma" w:hAnsi="Tahoma" w:cs="Tahoma"/>
        </w:rPr>
      </w:pPr>
      <w:r w:rsidRPr="00393866">
        <w:rPr>
          <w:rFonts w:ascii="Tahoma" w:hAnsi="Tahoma" w:cs="Tahoma"/>
        </w:rPr>
        <w:tab/>
        <w:t>PF 1 Help</w:t>
      </w:r>
    </w:p>
    <w:p w14:paraId="7123FFC7" w14:textId="77777777" w:rsidR="005E1BE2" w:rsidRPr="00393866" w:rsidRDefault="005E1BE2">
      <w:pPr>
        <w:tabs>
          <w:tab w:val="left" w:pos="-1440"/>
          <w:tab w:val="left" w:pos="-720"/>
          <w:tab w:val="left" w:pos="810"/>
          <w:tab w:val="left" w:pos="1440"/>
        </w:tabs>
        <w:suppressAutoHyphens/>
        <w:rPr>
          <w:rFonts w:ascii="Tahoma" w:hAnsi="Tahoma" w:cs="Tahoma"/>
        </w:rPr>
      </w:pPr>
      <w:r w:rsidRPr="00393866">
        <w:rPr>
          <w:rFonts w:ascii="Tahoma" w:hAnsi="Tahoma" w:cs="Tahoma"/>
        </w:rPr>
        <w:tab/>
        <w:t>PF 2 Choose</w:t>
      </w:r>
    </w:p>
    <w:p w14:paraId="0D1871E7" w14:textId="77777777" w:rsidR="005E1BE2" w:rsidRPr="00393866" w:rsidRDefault="005E1BE2">
      <w:pPr>
        <w:tabs>
          <w:tab w:val="left" w:pos="-1440"/>
          <w:tab w:val="left" w:pos="-720"/>
          <w:tab w:val="left" w:pos="810"/>
          <w:tab w:val="left" w:pos="1440"/>
        </w:tabs>
        <w:suppressAutoHyphens/>
        <w:rPr>
          <w:rFonts w:ascii="Tahoma" w:hAnsi="Tahoma" w:cs="Tahoma"/>
        </w:rPr>
      </w:pPr>
      <w:r w:rsidRPr="00393866">
        <w:rPr>
          <w:rFonts w:ascii="Tahoma" w:hAnsi="Tahoma" w:cs="Tahoma"/>
        </w:rPr>
        <w:tab/>
        <w:t>PF 3 Back</w:t>
      </w:r>
    </w:p>
    <w:p w14:paraId="7DD66116" w14:textId="77777777" w:rsidR="005E1BE2" w:rsidRPr="00393866" w:rsidRDefault="005E1BE2">
      <w:pPr>
        <w:tabs>
          <w:tab w:val="left" w:pos="-1440"/>
          <w:tab w:val="left" w:pos="-720"/>
          <w:tab w:val="left" w:pos="810"/>
          <w:tab w:val="left" w:pos="1440"/>
        </w:tabs>
        <w:suppressAutoHyphens/>
        <w:rPr>
          <w:rFonts w:ascii="Tahoma" w:hAnsi="Tahoma" w:cs="Tahoma"/>
        </w:rPr>
      </w:pPr>
      <w:r w:rsidRPr="00393866">
        <w:rPr>
          <w:rFonts w:ascii="Tahoma" w:hAnsi="Tahoma" w:cs="Tahoma"/>
        </w:rPr>
        <w:tab/>
        <w:t>PF 4 Possible Entries</w:t>
      </w:r>
    </w:p>
    <w:p w14:paraId="245795B6" w14:textId="77777777" w:rsidR="005E1BE2" w:rsidRPr="00393866" w:rsidRDefault="005E1BE2">
      <w:pPr>
        <w:tabs>
          <w:tab w:val="left" w:pos="-1440"/>
          <w:tab w:val="left" w:pos="-720"/>
          <w:tab w:val="left" w:pos="810"/>
          <w:tab w:val="left" w:pos="1440"/>
        </w:tabs>
        <w:suppressAutoHyphens/>
        <w:rPr>
          <w:rFonts w:ascii="Tahoma" w:hAnsi="Tahoma" w:cs="Tahoma"/>
        </w:rPr>
      </w:pPr>
      <w:r w:rsidRPr="00393866">
        <w:rPr>
          <w:rFonts w:ascii="Tahoma" w:hAnsi="Tahoma" w:cs="Tahoma"/>
        </w:rPr>
        <w:tab/>
        <w:t>PF 10 Menu Bar</w:t>
      </w:r>
    </w:p>
    <w:p w14:paraId="4F171F63" w14:textId="77777777" w:rsidR="005E1BE2" w:rsidRPr="00393866" w:rsidRDefault="005E1BE2">
      <w:pPr>
        <w:tabs>
          <w:tab w:val="left" w:pos="-1440"/>
          <w:tab w:val="left" w:pos="-720"/>
          <w:tab w:val="left" w:pos="810"/>
          <w:tab w:val="left" w:pos="1440"/>
        </w:tabs>
        <w:suppressAutoHyphens/>
        <w:rPr>
          <w:rFonts w:ascii="Tahoma" w:hAnsi="Tahoma" w:cs="Tahoma"/>
        </w:rPr>
      </w:pPr>
      <w:r w:rsidRPr="00393866">
        <w:rPr>
          <w:rFonts w:ascii="Tahoma" w:hAnsi="Tahoma" w:cs="Tahoma"/>
        </w:rPr>
        <w:tab/>
        <w:t>PF 11 Save</w:t>
      </w:r>
    </w:p>
    <w:p w14:paraId="451C029D" w14:textId="77777777" w:rsidR="005E1BE2" w:rsidRPr="00393866" w:rsidRDefault="005E1BE2">
      <w:pPr>
        <w:tabs>
          <w:tab w:val="left" w:pos="-1440"/>
          <w:tab w:val="left" w:pos="-720"/>
          <w:tab w:val="left" w:pos="810"/>
          <w:tab w:val="left" w:pos="1440"/>
        </w:tabs>
        <w:suppressAutoHyphens/>
        <w:rPr>
          <w:rFonts w:ascii="Tahoma" w:hAnsi="Tahoma" w:cs="Tahoma"/>
        </w:rPr>
      </w:pPr>
      <w:r w:rsidRPr="00393866">
        <w:rPr>
          <w:rFonts w:ascii="Tahoma" w:hAnsi="Tahoma" w:cs="Tahoma"/>
        </w:rPr>
        <w:tab/>
        <w:t>PF 12 Cancel</w:t>
      </w:r>
    </w:p>
    <w:p w14:paraId="5E9D1F38" w14:textId="77777777" w:rsidR="005E1BE2" w:rsidRPr="00393866" w:rsidRDefault="005E1BE2">
      <w:pPr>
        <w:tabs>
          <w:tab w:val="left" w:pos="-1440"/>
          <w:tab w:val="left" w:pos="-720"/>
          <w:tab w:val="left" w:pos="810"/>
          <w:tab w:val="left" w:pos="1440"/>
        </w:tabs>
        <w:suppressAutoHyphens/>
        <w:rPr>
          <w:rFonts w:ascii="Tahoma" w:hAnsi="Tahoma" w:cs="Tahoma"/>
        </w:rPr>
      </w:pPr>
      <w:r w:rsidRPr="00393866">
        <w:rPr>
          <w:rFonts w:ascii="Tahoma" w:hAnsi="Tahoma" w:cs="Tahoma"/>
        </w:rPr>
        <w:tab/>
        <w:t>PF 13 Print</w:t>
      </w:r>
    </w:p>
    <w:p w14:paraId="4CC38D8C" w14:textId="77777777" w:rsidR="005E1BE2" w:rsidRPr="00393866" w:rsidRDefault="005E1BE2">
      <w:pPr>
        <w:tabs>
          <w:tab w:val="left" w:pos="-1440"/>
          <w:tab w:val="left" w:pos="-720"/>
          <w:tab w:val="left" w:pos="810"/>
          <w:tab w:val="left" w:pos="1440"/>
        </w:tabs>
        <w:suppressAutoHyphens/>
        <w:rPr>
          <w:rFonts w:ascii="Tahoma" w:hAnsi="Tahoma" w:cs="Tahoma"/>
        </w:rPr>
      </w:pPr>
      <w:r w:rsidRPr="00393866">
        <w:rPr>
          <w:rFonts w:ascii="Tahoma" w:hAnsi="Tahoma" w:cs="Tahoma"/>
        </w:rPr>
        <w:tab/>
        <w:t>PF 14 Delete</w:t>
      </w:r>
    </w:p>
    <w:p w14:paraId="051A0469" w14:textId="77777777" w:rsidR="005E1BE2" w:rsidRPr="00393866" w:rsidRDefault="005E1BE2">
      <w:pPr>
        <w:tabs>
          <w:tab w:val="left" w:pos="-1440"/>
          <w:tab w:val="left" w:pos="-720"/>
          <w:tab w:val="left" w:pos="810"/>
          <w:tab w:val="left" w:pos="1440"/>
        </w:tabs>
        <w:suppressAutoHyphens/>
        <w:rPr>
          <w:rFonts w:ascii="Tahoma" w:hAnsi="Tahoma" w:cs="Tahoma"/>
        </w:rPr>
      </w:pPr>
      <w:r w:rsidRPr="00393866">
        <w:rPr>
          <w:rFonts w:ascii="Tahoma" w:hAnsi="Tahoma" w:cs="Tahoma"/>
        </w:rPr>
        <w:tab/>
        <w:t>PF 15 Exit</w:t>
      </w:r>
    </w:p>
    <w:p w14:paraId="5227EDBC" w14:textId="77777777" w:rsidR="005E1BE2" w:rsidRPr="00393866" w:rsidRDefault="005E1BE2">
      <w:pPr>
        <w:tabs>
          <w:tab w:val="left" w:pos="-1440"/>
          <w:tab w:val="left" w:pos="-720"/>
          <w:tab w:val="left" w:pos="810"/>
          <w:tab w:val="left" w:pos="1440"/>
        </w:tabs>
        <w:suppressAutoHyphens/>
        <w:rPr>
          <w:rFonts w:ascii="Tahoma" w:hAnsi="Tahoma" w:cs="Tahoma"/>
        </w:rPr>
      </w:pPr>
      <w:r w:rsidRPr="00393866">
        <w:rPr>
          <w:rFonts w:ascii="Tahoma" w:hAnsi="Tahoma" w:cs="Tahoma"/>
        </w:rPr>
        <w:tab/>
        <w:t>PF 20 Download</w:t>
      </w:r>
    </w:p>
    <w:p w14:paraId="60D82AF9" w14:textId="77777777" w:rsidR="005E1BE2" w:rsidRPr="00393866" w:rsidRDefault="005E1BE2">
      <w:pPr>
        <w:pStyle w:val="Heading11"/>
        <w:numPr>
          <w:ilvl w:val="0"/>
          <w:numId w:val="0"/>
        </w:numPr>
        <w:tabs>
          <w:tab w:val="left" w:pos="-1440"/>
          <w:tab w:val="left" w:pos="-720"/>
          <w:tab w:val="left" w:pos="810"/>
          <w:tab w:val="left" w:pos="1440"/>
        </w:tabs>
        <w:suppressAutoHyphens/>
        <w:rPr>
          <w:rFonts w:ascii="Tahoma" w:hAnsi="Tahoma" w:cs="Tahoma"/>
        </w:rPr>
      </w:pPr>
      <w:r w:rsidRPr="00393866">
        <w:rPr>
          <w:rFonts w:ascii="Tahoma" w:hAnsi="Tahoma" w:cs="Tahoma"/>
        </w:rPr>
        <w:tab/>
        <w:t>PF 21 First Page</w:t>
      </w:r>
    </w:p>
    <w:p w14:paraId="5FF57EF4" w14:textId="77777777" w:rsidR="005E1BE2" w:rsidRPr="00393866" w:rsidRDefault="005E1BE2">
      <w:pPr>
        <w:tabs>
          <w:tab w:val="left" w:pos="-1440"/>
          <w:tab w:val="left" w:pos="-720"/>
          <w:tab w:val="left" w:pos="810"/>
          <w:tab w:val="left" w:pos="1440"/>
        </w:tabs>
        <w:suppressAutoHyphens/>
        <w:rPr>
          <w:rFonts w:ascii="Tahoma" w:hAnsi="Tahoma" w:cs="Tahoma"/>
        </w:rPr>
      </w:pPr>
      <w:r w:rsidRPr="00393866">
        <w:rPr>
          <w:rFonts w:ascii="Tahoma" w:hAnsi="Tahoma" w:cs="Tahoma"/>
        </w:rPr>
        <w:tab/>
        <w:t>PF 22 Previous Page</w:t>
      </w:r>
    </w:p>
    <w:p w14:paraId="68143114" w14:textId="77777777" w:rsidR="005E1BE2" w:rsidRPr="00393866" w:rsidRDefault="005E1BE2">
      <w:pPr>
        <w:tabs>
          <w:tab w:val="left" w:pos="-1440"/>
          <w:tab w:val="left" w:pos="-720"/>
          <w:tab w:val="left" w:pos="810"/>
          <w:tab w:val="left" w:pos="1440"/>
        </w:tabs>
        <w:suppressAutoHyphens/>
        <w:rPr>
          <w:rFonts w:ascii="Tahoma" w:hAnsi="Tahoma" w:cs="Tahoma"/>
        </w:rPr>
      </w:pPr>
      <w:r w:rsidRPr="00393866">
        <w:rPr>
          <w:rFonts w:ascii="Tahoma" w:hAnsi="Tahoma" w:cs="Tahoma"/>
        </w:rPr>
        <w:tab/>
        <w:t>PF 23 Next Page</w:t>
      </w:r>
    </w:p>
    <w:p w14:paraId="69ABAF52" w14:textId="5C4A1C1F" w:rsidR="005E1BE2" w:rsidRDefault="005E1BE2">
      <w:pPr>
        <w:tabs>
          <w:tab w:val="left" w:pos="-990"/>
          <w:tab w:val="left" w:pos="810"/>
          <w:tab w:val="left" w:pos="1170"/>
          <w:tab w:val="left" w:pos="1800"/>
          <w:tab w:val="left" w:pos="2340"/>
          <w:tab w:val="left" w:pos="3240"/>
          <w:tab w:val="left" w:pos="4050"/>
          <w:tab w:val="left" w:pos="4770"/>
          <w:tab w:val="left" w:pos="5490"/>
          <w:tab w:val="left" w:pos="6210"/>
          <w:tab w:val="left" w:pos="6930"/>
          <w:tab w:val="left" w:pos="7650"/>
          <w:tab w:val="left" w:pos="8370"/>
          <w:tab w:val="left" w:pos="9090"/>
          <w:tab w:val="left" w:pos="9810"/>
          <w:tab w:val="left" w:pos="10530"/>
          <w:tab w:val="left" w:pos="11250"/>
          <w:tab w:val="left" w:pos="11970"/>
          <w:tab w:val="left" w:pos="12690"/>
          <w:tab w:val="left" w:pos="13410"/>
          <w:tab w:val="left" w:pos="14130"/>
          <w:tab w:val="left" w:pos="14850"/>
          <w:tab w:val="left" w:pos="15570"/>
          <w:tab w:val="left" w:pos="16290"/>
          <w:tab w:val="left" w:pos="17010"/>
          <w:tab w:val="left" w:pos="17730"/>
          <w:tab w:val="left" w:pos="18450"/>
          <w:tab w:val="left" w:pos="30240"/>
        </w:tabs>
        <w:suppressAutoHyphens/>
        <w:rPr>
          <w:rFonts w:ascii="Tahoma" w:hAnsi="Tahoma" w:cs="Tahoma"/>
        </w:rPr>
      </w:pPr>
      <w:r w:rsidRPr="00393866">
        <w:rPr>
          <w:rFonts w:ascii="Tahoma" w:hAnsi="Tahoma" w:cs="Tahoma"/>
        </w:rPr>
        <w:tab/>
        <w:t>PF 24 Last Page</w:t>
      </w:r>
    </w:p>
    <w:p w14:paraId="2225C34E" w14:textId="564D149A" w:rsidR="00BC3369" w:rsidRDefault="00BC3369">
      <w:pPr>
        <w:tabs>
          <w:tab w:val="left" w:pos="-990"/>
          <w:tab w:val="left" w:pos="810"/>
          <w:tab w:val="left" w:pos="1170"/>
          <w:tab w:val="left" w:pos="1800"/>
          <w:tab w:val="left" w:pos="2340"/>
          <w:tab w:val="left" w:pos="3240"/>
          <w:tab w:val="left" w:pos="4050"/>
          <w:tab w:val="left" w:pos="4770"/>
          <w:tab w:val="left" w:pos="5490"/>
          <w:tab w:val="left" w:pos="6210"/>
          <w:tab w:val="left" w:pos="6930"/>
          <w:tab w:val="left" w:pos="7650"/>
          <w:tab w:val="left" w:pos="8370"/>
          <w:tab w:val="left" w:pos="9090"/>
          <w:tab w:val="left" w:pos="9810"/>
          <w:tab w:val="left" w:pos="10530"/>
          <w:tab w:val="left" w:pos="11250"/>
          <w:tab w:val="left" w:pos="11970"/>
          <w:tab w:val="left" w:pos="12690"/>
          <w:tab w:val="left" w:pos="13410"/>
          <w:tab w:val="left" w:pos="14130"/>
          <w:tab w:val="left" w:pos="14850"/>
          <w:tab w:val="left" w:pos="15570"/>
          <w:tab w:val="left" w:pos="16290"/>
          <w:tab w:val="left" w:pos="17010"/>
          <w:tab w:val="left" w:pos="17730"/>
          <w:tab w:val="left" w:pos="18450"/>
          <w:tab w:val="left" w:pos="30240"/>
        </w:tabs>
        <w:suppressAutoHyphens/>
        <w:rPr>
          <w:rFonts w:ascii="Tahoma" w:hAnsi="Tahoma" w:cs="Tahoma"/>
        </w:rPr>
      </w:pPr>
    </w:p>
    <w:p w14:paraId="2E193A9E" w14:textId="77777777" w:rsidR="00BC3369" w:rsidRPr="00393866" w:rsidRDefault="00BC3369">
      <w:pPr>
        <w:tabs>
          <w:tab w:val="left" w:pos="-990"/>
          <w:tab w:val="left" w:pos="810"/>
          <w:tab w:val="left" w:pos="1170"/>
          <w:tab w:val="left" w:pos="1800"/>
          <w:tab w:val="left" w:pos="2340"/>
          <w:tab w:val="left" w:pos="3240"/>
          <w:tab w:val="left" w:pos="4050"/>
          <w:tab w:val="left" w:pos="4770"/>
          <w:tab w:val="left" w:pos="5490"/>
          <w:tab w:val="left" w:pos="6210"/>
          <w:tab w:val="left" w:pos="6930"/>
          <w:tab w:val="left" w:pos="7650"/>
          <w:tab w:val="left" w:pos="8370"/>
          <w:tab w:val="left" w:pos="9090"/>
          <w:tab w:val="left" w:pos="9810"/>
          <w:tab w:val="left" w:pos="10530"/>
          <w:tab w:val="left" w:pos="11250"/>
          <w:tab w:val="left" w:pos="11970"/>
          <w:tab w:val="left" w:pos="12690"/>
          <w:tab w:val="left" w:pos="13410"/>
          <w:tab w:val="left" w:pos="14130"/>
          <w:tab w:val="left" w:pos="14850"/>
          <w:tab w:val="left" w:pos="15570"/>
          <w:tab w:val="left" w:pos="16290"/>
          <w:tab w:val="left" w:pos="17010"/>
          <w:tab w:val="left" w:pos="17730"/>
          <w:tab w:val="left" w:pos="18450"/>
          <w:tab w:val="left" w:pos="30240"/>
        </w:tabs>
        <w:suppressAutoHyphens/>
        <w:rPr>
          <w:rFonts w:ascii="Tahoma" w:hAnsi="Tahoma" w:cs="Tahoma"/>
        </w:rPr>
      </w:pPr>
    </w:p>
    <w:p w14:paraId="0246D024" w14:textId="0132A263" w:rsidR="003A506C" w:rsidRPr="007B2173" w:rsidRDefault="008052D5" w:rsidP="007B2173">
      <w:pPr>
        <w:pStyle w:val="Heading2"/>
        <w:numPr>
          <w:ilvl w:val="0"/>
          <w:numId w:val="0"/>
        </w:numPr>
        <w:rPr>
          <w:rFonts w:ascii="Tahoma" w:hAnsi="Tahoma" w:cs="Tahoma"/>
          <w:i/>
        </w:rPr>
      </w:pPr>
      <w:bookmarkStart w:id="503" w:name="_Toc286674783"/>
      <w:bookmarkStart w:id="504" w:name="_Toc62037292"/>
      <w:r>
        <w:rPr>
          <w:rFonts w:ascii="Tahoma" w:hAnsi="Tahoma" w:cs="Tahoma"/>
          <w:i/>
        </w:rPr>
        <w:t>3.</w:t>
      </w:r>
      <w:r w:rsidR="0069043E" w:rsidRPr="00393866">
        <w:rPr>
          <w:rFonts w:ascii="Tahoma" w:hAnsi="Tahoma" w:cs="Tahoma"/>
          <w:i/>
        </w:rPr>
        <w:t>3</w:t>
      </w:r>
      <w:r w:rsidR="0069043E" w:rsidRPr="00393866">
        <w:rPr>
          <w:rFonts w:ascii="Tahoma" w:hAnsi="Tahoma" w:cs="Tahoma"/>
          <w:i/>
        </w:rPr>
        <w:tab/>
      </w:r>
      <w:r w:rsidR="005E1BE2" w:rsidRPr="00393866">
        <w:rPr>
          <w:rFonts w:ascii="Tahoma" w:hAnsi="Tahoma" w:cs="Tahoma"/>
          <w:i/>
        </w:rPr>
        <w:t>PROGRAM OBJECTS</w:t>
      </w:r>
      <w:bookmarkEnd w:id="503"/>
      <w:bookmarkEnd w:id="504"/>
    </w:p>
    <w:p w14:paraId="76941725" w14:textId="77777777" w:rsidR="005E1BE2" w:rsidRPr="00393866" w:rsidRDefault="005E1BE2" w:rsidP="007B2173">
      <w:pPr>
        <w:pStyle w:val="Heading3"/>
        <w:numPr>
          <w:ilvl w:val="2"/>
          <w:numId w:val="33"/>
        </w:numPr>
        <w:rPr>
          <w:rFonts w:ascii="Tahoma" w:hAnsi="Tahoma" w:cs="Tahoma"/>
        </w:rPr>
      </w:pPr>
      <w:bookmarkStart w:id="505" w:name="_Toc43402727"/>
      <w:bookmarkStart w:id="506" w:name="_Toc43407703"/>
      <w:bookmarkStart w:id="507" w:name="_Toc43408048"/>
      <w:bookmarkStart w:id="508" w:name="_Toc43411621"/>
      <w:bookmarkStart w:id="509" w:name="_Toc43412070"/>
      <w:bookmarkStart w:id="510" w:name="_Toc43671339"/>
      <w:bookmarkStart w:id="511" w:name="_Toc43677946"/>
      <w:bookmarkStart w:id="512" w:name="_Toc43402728"/>
      <w:bookmarkStart w:id="513" w:name="_Toc43407704"/>
      <w:bookmarkStart w:id="514" w:name="_Toc43408049"/>
      <w:bookmarkStart w:id="515" w:name="_Toc43411622"/>
      <w:bookmarkStart w:id="516" w:name="_Toc43412071"/>
      <w:bookmarkStart w:id="517" w:name="_Toc43671340"/>
      <w:bookmarkStart w:id="518" w:name="_Toc43677947"/>
      <w:bookmarkStart w:id="519" w:name="_Toc43402729"/>
      <w:bookmarkStart w:id="520" w:name="_Toc43407705"/>
      <w:bookmarkStart w:id="521" w:name="_Toc43408050"/>
      <w:bookmarkStart w:id="522" w:name="_Toc43411623"/>
      <w:bookmarkStart w:id="523" w:name="_Toc43412072"/>
      <w:bookmarkStart w:id="524" w:name="_Toc43671341"/>
      <w:bookmarkStart w:id="525" w:name="_Toc43677948"/>
      <w:bookmarkStart w:id="526" w:name="_Toc43402730"/>
      <w:bookmarkStart w:id="527" w:name="_Toc43407706"/>
      <w:bookmarkStart w:id="528" w:name="_Toc43408051"/>
      <w:bookmarkStart w:id="529" w:name="_Toc43411624"/>
      <w:bookmarkStart w:id="530" w:name="_Toc43412073"/>
      <w:bookmarkStart w:id="531" w:name="_Toc43671342"/>
      <w:bookmarkStart w:id="532" w:name="_Toc43677949"/>
      <w:bookmarkStart w:id="533" w:name="_Toc43402731"/>
      <w:bookmarkStart w:id="534" w:name="_Toc43407707"/>
      <w:bookmarkStart w:id="535" w:name="_Toc43408052"/>
      <w:bookmarkStart w:id="536" w:name="_Toc43411625"/>
      <w:bookmarkStart w:id="537" w:name="_Toc43412074"/>
      <w:bookmarkStart w:id="538" w:name="_Toc43671343"/>
      <w:bookmarkStart w:id="539" w:name="_Toc43677950"/>
      <w:bookmarkStart w:id="540" w:name="_Toc286674785"/>
      <w:bookmarkStart w:id="541" w:name="_Toc62037293"/>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r w:rsidRPr="00393866">
        <w:rPr>
          <w:rFonts w:ascii="Tahoma" w:hAnsi="Tahoma" w:cs="Tahoma"/>
        </w:rPr>
        <w:t>Event</w:t>
      </w:r>
      <w:bookmarkEnd w:id="540"/>
      <w:bookmarkEnd w:id="541"/>
    </w:p>
    <w:p w14:paraId="2A48CD52" w14:textId="77777777" w:rsidR="005E1BE2" w:rsidRPr="00393866" w:rsidRDefault="005E1BE2">
      <w:pPr>
        <w:rPr>
          <w:rFonts w:ascii="Tahoma" w:hAnsi="Tahoma" w:cs="Tahoma"/>
        </w:rPr>
      </w:pPr>
    </w:p>
    <w:p w14:paraId="45F98566" w14:textId="75E9DCFF" w:rsidR="005E1BE2" w:rsidRDefault="005E1BE2">
      <w:pPr>
        <w:rPr>
          <w:rFonts w:ascii="Tahoma" w:hAnsi="Tahoma" w:cs="Tahoma"/>
        </w:rPr>
      </w:pPr>
      <w:r w:rsidRPr="00393866">
        <w:rPr>
          <w:rFonts w:ascii="Tahoma" w:hAnsi="Tahoma" w:cs="Tahoma"/>
        </w:rPr>
        <w:t xml:space="preserve">An event is an external or internal action that has taken place. At the time the event arises, it can trigger one or more functions, and can be the result of a function. An event causes the execution of a specific block of </w:t>
      </w:r>
      <w:r w:rsidR="00F07950">
        <w:rPr>
          <w:rFonts w:ascii="Tahoma" w:hAnsi="Tahoma" w:cs="Tahoma"/>
        </w:rPr>
        <w:t xml:space="preserve">authorization </w:t>
      </w:r>
      <w:proofErr w:type="spellStart"/>
      <w:r w:rsidR="00F07950">
        <w:rPr>
          <w:rFonts w:ascii="Tahoma" w:hAnsi="Tahoma" w:cs="Tahoma"/>
        </w:rPr>
        <w:t>check</w:t>
      </w:r>
      <w:r w:rsidRPr="00393866">
        <w:rPr>
          <w:rFonts w:ascii="Tahoma" w:hAnsi="Tahoma" w:cs="Tahoma"/>
        </w:rPr>
        <w:t>ic</w:t>
      </w:r>
      <w:proofErr w:type="spellEnd"/>
      <w:r w:rsidRPr="00393866">
        <w:rPr>
          <w:rFonts w:ascii="Tahoma" w:hAnsi="Tahoma" w:cs="Tahoma"/>
        </w:rPr>
        <w:t xml:space="preserve"> in a program. Events are associated with specific key words in the program; </w:t>
      </w:r>
      <w:r w:rsidRPr="00393866">
        <w:rPr>
          <w:rFonts w:ascii="Tahoma" w:hAnsi="Tahoma" w:cs="Tahoma"/>
        </w:rPr>
        <w:lastRenderedPageBreak/>
        <w:t xml:space="preserve">e.g., pressing a PF key (AT PF1), reading the database (GET), or indicating the end of a page (END-OF-PAGE). </w:t>
      </w:r>
    </w:p>
    <w:p w14:paraId="5ED22A4A" w14:textId="15D6B061" w:rsidR="00F33123" w:rsidRDefault="00F33123">
      <w:pPr>
        <w:rPr>
          <w:rFonts w:ascii="Tahoma" w:hAnsi="Tahoma" w:cs="Tahoma"/>
        </w:rPr>
      </w:pPr>
    </w:p>
    <w:p w14:paraId="6839407E" w14:textId="77777777" w:rsidR="00F33123" w:rsidRPr="00393866" w:rsidRDefault="00F33123">
      <w:pPr>
        <w:rPr>
          <w:rFonts w:ascii="Tahoma" w:hAnsi="Tahoma" w:cs="Tahom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06"/>
        <w:gridCol w:w="5646"/>
      </w:tblGrid>
      <w:tr w:rsidR="00F33123" w14:paraId="011AFB70" w14:textId="77777777" w:rsidTr="00E54371">
        <w:trPr>
          <w:trHeight w:val="350"/>
        </w:trPr>
        <w:tc>
          <w:tcPr>
            <w:tcW w:w="1606" w:type="dxa"/>
            <w:shd w:val="clear" w:color="auto" w:fill="auto"/>
          </w:tcPr>
          <w:p w14:paraId="2EEF8A12" w14:textId="77777777" w:rsidR="00F33123" w:rsidRPr="00E54371" w:rsidRDefault="00F33123" w:rsidP="004F3FCC">
            <w:pPr>
              <w:rPr>
                <w:rFonts w:ascii="Tahoma" w:hAnsi="Tahoma" w:cs="Tahoma"/>
                <w:b/>
                <w:bCs/>
                <w:sz w:val="24"/>
                <w:szCs w:val="24"/>
              </w:rPr>
            </w:pPr>
            <w:r w:rsidRPr="00E54371">
              <w:rPr>
                <w:rFonts w:ascii="Tahoma" w:hAnsi="Tahoma" w:cs="Tahoma"/>
                <w:b/>
                <w:bCs/>
                <w:sz w:val="24"/>
                <w:szCs w:val="24"/>
              </w:rPr>
              <w:t>Format</w:t>
            </w:r>
          </w:p>
        </w:tc>
        <w:tc>
          <w:tcPr>
            <w:tcW w:w="5646" w:type="dxa"/>
            <w:shd w:val="clear" w:color="auto" w:fill="auto"/>
          </w:tcPr>
          <w:p w14:paraId="3C937C79" w14:textId="77777777" w:rsidR="00F33123" w:rsidRPr="00E54371" w:rsidRDefault="00F33123" w:rsidP="004F3FCC">
            <w:pPr>
              <w:rPr>
                <w:rFonts w:ascii="Tahoma" w:hAnsi="Tahoma" w:cs="Tahoma"/>
                <w:b/>
                <w:bCs/>
                <w:sz w:val="24"/>
                <w:szCs w:val="24"/>
              </w:rPr>
            </w:pPr>
            <w:r w:rsidRPr="00E54371">
              <w:rPr>
                <w:rFonts w:ascii="Tahoma" w:hAnsi="Tahoma" w:cs="Tahoma"/>
                <w:b/>
                <w:bCs/>
                <w:sz w:val="24"/>
                <w:szCs w:val="24"/>
              </w:rPr>
              <w:t>&lt;desc&gt;</w:t>
            </w:r>
          </w:p>
        </w:tc>
      </w:tr>
      <w:tr w:rsidR="00F33123" w14:paraId="33CF326D" w14:textId="77777777" w:rsidTr="00E54371">
        <w:trPr>
          <w:trHeight w:val="288"/>
        </w:trPr>
        <w:tc>
          <w:tcPr>
            <w:tcW w:w="1606" w:type="dxa"/>
            <w:shd w:val="clear" w:color="auto" w:fill="auto"/>
          </w:tcPr>
          <w:p w14:paraId="47770133" w14:textId="4207D303" w:rsidR="00F33123" w:rsidRPr="00E54371" w:rsidRDefault="00F33123" w:rsidP="004F3FCC">
            <w:pPr>
              <w:rPr>
                <w:rFonts w:ascii="Tahoma" w:hAnsi="Tahoma" w:cs="Tahoma"/>
              </w:rPr>
            </w:pPr>
          </w:p>
        </w:tc>
        <w:tc>
          <w:tcPr>
            <w:tcW w:w="5646" w:type="dxa"/>
            <w:shd w:val="clear" w:color="auto" w:fill="auto"/>
          </w:tcPr>
          <w:p w14:paraId="3B75DDEA" w14:textId="46E008F1" w:rsidR="00F33123" w:rsidRPr="00E54371" w:rsidRDefault="00F33123" w:rsidP="004F3FCC">
            <w:pPr>
              <w:rPr>
                <w:rFonts w:ascii="Tahoma" w:hAnsi="Tahoma" w:cs="Tahoma"/>
                <w:b/>
                <w:bCs/>
                <w:color w:val="FF0000"/>
              </w:rPr>
            </w:pPr>
            <w:r w:rsidRPr="00E54371">
              <w:rPr>
                <w:rFonts w:ascii="Tahoma" w:hAnsi="Tahoma" w:cs="Tahoma"/>
                <w:b/>
                <w:bCs/>
                <w:color w:val="FF0000"/>
              </w:rPr>
              <w:t xml:space="preserve">Ex. </w:t>
            </w:r>
            <w:r w:rsidR="00E36C48" w:rsidRPr="00E54371">
              <w:rPr>
                <w:rFonts w:ascii="Tahoma" w:hAnsi="Tahoma" w:cs="Tahoma"/>
                <w:b/>
                <w:bCs/>
                <w:color w:val="FF0000"/>
              </w:rPr>
              <w:t>BACKUP_COMPLETE</w:t>
            </w:r>
          </w:p>
        </w:tc>
      </w:tr>
    </w:tbl>
    <w:p w14:paraId="107F8641" w14:textId="77777777" w:rsidR="005E1BE2" w:rsidRPr="00393866" w:rsidRDefault="005E1BE2">
      <w:pPr>
        <w:rPr>
          <w:rFonts w:ascii="Tahoma" w:hAnsi="Tahoma" w:cs="Tahoma"/>
          <w:sz w:val="16"/>
        </w:rPr>
      </w:pPr>
    </w:p>
    <w:p w14:paraId="07A37F98" w14:textId="44A37009" w:rsidR="005E1BE2" w:rsidRPr="00393866" w:rsidRDefault="005E1BE2" w:rsidP="002F6266">
      <w:pPr>
        <w:pStyle w:val="Heading3"/>
        <w:numPr>
          <w:ilvl w:val="2"/>
          <w:numId w:val="33"/>
        </w:numPr>
        <w:rPr>
          <w:rFonts w:ascii="Tahoma" w:hAnsi="Tahoma" w:cs="Tahoma"/>
        </w:rPr>
      </w:pPr>
      <w:bookmarkStart w:id="542" w:name="_Toc43402741"/>
      <w:bookmarkStart w:id="543" w:name="_Toc43407717"/>
      <w:bookmarkStart w:id="544" w:name="_Toc43408062"/>
      <w:bookmarkStart w:id="545" w:name="_Toc43411635"/>
      <w:bookmarkStart w:id="546" w:name="_Toc43412084"/>
      <w:bookmarkStart w:id="547" w:name="_Toc43671353"/>
      <w:bookmarkStart w:id="548" w:name="_Toc43677960"/>
      <w:bookmarkStart w:id="549" w:name="_Toc43402742"/>
      <w:bookmarkStart w:id="550" w:name="_Toc43407718"/>
      <w:bookmarkStart w:id="551" w:name="_Toc43408063"/>
      <w:bookmarkStart w:id="552" w:name="_Toc43411636"/>
      <w:bookmarkStart w:id="553" w:name="_Toc43412085"/>
      <w:bookmarkStart w:id="554" w:name="_Toc43671354"/>
      <w:bookmarkStart w:id="555" w:name="_Toc43677961"/>
      <w:bookmarkStart w:id="556" w:name="_Toc43402743"/>
      <w:bookmarkStart w:id="557" w:name="_Toc43407719"/>
      <w:bookmarkStart w:id="558" w:name="_Toc43408064"/>
      <w:bookmarkStart w:id="559" w:name="_Toc43411637"/>
      <w:bookmarkStart w:id="560" w:name="_Toc43412086"/>
      <w:bookmarkStart w:id="561" w:name="_Toc43671355"/>
      <w:bookmarkStart w:id="562" w:name="_Toc43677962"/>
      <w:bookmarkStart w:id="563" w:name="_Toc286674786"/>
      <w:bookmarkStart w:id="564" w:name="_Toc62037294"/>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r w:rsidRPr="00393866">
        <w:rPr>
          <w:rFonts w:ascii="Tahoma" w:hAnsi="Tahoma" w:cs="Tahoma"/>
        </w:rPr>
        <w:t>Subroutines</w:t>
      </w:r>
      <w:bookmarkEnd w:id="563"/>
      <w:bookmarkEnd w:id="564"/>
    </w:p>
    <w:p w14:paraId="2662A317" w14:textId="77777777" w:rsidR="005E1BE2" w:rsidRPr="00393866" w:rsidRDefault="005E1BE2">
      <w:pPr>
        <w:rPr>
          <w:rFonts w:ascii="Tahoma" w:hAnsi="Tahoma" w:cs="Tahoma"/>
        </w:rPr>
      </w:pPr>
    </w:p>
    <w:p w14:paraId="31177E07" w14:textId="77777777" w:rsidR="005E1BE2" w:rsidRPr="00393866" w:rsidRDefault="005E1BE2">
      <w:pPr>
        <w:rPr>
          <w:rFonts w:ascii="Tahoma" w:hAnsi="Tahoma" w:cs="Tahoma"/>
        </w:rPr>
      </w:pPr>
      <w:r w:rsidRPr="00393866">
        <w:rPr>
          <w:rFonts w:ascii="Tahoma" w:hAnsi="Tahoma" w:cs="Tahoma"/>
        </w:rPr>
        <w:t xml:space="preserve">Subroutines are blocks of program code (modules) which can be called from ABAP/4 programs.  Subroutines allow frequently used parts of a program or algorithms to be stored once. </w:t>
      </w:r>
    </w:p>
    <w:p w14:paraId="6D4A8FC2" w14:textId="77777777" w:rsidR="005E1BE2" w:rsidRPr="00393866" w:rsidRDefault="005E1BE2">
      <w:pPr>
        <w:rPr>
          <w:rFonts w:ascii="Tahoma" w:hAnsi="Tahoma" w:cs="Tahoma"/>
          <w:sz w:val="16"/>
        </w:rPr>
      </w:pPr>
    </w:p>
    <w:p w14:paraId="6079EEAD" w14:textId="77777777" w:rsidR="005E1BE2" w:rsidRPr="00393866" w:rsidRDefault="005E1BE2">
      <w:pPr>
        <w:rPr>
          <w:rFonts w:ascii="Tahoma" w:hAnsi="Tahoma" w:cs="Tahoma"/>
        </w:rPr>
      </w:pPr>
      <w:r w:rsidRPr="00393866">
        <w:rPr>
          <w:rFonts w:ascii="Tahoma" w:hAnsi="Tahoma" w:cs="Tahoma"/>
        </w:rPr>
        <w:t>There are two types of subroutines:</w:t>
      </w:r>
    </w:p>
    <w:p w14:paraId="40C63D96" w14:textId="77777777" w:rsidR="005E1BE2" w:rsidRPr="00393866" w:rsidRDefault="005E1BE2">
      <w:pPr>
        <w:rPr>
          <w:rFonts w:ascii="Tahoma" w:hAnsi="Tahoma" w:cs="Tahoma"/>
        </w:rPr>
      </w:pPr>
    </w:p>
    <w:p w14:paraId="10357C10" w14:textId="77777777" w:rsidR="005E1BE2" w:rsidRPr="00393866" w:rsidRDefault="005E1BE2">
      <w:pPr>
        <w:tabs>
          <w:tab w:val="left" w:pos="567"/>
          <w:tab w:val="left" w:pos="2694"/>
        </w:tabs>
        <w:ind w:left="2694" w:hanging="2694"/>
        <w:rPr>
          <w:rFonts w:ascii="Tahoma" w:hAnsi="Tahoma" w:cs="Tahoma"/>
        </w:rPr>
      </w:pPr>
      <w:r w:rsidRPr="00393866">
        <w:rPr>
          <w:rFonts w:ascii="Tahoma" w:hAnsi="Tahoma" w:cs="Tahoma"/>
        </w:rPr>
        <w:tab/>
        <w:t>Internal subroutines:</w:t>
      </w:r>
      <w:r w:rsidRPr="00393866">
        <w:rPr>
          <w:rFonts w:ascii="Tahoma" w:hAnsi="Tahoma" w:cs="Tahoma"/>
        </w:rPr>
        <w:tab/>
        <w:t>The source code of internal subroutines is in the same ABAP/4 program as the calling procedure (internal call).</w:t>
      </w:r>
    </w:p>
    <w:p w14:paraId="6EE519BF" w14:textId="77777777" w:rsidR="005E1BE2" w:rsidRPr="00393866" w:rsidRDefault="005E1BE2">
      <w:pPr>
        <w:rPr>
          <w:rFonts w:ascii="Tahoma" w:hAnsi="Tahoma" w:cs="Tahoma"/>
          <w:sz w:val="16"/>
        </w:rPr>
      </w:pPr>
    </w:p>
    <w:p w14:paraId="6619AD78" w14:textId="77777777" w:rsidR="005E1BE2" w:rsidRPr="00393866" w:rsidRDefault="005E1BE2">
      <w:pPr>
        <w:tabs>
          <w:tab w:val="left" w:pos="567"/>
          <w:tab w:val="left" w:pos="2694"/>
        </w:tabs>
        <w:ind w:left="2694" w:hanging="2694"/>
        <w:rPr>
          <w:rFonts w:ascii="Tahoma" w:hAnsi="Tahoma" w:cs="Tahoma"/>
        </w:rPr>
      </w:pPr>
      <w:r w:rsidRPr="00393866">
        <w:rPr>
          <w:rFonts w:ascii="Tahoma" w:hAnsi="Tahoma" w:cs="Tahoma"/>
        </w:rPr>
        <w:tab/>
        <w:t>External subroutines:</w:t>
      </w:r>
      <w:r w:rsidRPr="00393866">
        <w:rPr>
          <w:rFonts w:ascii="Tahoma" w:hAnsi="Tahoma" w:cs="Tahoma"/>
        </w:rPr>
        <w:tab/>
        <w:t>The source code of external subroutines is in an ABAP/4 program other than the calling procedure (external call).</w:t>
      </w:r>
    </w:p>
    <w:p w14:paraId="0220C2D1" w14:textId="77777777" w:rsidR="005E1BE2" w:rsidRPr="00393866" w:rsidRDefault="005E1BE2">
      <w:pPr>
        <w:rPr>
          <w:rFonts w:ascii="Tahoma" w:hAnsi="Tahoma" w:cs="Tahoma"/>
          <w:sz w:val="16"/>
        </w:rPr>
      </w:pPr>
    </w:p>
    <w:p w14:paraId="3DDE86D2" w14:textId="77777777" w:rsidR="005E1BE2" w:rsidRPr="00393866" w:rsidRDefault="005E1BE2">
      <w:pPr>
        <w:rPr>
          <w:rFonts w:ascii="Tahoma" w:hAnsi="Tahoma" w:cs="Tahoma"/>
        </w:rPr>
      </w:pPr>
      <w:r w:rsidRPr="00393866">
        <w:rPr>
          <w:rFonts w:ascii="Tahoma" w:hAnsi="Tahoma" w:cs="Tahoma"/>
        </w:rPr>
        <w:t xml:space="preserve">Internal subroutines are mainly used to modularize and structure individual programs.  It is possible to create ABAP/4 programs, which contain only subroutines. These programs </w:t>
      </w:r>
      <w:r w:rsidR="00A170FE" w:rsidRPr="00393866">
        <w:rPr>
          <w:rFonts w:ascii="Tahoma" w:hAnsi="Tahoma" w:cs="Tahoma"/>
        </w:rPr>
        <w:t>are not executable,</w:t>
      </w:r>
      <w:r w:rsidRPr="00393866">
        <w:rPr>
          <w:rFonts w:ascii="Tahoma" w:hAnsi="Tahoma" w:cs="Tahoma"/>
        </w:rPr>
        <w:t xml:space="preserve"> but are used by other ABAP/4 programs as pools of external subroutines.  </w:t>
      </w:r>
    </w:p>
    <w:p w14:paraId="1CE6F74B" w14:textId="77777777" w:rsidR="005E1BE2" w:rsidRPr="00393866" w:rsidRDefault="005E1BE2">
      <w:pPr>
        <w:rPr>
          <w:rFonts w:ascii="Tahoma" w:hAnsi="Tahoma" w:cs="Tahoma"/>
          <w:sz w:val="1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06"/>
        <w:gridCol w:w="5646"/>
      </w:tblGrid>
      <w:tr w:rsidR="00376329" w14:paraId="60DEF165" w14:textId="77777777" w:rsidTr="00E54371">
        <w:trPr>
          <w:trHeight w:val="350"/>
        </w:trPr>
        <w:tc>
          <w:tcPr>
            <w:tcW w:w="1606" w:type="dxa"/>
            <w:shd w:val="clear" w:color="auto" w:fill="auto"/>
          </w:tcPr>
          <w:p w14:paraId="4DDCCC4B" w14:textId="77777777" w:rsidR="00376329" w:rsidRPr="00E54371" w:rsidRDefault="00376329" w:rsidP="004F3FCC">
            <w:pPr>
              <w:rPr>
                <w:rFonts w:ascii="Tahoma" w:hAnsi="Tahoma" w:cs="Tahoma"/>
                <w:b/>
                <w:bCs/>
                <w:sz w:val="24"/>
                <w:szCs w:val="24"/>
              </w:rPr>
            </w:pPr>
            <w:r w:rsidRPr="00E54371">
              <w:rPr>
                <w:rFonts w:ascii="Tahoma" w:hAnsi="Tahoma" w:cs="Tahoma"/>
                <w:b/>
                <w:bCs/>
                <w:sz w:val="24"/>
                <w:szCs w:val="24"/>
              </w:rPr>
              <w:t>Format</w:t>
            </w:r>
          </w:p>
        </w:tc>
        <w:tc>
          <w:tcPr>
            <w:tcW w:w="5646" w:type="dxa"/>
            <w:shd w:val="clear" w:color="auto" w:fill="auto"/>
          </w:tcPr>
          <w:p w14:paraId="2A963E40" w14:textId="77777777" w:rsidR="00376329" w:rsidRPr="00E54371" w:rsidRDefault="00376329" w:rsidP="004F3FCC">
            <w:pPr>
              <w:rPr>
                <w:rFonts w:ascii="Tahoma" w:hAnsi="Tahoma" w:cs="Tahoma"/>
                <w:b/>
                <w:bCs/>
                <w:sz w:val="24"/>
                <w:szCs w:val="24"/>
              </w:rPr>
            </w:pPr>
            <w:r w:rsidRPr="00E54371">
              <w:rPr>
                <w:rFonts w:ascii="Tahoma" w:hAnsi="Tahoma" w:cs="Tahoma"/>
                <w:b/>
                <w:bCs/>
                <w:sz w:val="24"/>
                <w:szCs w:val="24"/>
              </w:rPr>
              <w:t>&lt;desc&gt;</w:t>
            </w:r>
          </w:p>
        </w:tc>
      </w:tr>
      <w:tr w:rsidR="00376329" w14:paraId="2CDF37A4" w14:textId="77777777" w:rsidTr="00E54371">
        <w:trPr>
          <w:trHeight w:val="288"/>
        </w:trPr>
        <w:tc>
          <w:tcPr>
            <w:tcW w:w="1606" w:type="dxa"/>
            <w:shd w:val="clear" w:color="auto" w:fill="auto"/>
          </w:tcPr>
          <w:p w14:paraId="63DF88DB" w14:textId="4136F6ED" w:rsidR="00376329" w:rsidRPr="00E54371" w:rsidRDefault="00376329" w:rsidP="004F3FCC">
            <w:pPr>
              <w:rPr>
                <w:rFonts w:ascii="Tahoma" w:hAnsi="Tahoma" w:cs="Tahoma"/>
              </w:rPr>
            </w:pPr>
          </w:p>
        </w:tc>
        <w:tc>
          <w:tcPr>
            <w:tcW w:w="5646" w:type="dxa"/>
            <w:shd w:val="clear" w:color="auto" w:fill="auto"/>
          </w:tcPr>
          <w:p w14:paraId="1192193F" w14:textId="61BBF2F1" w:rsidR="00376329" w:rsidRPr="00E54371" w:rsidRDefault="00376329" w:rsidP="004F3FCC">
            <w:pPr>
              <w:rPr>
                <w:rFonts w:ascii="Tahoma" w:hAnsi="Tahoma" w:cs="Tahoma"/>
                <w:b/>
                <w:bCs/>
                <w:color w:val="FF0000"/>
              </w:rPr>
            </w:pPr>
            <w:r w:rsidRPr="00E54371">
              <w:rPr>
                <w:rFonts w:ascii="Tahoma" w:hAnsi="Tahoma" w:cs="Tahoma"/>
                <w:b/>
                <w:bCs/>
                <w:color w:val="FF0000"/>
              </w:rPr>
              <w:t xml:space="preserve">Ex. </w:t>
            </w:r>
            <w:r w:rsidR="00F209AF" w:rsidRPr="00E54371">
              <w:rPr>
                <w:rFonts w:ascii="Tahoma" w:hAnsi="Tahoma" w:cs="Tahoma"/>
                <w:b/>
                <w:bCs/>
                <w:color w:val="FF0000"/>
              </w:rPr>
              <w:t xml:space="preserve">FIND_ORDER </w:t>
            </w:r>
            <w:r w:rsidR="00F209AF" w:rsidRPr="00E54371">
              <w:rPr>
                <w:rFonts w:ascii="Tahoma" w:hAnsi="Tahoma" w:cs="Tahoma"/>
              </w:rPr>
              <w:t>(Sales subroutine)</w:t>
            </w:r>
          </w:p>
        </w:tc>
      </w:tr>
    </w:tbl>
    <w:p w14:paraId="643D1645" w14:textId="6288936A" w:rsidR="005E1BE2" w:rsidRDefault="005E1BE2">
      <w:pPr>
        <w:rPr>
          <w:rFonts w:ascii="Tahoma" w:hAnsi="Tahoma" w:cs="Tahoma"/>
        </w:rPr>
      </w:pPr>
    </w:p>
    <w:p w14:paraId="2C8C3781" w14:textId="1A3A1C38" w:rsidR="00BC3369" w:rsidRDefault="00BC3369">
      <w:pPr>
        <w:rPr>
          <w:rFonts w:ascii="Tahoma" w:hAnsi="Tahoma" w:cs="Tahoma"/>
        </w:rPr>
      </w:pPr>
    </w:p>
    <w:p w14:paraId="168C4A8F" w14:textId="77777777" w:rsidR="005E1BE2" w:rsidRPr="00393866" w:rsidRDefault="005E1BE2" w:rsidP="00C63CA3">
      <w:pPr>
        <w:pStyle w:val="Heading3"/>
        <w:numPr>
          <w:ilvl w:val="2"/>
          <w:numId w:val="33"/>
        </w:numPr>
        <w:rPr>
          <w:rFonts w:ascii="Tahoma" w:hAnsi="Tahoma" w:cs="Tahoma"/>
        </w:rPr>
      </w:pPr>
      <w:bookmarkStart w:id="565" w:name="_Toc286674787"/>
      <w:bookmarkStart w:id="566" w:name="_Toc62037295"/>
      <w:r w:rsidRPr="00393866">
        <w:rPr>
          <w:rFonts w:ascii="Tahoma" w:hAnsi="Tahoma" w:cs="Tahoma"/>
        </w:rPr>
        <w:t>Process Before Output (PBO) Modules</w:t>
      </w:r>
      <w:bookmarkEnd w:id="565"/>
      <w:bookmarkEnd w:id="566"/>
    </w:p>
    <w:p w14:paraId="1F14FC3C" w14:textId="77777777" w:rsidR="005E1BE2" w:rsidRPr="00393866" w:rsidRDefault="005E1BE2">
      <w:pPr>
        <w:rPr>
          <w:rFonts w:ascii="Tahoma" w:hAnsi="Tahoma" w:cs="Tahoma"/>
        </w:rPr>
      </w:pPr>
    </w:p>
    <w:p w14:paraId="031D4AB0" w14:textId="77777777" w:rsidR="005E1BE2" w:rsidRPr="00393866" w:rsidRDefault="005E1BE2">
      <w:pPr>
        <w:rPr>
          <w:rFonts w:ascii="Tahoma" w:hAnsi="Tahoma" w:cs="Tahoma"/>
        </w:rPr>
      </w:pPr>
      <w:r w:rsidRPr="00393866">
        <w:rPr>
          <w:rFonts w:ascii="Tahoma" w:hAnsi="Tahoma" w:cs="Tahoma"/>
        </w:rPr>
        <w:t>The flow logic of a screen drives the processing sequence for that screen.  The PBO (process before output) event is triggered just before any screen is displayed in a dialog program and is generally used to prepare the screen for output (e.g. initialize screen field data, suppressing screen fields, etc.).</w:t>
      </w:r>
    </w:p>
    <w:p w14:paraId="15C700F5" w14:textId="77777777" w:rsidR="005E1BE2" w:rsidRPr="00393866" w:rsidRDefault="005E1BE2">
      <w:pPr>
        <w:rPr>
          <w:rFonts w:ascii="Tahoma" w:hAnsi="Tahoma" w:cs="Tahoma"/>
          <w:sz w:val="16"/>
        </w:rPr>
      </w:pPr>
    </w:p>
    <w:p w14:paraId="0E7C6145" w14:textId="27A99B32" w:rsidR="005E1BE2" w:rsidRDefault="005E1BE2">
      <w:pPr>
        <w:rPr>
          <w:rFonts w:ascii="Tahoma" w:hAnsi="Tahoma" w:cs="Tahoma"/>
        </w:rPr>
      </w:pPr>
      <w:r w:rsidRPr="00393866">
        <w:rPr>
          <w:rFonts w:ascii="Tahoma" w:hAnsi="Tahoma" w:cs="Tahoma"/>
        </w:rPr>
        <w:t>The program code to be processed by each PBO event is entered in a special subroutine called the PBO module.  The PBO event on each screen can trigger a separate PBO module.  Alternatively, a single PBO module can be referenced by the PBO event on many screens.  (Useful for performing a specific initialization on different screens).</w:t>
      </w:r>
    </w:p>
    <w:p w14:paraId="30B3898F" w14:textId="45D426EF" w:rsidR="00426163" w:rsidRDefault="00426163">
      <w:pPr>
        <w:rPr>
          <w:rFonts w:ascii="Tahoma" w:hAnsi="Tahoma" w:cs="Tahom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06"/>
        <w:gridCol w:w="5646"/>
      </w:tblGrid>
      <w:tr w:rsidR="00426163" w14:paraId="37A89895" w14:textId="77777777" w:rsidTr="00E54371">
        <w:trPr>
          <w:trHeight w:val="350"/>
        </w:trPr>
        <w:tc>
          <w:tcPr>
            <w:tcW w:w="1606" w:type="dxa"/>
            <w:shd w:val="clear" w:color="auto" w:fill="auto"/>
          </w:tcPr>
          <w:p w14:paraId="010396B4" w14:textId="77777777" w:rsidR="00426163" w:rsidRPr="00E54371" w:rsidRDefault="00426163" w:rsidP="004F3FCC">
            <w:pPr>
              <w:rPr>
                <w:rFonts w:ascii="Tahoma" w:hAnsi="Tahoma" w:cs="Tahoma"/>
                <w:b/>
                <w:bCs/>
                <w:sz w:val="24"/>
                <w:szCs w:val="24"/>
              </w:rPr>
            </w:pPr>
            <w:r w:rsidRPr="00E54371">
              <w:rPr>
                <w:rFonts w:ascii="Tahoma" w:hAnsi="Tahoma" w:cs="Tahoma"/>
                <w:b/>
                <w:bCs/>
                <w:sz w:val="24"/>
                <w:szCs w:val="24"/>
              </w:rPr>
              <w:t>Format</w:t>
            </w:r>
          </w:p>
        </w:tc>
        <w:tc>
          <w:tcPr>
            <w:tcW w:w="5646" w:type="dxa"/>
            <w:shd w:val="clear" w:color="auto" w:fill="auto"/>
          </w:tcPr>
          <w:p w14:paraId="01B92AB8" w14:textId="77777777" w:rsidR="00426163" w:rsidRPr="00E54371" w:rsidRDefault="00426163" w:rsidP="004F3FCC">
            <w:pPr>
              <w:rPr>
                <w:rFonts w:ascii="Tahoma" w:hAnsi="Tahoma" w:cs="Tahoma"/>
                <w:b/>
                <w:bCs/>
                <w:sz w:val="24"/>
                <w:szCs w:val="24"/>
              </w:rPr>
            </w:pPr>
            <w:r w:rsidRPr="00E54371">
              <w:rPr>
                <w:rFonts w:ascii="Tahoma" w:hAnsi="Tahoma" w:cs="Tahoma"/>
                <w:b/>
                <w:bCs/>
                <w:sz w:val="24"/>
                <w:szCs w:val="24"/>
              </w:rPr>
              <w:t>&lt;desc&gt;</w:t>
            </w:r>
          </w:p>
        </w:tc>
      </w:tr>
      <w:tr w:rsidR="00426163" w14:paraId="3205670F" w14:textId="77777777" w:rsidTr="00E54371">
        <w:trPr>
          <w:trHeight w:val="288"/>
        </w:trPr>
        <w:tc>
          <w:tcPr>
            <w:tcW w:w="1606" w:type="dxa"/>
            <w:shd w:val="clear" w:color="auto" w:fill="auto"/>
          </w:tcPr>
          <w:p w14:paraId="59F252E5" w14:textId="71756289" w:rsidR="00426163" w:rsidRPr="00E54371" w:rsidRDefault="00426163" w:rsidP="004F3FCC">
            <w:pPr>
              <w:rPr>
                <w:rFonts w:ascii="Tahoma" w:hAnsi="Tahoma" w:cs="Tahoma"/>
              </w:rPr>
            </w:pPr>
          </w:p>
        </w:tc>
        <w:tc>
          <w:tcPr>
            <w:tcW w:w="5646" w:type="dxa"/>
            <w:shd w:val="clear" w:color="auto" w:fill="auto"/>
          </w:tcPr>
          <w:p w14:paraId="406306B7" w14:textId="79A75203" w:rsidR="00426163" w:rsidRPr="00E54371" w:rsidRDefault="00426163" w:rsidP="004F3FCC">
            <w:pPr>
              <w:rPr>
                <w:rFonts w:ascii="Tahoma" w:hAnsi="Tahoma" w:cs="Tahoma"/>
                <w:b/>
                <w:bCs/>
                <w:color w:val="FF0000"/>
              </w:rPr>
            </w:pPr>
            <w:r w:rsidRPr="00E54371">
              <w:rPr>
                <w:rFonts w:ascii="Tahoma" w:hAnsi="Tahoma" w:cs="Tahoma"/>
                <w:b/>
                <w:bCs/>
                <w:color w:val="FF0000"/>
              </w:rPr>
              <w:t xml:space="preserve">Ex. DISPLAY_MENU </w:t>
            </w:r>
            <w:r w:rsidRPr="00E54371">
              <w:rPr>
                <w:rFonts w:ascii="Tahoma" w:hAnsi="Tahoma" w:cs="Tahoma"/>
              </w:rPr>
              <w:t xml:space="preserve">(Show </w:t>
            </w:r>
            <w:r w:rsidR="00ED6F2F" w:rsidRPr="00E54371">
              <w:rPr>
                <w:rFonts w:ascii="Tahoma" w:hAnsi="Tahoma" w:cs="Tahoma"/>
              </w:rPr>
              <w:t>Screen Menu</w:t>
            </w:r>
            <w:r w:rsidRPr="00E54371">
              <w:rPr>
                <w:rFonts w:ascii="Tahoma" w:hAnsi="Tahoma" w:cs="Tahoma"/>
              </w:rPr>
              <w:t>)</w:t>
            </w:r>
          </w:p>
        </w:tc>
      </w:tr>
    </w:tbl>
    <w:p w14:paraId="54AC4944" w14:textId="7D8ED623" w:rsidR="005E1BE2" w:rsidRDefault="005E1BE2">
      <w:pPr>
        <w:rPr>
          <w:rFonts w:ascii="Tahoma" w:hAnsi="Tahoma" w:cs="Tahoma"/>
          <w:sz w:val="16"/>
        </w:rPr>
      </w:pPr>
    </w:p>
    <w:p w14:paraId="6BBA033F" w14:textId="77777777" w:rsidR="007B2173" w:rsidRPr="00393866" w:rsidRDefault="007B2173">
      <w:pPr>
        <w:rPr>
          <w:rFonts w:ascii="Tahoma" w:hAnsi="Tahoma" w:cs="Tahoma"/>
          <w:sz w:val="16"/>
        </w:rPr>
      </w:pPr>
    </w:p>
    <w:p w14:paraId="0A995A11" w14:textId="77777777" w:rsidR="005E1BE2" w:rsidRPr="00393866" w:rsidRDefault="005E1BE2" w:rsidP="00C63CA3">
      <w:pPr>
        <w:pStyle w:val="Heading3"/>
        <w:numPr>
          <w:ilvl w:val="2"/>
          <w:numId w:val="33"/>
        </w:numPr>
        <w:rPr>
          <w:rFonts w:ascii="Tahoma" w:hAnsi="Tahoma" w:cs="Tahoma"/>
        </w:rPr>
      </w:pPr>
      <w:bookmarkStart w:id="567" w:name="_Toc43402754"/>
      <w:bookmarkStart w:id="568" w:name="_Toc43407730"/>
      <w:bookmarkStart w:id="569" w:name="_Toc43408075"/>
      <w:bookmarkStart w:id="570" w:name="_Toc43411648"/>
      <w:bookmarkStart w:id="571" w:name="_Toc43412097"/>
      <w:bookmarkStart w:id="572" w:name="_Toc43671366"/>
      <w:bookmarkStart w:id="573" w:name="_Toc43677973"/>
      <w:bookmarkStart w:id="574" w:name="_Toc43402755"/>
      <w:bookmarkStart w:id="575" w:name="_Toc43407731"/>
      <w:bookmarkStart w:id="576" w:name="_Toc43408076"/>
      <w:bookmarkStart w:id="577" w:name="_Toc43411649"/>
      <w:bookmarkStart w:id="578" w:name="_Toc43412098"/>
      <w:bookmarkStart w:id="579" w:name="_Toc43671367"/>
      <w:bookmarkStart w:id="580" w:name="_Toc43677974"/>
      <w:bookmarkStart w:id="581" w:name="_Toc43402756"/>
      <w:bookmarkStart w:id="582" w:name="_Toc43407732"/>
      <w:bookmarkStart w:id="583" w:name="_Toc43408077"/>
      <w:bookmarkStart w:id="584" w:name="_Toc43411650"/>
      <w:bookmarkStart w:id="585" w:name="_Toc43412099"/>
      <w:bookmarkStart w:id="586" w:name="_Toc43671368"/>
      <w:bookmarkStart w:id="587" w:name="_Toc43677975"/>
      <w:bookmarkStart w:id="588" w:name="_Toc453572743"/>
      <w:bookmarkStart w:id="589" w:name="_Toc286674788"/>
      <w:bookmarkStart w:id="590" w:name="_Toc6203729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r w:rsidRPr="00393866">
        <w:rPr>
          <w:rFonts w:ascii="Tahoma" w:hAnsi="Tahoma" w:cs="Tahoma"/>
        </w:rPr>
        <w:t>Process After Input (PAI) Module</w:t>
      </w:r>
      <w:bookmarkEnd w:id="588"/>
      <w:bookmarkEnd w:id="589"/>
      <w:bookmarkEnd w:id="590"/>
    </w:p>
    <w:p w14:paraId="3820F83F" w14:textId="77777777" w:rsidR="005E1BE2" w:rsidRPr="00393866" w:rsidRDefault="005E1BE2">
      <w:pPr>
        <w:rPr>
          <w:rFonts w:ascii="Tahoma" w:hAnsi="Tahoma" w:cs="Tahoma"/>
        </w:rPr>
      </w:pPr>
    </w:p>
    <w:p w14:paraId="63E059F5" w14:textId="77777777" w:rsidR="005E1BE2" w:rsidRPr="00393866" w:rsidRDefault="005E1BE2">
      <w:pPr>
        <w:rPr>
          <w:rFonts w:ascii="Tahoma" w:hAnsi="Tahoma" w:cs="Tahoma"/>
        </w:rPr>
      </w:pPr>
      <w:r w:rsidRPr="00393866">
        <w:rPr>
          <w:rFonts w:ascii="Tahoma" w:hAnsi="Tahoma" w:cs="Tahoma"/>
        </w:rPr>
        <w:t>The flow logic of a screen drives the processing sequence for that screen.  The PAI (process after input) event is triggered when the user responds to a screen in a dialog program (usually involving data having been changed on the screen and a menu function, push button or function key having been selected).  The PAI event is generally used to check the user input and to trigger appropriate dialog steps (e.g. the update task).</w:t>
      </w:r>
    </w:p>
    <w:p w14:paraId="30E7FA60" w14:textId="77777777" w:rsidR="005E1BE2" w:rsidRPr="00393866" w:rsidRDefault="005E1BE2">
      <w:pPr>
        <w:rPr>
          <w:rFonts w:ascii="Tahoma" w:hAnsi="Tahoma" w:cs="Tahoma"/>
          <w:sz w:val="16"/>
        </w:rPr>
      </w:pPr>
    </w:p>
    <w:p w14:paraId="4E7CFDB4" w14:textId="77777777" w:rsidR="005E1BE2" w:rsidRPr="00393866" w:rsidRDefault="005E1BE2">
      <w:pPr>
        <w:rPr>
          <w:rFonts w:ascii="Tahoma" w:hAnsi="Tahoma" w:cs="Tahoma"/>
        </w:rPr>
      </w:pPr>
      <w:r w:rsidRPr="00393866">
        <w:rPr>
          <w:rFonts w:ascii="Tahoma" w:hAnsi="Tahoma" w:cs="Tahoma"/>
        </w:rPr>
        <w:lastRenderedPageBreak/>
        <w:t>The program code to be processed by each PAI event is entered in a special subroutine called the PAI module.  The PAI event on each screen can trigger a separate PAI module.  Alternatively, a single PAI module can be referenced by the PAI event on many screens (useful for a specific validation to be done on different screens).</w:t>
      </w:r>
    </w:p>
    <w:p w14:paraId="2C1DD183" w14:textId="77777777" w:rsidR="005E1BE2" w:rsidRPr="00393866" w:rsidRDefault="005E1BE2">
      <w:pPr>
        <w:rPr>
          <w:rFonts w:ascii="Tahoma" w:hAnsi="Tahoma" w:cs="Tahoma"/>
        </w:rPr>
      </w:pPr>
    </w:p>
    <w:p w14:paraId="0EFB5061" w14:textId="76245E1E" w:rsidR="005E1BE2" w:rsidRDefault="005E1BE2">
      <w:pPr>
        <w:rPr>
          <w:rFonts w:ascii="Tahoma" w:hAnsi="Tahoma" w:cs="Tahoma"/>
          <w:sz w:val="16"/>
        </w:rPr>
      </w:pPr>
    </w:p>
    <w:tbl>
      <w:tblPr>
        <w:tblpPr w:leftFromText="180" w:rightFromText="180" w:vertAnchor="text" w:horzAnchor="margin" w:tblpY="1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06"/>
        <w:gridCol w:w="5646"/>
      </w:tblGrid>
      <w:tr w:rsidR="00BC3369" w14:paraId="21060619" w14:textId="77777777" w:rsidTr="00BC3369">
        <w:trPr>
          <w:trHeight w:val="350"/>
        </w:trPr>
        <w:tc>
          <w:tcPr>
            <w:tcW w:w="1606" w:type="dxa"/>
            <w:shd w:val="clear" w:color="auto" w:fill="auto"/>
          </w:tcPr>
          <w:p w14:paraId="63340764" w14:textId="77777777" w:rsidR="00BC3369" w:rsidRPr="00E54371" w:rsidRDefault="00BC3369" w:rsidP="00BC3369">
            <w:pPr>
              <w:rPr>
                <w:rFonts w:ascii="Tahoma" w:hAnsi="Tahoma" w:cs="Tahoma"/>
                <w:b/>
                <w:bCs/>
                <w:sz w:val="24"/>
                <w:szCs w:val="24"/>
              </w:rPr>
            </w:pPr>
            <w:r w:rsidRPr="00E54371">
              <w:rPr>
                <w:rFonts w:ascii="Tahoma" w:hAnsi="Tahoma" w:cs="Tahoma"/>
                <w:b/>
                <w:bCs/>
                <w:sz w:val="24"/>
                <w:szCs w:val="24"/>
              </w:rPr>
              <w:t>Format</w:t>
            </w:r>
          </w:p>
        </w:tc>
        <w:tc>
          <w:tcPr>
            <w:tcW w:w="5646" w:type="dxa"/>
            <w:shd w:val="clear" w:color="auto" w:fill="auto"/>
          </w:tcPr>
          <w:p w14:paraId="5E0C82E2" w14:textId="77777777" w:rsidR="00BC3369" w:rsidRPr="00E54371" w:rsidRDefault="00BC3369" w:rsidP="00BC3369">
            <w:pPr>
              <w:rPr>
                <w:rFonts w:ascii="Tahoma" w:hAnsi="Tahoma" w:cs="Tahoma"/>
                <w:b/>
                <w:bCs/>
                <w:sz w:val="24"/>
                <w:szCs w:val="24"/>
              </w:rPr>
            </w:pPr>
            <w:r w:rsidRPr="00E54371">
              <w:rPr>
                <w:rFonts w:ascii="Tahoma" w:hAnsi="Tahoma" w:cs="Tahoma"/>
                <w:b/>
                <w:bCs/>
                <w:sz w:val="24"/>
                <w:szCs w:val="24"/>
              </w:rPr>
              <w:t>&lt;desc&gt;</w:t>
            </w:r>
          </w:p>
        </w:tc>
      </w:tr>
      <w:tr w:rsidR="00BC3369" w14:paraId="4D228400" w14:textId="77777777" w:rsidTr="00BC3369">
        <w:trPr>
          <w:trHeight w:val="288"/>
        </w:trPr>
        <w:tc>
          <w:tcPr>
            <w:tcW w:w="1606" w:type="dxa"/>
            <w:shd w:val="clear" w:color="auto" w:fill="auto"/>
          </w:tcPr>
          <w:p w14:paraId="7F24B96E" w14:textId="3F52177B" w:rsidR="00BC3369" w:rsidRPr="00E54371" w:rsidRDefault="00BC3369" w:rsidP="00BC3369">
            <w:pPr>
              <w:rPr>
                <w:rFonts w:ascii="Tahoma" w:hAnsi="Tahoma" w:cs="Tahoma"/>
              </w:rPr>
            </w:pPr>
          </w:p>
        </w:tc>
        <w:tc>
          <w:tcPr>
            <w:tcW w:w="5646" w:type="dxa"/>
            <w:shd w:val="clear" w:color="auto" w:fill="auto"/>
          </w:tcPr>
          <w:p w14:paraId="3EEAB4AF" w14:textId="77777777" w:rsidR="00BC3369" w:rsidRPr="00E54371" w:rsidRDefault="00BC3369" w:rsidP="00BC3369">
            <w:pPr>
              <w:rPr>
                <w:rFonts w:ascii="Tahoma" w:hAnsi="Tahoma" w:cs="Tahoma"/>
                <w:b/>
                <w:bCs/>
                <w:color w:val="FF0000"/>
              </w:rPr>
            </w:pPr>
            <w:r w:rsidRPr="00E54371">
              <w:rPr>
                <w:rFonts w:ascii="Tahoma" w:hAnsi="Tahoma" w:cs="Tahoma"/>
                <w:b/>
                <w:bCs/>
                <w:color w:val="FF0000"/>
              </w:rPr>
              <w:t xml:space="preserve">Ex. VALIDATE_MATERIAL </w:t>
            </w:r>
            <w:r w:rsidRPr="00E54371">
              <w:rPr>
                <w:rFonts w:ascii="Tahoma" w:hAnsi="Tahoma" w:cs="Tahoma"/>
              </w:rPr>
              <w:t>(Materials Management PAI)</w:t>
            </w:r>
          </w:p>
        </w:tc>
      </w:tr>
    </w:tbl>
    <w:p w14:paraId="6C3B985C" w14:textId="2777444A" w:rsidR="00BC3369" w:rsidRDefault="00BC3369">
      <w:pPr>
        <w:rPr>
          <w:rFonts w:ascii="Tahoma" w:hAnsi="Tahoma" w:cs="Tahoma"/>
          <w:sz w:val="16"/>
        </w:rPr>
      </w:pPr>
    </w:p>
    <w:p w14:paraId="25839F8E" w14:textId="3A5A2C46" w:rsidR="00BC3369" w:rsidRDefault="00BC3369">
      <w:pPr>
        <w:rPr>
          <w:rFonts w:ascii="Tahoma" w:hAnsi="Tahoma" w:cs="Tahoma"/>
          <w:sz w:val="16"/>
        </w:rPr>
      </w:pPr>
    </w:p>
    <w:p w14:paraId="306147E2" w14:textId="402ED974" w:rsidR="00BC3369" w:rsidRDefault="00BC3369">
      <w:pPr>
        <w:rPr>
          <w:rFonts w:ascii="Tahoma" w:hAnsi="Tahoma" w:cs="Tahoma"/>
          <w:sz w:val="16"/>
        </w:rPr>
      </w:pPr>
    </w:p>
    <w:p w14:paraId="60590EBB" w14:textId="539702BC" w:rsidR="00BC3369" w:rsidRDefault="00BC3369">
      <w:pPr>
        <w:rPr>
          <w:rFonts w:ascii="Tahoma" w:hAnsi="Tahoma" w:cs="Tahoma"/>
          <w:sz w:val="16"/>
        </w:rPr>
      </w:pPr>
    </w:p>
    <w:p w14:paraId="6350C83A" w14:textId="77777777" w:rsidR="00BC3369" w:rsidRPr="00393866" w:rsidRDefault="00BC3369">
      <w:pPr>
        <w:rPr>
          <w:rFonts w:ascii="Tahoma" w:hAnsi="Tahoma" w:cs="Tahoma"/>
          <w:sz w:val="16"/>
        </w:rPr>
      </w:pPr>
    </w:p>
    <w:p w14:paraId="56AB0117" w14:textId="77777777" w:rsidR="00BC3369" w:rsidRPr="00BC3369" w:rsidDel="007769FF" w:rsidRDefault="00BC3369" w:rsidP="00BC3369">
      <w:pPr>
        <w:rPr>
          <w:del w:id="591" w:author="Raphael Donor" w:date="2020-08-04T16:15:00Z"/>
        </w:rPr>
      </w:pPr>
      <w:bookmarkStart w:id="592" w:name="_Toc453572744"/>
      <w:bookmarkStart w:id="593" w:name="_Toc286674789"/>
      <w:commentRangeStart w:id="594"/>
      <w:commentRangeStart w:id="595"/>
    </w:p>
    <w:p w14:paraId="46879CAD" w14:textId="77777777" w:rsidR="005E1BE2" w:rsidRPr="00393866" w:rsidRDefault="00C63CA3" w:rsidP="00C63CA3">
      <w:pPr>
        <w:pStyle w:val="Heading3"/>
        <w:numPr>
          <w:ilvl w:val="0"/>
          <w:numId w:val="0"/>
        </w:numPr>
        <w:rPr>
          <w:rFonts w:ascii="Tahoma" w:hAnsi="Tahoma" w:cs="Tahoma"/>
        </w:rPr>
      </w:pPr>
      <w:bookmarkStart w:id="596" w:name="_Toc62037297"/>
      <w:r w:rsidRPr="00393866">
        <w:rPr>
          <w:rFonts w:ascii="Tahoma" w:hAnsi="Tahoma" w:cs="Tahoma"/>
        </w:rPr>
        <w:t>3.3.6</w:t>
      </w:r>
      <w:r w:rsidRPr="00393866">
        <w:rPr>
          <w:rFonts w:ascii="Tahoma" w:hAnsi="Tahoma" w:cs="Tahoma"/>
        </w:rPr>
        <w:tab/>
      </w:r>
      <w:r w:rsidR="005E1BE2" w:rsidRPr="00393866">
        <w:rPr>
          <w:rFonts w:ascii="Tahoma" w:hAnsi="Tahoma" w:cs="Tahoma"/>
        </w:rPr>
        <w:t>Screen Number</w:t>
      </w:r>
      <w:bookmarkEnd w:id="592"/>
      <w:bookmarkEnd w:id="593"/>
      <w:commentRangeEnd w:id="594"/>
      <w:r w:rsidR="00F07950">
        <w:rPr>
          <w:rStyle w:val="CommentReference"/>
          <w:rFonts w:ascii="Grundfos TheSans V2" w:eastAsia="Grundfos TheSans V2" w:hAnsi="Grundfos TheSans V2"/>
          <w:i w:val="0"/>
        </w:rPr>
        <w:commentReference w:id="594"/>
      </w:r>
      <w:commentRangeEnd w:id="595"/>
      <w:r w:rsidR="00B83CBF">
        <w:rPr>
          <w:rStyle w:val="CommentReference"/>
          <w:rFonts w:ascii="Grundfos TheSans V2" w:eastAsia="Grundfos TheSans V2" w:hAnsi="Grundfos TheSans V2"/>
          <w:i w:val="0"/>
        </w:rPr>
        <w:commentReference w:id="595"/>
      </w:r>
      <w:bookmarkEnd w:id="596"/>
    </w:p>
    <w:p w14:paraId="5B928019" w14:textId="77777777" w:rsidR="005E1BE2" w:rsidRPr="00393866" w:rsidRDefault="005E1BE2">
      <w:pPr>
        <w:rPr>
          <w:rFonts w:ascii="Tahoma" w:hAnsi="Tahoma" w:cs="Tahoma"/>
        </w:rPr>
      </w:pPr>
    </w:p>
    <w:p w14:paraId="1E492476" w14:textId="1499B517" w:rsidR="005E1BE2" w:rsidRDefault="005E1BE2">
      <w:pPr>
        <w:rPr>
          <w:ins w:id="597" w:author="Mon Magallanes" w:date="2020-11-06T15:18:00Z"/>
          <w:rFonts w:ascii="Tahoma" w:hAnsi="Tahoma" w:cs="Tahoma"/>
        </w:rPr>
      </w:pPr>
      <w:r w:rsidRPr="00393866">
        <w:rPr>
          <w:rFonts w:ascii="Tahoma" w:hAnsi="Tahoma" w:cs="Tahoma"/>
        </w:rPr>
        <w:t>Screens are used to interact with dialog programs and can contain graphical elements such as input fields, labels, pushbuttons, frames, radio buttons, table controls, etc. A four-digit number uniquely identifies each screen in a dialog program.</w:t>
      </w:r>
    </w:p>
    <w:p w14:paraId="67C4F810" w14:textId="6D15297D" w:rsidR="00877FDE" w:rsidRPr="00877FDE" w:rsidDel="003B0DBC" w:rsidRDefault="00877FDE">
      <w:pPr>
        <w:rPr>
          <w:del w:id="598" w:author="Mon Magallanes" w:date="2020-11-18T22:20:00Z"/>
          <w:rFonts w:ascii="Tahoma" w:hAnsi="Tahoma" w:cs="Tahoma"/>
          <w:b/>
          <w:bCs/>
          <w:color w:val="ED7D31" w:themeColor="accent2"/>
          <w:rPrChange w:id="599" w:author="Mon Magallanes" w:date="2020-11-06T15:19:00Z">
            <w:rPr>
              <w:del w:id="600" w:author="Mon Magallanes" w:date="2020-11-18T22:20:00Z"/>
              <w:rFonts w:ascii="Tahoma" w:hAnsi="Tahoma" w:cs="Tahoma"/>
            </w:rPr>
          </w:rPrChange>
        </w:rPr>
      </w:pPr>
    </w:p>
    <w:p w14:paraId="7708937D" w14:textId="77777777" w:rsidR="005E1BE2" w:rsidRPr="00393866" w:rsidRDefault="005E1BE2">
      <w:pPr>
        <w:rPr>
          <w:rFonts w:ascii="Tahoma" w:hAnsi="Tahoma" w:cs="Tahoma"/>
          <w:sz w:val="1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06"/>
        <w:gridCol w:w="752"/>
        <w:gridCol w:w="4894"/>
      </w:tblGrid>
      <w:tr w:rsidR="003B0DBC" w14:paraId="568832F1" w14:textId="77777777" w:rsidTr="00833AF5">
        <w:trPr>
          <w:trHeight w:val="350"/>
        </w:trPr>
        <w:tc>
          <w:tcPr>
            <w:tcW w:w="1606" w:type="dxa"/>
            <w:shd w:val="clear" w:color="auto" w:fill="auto"/>
          </w:tcPr>
          <w:p w14:paraId="6F81D777" w14:textId="77777777" w:rsidR="003B0DBC" w:rsidRPr="00E54371" w:rsidRDefault="003B0DBC" w:rsidP="004F3FCC">
            <w:pPr>
              <w:rPr>
                <w:rFonts w:ascii="Tahoma" w:hAnsi="Tahoma" w:cs="Tahoma"/>
                <w:b/>
                <w:bCs/>
                <w:sz w:val="24"/>
                <w:szCs w:val="24"/>
              </w:rPr>
            </w:pPr>
            <w:r w:rsidRPr="00E54371">
              <w:rPr>
                <w:rFonts w:ascii="Tahoma" w:hAnsi="Tahoma" w:cs="Tahoma"/>
                <w:b/>
                <w:bCs/>
                <w:sz w:val="24"/>
                <w:szCs w:val="24"/>
              </w:rPr>
              <w:t>Format</w:t>
            </w:r>
          </w:p>
        </w:tc>
        <w:tc>
          <w:tcPr>
            <w:tcW w:w="752" w:type="dxa"/>
            <w:shd w:val="clear" w:color="auto" w:fill="auto"/>
          </w:tcPr>
          <w:p w14:paraId="1C0936BE" w14:textId="2D1B29C7" w:rsidR="003B0DBC" w:rsidRPr="00E54371" w:rsidRDefault="003B0DBC" w:rsidP="004F3FCC">
            <w:pPr>
              <w:rPr>
                <w:rFonts w:ascii="Tahoma" w:hAnsi="Tahoma" w:cs="Tahoma"/>
                <w:b/>
                <w:bCs/>
                <w:sz w:val="24"/>
                <w:szCs w:val="24"/>
              </w:rPr>
            </w:pPr>
            <w:r w:rsidRPr="00E54371">
              <w:rPr>
                <w:rFonts w:ascii="Tahoma" w:hAnsi="Tahoma" w:cs="Tahoma"/>
                <w:b/>
                <w:bCs/>
                <w:sz w:val="24"/>
                <w:szCs w:val="24"/>
              </w:rPr>
              <w:t>9</w:t>
            </w:r>
          </w:p>
        </w:tc>
        <w:tc>
          <w:tcPr>
            <w:tcW w:w="4894" w:type="dxa"/>
            <w:shd w:val="clear" w:color="auto" w:fill="auto"/>
          </w:tcPr>
          <w:p w14:paraId="7C24239F" w14:textId="77777777" w:rsidR="003B0DBC" w:rsidRPr="00E54371" w:rsidDel="003B0DBC" w:rsidRDefault="003B0DBC" w:rsidP="004F3FCC">
            <w:pPr>
              <w:rPr>
                <w:del w:id="601" w:author="Mon Magallanes" w:date="2020-11-18T22:20:00Z"/>
                <w:rFonts w:ascii="Tahoma" w:hAnsi="Tahoma" w:cs="Tahoma"/>
                <w:b/>
                <w:bCs/>
                <w:sz w:val="24"/>
                <w:szCs w:val="24"/>
              </w:rPr>
            </w:pPr>
            <w:r w:rsidRPr="00E54371">
              <w:rPr>
                <w:rFonts w:ascii="Tahoma" w:hAnsi="Tahoma" w:cs="Tahoma"/>
                <w:b/>
                <w:bCs/>
                <w:sz w:val="24"/>
                <w:szCs w:val="24"/>
              </w:rPr>
              <w:t>XX</w:t>
            </w:r>
            <w:ins w:id="602" w:author="Mon Magallanes" w:date="2020-11-18T22:19:00Z">
              <w:r>
                <w:rPr>
                  <w:rFonts w:ascii="Tahoma" w:hAnsi="Tahoma" w:cs="Tahoma"/>
                  <w:b/>
                  <w:bCs/>
                  <w:sz w:val="24"/>
                  <w:szCs w:val="24"/>
                </w:rPr>
                <w:t>X</w:t>
              </w:r>
            </w:ins>
          </w:p>
          <w:p w14:paraId="6333D53B" w14:textId="7C73A8EA" w:rsidR="003B0DBC" w:rsidRPr="00E54371" w:rsidRDefault="003B0DBC" w:rsidP="004F3FCC">
            <w:pPr>
              <w:rPr>
                <w:rFonts w:ascii="Tahoma" w:hAnsi="Tahoma" w:cs="Tahoma"/>
                <w:b/>
                <w:bCs/>
                <w:sz w:val="24"/>
                <w:szCs w:val="24"/>
              </w:rPr>
            </w:pPr>
            <w:commentRangeStart w:id="603"/>
            <w:del w:id="604" w:author="Mon Magallanes" w:date="2020-11-18T22:20:00Z">
              <w:r w:rsidRPr="00E54371" w:rsidDel="003B0DBC">
                <w:rPr>
                  <w:rFonts w:ascii="Tahoma" w:hAnsi="Tahoma" w:cs="Tahoma"/>
                  <w:b/>
                  <w:bCs/>
                  <w:sz w:val="24"/>
                  <w:szCs w:val="24"/>
                </w:rPr>
                <w:delText>0</w:delText>
              </w:r>
            </w:del>
            <w:commentRangeEnd w:id="603"/>
            <w:r>
              <w:rPr>
                <w:rStyle w:val="CommentReference"/>
                <w:rFonts w:ascii="Grundfos TheSans V2" w:eastAsia="Grundfos TheSans V2" w:hAnsi="Grundfos TheSans V2"/>
              </w:rPr>
              <w:commentReference w:id="603"/>
            </w:r>
          </w:p>
        </w:tc>
      </w:tr>
      <w:tr w:rsidR="00FE20E3" w14:paraId="7D1AF5A3" w14:textId="77777777" w:rsidTr="00E54371">
        <w:trPr>
          <w:trHeight w:val="288"/>
        </w:trPr>
        <w:tc>
          <w:tcPr>
            <w:tcW w:w="1606" w:type="dxa"/>
            <w:vMerge w:val="restart"/>
            <w:shd w:val="clear" w:color="auto" w:fill="auto"/>
          </w:tcPr>
          <w:p w14:paraId="298B4F91" w14:textId="17AE058F" w:rsidR="00FE20E3" w:rsidRPr="00E54371" w:rsidRDefault="00FE20E3" w:rsidP="004F3FCC">
            <w:pPr>
              <w:rPr>
                <w:rFonts w:ascii="Tahoma" w:hAnsi="Tahoma" w:cs="Tahoma"/>
              </w:rPr>
            </w:pPr>
          </w:p>
        </w:tc>
        <w:tc>
          <w:tcPr>
            <w:tcW w:w="5646" w:type="dxa"/>
            <w:gridSpan w:val="2"/>
            <w:shd w:val="clear" w:color="auto" w:fill="auto"/>
          </w:tcPr>
          <w:p w14:paraId="578D057D" w14:textId="2FF5A8C3" w:rsidR="00801B94" w:rsidRPr="00E54371" w:rsidRDefault="00801B94" w:rsidP="004F3FCC">
            <w:pPr>
              <w:rPr>
                <w:rFonts w:ascii="Tahoma" w:hAnsi="Tahoma" w:cs="Tahoma"/>
                <w:b/>
                <w:bCs/>
                <w:color w:val="FF0000"/>
              </w:rPr>
            </w:pPr>
            <w:r w:rsidRPr="00E54371">
              <w:rPr>
                <w:rFonts w:ascii="Tahoma" w:hAnsi="Tahoma" w:cs="Tahoma"/>
                <w:b/>
                <w:bCs/>
                <w:color w:val="FF0000"/>
              </w:rPr>
              <w:t xml:space="preserve">9 – </w:t>
            </w:r>
            <w:r w:rsidRPr="00E54371">
              <w:rPr>
                <w:rFonts w:ascii="Tahoma" w:hAnsi="Tahoma" w:cs="Tahoma"/>
              </w:rPr>
              <w:t>User defined object (fixed)</w:t>
            </w:r>
          </w:p>
          <w:p w14:paraId="60782B1E" w14:textId="5C06FA40" w:rsidR="00801B94" w:rsidRPr="00E54371" w:rsidRDefault="00FE20E3" w:rsidP="004F3FCC">
            <w:pPr>
              <w:rPr>
                <w:rFonts w:ascii="Tahoma" w:hAnsi="Tahoma" w:cs="Tahoma"/>
                <w:color w:val="FF0000"/>
              </w:rPr>
            </w:pPr>
            <w:r w:rsidRPr="00E54371">
              <w:rPr>
                <w:rFonts w:ascii="Tahoma" w:hAnsi="Tahoma" w:cs="Tahoma"/>
                <w:b/>
                <w:bCs/>
                <w:color w:val="FF0000"/>
              </w:rPr>
              <w:t>XX</w:t>
            </w:r>
            <w:ins w:id="605" w:author="Mon Magallanes" w:date="2020-11-18T22:20:00Z">
              <w:r w:rsidR="003B0DBC">
                <w:rPr>
                  <w:rFonts w:ascii="Tahoma" w:hAnsi="Tahoma" w:cs="Tahoma"/>
                  <w:b/>
                  <w:bCs/>
                  <w:color w:val="FF0000"/>
                </w:rPr>
                <w:t>X</w:t>
              </w:r>
            </w:ins>
            <w:r w:rsidRPr="00E54371">
              <w:rPr>
                <w:rFonts w:ascii="Tahoma" w:hAnsi="Tahoma" w:cs="Tahoma"/>
                <w:b/>
                <w:bCs/>
                <w:color w:val="FF0000"/>
              </w:rPr>
              <w:t xml:space="preserve"> </w:t>
            </w:r>
            <w:r w:rsidR="00801B94" w:rsidRPr="00E54371">
              <w:rPr>
                <w:rFonts w:ascii="Tahoma" w:hAnsi="Tahoma" w:cs="Tahoma"/>
                <w:b/>
                <w:bCs/>
                <w:color w:val="FF0000"/>
              </w:rPr>
              <w:t xml:space="preserve">– </w:t>
            </w:r>
            <w:r w:rsidR="00801B94" w:rsidRPr="00E54371">
              <w:rPr>
                <w:rFonts w:ascii="Tahoma" w:hAnsi="Tahoma" w:cs="Tahoma"/>
                <w:color w:val="FF0000"/>
              </w:rPr>
              <w:t>Sequence number (00</w:t>
            </w:r>
            <w:ins w:id="606" w:author="Mon Magallanes" w:date="2020-11-18T22:20:00Z">
              <w:r w:rsidR="003B0DBC">
                <w:rPr>
                  <w:rFonts w:ascii="Tahoma" w:hAnsi="Tahoma" w:cs="Tahoma"/>
                  <w:color w:val="FF0000"/>
                </w:rPr>
                <w:t>0</w:t>
              </w:r>
            </w:ins>
            <w:r w:rsidR="00801B94" w:rsidRPr="00E54371">
              <w:rPr>
                <w:rFonts w:ascii="Tahoma" w:hAnsi="Tahoma" w:cs="Tahoma"/>
                <w:color w:val="FF0000"/>
              </w:rPr>
              <w:t xml:space="preserve"> – 99</w:t>
            </w:r>
            <w:ins w:id="607" w:author="Mon Magallanes" w:date="2020-11-18T22:20:00Z">
              <w:r w:rsidR="003B0DBC">
                <w:rPr>
                  <w:rFonts w:ascii="Tahoma" w:hAnsi="Tahoma" w:cs="Tahoma"/>
                  <w:color w:val="FF0000"/>
                </w:rPr>
                <w:t>9</w:t>
              </w:r>
            </w:ins>
            <w:r w:rsidR="00801B94" w:rsidRPr="00E54371">
              <w:rPr>
                <w:rFonts w:ascii="Tahoma" w:hAnsi="Tahoma" w:cs="Tahoma"/>
                <w:color w:val="FF0000"/>
              </w:rPr>
              <w:t>)</w:t>
            </w:r>
          </w:p>
        </w:tc>
      </w:tr>
      <w:tr w:rsidR="00FE20E3" w14:paraId="4AC6DF60" w14:textId="77777777" w:rsidTr="00E54371">
        <w:trPr>
          <w:trHeight w:val="288"/>
        </w:trPr>
        <w:tc>
          <w:tcPr>
            <w:tcW w:w="1606" w:type="dxa"/>
            <w:vMerge/>
            <w:shd w:val="clear" w:color="auto" w:fill="auto"/>
          </w:tcPr>
          <w:p w14:paraId="421720B7" w14:textId="117947E6" w:rsidR="00FE20E3" w:rsidRPr="00E54371" w:rsidRDefault="00FE20E3" w:rsidP="004F3FCC">
            <w:pPr>
              <w:rPr>
                <w:rFonts w:ascii="Tahoma" w:hAnsi="Tahoma" w:cs="Tahoma"/>
              </w:rPr>
            </w:pPr>
          </w:p>
        </w:tc>
        <w:tc>
          <w:tcPr>
            <w:tcW w:w="5646" w:type="dxa"/>
            <w:gridSpan w:val="2"/>
            <w:shd w:val="clear" w:color="auto" w:fill="auto"/>
          </w:tcPr>
          <w:p w14:paraId="0C4EEC2B" w14:textId="0B1A026E" w:rsidR="00FE20E3" w:rsidRPr="00E54371" w:rsidRDefault="00FE20E3" w:rsidP="004F3FCC">
            <w:pPr>
              <w:rPr>
                <w:rFonts w:ascii="Tahoma" w:hAnsi="Tahoma" w:cs="Tahoma"/>
              </w:rPr>
            </w:pPr>
            <w:r w:rsidRPr="00E54371">
              <w:rPr>
                <w:rFonts w:ascii="Tahoma" w:hAnsi="Tahoma" w:cs="Tahoma"/>
                <w:b/>
                <w:bCs/>
                <w:color w:val="FF0000"/>
              </w:rPr>
              <w:t xml:space="preserve">Ex. </w:t>
            </w:r>
            <w:r w:rsidR="00BF3B8D" w:rsidRPr="00E54371">
              <w:rPr>
                <w:rFonts w:ascii="Tahoma" w:hAnsi="Tahoma" w:cs="Tahoma"/>
                <w:b/>
                <w:bCs/>
                <w:color w:val="FF0000"/>
              </w:rPr>
              <w:t>90</w:t>
            </w:r>
            <w:r w:rsidR="00191A62" w:rsidRPr="00E54371">
              <w:rPr>
                <w:rFonts w:ascii="Tahoma" w:hAnsi="Tahoma" w:cs="Tahoma"/>
                <w:b/>
                <w:bCs/>
                <w:color w:val="FF0000"/>
              </w:rPr>
              <w:t>0</w:t>
            </w:r>
            <w:r w:rsidR="00BF3B8D" w:rsidRPr="00E54371">
              <w:rPr>
                <w:rFonts w:ascii="Tahoma" w:hAnsi="Tahoma" w:cs="Tahoma"/>
                <w:b/>
                <w:bCs/>
                <w:color w:val="FF0000"/>
              </w:rPr>
              <w:t>0</w:t>
            </w:r>
            <w:r w:rsidR="00191A62" w:rsidRPr="00E54371">
              <w:rPr>
                <w:rFonts w:ascii="Tahoma" w:hAnsi="Tahoma" w:cs="Tahoma"/>
                <w:b/>
                <w:bCs/>
                <w:color w:val="FF0000"/>
              </w:rPr>
              <w:t xml:space="preserve"> </w:t>
            </w:r>
            <w:r w:rsidR="00191A62" w:rsidRPr="00E54371">
              <w:rPr>
                <w:rFonts w:ascii="Tahoma" w:hAnsi="Tahoma" w:cs="Tahoma"/>
              </w:rPr>
              <w:t>(Default screen)</w:t>
            </w:r>
          </w:p>
        </w:tc>
      </w:tr>
    </w:tbl>
    <w:p w14:paraId="4EF04D05" w14:textId="404BADBC" w:rsidR="005E1BE2" w:rsidRDefault="005E1BE2">
      <w:pPr>
        <w:rPr>
          <w:rFonts w:ascii="Tahoma" w:hAnsi="Tahoma" w:cs="Tahoma"/>
        </w:rPr>
      </w:pPr>
    </w:p>
    <w:p w14:paraId="73C79760" w14:textId="77777777" w:rsidR="005E1BE2" w:rsidRPr="00393866" w:rsidRDefault="0069043E" w:rsidP="0069043E">
      <w:pPr>
        <w:pStyle w:val="Heading3"/>
        <w:numPr>
          <w:ilvl w:val="0"/>
          <w:numId w:val="0"/>
        </w:numPr>
        <w:rPr>
          <w:rFonts w:ascii="Tahoma" w:hAnsi="Tahoma" w:cs="Tahoma"/>
        </w:rPr>
      </w:pPr>
      <w:bookmarkStart w:id="608" w:name="_Toc453572745"/>
      <w:bookmarkStart w:id="609" w:name="_Toc286674790"/>
      <w:bookmarkStart w:id="610" w:name="_Toc62037298"/>
      <w:r w:rsidRPr="00393866">
        <w:rPr>
          <w:rFonts w:ascii="Tahoma" w:hAnsi="Tahoma" w:cs="Tahoma"/>
        </w:rPr>
        <w:t>3.3.7</w:t>
      </w:r>
      <w:r w:rsidRPr="00393866">
        <w:rPr>
          <w:rFonts w:ascii="Tahoma" w:hAnsi="Tahoma" w:cs="Tahoma"/>
        </w:rPr>
        <w:tab/>
      </w:r>
      <w:r w:rsidR="005E1BE2" w:rsidRPr="00393866">
        <w:rPr>
          <w:rFonts w:ascii="Tahoma" w:hAnsi="Tahoma" w:cs="Tahoma"/>
        </w:rPr>
        <w:t>GUI Status</w:t>
      </w:r>
      <w:bookmarkEnd w:id="608"/>
      <w:bookmarkEnd w:id="609"/>
      <w:bookmarkEnd w:id="610"/>
    </w:p>
    <w:p w14:paraId="4B07208E" w14:textId="77777777" w:rsidR="005E1BE2" w:rsidRPr="00393866" w:rsidRDefault="005E1BE2">
      <w:pPr>
        <w:tabs>
          <w:tab w:val="left" w:pos="2268"/>
          <w:tab w:val="left" w:pos="2410"/>
        </w:tabs>
        <w:rPr>
          <w:rFonts w:ascii="Tahoma" w:hAnsi="Tahoma" w:cs="Tahoma"/>
        </w:rPr>
      </w:pPr>
    </w:p>
    <w:p w14:paraId="6B78C9F7" w14:textId="77777777" w:rsidR="005E1BE2" w:rsidRPr="00393866" w:rsidRDefault="005E1BE2">
      <w:pPr>
        <w:tabs>
          <w:tab w:val="left" w:pos="2268"/>
          <w:tab w:val="left" w:pos="2410"/>
        </w:tabs>
        <w:rPr>
          <w:rFonts w:ascii="Tahoma" w:hAnsi="Tahoma" w:cs="Tahoma"/>
        </w:rPr>
      </w:pPr>
      <w:r w:rsidRPr="00393866">
        <w:rPr>
          <w:rFonts w:ascii="Tahoma" w:hAnsi="Tahoma" w:cs="Tahoma"/>
        </w:rPr>
        <w:t>The GUI Status describes the following elements of a graphical user interface (which are independent from the actual screen layout):</w:t>
      </w:r>
      <w:r w:rsidRPr="00393866">
        <w:rPr>
          <w:rFonts w:ascii="Tahoma" w:hAnsi="Tahoma" w:cs="Tahoma"/>
        </w:rPr>
        <w:tab/>
      </w:r>
    </w:p>
    <w:p w14:paraId="13E8F588" w14:textId="77777777" w:rsidR="005E1BE2" w:rsidRPr="00393866" w:rsidRDefault="005E1BE2">
      <w:pPr>
        <w:tabs>
          <w:tab w:val="left" w:pos="2268"/>
          <w:tab w:val="left" w:pos="2410"/>
        </w:tabs>
        <w:rPr>
          <w:rFonts w:ascii="Tahoma" w:hAnsi="Tahoma" w:cs="Tahoma"/>
        </w:rPr>
      </w:pPr>
    </w:p>
    <w:p w14:paraId="6B200BFD" w14:textId="77777777" w:rsidR="005E1BE2" w:rsidRPr="00393866" w:rsidRDefault="005E1BE2">
      <w:pPr>
        <w:tabs>
          <w:tab w:val="left" w:pos="2268"/>
          <w:tab w:val="left" w:pos="2410"/>
        </w:tabs>
        <w:rPr>
          <w:rFonts w:ascii="Tahoma" w:hAnsi="Tahoma" w:cs="Tahoma"/>
        </w:rPr>
      </w:pPr>
      <w:r w:rsidRPr="00393866">
        <w:rPr>
          <w:rFonts w:ascii="Tahoma" w:hAnsi="Tahoma" w:cs="Tahoma"/>
        </w:rPr>
        <w:tab/>
        <w:t>-</w:t>
      </w:r>
      <w:r w:rsidRPr="00393866">
        <w:rPr>
          <w:rFonts w:ascii="Tahoma" w:hAnsi="Tahoma" w:cs="Tahoma"/>
        </w:rPr>
        <w:tab/>
        <w:t>a menu bar with menus</w:t>
      </w:r>
    </w:p>
    <w:p w14:paraId="4778E1D8" w14:textId="77777777" w:rsidR="005E1BE2" w:rsidRPr="00393866" w:rsidRDefault="005E1BE2">
      <w:pPr>
        <w:pStyle w:val="FootnoteText"/>
        <w:tabs>
          <w:tab w:val="left" w:pos="2268"/>
          <w:tab w:val="left" w:pos="2410"/>
        </w:tabs>
        <w:rPr>
          <w:rFonts w:ascii="Tahoma" w:hAnsi="Tahoma" w:cs="Tahoma"/>
        </w:rPr>
      </w:pPr>
      <w:r w:rsidRPr="00393866">
        <w:rPr>
          <w:rFonts w:ascii="Tahoma" w:hAnsi="Tahoma" w:cs="Tahoma"/>
        </w:rPr>
        <w:tab/>
        <w:t>-</w:t>
      </w:r>
      <w:r w:rsidRPr="00393866">
        <w:rPr>
          <w:rFonts w:ascii="Tahoma" w:hAnsi="Tahoma" w:cs="Tahoma"/>
        </w:rPr>
        <w:tab/>
        <w:t>a standard toolbar</w:t>
      </w:r>
    </w:p>
    <w:p w14:paraId="037CFBE8" w14:textId="77777777" w:rsidR="005E1BE2" w:rsidRPr="00393866" w:rsidRDefault="005E1BE2">
      <w:pPr>
        <w:tabs>
          <w:tab w:val="left" w:pos="2268"/>
          <w:tab w:val="left" w:pos="2410"/>
        </w:tabs>
        <w:rPr>
          <w:rFonts w:ascii="Tahoma" w:hAnsi="Tahoma" w:cs="Tahoma"/>
        </w:rPr>
      </w:pPr>
      <w:r w:rsidRPr="00393866">
        <w:rPr>
          <w:rFonts w:ascii="Tahoma" w:hAnsi="Tahoma" w:cs="Tahoma"/>
        </w:rPr>
        <w:tab/>
        <w:t>-</w:t>
      </w:r>
      <w:r w:rsidRPr="00393866">
        <w:rPr>
          <w:rFonts w:ascii="Tahoma" w:hAnsi="Tahoma" w:cs="Tahoma"/>
        </w:rPr>
        <w:tab/>
        <w:t>an application toolbar</w:t>
      </w:r>
    </w:p>
    <w:p w14:paraId="6CD89DFD" w14:textId="77777777" w:rsidR="005E1BE2" w:rsidRPr="00393866" w:rsidRDefault="005E1BE2">
      <w:pPr>
        <w:tabs>
          <w:tab w:val="left" w:pos="2268"/>
          <w:tab w:val="left" w:pos="2410"/>
        </w:tabs>
        <w:rPr>
          <w:rFonts w:ascii="Tahoma" w:hAnsi="Tahoma" w:cs="Tahoma"/>
        </w:rPr>
      </w:pPr>
      <w:r w:rsidRPr="00393866">
        <w:rPr>
          <w:rFonts w:ascii="Tahoma" w:hAnsi="Tahoma" w:cs="Tahoma"/>
        </w:rPr>
        <w:tab/>
        <w:t>-</w:t>
      </w:r>
      <w:r w:rsidRPr="00393866">
        <w:rPr>
          <w:rFonts w:ascii="Tahoma" w:hAnsi="Tahoma" w:cs="Tahoma"/>
        </w:rPr>
        <w:tab/>
        <w:t>Functions and function key settings</w:t>
      </w:r>
    </w:p>
    <w:p w14:paraId="4D31E147" w14:textId="77777777" w:rsidR="005E1BE2" w:rsidRPr="00874C8F" w:rsidRDefault="005E1BE2">
      <w:pPr>
        <w:rPr>
          <w:rFonts w:ascii="Tahoma" w:hAnsi="Tahoma" w:cs="Tahoma"/>
          <w:sz w:val="16"/>
          <w:lang w:val="ru-RU"/>
        </w:rPr>
      </w:pPr>
    </w:p>
    <w:p w14:paraId="0D9C5011" w14:textId="4C0FB867" w:rsidR="005E1BE2" w:rsidRPr="00393866" w:rsidRDefault="005E1BE2">
      <w:pPr>
        <w:rPr>
          <w:rFonts w:ascii="Tahoma" w:hAnsi="Tahoma" w:cs="Tahoma"/>
        </w:rPr>
      </w:pPr>
      <w:r w:rsidRPr="219C9FEA">
        <w:rPr>
          <w:rFonts w:ascii="Tahoma" w:hAnsi="Tahoma" w:cs="Tahoma"/>
        </w:rPr>
        <w:t>A single GUI status is generally used to provide users with a consistent graphical interface.  Once a GUI status is set it remains active and applies to all screens until a new GUI status is set.  Where screens may have fewer active functions</w:t>
      </w:r>
      <w:r w:rsidR="1FFB5184" w:rsidRPr="219C9FEA">
        <w:rPr>
          <w:rFonts w:ascii="Tahoma" w:hAnsi="Tahoma" w:cs="Tahoma"/>
        </w:rPr>
        <w:t>,</w:t>
      </w:r>
      <w:r w:rsidRPr="219C9FEA">
        <w:rPr>
          <w:rFonts w:ascii="Tahoma" w:hAnsi="Tahoma" w:cs="Tahoma"/>
        </w:rPr>
        <w:t xml:space="preserve"> you can use the same status and deactivate one or more of its functions.</w:t>
      </w:r>
    </w:p>
    <w:p w14:paraId="40B84589" w14:textId="77777777" w:rsidR="005E1BE2" w:rsidRPr="00393866" w:rsidRDefault="005E1BE2">
      <w:pPr>
        <w:rPr>
          <w:rFonts w:ascii="Tahoma" w:hAnsi="Tahoma" w:cs="Tahoma"/>
        </w:rPr>
      </w:pPr>
    </w:p>
    <w:p w14:paraId="78507CCC" w14:textId="77777777" w:rsidR="005E1BE2" w:rsidRPr="00393866" w:rsidRDefault="005E1BE2">
      <w:pPr>
        <w:rPr>
          <w:rFonts w:ascii="Tahoma" w:hAnsi="Tahoma" w:cs="Tahoma"/>
          <w:sz w:val="1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06"/>
        <w:gridCol w:w="5646"/>
      </w:tblGrid>
      <w:tr w:rsidR="0040651D" w14:paraId="4EC7CEC9" w14:textId="77777777" w:rsidTr="00E54371">
        <w:trPr>
          <w:trHeight w:val="350"/>
        </w:trPr>
        <w:tc>
          <w:tcPr>
            <w:tcW w:w="1606" w:type="dxa"/>
            <w:shd w:val="clear" w:color="auto" w:fill="auto"/>
          </w:tcPr>
          <w:p w14:paraId="3C918DD4" w14:textId="77777777" w:rsidR="0040651D" w:rsidRPr="00E54371" w:rsidRDefault="0040651D" w:rsidP="004F3FCC">
            <w:pPr>
              <w:rPr>
                <w:rFonts w:ascii="Tahoma" w:hAnsi="Tahoma" w:cs="Tahoma"/>
                <w:b/>
                <w:bCs/>
                <w:sz w:val="24"/>
                <w:szCs w:val="24"/>
              </w:rPr>
            </w:pPr>
            <w:r w:rsidRPr="00E54371">
              <w:rPr>
                <w:rFonts w:ascii="Tahoma" w:hAnsi="Tahoma" w:cs="Tahoma"/>
                <w:b/>
                <w:bCs/>
                <w:sz w:val="24"/>
                <w:szCs w:val="24"/>
              </w:rPr>
              <w:t>Format</w:t>
            </w:r>
          </w:p>
        </w:tc>
        <w:tc>
          <w:tcPr>
            <w:tcW w:w="5646" w:type="dxa"/>
            <w:shd w:val="clear" w:color="auto" w:fill="auto"/>
          </w:tcPr>
          <w:p w14:paraId="36FACE44" w14:textId="77777777" w:rsidR="0040651D" w:rsidRPr="00E54371" w:rsidRDefault="0040651D" w:rsidP="004F3FCC">
            <w:pPr>
              <w:rPr>
                <w:rFonts w:ascii="Tahoma" w:hAnsi="Tahoma" w:cs="Tahoma"/>
                <w:b/>
                <w:bCs/>
                <w:sz w:val="24"/>
                <w:szCs w:val="24"/>
              </w:rPr>
            </w:pPr>
            <w:r w:rsidRPr="00E54371">
              <w:rPr>
                <w:rFonts w:ascii="Tahoma" w:hAnsi="Tahoma" w:cs="Tahoma"/>
                <w:b/>
                <w:bCs/>
                <w:sz w:val="24"/>
                <w:szCs w:val="24"/>
              </w:rPr>
              <w:t>&lt;desc&gt;</w:t>
            </w:r>
          </w:p>
        </w:tc>
      </w:tr>
      <w:tr w:rsidR="0040651D" w14:paraId="106BF643" w14:textId="77777777" w:rsidTr="00E54371">
        <w:trPr>
          <w:trHeight w:val="288"/>
        </w:trPr>
        <w:tc>
          <w:tcPr>
            <w:tcW w:w="1606" w:type="dxa"/>
            <w:shd w:val="clear" w:color="auto" w:fill="auto"/>
          </w:tcPr>
          <w:p w14:paraId="6254C4D1" w14:textId="0A17FAF8" w:rsidR="0040651D" w:rsidRPr="00E54371" w:rsidRDefault="0040651D" w:rsidP="004F3FCC">
            <w:pPr>
              <w:rPr>
                <w:rFonts w:ascii="Tahoma" w:hAnsi="Tahoma" w:cs="Tahoma"/>
              </w:rPr>
            </w:pPr>
          </w:p>
        </w:tc>
        <w:tc>
          <w:tcPr>
            <w:tcW w:w="5646" w:type="dxa"/>
            <w:shd w:val="clear" w:color="auto" w:fill="auto"/>
          </w:tcPr>
          <w:p w14:paraId="690F70EC" w14:textId="4C5500C8" w:rsidR="0040651D" w:rsidRPr="00E54371" w:rsidRDefault="0040651D" w:rsidP="004F3FCC">
            <w:pPr>
              <w:rPr>
                <w:rFonts w:ascii="Tahoma" w:hAnsi="Tahoma" w:cs="Tahoma"/>
                <w:b/>
                <w:bCs/>
                <w:color w:val="FF0000"/>
              </w:rPr>
            </w:pPr>
            <w:r w:rsidRPr="00E54371">
              <w:rPr>
                <w:rFonts w:ascii="Tahoma" w:hAnsi="Tahoma" w:cs="Tahoma"/>
                <w:b/>
                <w:bCs/>
                <w:color w:val="FF0000"/>
              </w:rPr>
              <w:t xml:space="preserve">Ex. </w:t>
            </w:r>
            <w:r w:rsidR="00C92E80" w:rsidRPr="00E54371">
              <w:rPr>
                <w:rFonts w:ascii="Tahoma" w:hAnsi="Tahoma" w:cs="Tahoma"/>
                <w:b/>
                <w:bCs/>
                <w:color w:val="FF0000"/>
              </w:rPr>
              <w:t>CUSTUPD1</w:t>
            </w:r>
            <w:r w:rsidRPr="00E54371">
              <w:rPr>
                <w:rFonts w:ascii="Tahoma" w:hAnsi="Tahoma" w:cs="Tahoma"/>
                <w:b/>
                <w:bCs/>
                <w:color w:val="FF0000"/>
              </w:rPr>
              <w:t xml:space="preserve"> </w:t>
            </w:r>
            <w:r w:rsidRPr="00E54371">
              <w:rPr>
                <w:rFonts w:ascii="Tahoma" w:hAnsi="Tahoma" w:cs="Tahoma"/>
              </w:rPr>
              <w:t>(</w:t>
            </w:r>
            <w:r w:rsidR="00C92E80" w:rsidRPr="00E54371">
              <w:rPr>
                <w:rFonts w:ascii="Tahoma" w:hAnsi="Tahoma" w:cs="Tahoma"/>
              </w:rPr>
              <w:t>Main Customer Update GUI Status</w:t>
            </w:r>
            <w:r w:rsidRPr="00E54371">
              <w:rPr>
                <w:rFonts w:ascii="Tahoma" w:hAnsi="Tahoma" w:cs="Tahoma"/>
              </w:rPr>
              <w:t>)</w:t>
            </w:r>
          </w:p>
        </w:tc>
      </w:tr>
    </w:tbl>
    <w:p w14:paraId="2DA10EFE" w14:textId="77777777" w:rsidR="005E1BE2" w:rsidRDefault="005E1BE2">
      <w:pPr>
        <w:rPr>
          <w:rFonts w:ascii="Tahoma" w:hAnsi="Tahoma" w:cs="Tahoma"/>
        </w:rPr>
      </w:pPr>
    </w:p>
    <w:p w14:paraId="06DC8A14" w14:textId="77777777" w:rsidR="005E1BE2" w:rsidRPr="00393866" w:rsidRDefault="005E1BE2" w:rsidP="0069043E">
      <w:pPr>
        <w:pStyle w:val="Heading3"/>
        <w:numPr>
          <w:ilvl w:val="2"/>
          <w:numId w:val="17"/>
        </w:numPr>
        <w:rPr>
          <w:rFonts w:ascii="Tahoma" w:hAnsi="Tahoma" w:cs="Tahoma"/>
        </w:rPr>
      </w:pPr>
      <w:bookmarkStart w:id="611" w:name="_Toc453572746"/>
      <w:bookmarkStart w:id="612" w:name="_Toc286674791"/>
      <w:bookmarkStart w:id="613" w:name="_Toc62037299"/>
      <w:r w:rsidRPr="00393866">
        <w:rPr>
          <w:rFonts w:ascii="Tahoma" w:hAnsi="Tahoma" w:cs="Tahoma"/>
        </w:rPr>
        <w:t>GUI Title</w:t>
      </w:r>
      <w:bookmarkEnd w:id="611"/>
      <w:bookmarkEnd w:id="612"/>
      <w:bookmarkEnd w:id="613"/>
    </w:p>
    <w:p w14:paraId="55A9D916" w14:textId="77777777" w:rsidR="005E1BE2" w:rsidRPr="00393866" w:rsidRDefault="005E1BE2">
      <w:pPr>
        <w:rPr>
          <w:rFonts w:ascii="Tahoma" w:hAnsi="Tahoma" w:cs="Tahoma"/>
        </w:rPr>
      </w:pPr>
    </w:p>
    <w:p w14:paraId="6FFA0731" w14:textId="77777777" w:rsidR="005E1BE2" w:rsidRPr="00393866" w:rsidRDefault="005E1BE2">
      <w:pPr>
        <w:rPr>
          <w:rFonts w:ascii="Tahoma" w:hAnsi="Tahoma" w:cs="Tahoma"/>
        </w:rPr>
      </w:pPr>
      <w:r w:rsidRPr="00393866">
        <w:rPr>
          <w:rFonts w:ascii="Tahoma" w:hAnsi="Tahoma" w:cs="Tahoma"/>
        </w:rPr>
        <w:t xml:space="preserve">The GUI Title describes the title of a screen. Once a GUI Title is set it remains active and applies to all screens until a new GUI Title is set.   </w:t>
      </w:r>
    </w:p>
    <w:p w14:paraId="65F2D9B6" w14:textId="77777777" w:rsidR="005E1BE2" w:rsidRPr="00393866" w:rsidRDefault="005E1BE2">
      <w:pPr>
        <w:rPr>
          <w:rFonts w:ascii="Tahoma" w:hAnsi="Tahoma" w:cs="Tahoma"/>
        </w:rPr>
      </w:pPr>
    </w:p>
    <w:p w14:paraId="3096FF26" w14:textId="77777777" w:rsidR="005E1BE2" w:rsidRPr="00393866" w:rsidRDefault="005E1BE2">
      <w:pPr>
        <w:rPr>
          <w:rFonts w:ascii="Tahoma" w:hAnsi="Tahoma" w:cs="Tahoma"/>
          <w:sz w:val="1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06"/>
        <w:gridCol w:w="5646"/>
      </w:tblGrid>
      <w:tr w:rsidR="001A5693" w14:paraId="21048D4C" w14:textId="77777777" w:rsidTr="00E54371">
        <w:trPr>
          <w:trHeight w:val="350"/>
        </w:trPr>
        <w:tc>
          <w:tcPr>
            <w:tcW w:w="1606" w:type="dxa"/>
            <w:shd w:val="clear" w:color="auto" w:fill="auto"/>
          </w:tcPr>
          <w:p w14:paraId="2237466B" w14:textId="77777777" w:rsidR="001A5693" w:rsidRPr="00E54371" w:rsidRDefault="001A5693" w:rsidP="004F3FCC">
            <w:pPr>
              <w:rPr>
                <w:rFonts w:ascii="Tahoma" w:hAnsi="Tahoma" w:cs="Tahoma"/>
                <w:b/>
                <w:bCs/>
                <w:sz w:val="24"/>
                <w:szCs w:val="24"/>
              </w:rPr>
            </w:pPr>
            <w:r w:rsidRPr="00E54371">
              <w:rPr>
                <w:rFonts w:ascii="Tahoma" w:hAnsi="Tahoma" w:cs="Tahoma"/>
                <w:b/>
                <w:bCs/>
                <w:sz w:val="24"/>
                <w:szCs w:val="24"/>
              </w:rPr>
              <w:t>Format</w:t>
            </w:r>
          </w:p>
        </w:tc>
        <w:tc>
          <w:tcPr>
            <w:tcW w:w="5646" w:type="dxa"/>
            <w:shd w:val="clear" w:color="auto" w:fill="auto"/>
          </w:tcPr>
          <w:p w14:paraId="3D953AFB" w14:textId="77777777" w:rsidR="001A5693" w:rsidRPr="00E54371" w:rsidRDefault="001A5693" w:rsidP="004F3FCC">
            <w:pPr>
              <w:rPr>
                <w:rFonts w:ascii="Tahoma" w:hAnsi="Tahoma" w:cs="Tahoma"/>
                <w:b/>
                <w:bCs/>
                <w:sz w:val="24"/>
                <w:szCs w:val="24"/>
              </w:rPr>
            </w:pPr>
            <w:r w:rsidRPr="00E54371">
              <w:rPr>
                <w:rFonts w:ascii="Tahoma" w:hAnsi="Tahoma" w:cs="Tahoma"/>
                <w:b/>
                <w:bCs/>
                <w:sz w:val="24"/>
                <w:szCs w:val="24"/>
              </w:rPr>
              <w:t>&lt;desc&gt;</w:t>
            </w:r>
          </w:p>
        </w:tc>
      </w:tr>
      <w:tr w:rsidR="001A5693" w14:paraId="7A407446" w14:textId="77777777" w:rsidTr="00E54371">
        <w:trPr>
          <w:trHeight w:val="288"/>
        </w:trPr>
        <w:tc>
          <w:tcPr>
            <w:tcW w:w="1606" w:type="dxa"/>
            <w:shd w:val="clear" w:color="auto" w:fill="auto"/>
          </w:tcPr>
          <w:p w14:paraId="46AD557B" w14:textId="5503C286" w:rsidR="001A5693" w:rsidRPr="00E54371" w:rsidRDefault="001A5693" w:rsidP="004F3FCC">
            <w:pPr>
              <w:rPr>
                <w:rFonts w:ascii="Tahoma" w:hAnsi="Tahoma" w:cs="Tahoma"/>
              </w:rPr>
            </w:pPr>
          </w:p>
        </w:tc>
        <w:tc>
          <w:tcPr>
            <w:tcW w:w="5646" w:type="dxa"/>
            <w:shd w:val="clear" w:color="auto" w:fill="auto"/>
          </w:tcPr>
          <w:p w14:paraId="02B5245B" w14:textId="083FD030" w:rsidR="001A5693" w:rsidRPr="00E54371" w:rsidRDefault="001A5693" w:rsidP="004F3FCC">
            <w:pPr>
              <w:rPr>
                <w:rFonts w:ascii="Tahoma" w:hAnsi="Tahoma" w:cs="Tahoma"/>
                <w:b/>
                <w:bCs/>
                <w:color w:val="FF0000"/>
              </w:rPr>
            </w:pPr>
            <w:r w:rsidRPr="00E54371">
              <w:rPr>
                <w:rFonts w:ascii="Tahoma" w:hAnsi="Tahoma" w:cs="Tahoma"/>
                <w:b/>
                <w:bCs/>
                <w:color w:val="FF0000"/>
              </w:rPr>
              <w:t xml:space="preserve">Ex. </w:t>
            </w:r>
            <w:r w:rsidR="00582ED6" w:rsidRPr="00E54371">
              <w:rPr>
                <w:rFonts w:ascii="Tahoma" w:hAnsi="Tahoma" w:cs="Tahoma"/>
                <w:b/>
                <w:bCs/>
                <w:color w:val="FF0000"/>
              </w:rPr>
              <w:t>INQ</w:t>
            </w:r>
            <w:r w:rsidRPr="00E54371">
              <w:rPr>
                <w:rFonts w:ascii="Tahoma" w:hAnsi="Tahoma" w:cs="Tahoma"/>
                <w:b/>
                <w:bCs/>
                <w:color w:val="FF0000"/>
              </w:rPr>
              <w:t xml:space="preserve"> </w:t>
            </w:r>
            <w:r w:rsidRPr="00E54371">
              <w:rPr>
                <w:rFonts w:ascii="Tahoma" w:hAnsi="Tahoma" w:cs="Tahoma"/>
              </w:rPr>
              <w:t>(</w:t>
            </w:r>
            <w:r w:rsidR="00582ED6" w:rsidRPr="00E54371">
              <w:rPr>
                <w:rFonts w:ascii="Tahoma" w:hAnsi="Tahoma" w:cs="Tahoma"/>
              </w:rPr>
              <w:t>Inquiry GUI Title</w:t>
            </w:r>
            <w:r w:rsidRPr="00E54371">
              <w:rPr>
                <w:rFonts w:ascii="Tahoma" w:hAnsi="Tahoma" w:cs="Tahoma"/>
              </w:rPr>
              <w:t>)</w:t>
            </w:r>
          </w:p>
        </w:tc>
      </w:tr>
    </w:tbl>
    <w:p w14:paraId="4B0F1FF0" w14:textId="72C636E7" w:rsidR="00474B3E" w:rsidRDefault="00474B3E" w:rsidP="0069043E">
      <w:pPr>
        <w:pStyle w:val="Heading3"/>
        <w:numPr>
          <w:ilvl w:val="0"/>
          <w:numId w:val="0"/>
        </w:numPr>
      </w:pPr>
      <w:bookmarkStart w:id="614" w:name="_Toc453572747"/>
      <w:bookmarkStart w:id="615" w:name="_Toc286674792"/>
    </w:p>
    <w:p w14:paraId="393542DD" w14:textId="77777777" w:rsidR="00474B3E" w:rsidRPr="00474B3E" w:rsidDel="007769FF" w:rsidRDefault="00474B3E" w:rsidP="00474B3E">
      <w:pPr>
        <w:rPr>
          <w:del w:id="616" w:author="Raphael Donor" w:date="2020-08-04T16:16:00Z"/>
        </w:rPr>
      </w:pPr>
    </w:p>
    <w:p w14:paraId="0D3CD4B0" w14:textId="1E49080A" w:rsidR="005E1BE2" w:rsidRPr="00393866" w:rsidRDefault="0069043E" w:rsidP="0069043E">
      <w:pPr>
        <w:pStyle w:val="Heading3"/>
        <w:numPr>
          <w:ilvl w:val="0"/>
          <w:numId w:val="0"/>
        </w:numPr>
        <w:rPr>
          <w:rFonts w:ascii="Tahoma" w:hAnsi="Tahoma" w:cs="Tahoma"/>
        </w:rPr>
      </w:pPr>
      <w:bookmarkStart w:id="617" w:name="_Toc62037300"/>
      <w:r w:rsidRPr="00393866">
        <w:rPr>
          <w:rFonts w:ascii="Tahoma" w:hAnsi="Tahoma" w:cs="Tahoma"/>
        </w:rPr>
        <w:t>3.3.9</w:t>
      </w:r>
      <w:r w:rsidRPr="00393866">
        <w:rPr>
          <w:rFonts w:ascii="Tahoma" w:hAnsi="Tahoma" w:cs="Tahoma"/>
        </w:rPr>
        <w:tab/>
      </w:r>
      <w:r w:rsidR="005E1BE2" w:rsidRPr="00393866">
        <w:rPr>
          <w:rFonts w:ascii="Tahoma" w:hAnsi="Tahoma" w:cs="Tahoma"/>
        </w:rPr>
        <w:t>Transaction</w:t>
      </w:r>
      <w:bookmarkEnd w:id="614"/>
      <w:bookmarkEnd w:id="615"/>
      <w:r w:rsidR="001E19E3" w:rsidRPr="00393866">
        <w:rPr>
          <w:rFonts w:ascii="Tahoma" w:hAnsi="Tahoma" w:cs="Tahoma"/>
        </w:rPr>
        <w:t xml:space="preserve"> code</w:t>
      </w:r>
      <w:bookmarkEnd w:id="617"/>
    </w:p>
    <w:p w14:paraId="71B82E0A" w14:textId="77777777" w:rsidR="00467513" w:rsidRPr="00393866" w:rsidRDefault="00467513">
      <w:pPr>
        <w:rPr>
          <w:rFonts w:ascii="Tahoma" w:hAnsi="Tahoma" w:cs="Tahoma"/>
        </w:rPr>
      </w:pPr>
    </w:p>
    <w:p w14:paraId="41CB2820" w14:textId="31DFF3A0" w:rsidR="00BE6330" w:rsidRPr="00393866" w:rsidRDefault="00BE6330" w:rsidP="00BE6330">
      <w:pPr>
        <w:rPr>
          <w:rFonts w:ascii="Tahoma" w:hAnsi="Tahoma" w:cs="Tahoma"/>
        </w:rPr>
      </w:pPr>
      <w:r w:rsidRPr="00393866">
        <w:rPr>
          <w:rFonts w:ascii="Tahoma" w:hAnsi="Tahoma" w:cs="Tahoma"/>
        </w:rPr>
        <w:t xml:space="preserve">A transaction code executes </w:t>
      </w:r>
      <w:del w:id="618" w:author="Raphael Donor" w:date="2020-09-11T14:04:00Z">
        <w:r w:rsidRPr="00393866" w:rsidDel="00C22F6B">
          <w:rPr>
            <w:rFonts w:ascii="Tahoma" w:hAnsi="Tahoma" w:cs="Tahoma"/>
          </w:rPr>
          <w:delText>a dialog program with one or more screens that change the objects in the databases in a consistent way</w:delText>
        </w:r>
      </w:del>
      <w:ins w:id="619" w:author="Raphael Donor" w:date="2020-09-11T14:04:00Z">
        <w:r w:rsidR="00C22F6B">
          <w:rPr>
            <w:rFonts w:ascii="Tahoma" w:hAnsi="Tahoma" w:cs="Tahoma"/>
          </w:rPr>
          <w:t>an ABAP executable program / Dialog</w:t>
        </w:r>
      </w:ins>
      <w:ins w:id="620" w:author="Raphael Donor" w:date="2020-09-11T14:05:00Z">
        <w:r w:rsidR="00C22F6B">
          <w:rPr>
            <w:rFonts w:ascii="Tahoma" w:hAnsi="Tahoma" w:cs="Tahoma"/>
          </w:rPr>
          <w:t xml:space="preserve"> screen / OO Transaction </w:t>
        </w:r>
        <w:r w:rsidR="00EF7774">
          <w:rPr>
            <w:rFonts w:ascii="Tahoma" w:hAnsi="Tahoma" w:cs="Tahoma"/>
          </w:rPr>
          <w:t>or transaction with variant.</w:t>
        </w:r>
      </w:ins>
      <w:del w:id="621" w:author="Raphael Donor" w:date="2020-09-11T14:04:00Z">
        <w:r w:rsidRPr="00393866" w:rsidDel="00C22F6B">
          <w:rPr>
            <w:rFonts w:ascii="Tahoma" w:hAnsi="Tahoma" w:cs="Tahoma"/>
          </w:rPr>
          <w:delText xml:space="preserve">.  Each transaction code is specific to a dialog program within the R/3 system. </w:delText>
        </w:r>
      </w:del>
    </w:p>
    <w:p w14:paraId="29CF1C15" w14:textId="77777777" w:rsidR="00BE6330" w:rsidRPr="00393866" w:rsidRDefault="00BE6330">
      <w:pPr>
        <w:rPr>
          <w:rFonts w:ascii="Tahoma" w:hAnsi="Tahoma" w:cs="Tahoma"/>
        </w:rPr>
      </w:pPr>
    </w:p>
    <w:p w14:paraId="09751DE9" w14:textId="75BECD66" w:rsidR="005329A6" w:rsidRPr="00393866" w:rsidRDefault="006F3CA7">
      <w:pPr>
        <w:rPr>
          <w:rFonts w:ascii="Tahoma" w:hAnsi="Tahoma" w:cs="Tahoma"/>
        </w:rPr>
      </w:pPr>
      <w:r w:rsidRPr="219C9FEA">
        <w:rPr>
          <w:rFonts w:ascii="Tahoma" w:hAnsi="Tahoma" w:cs="Tahoma"/>
        </w:rPr>
        <w:t>Customized programs should be assign</w:t>
      </w:r>
      <w:r w:rsidR="7FCAE2A0" w:rsidRPr="219C9FEA">
        <w:rPr>
          <w:rFonts w:ascii="Tahoma" w:hAnsi="Tahoma" w:cs="Tahoma"/>
        </w:rPr>
        <w:t>ed</w:t>
      </w:r>
      <w:r w:rsidRPr="219C9FEA">
        <w:rPr>
          <w:rFonts w:ascii="Tahoma" w:hAnsi="Tahoma" w:cs="Tahoma"/>
        </w:rPr>
        <w:t xml:space="preserve"> a transaction code or assign it to a menu tree using SE43 </w:t>
      </w:r>
    </w:p>
    <w:p w14:paraId="6D0923AC" w14:textId="2A115966" w:rsidR="006F3CA7" w:rsidRDefault="006F3CA7">
      <w:pPr>
        <w:rPr>
          <w:rFonts w:ascii="Tahoma" w:hAnsi="Tahoma" w:cs="Tahoma"/>
        </w:rPr>
      </w:pPr>
      <w:r w:rsidRPr="00393866">
        <w:rPr>
          <w:rFonts w:ascii="Tahoma" w:hAnsi="Tahoma" w:cs="Tahoma"/>
        </w:rPr>
        <w:t>(Area Menu)</w:t>
      </w:r>
      <w:r w:rsidR="00BE6330" w:rsidRPr="00393866">
        <w:rPr>
          <w:rFonts w:ascii="Tahoma" w:hAnsi="Tahoma" w:cs="Tahoma"/>
        </w:rPr>
        <w:t>.</w:t>
      </w:r>
    </w:p>
    <w:p w14:paraId="769F5726" w14:textId="29727256" w:rsidR="00BC3369" w:rsidRDefault="00BC3369">
      <w:pPr>
        <w:rPr>
          <w:rFonts w:ascii="Tahoma" w:hAnsi="Tahoma" w:cs="Tahoma"/>
        </w:rPr>
      </w:pPr>
    </w:p>
    <w:p w14:paraId="2699194C" w14:textId="5A6C3A18" w:rsidR="00BC3369" w:rsidRDefault="00BC3369">
      <w:pPr>
        <w:rPr>
          <w:rFonts w:ascii="Tahoma" w:hAnsi="Tahoma" w:cs="Tahoma"/>
        </w:rPr>
      </w:pPr>
    </w:p>
    <w:p w14:paraId="2E60203F" w14:textId="77777777" w:rsidR="00BE6330" w:rsidRPr="00393866" w:rsidRDefault="002F6266">
      <w:pPr>
        <w:rPr>
          <w:rFonts w:ascii="Tahoma" w:hAnsi="Tahoma" w:cs="Tahoma"/>
          <w:i/>
        </w:rPr>
      </w:pPr>
      <w:r w:rsidRPr="00393866">
        <w:rPr>
          <w:rFonts w:ascii="Tahoma" w:hAnsi="Tahoma" w:cs="Tahoma"/>
          <w:i/>
        </w:rPr>
        <w:t>3.3.10</w:t>
      </w:r>
      <w:r w:rsidRPr="00393866">
        <w:rPr>
          <w:rFonts w:ascii="Tahoma" w:hAnsi="Tahoma" w:cs="Tahoma"/>
          <w:i/>
        </w:rPr>
        <w:tab/>
      </w:r>
      <w:r w:rsidR="00BE6330" w:rsidRPr="00393866">
        <w:rPr>
          <w:rFonts w:ascii="Tahoma" w:hAnsi="Tahoma" w:cs="Tahoma"/>
          <w:i/>
        </w:rPr>
        <w:t>Using SE43 (Area Menu)</w:t>
      </w:r>
    </w:p>
    <w:p w14:paraId="38C1CDE1" w14:textId="77777777" w:rsidR="006F3CA7" w:rsidRPr="00393866" w:rsidRDefault="006F3CA7">
      <w:pPr>
        <w:rPr>
          <w:rFonts w:ascii="Tahoma" w:hAnsi="Tahoma" w:cs="Tahoma"/>
        </w:rPr>
      </w:pPr>
    </w:p>
    <w:p w14:paraId="7E040507" w14:textId="77777777" w:rsidR="00971DD4" w:rsidRPr="00393866" w:rsidRDefault="00971DD4">
      <w:pPr>
        <w:rPr>
          <w:rFonts w:ascii="Tahoma" w:hAnsi="Tahoma" w:cs="Tahoma"/>
        </w:rPr>
      </w:pPr>
      <w:r w:rsidRPr="00393866">
        <w:rPr>
          <w:rFonts w:ascii="Tahoma" w:hAnsi="Tahoma" w:cs="Tahoma"/>
        </w:rPr>
        <w:t>A transaction code will be automatically generated when you assign customized program in the menu</w:t>
      </w:r>
      <w:r w:rsidR="005C626E" w:rsidRPr="00393866">
        <w:rPr>
          <w:rFonts w:ascii="Tahoma" w:hAnsi="Tahoma" w:cs="Tahoma"/>
        </w:rPr>
        <w:t>.</w:t>
      </w:r>
    </w:p>
    <w:p w14:paraId="7B41EB01" w14:textId="77777777" w:rsidR="00971DD4" w:rsidRDefault="00971DD4">
      <w:pPr>
        <w:rPr>
          <w:rFonts w:ascii="Tahoma" w:hAnsi="Tahoma" w:cs="Tahoma"/>
        </w:rPr>
      </w:pPr>
    </w:p>
    <w:p w14:paraId="2AE1832B" w14:textId="77777777" w:rsidR="009F4529" w:rsidRDefault="009F4529">
      <w:pPr>
        <w:rPr>
          <w:rFonts w:ascii="Tahoma" w:hAnsi="Tahoma" w:cs="Tahoma"/>
        </w:rPr>
      </w:pPr>
      <w:r>
        <w:rPr>
          <w:rFonts w:ascii="Tahoma" w:hAnsi="Tahoma" w:cs="Tahoma"/>
        </w:rPr>
        <w:t>It is preferred that we do not use this method of program assignment to a menu tree.</w:t>
      </w:r>
    </w:p>
    <w:p w14:paraId="2871E190" w14:textId="77777777" w:rsidR="009F4529" w:rsidRDefault="009F4529">
      <w:pPr>
        <w:rPr>
          <w:rFonts w:ascii="Tahoma" w:hAnsi="Tahoma" w:cs="Tahoma"/>
        </w:rPr>
      </w:pPr>
    </w:p>
    <w:p w14:paraId="33E71C18" w14:textId="77777777" w:rsidR="009F4529" w:rsidRDefault="009F4529">
      <w:pPr>
        <w:rPr>
          <w:rFonts w:ascii="Tahoma" w:hAnsi="Tahoma" w:cs="Tahoma"/>
        </w:rPr>
      </w:pPr>
      <w:r>
        <w:rPr>
          <w:rFonts w:ascii="Tahoma" w:hAnsi="Tahoma" w:cs="Tahoma"/>
        </w:rPr>
        <w:t>It is preferred that the program to be assigned to transaction code using SE93, then assign the transaction to the menu below.</w:t>
      </w:r>
    </w:p>
    <w:p w14:paraId="442D82D6" w14:textId="77777777" w:rsidR="003D6553" w:rsidRPr="003D6553" w:rsidRDefault="003D6553" w:rsidP="003D6553">
      <w:pPr>
        <w:rPr>
          <w:rFonts w:ascii="Tahoma" w:hAnsi="Tahoma" w:cs="Tahoma"/>
        </w:rPr>
      </w:pPr>
      <w:r>
        <w:rPr>
          <w:rFonts w:ascii="Tahoma" w:hAnsi="Tahoma" w:cs="Tahoma"/>
        </w:rPr>
        <w:t xml:space="preserve">(see </w:t>
      </w:r>
      <w:r w:rsidRPr="00393866">
        <w:rPr>
          <w:rFonts w:ascii="Tahoma" w:hAnsi="Tahoma" w:cs="Tahoma"/>
          <w:i/>
        </w:rPr>
        <w:t>3.3.11</w:t>
      </w:r>
      <w:r>
        <w:rPr>
          <w:rFonts w:ascii="Tahoma" w:hAnsi="Tahoma" w:cs="Tahoma"/>
          <w:i/>
        </w:rPr>
        <w:t xml:space="preserve"> </w:t>
      </w:r>
      <w:r w:rsidRPr="00393866">
        <w:rPr>
          <w:rFonts w:ascii="Tahoma" w:hAnsi="Tahoma" w:cs="Tahoma"/>
          <w:i/>
        </w:rPr>
        <w:t>Using SE93 (Maintain Transaction Codes)</w:t>
      </w:r>
      <w:r>
        <w:rPr>
          <w:rFonts w:ascii="Tahoma" w:hAnsi="Tahoma" w:cs="Tahoma"/>
        </w:rPr>
        <w:t xml:space="preserve"> below on transaction code naming convention)</w:t>
      </w:r>
    </w:p>
    <w:p w14:paraId="41A1929B" w14:textId="069FA9E6" w:rsidR="00971DD4" w:rsidRPr="00393866" w:rsidRDefault="00CC2023">
      <w:pPr>
        <w:rPr>
          <w:rFonts w:ascii="Tahoma" w:hAnsi="Tahoma" w:cs="Tahoma"/>
        </w:rPr>
      </w:pPr>
      <w:r w:rsidRPr="219C9FEA">
        <w:rPr>
          <w:noProof/>
        </w:rPr>
        <w:t xml:space="preserve"> </w:t>
      </w:r>
      <w:r w:rsidR="00E05A13">
        <w:rPr>
          <w:noProof/>
          <w:lang w:val="ru-RU" w:eastAsia="ru-RU"/>
        </w:rPr>
        <w:drawing>
          <wp:inline distT="0" distB="0" distL="0" distR="0" wp14:anchorId="3A58DE69" wp14:editId="7C91F637">
            <wp:extent cx="4692650" cy="2225675"/>
            <wp:effectExtent l="0" t="0" r="0" b="0"/>
            <wp:docPr id="4" name="Picture 124869178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48691788"/>
                    <pic:cNvPicPr>
                      <a:picLocks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92650" cy="2225675"/>
                    </a:xfrm>
                    <a:prstGeom prst="rect">
                      <a:avLst/>
                    </a:prstGeom>
                    <a:noFill/>
                    <a:ln>
                      <a:noFill/>
                    </a:ln>
                  </pic:spPr>
                </pic:pic>
              </a:graphicData>
            </a:graphic>
          </wp:inline>
        </w:drawing>
      </w:r>
    </w:p>
    <w:p w14:paraId="6E82215E" w14:textId="77777777" w:rsidR="00971DD4" w:rsidRDefault="00971DD4">
      <w:pPr>
        <w:rPr>
          <w:rFonts w:ascii="Tahoma" w:hAnsi="Tahoma" w:cs="Tahoma"/>
        </w:rPr>
      </w:pPr>
    </w:p>
    <w:p w14:paraId="114703EB" w14:textId="77777777" w:rsidR="009F4529" w:rsidRPr="00393866" w:rsidRDefault="009F4529">
      <w:pPr>
        <w:rPr>
          <w:rFonts w:ascii="Tahoma" w:hAnsi="Tahoma" w:cs="Tahoma"/>
        </w:rPr>
      </w:pPr>
    </w:p>
    <w:p w14:paraId="6C6E1015" w14:textId="45EE5224" w:rsidR="000B6DE1" w:rsidRDefault="00992405">
      <w:pPr>
        <w:rPr>
          <w:noProof/>
        </w:rPr>
      </w:pPr>
      <w:r w:rsidRPr="219C9FEA">
        <w:rPr>
          <w:noProof/>
        </w:rPr>
        <w:t xml:space="preserve"> </w:t>
      </w:r>
      <w:r w:rsidR="00E05A13">
        <w:rPr>
          <w:noProof/>
          <w:lang w:val="ru-RU" w:eastAsia="ru-RU"/>
        </w:rPr>
        <w:drawing>
          <wp:inline distT="0" distB="0" distL="0" distR="0" wp14:anchorId="74A81823" wp14:editId="4D99D989">
            <wp:extent cx="5977890" cy="1440815"/>
            <wp:effectExtent l="0" t="0" r="0" b="0"/>
            <wp:docPr id="3" name="Picture 105519220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55192201"/>
                    <pic:cNvPicPr>
                      <a:picLocks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77890" cy="1440815"/>
                    </a:xfrm>
                    <a:prstGeom prst="rect">
                      <a:avLst/>
                    </a:prstGeom>
                    <a:noFill/>
                    <a:ln>
                      <a:noFill/>
                    </a:ln>
                  </pic:spPr>
                </pic:pic>
              </a:graphicData>
            </a:graphic>
          </wp:inline>
        </w:drawing>
      </w:r>
    </w:p>
    <w:p w14:paraId="62D20039" w14:textId="3A5BA8AB" w:rsidR="007B2173" w:rsidRDefault="007B2173">
      <w:pPr>
        <w:rPr>
          <w:noProof/>
        </w:rPr>
      </w:pPr>
    </w:p>
    <w:p w14:paraId="69628CBF" w14:textId="04BE796C" w:rsidR="007B2173" w:rsidRDefault="007B2173">
      <w:pPr>
        <w:rPr>
          <w:noProof/>
        </w:rPr>
      </w:pPr>
    </w:p>
    <w:p w14:paraId="1A44C548" w14:textId="5B51129A" w:rsidR="007B2173" w:rsidRDefault="007B2173">
      <w:pPr>
        <w:rPr>
          <w:noProof/>
        </w:rPr>
      </w:pPr>
    </w:p>
    <w:p w14:paraId="504387AB" w14:textId="49B89046" w:rsidR="007B2173" w:rsidRDefault="007B2173">
      <w:pPr>
        <w:rPr>
          <w:noProof/>
        </w:rPr>
      </w:pPr>
    </w:p>
    <w:p w14:paraId="4883AF83" w14:textId="4B52F75E" w:rsidR="007B2173" w:rsidRDefault="007B2173">
      <w:pPr>
        <w:rPr>
          <w:noProof/>
        </w:rPr>
      </w:pPr>
    </w:p>
    <w:p w14:paraId="48E8BE3E" w14:textId="2271BEA8" w:rsidR="00474B3E" w:rsidRDefault="00474B3E">
      <w:pPr>
        <w:rPr>
          <w:noProof/>
        </w:rPr>
      </w:pPr>
    </w:p>
    <w:p w14:paraId="00ABE816" w14:textId="77777777" w:rsidR="00474B3E" w:rsidRDefault="00474B3E">
      <w:pPr>
        <w:rPr>
          <w:noProof/>
        </w:rPr>
      </w:pPr>
    </w:p>
    <w:p w14:paraId="7F6D5305" w14:textId="77777777" w:rsidR="007B2173" w:rsidRPr="00393866" w:rsidRDefault="007B2173">
      <w:pPr>
        <w:rPr>
          <w:rFonts w:ascii="Tahoma" w:hAnsi="Tahoma" w:cs="Tahoma"/>
        </w:rPr>
      </w:pPr>
    </w:p>
    <w:p w14:paraId="556BDAEE" w14:textId="77777777" w:rsidR="006F3CA7" w:rsidRPr="00393866" w:rsidRDefault="006F3CA7">
      <w:pPr>
        <w:rPr>
          <w:rFonts w:ascii="Tahoma" w:hAnsi="Tahoma" w:cs="Tahoma"/>
        </w:rPr>
      </w:pPr>
    </w:p>
    <w:p w14:paraId="25BACC7B" w14:textId="77777777" w:rsidR="007A5451" w:rsidRPr="00393866" w:rsidRDefault="002F6266">
      <w:pPr>
        <w:rPr>
          <w:rFonts w:ascii="Tahoma" w:hAnsi="Tahoma" w:cs="Tahoma"/>
          <w:i/>
        </w:rPr>
      </w:pPr>
      <w:r w:rsidRPr="00393866">
        <w:rPr>
          <w:rFonts w:ascii="Tahoma" w:hAnsi="Tahoma" w:cs="Tahoma"/>
          <w:i/>
        </w:rPr>
        <w:lastRenderedPageBreak/>
        <w:t>3.3.11</w:t>
      </w:r>
      <w:r w:rsidRPr="00393866">
        <w:rPr>
          <w:rFonts w:ascii="Tahoma" w:hAnsi="Tahoma" w:cs="Tahoma"/>
          <w:i/>
        </w:rPr>
        <w:tab/>
      </w:r>
      <w:r w:rsidR="007A5451" w:rsidRPr="00393866">
        <w:rPr>
          <w:rFonts w:ascii="Tahoma" w:hAnsi="Tahoma" w:cs="Tahoma"/>
          <w:i/>
        </w:rPr>
        <w:t>Using SE93 (Maintain Transaction Codes)</w:t>
      </w:r>
    </w:p>
    <w:p w14:paraId="0A43535E" w14:textId="77777777" w:rsidR="005E1BE2" w:rsidRPr="00393866" w:rsidRDefault="005E1BE2">
      <w:pPr>
        <w:rPr>
          <w:rFonts w:ascii="Tahoma" w:hAnsi="Tahoma" w:cs="Tahoma"/>
          <w:sz w:val="16"/>
        </w:rPr>
      </w:pPr>
    </w:p>
    <w:p w14:paraId="53E1F7F7" w14:textId="77777777" w:rsidR="00915D96" w:rsidRPr="00393866" w:rsidRDefault="00915D96">
      <w:pPr>
        <w:rPr>
          <w:rFonts w:ascii="Tahoma" w:hAnsi="Tahoma" w:cs="Tahoma"/>
        </w:rPr>
      </w:pPr>
      <w:r w:rsidRPr="00393866">
        <w:rPr>
          <w:rFonts w:ascii="Tahoma" w:hAnsi="Tahoma" w:cs="Tahoma"/>
        </w:rPr>
        <w:t>For manually assign transaction code, use the following format.</w:t>
      </w:r>
    </w:p>
    <w:p w14:paraId="1EF2AF20" w14:textId="77777777" w:rsidR="00915D96" w:rsidRPr="00393866" w:rsidRDefault="00915D96">
      <w:pPr>
        <w:rPr>
          <w:rFonts w:ascii="Tahoma" w:hAnsi="Tahoma" w:cs="Tahom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Change w:id="622" w:author="Raphael Donor" w:date="2020-08-03T20:55:00Z">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PrChange>
      </w:tblPr>
      <w:tblGrid>
        <w:gridCol w:w="1606"/>
        <w:gridCol w:w="392"/>
        <w:gridCol w:w="699"/>
        <w:gridCol w:w="4784"/>
        <w:tblGridChange w:id="623">
          <w:tblGrid>
            <w:gridCol w:w="1606"/>
            <w:gridCol w:w="392"/>
            <w:gridCol w:w="990"/>
            <w:gridCol w:w="4334"/>
          </w:tblGrid>
        </w:tblGridChange>
      </w:tblGrid>
      <w:tr w:rsidR="00261470" w14:paraId="67809447" w14:textId="77777777" w:rsidTr="00790C70">
        <w:trPr>
          <w:trHeight w:val="350"/>
          <w:trPrChange w:id="624" w:author="Raphael Donor" w:date="2020-08-03T20:55:00Z">
            <w:trPr>
              <w:trHeight w:val="350"/>
            </w:trPr>
          </w:trPrChange>
        </w:trPr>
        <w:tc>
          <w:tcPr>
            <w:tcW w:w="1606" w:type="dxa"/>
            <w:shd w:val="clear" w:color="auto" w:fill="auto"/>
            <w:tcPrChange w:id="625" w:author="Raphael Donor" w:date="2020-08-03T20:55:00Z">
              <w:tcPr>
                <w:tcW w:w="1606" w:type="dxa"/>
                <w:shd w:val="clear" w:color="auto" w:fill="auto"/>
              </w:tcPr>
            </w:tcPrChange>
          </w:tcPr>
          <w:p w14:paraId="1AE864FE" w14:textId="77777777" w:rsidR="00261470" w:rsidRPr="00E54371" w:rsidRDefault="00261470" w:rsidP="004F3FCC">
            <w:pPr>
              <w:rPr>
                <w:rFonts w:ascii="Tahoma" w:hAnsi="Tahoma" w:cs="Tahoma"/>
                <w:b/>
                <w:bCs/>
                <w:sz w:val="24"/>
                <w:szCs w:val="24"/>
              </w:rPr>
            </w:pPr>
            <w:r w:rsidRPr="00E54371">
              <w:rPr>
                <w:rFonts w:ascii="Tahoma" w:hAnsi="Tahoma" w:cs="Tahoma"/>
                <w:b/>
                <w:bCs/>
                <w:sz w:val="24"/>
                <w:szCs w:val="24"/>
              </w:rPr>
              <w:t>Format</w:t>
            </w:r>
          </w:p>
        </w:tc>
        <w:tc>
          <w:tcPr>
            <w:tcW w:w="392" w:type="dxa"/>
            <w:shd w:val="clear" w:color="auto" w:fill="auto"/>
            <w:tcPrChange w:id="626" w:author="Raphael Donor" w:date="2020-08-03T20:55:00Z">
              <w:tcPr>
                <w:tcW w:w="392" w:type="dxa"/>
                <w:shd w:val="clear" w:color="auto" w:fill="auto"/>
              </w:tcPr>
            </w:tcPrChange>
          </w:tcPr>
          <w:p w14:paraId="607714FA" w14:textId="77777777" w:rsidR="00261470" w:rsidRPr="00E54371" w:rsidRDefault="00261470" w:rsidP="004F3FCC">
            <w:pPr>
              <w:rPr>
                <w:rFonts w:ascii="Tahoma" w:hAnsi="Tahoma" w:cs="Tahoma"/>
                <w:b/>
                <w:bCs/>
                <w:sz w:val="24"/>
                <w:szCs w:val="24"/>
              </w:rPr>
            </w:pPr>
            <w:r w:rsidRPr="00E54371">
              <w:rPr>
                <w:rFonts w:ascii="Tahoma" w:hAnsi="Tahoma" w:cs="Tahoma"/>
                <w:b/>
                <w:bCs/>
                <w:sz w:val="24"/>
                <w:szCs w:val="24"/>
              </w:rPr>
              <w:t>Z</w:t>
            </w:r>
          </w:p>
        </w:tc>
        <w:tc>
          <w:tcPr>
            <w:tcW w:w="545" w:type="dxa"/>
            <w:shd w:val="clear" w:color="auto" w:fill="auto"/>
            <w:tcPrChange w:id="627" w:author="Raphael Donor" w:date="2020-08-03T20:55:00Z">
              <w:tcPr>
                <w:tcW w:w="990" w:type="dxa"/>
                <w:shd w:val="clear" w:color="auto" w:fill="auto"/>
              </w:tcPr>
            </w:tcPrChange>
          </w:tcPr>
          <w:p w14:paraId="37522DE5" w14:textId="77777777" w:rsidR="00261470" w:rsidRPr="00E54371" w:rsidDel="00261470" w:rsidRDefault="00261470" w:rsidP="004F3FCC">
            <w:pPr>
              <w:rPr>
                <w:del w:id="628" w:author="Raphael Donor" w:date="2020-08-03T20:55:00Z"/>
                <w:rFonts w:ascii="Tahoma" w:hAnsi="Tahoma" w:cs="Tahoma"/>
                <w:b/>
                <w:bCs/>
                <w:sz w:val="24"/>
                <w:szCs w:val="24"/>
              </w:rPr>
            </w:pPr>
            <w:del w:id="629" w:author="Raphael Donor" w:date="2020-08-03T20:54:00Z">
              <w:r w:rsidRPr="00E54371" w:rsidDel="00261470">
                <w:rPr>
                  <w:rFonts w:ascii="Tahoma" w:hAnsi="Tahoma" w:cs="Tahoma"/>
                  <w:b/>
                  <w:bCs/>
                  <w:sz w:val="24"/>
                  <w:szCs w:val="24"/>
                </w:rPr>
                <w:delText>XX</w:delText>
              </w:r>
            </w:del>
          </w:p>
          <w:p w14:paraId="43CDF50C" w14:textId="206F1FCF" w:rsidR="00261470" w:rsidRPr="00E54371" w:rsidDel="00261470" w:rsidRDefault="00261470" w:rsidP="004F3FCC">
            <w:pPr>
              <w:rPr>
                <w:del w:id="630" w:author="Raphael Donor" w:date="2020-08-03T20:55:00Z"/>
                <w:rFonts w:ascii="Tahoma" w:hAnsi="Tahoma" w:cs="Tahoma"/>
                <w:b/>
                <w:bCs/>
                <w:sz w:val="24"/>
                <w:szCs w:val="24"/>
              </w:rPr>
            </w:pPr>
            <w:r w:rsidRPr="00E54371">
              <w:rPr>
                <w:rFonts w:ascii="Tahoma" w:hAnsi="Tahoma" w:cs="Tahoma"/>
                <w:b/>
                <w:bCs/>
                <w:sz w:val="24"/>
                <w:szCs w:val="24"/>
              </w:rPr>
              <w:t>YY</w:t>
            </w:r>
            <w:ins w:id="631" w:author="Raphael Donor" w:date="2020-08-03T20:56:00Z">
              <w:r w:rsidR="00790C70">
                <w:rPr>
                  <w:rFonts w:ascii="Tahoma" w:hAnsi="Tahoma" w:cs="Tahoma"/>
                  <w:b/>
                  <w:bCs/>
                  <w:sz w:val="24"/>
                  <w:szCs w:val="24"/>
                </w:rPr>
                <w:t>Y</w:t>
              </w:r>
            </w:ins>
          </w:p>
          <w:p w14:paraId="2EDDD1CC" w14:textId="5D3E8DAC" w:rsidR="00261470" w:rsidRPr="00E54371" w:rsidRDefault="00261470" w:rsidP="004F3FCC">
            <w:pPr>
              <w:rPr>
                <w:rFonts w:ascii="Tahoma" w:hAnsi="Tahoma" w:cs="Tahoma"/>
                <w:b/>
                <w:bCs/>
                <w:sz w:val="24"/>
                <w:szCs w:val="24"/>
              </w:rPr>
            </w:pPr>
            <w:del w:id="632" w:author="Raphael Donor" w:date="2020-08-03T20:55:00Z">
              <w:r w:rsidRPr="00E54371" w:rsidDel="00261470">
                <w:rPr>
                  <w:rFonts w:ascii="Tahoma" w:hAnsi="Tahoma" w:cs="Tahoma"/>
                  <w:b/>
                  <w:bCs/>
                  <w:sz w:val="24"/>
                  <w:szCs w:val="24"/>
                </w:rPr>
                <w:delText>_</w:delText>
              </w:r>
            </w:del>
          </w:p>
        </w:tc>
        <w:tc>
          <w:tcPr>
            <w:tcW w:w="4784" w:type="dxa"/>
            <w:shd w:val="clear" w:color="auto" w:fill="auto"/>
            <w:tcPrChange w:id="633" w:author="Raphael Donor" w:date="2020-08-03T20:55:00Z">
              <w:tcPr>
                <w:tcW w:w="4334" w:type="dxa"/>
                <w:shd w:val="clear" w:color="auto" w:fill="auto"/>
              </w:tcPr>
            </w:tcPrChange>
          </w:tcPr>
          <w:p w14:paraId="0EC64638" w14:textId="0D91DC6B" w:rsidR="00261470" w:rsidRPr="00E54371" w:rsidRDefault="00261470" w:rsidP="004F3FCC">
            <w:pPr>
              <w:rPr>
                <w:rFonts w:ascii="Tahoma" w:hAnsi="Tahoma" w:cs="Tahoma"/>
                <w:b/>
                <w:bCs/>
                <w:sz w:val="24"/>
                <w:szCs w:val="24"/>
              </w:rPr>
            </w:pPr>
            <w:r w:rsidRPr="00E54371">
              <w:rPr>
                <w:rFonts w:ascii="Tahoma" w:hAnsi="Tahoma" w:cs="Tahoma"/>
                <w:b/>
                <w:bCs/>
                <w:sz w:val="24"/>
                <w:szCs w:val="24"/>
              </w:rPr>
              <w:t>####</w:t>
            </w:r>
            <w:del w:id="634" w:author="Raphael Donor" w:date="2020-08-03T20:57:00Z">
              <w:r w:rsidRPr="00E54371" w:rsidDel="00FC2D87">
                <w:rPr>
                  <w:rFonts w:ascii="Tahoma" w:hAnsi="Tahoma" w:cs="Tahoma"/>
                  <w:b/>
                  <w:bCs/>
                  <w:sz w:val="24"/>
                  <w:szCs w:val="24"/>
                </w:rPr>
                <w:delText>##</w:delText>
              </w:r>
            </w:del>
          </w:p>
        </w:tc>
      </w:tr>
      <w:tr w:rsidR="002833E5" w14:paraId="64DA5FD5" w14:textId="77777777" w:rsidTr="00790C70">
        <w:trPr>
          <w:trHeight w:val="288"/>
          <w:trPrChange w:id="635" w:author="Raphael Donor" w:date="2020-08-03T20:55:00Z">
            <w:trPr>
              <w:trHeight w:val="288"/>
            </w:trPr>
          </w:trPrChange>
        </w:trPr>
        <w:tc>
          <w:tcPr>
            <w:tcW w:w="1606" w:type="dxa"/>
            <w:vMerge w:val="restart"/>
            <w:shd w:val="clear" w:color="auto" w:fill="auto"/>
            <w:tcPrChange w:id="636" w:author="Raphael Donor" w:date="2020-08-03T20:55:00Z">
              <w:tcPr>
                <w:tcW w:w="1606" w:type="dxa"/>
                <w:vMerge w:val="restart"/>
                <w:shd w:val="clear" w:color="auto" w:fill="auto"/>
              </w:tcPr>
            </w:tcPrChange>
          </w:tcPr>
          <w:p w14:paraId="4AC56200" w14:textId="0C4A84FF" w:rsidR="002833E5" w:rsidRPr="00E54371" w:rsidRDefault="002833E5" w:rsidP="004F3FCC">
            <w:pPr>
              <w:rPr>
                <w:rFonts w:ascii="Tahoma" w:hAnsi="Tahoma" w:cs="Tahoma"/>
              </w:rPr>
            </w:pPr>
          </w:p>
        </w:tc>
        <w:tc>
          <w:tcPr>
            <w:tcW w:w="5721" w:type="dxa"/>
            <w:gridSpan w:val="3"/>
            <w:shd w:val="clear" w:color="auto" w:fill="auto"/>
            <w:tcPrChange w:id="637" w:author="Raphael Donor" w:date="2020-08-03T20:55:00Z">
              <w:tcPr>
                <w:tcW w:w="5711" w:type="dxa"/>
                <w:gridSpan w:val="3"/>
                <w:shd w:val="clear" w:color="auto" w:fill="auto"/>
              </w:tcPr>
            </w:tcPrChange>
          </w:tcPr>
          <w:p w14:paraId="114D7DA8" w14:textId="77777777" w:rsidR="002833E5" w:rsidRPr="00E54371" w:rsidRDefault="002833E5" w:rsidP="004F3FCC">
            <w:pPr>
              <w:rPr>
                <w:rFonts w:ascii="Tahoma" w:hAnsi="Tahoma" w:cs="Tahoma"/>
              </w:rPr>
            </w:pPr>
            <w:r w:rsidRPr="00E54371">
              <w:rPr>
                <w:rFonts w:ascii="Tahoma" w:hAnsi="Tahoma" w:cs="Tahoma"/>
                <w:b/>
                <w:bCs/>
                <w:color w:val="FF0000"/>
              </w:rPr>
              <w:t>Z</w:t>
            </w:r>
            <w:r w:rsidRPr="00E54371">
              <w:rPr>
                <w:rFonts w:ascii="Tahoma" w:hAnsi="Tahoma" w:cs="Tahoma"/>
              </w:rPr>
              <w:t xml:space="preserve"> – Namespace (fixed)</w:t>
            </w:r>
          </w:p>
        </w:tc>
      </w:tr>
      <w:tr w:rsidR="002833E5" w14:paraId="4C1C57C0" w14:textId="77777777" w:rsidTr="00790C70">
        <w:trPr>
          <w:trHeight w:val="288"/>
          <w:trPrChange w:id="638" w:author="Raphael Donor" w:date="2020-08-03T20:55:00Z">
            <w:trPr>
              <w:trHeight w:val="288"/>
            </w:trPr>
          </w:trPrChange>
        </w:trPr>
        <w:tc>
          <w:tcPr>
            <w:tcW w:w="1606" w:type="dxa"/>
            <w:vMerge/>
            <w:shd w:val="clear" w:color="auto" w:fill="auto"/>
            <w:tcPrChange w:id="639" w:author="Raphael Donor" w:date="2020-08-03T20:55:00Z">
              <w:tcPr>
                <w:tcW w:w="1606" w:type="dxa"/>
                <w:vMerge/>
                <w:shd w:val="clear" w:color="auto" w:fill="auto"/>
              </w:tcPr>
            </w:tcPrChange>
          </w:tcPr>
          <w:p w14:paraId="229853F1" w14:textId="77777777" w:rsidR="002833E5" w:rsidRPr="00E54371" w:rsidRDefault="002833E5" w:rsidP="004F3FCC">
            <w:pPr>
              <w:rPr>
                <w:rFonts w:ascii="Tahoma" w:hAnsi="Tahoma" w:cs="Tahoma"/>
                <w:b/>
                <w:bCs/>
              </w:rPr>
            </w:pPr>
          </w:p>
        </w:tc>
        <w:tc>
          <w:tcPr>
            <w:tcW w:w="5721" w:type="dxa"/>
            <w:gridSpan w:val="3"/>
            <w:shd w:val="clear" w:color="auto" w:fill="auto"/>
            <w:tcPrChange w:id="640" w:author="Raphael Donor" w:date="2020-08-03T20:55:00Z">
              <w:tcPr>
                <w:tcW w:w="5711" w:type="dxa"/>
                <w:gridSpan w:val="3"/>
                <w:shd w:val="clear" w:color="auto" w:fill="auto"/>
              </w:tcPr>
            </w:tcPrChange>
          </w:tcPr>
          <w:p w14:paraId="48D91C37" w14:textId="77777777" w:rsidR="002833E5" w:rsidRPr="00E54371" w:rsidRDefault="002833E5" w:rsidP="004F3FCC">
            <w:pPr>
              <w:rPr>
                <w:rFonts w:ascii="Tahoma" w:hAnsi="Tahoma" w:cs="Tahoma"/>
              </w:rPr>
            </w:pPr>
            <w:r w:rsidRPr="00E54371">
              <w:rPr>
                <w:rFonts w:ascii="Tahoma" w:hAnsi="Tahoma" w:cs="Tahoma"/>
                <w:b/>
                <w:bCs/>
                <w:color w:val="FF0000"/>
              </w:rPr>
              <w:t>YY</w:t>
            </w:r>
            <w:r w:rsidRPr="00E54371">
              <w:rPr>
                <w:rFonts w:ascii="Tahoma" w:hAnsi="Tahoma" w:cs="Tahoma"/>
              </w:rPr>
              <w:t xml:space="preserve"> – Module (see table 2.2)</w:t>
            </w:r>
          </w:p>
        </w:tc>
      </w:tr>
      <w:tr w:rsidR="002833E5" w14:paraId="0CA6410C" w14:textId="77777777" w:rsidTr="00790C70">
        <w:trPr>
          <w:trHeight w:val="288"/>
          <w:trPrChange w:id="641" w:author="Raphael Donor" w:date="2020-08-03T20:55:00Z">
            <w:trPr>
              <w:trHeight w:val="288"/>
            </w:trPr>
          </w:trPrChange>
        </w:trPr>
        <w:tc>
          <w:tcPr>
            <w:tcW w:w="1606" w:type="dxa"/>
            <w:vMerge/>
            <w:shd w:val="clear" w:color="auto" w:fill="auto"/>
            <w:tcPrChange w:id="642" w:author="Raphael Donor" w:date="2020-08-03T20:55:00Z">
              <w:tcPr>
                <w:tcW w:w="1606" w:type="dxa"/>
                <w:vMerge/>
                <w:shd w:val="clear" w:color="auto" w:fill="auto"/>
              </w:tcPr>
            </w:tcPrChange>
          </w:tcPr>
          <w:p w14:paraId="1913D32B" w14:textId="77777777" w:rsidR="002833E5" w:rsidRPr="00E54371" w:rsidRDefault="002833E5" w:rsidP="004F3FCC">
            <w:pPr>
              <w:rPr>
                <w:rFonts w:ascii="Tahoma" w:hAnsi="Tahoma" w:cs="Tahoma"/>
                <w:b/>
                <w:bCs/>
              </w:rPr>
            </w:pPr>
          </w:p>
        </w:tc>
        <w:tc>
          <w:tcPr>
            <w:tcW w:w="5721" w:type="dxa"/>
            <w:gridSpan w:val="3"/>
            <w:shd w:val="clear" w:color="auto" w:fill="auto"/>
            <w:tcPrChange w:id="643" w:author="Raphael Donor" w:date="2020-08-03T20:55:00Z">
              <w:tcPr>
                <w:tcW w:w="5711" w:type="dxa"/>
                <w:gridSpan w:val="3"/>
                <w:shd w:val="clear" w:color="auto" w:fill="auto"/>
              </w:tcPr>
            </w:tcPrChange>
          </w:tcPr>
          <w:p w14:paraId="2898E56D" w14:textId="77777777" w:rsidR="002833E5" w:rsidRPr="00E54371" w:rsidRDefault="002833E5" w:rsidP="004F3FCC">
            <w:pPr>
              <w:rPr>
                <w:rFonts w:ascii="Tahoma" w:hAnsi="Tahoma" w:cs="Tahoma"/>
              </w:rPr>
            </w:pPr>
            <w:r w:rsidRPr="00E54371">
              <w:rPr>
                <w:rFonts w:ascii="Tahoma" w:hAnsi="Tahoma" w:cs="Tahoma"/>
                <w:b/>
                <w:bCs/>
                <w:color w:val="FF0000"/>
              </w:rPr>
              <w:t>_</w:t>
            </w:r>
            <w:r w:rsidRPr="00E54371">
              <w:rPr>
                <w:rFonts w:ascii="Tahoma" w:hAnsi="Tahoma" w:cs="Tahoma"/>
              </w:rPr>
              <w:t xml:space="preserve"> – Separator</w:t>
            </w:r>
          </w:p>
        </w:tc>
      </w:tr>
      <w:tr w:rsidR="002833E5" w14:paraId="672D58D4" w14:textId="77777777" w:rsidTr="00790C70">
        <w:trPr>
          <w:trHeight w:val="288"/>
          <w:trPrChange w:id="644" w:author="Raphael Donor" w:date="2020-08-03T20:55:00Z">
            <w:trPr>
              <w:trHeight w:val="288"/>
            </w:trPr>
          </w:trPrChange>
        </w:trPr>
        <w:tc>
          <w:tcPr>
            <w:tcW w:w="1606" w:type="dxa"/>
            <w:vMerge/>
            <w:shd w:val="clear" w:color="auto" w:fill="auto"/>
            <w:tcPrChange w:id="645" w:author="Raphael Donor" w:date="2020-08-03T20:55:00Z">
              <w:tcPr>
                <w:tcW w:w="1606" w:type="dxa"/>
                <w:vMerge/>
                <w:shd w:val="clear" w:color="auto" w:fill="auto"/>
              </w:tcPr>
            </w:tcPrChange>
          </w:tcPr>
          <w:p w14:paraId="611A108C" w14:textId="77777777" w:rsidR="002833E5" w:rsidRPr="00E54371" w:rsidRDefault="002833E5" w:rsidP="004F3FCC">
            <w:pPr>
              <w:rPr>
                <w:rFonts w:ascii="Tahoma" w:hAnsi="Tahoma" w:cs="Tahoma"/>
                <w:b/>
                <w:bCs/>
              </w:rPr>
            </w:pPr>
          </w:p>
        </w:tc>
        <w:tc>
          <w:tcPr>
            <w:tcW w:w="5721" w:type="dxa"/>
            <w:gridSpan w:val="3"/>
            <w:shd w:val="clear" w:color="auto" w:fill="auto"/>
            <w:tcPrChange w:id="646" w:author="Raphael Donor" w:date="2020-08-03T20:55:00Z">
              <w:tcPr>
                <w:tcW w:w="5711" w:type="dxa"/>
                <w:gridSpan w:val="3"/>
                <w:shd w:val="clear" w:color="auto" w:fill="auto"/>
              </w:tcPr>
            </w:tcPrChange>
          </w:tcPr>
          <w:p w14:paraId="3FF9A4A0" w14:textId="144FB6C7" w:rsidR="002833E5" w:rsidRPr="00E54371" w:rsidRDefault="00CF45DE" w:rsidP="004F3FCC">
            <w:pPr>
              <w:rPr>
                <w:rFonts w:ascii="Tahoma" w:hAnsi="Tahoma" w:cs="Tahoma"/>
              </w:rPr>
            </w:pPr>
            <w:commentRangeStart w:id="647"/>
            <w:commentRangeStart w:id="648"/>
            <w:r w:rsidRPr="00E54371">
              <w:rPr>
                <w:rFonts w:ascii="Tahoma" w:hAnsi="Tahoma" w:cs="Tahoma"/>
                <w:b/>
                <w:bCs/>
                <w:color w:val="FF0000"/>
              </w:rPr>
              <w:t>####</w:t>
            </w:r>
            <w:del w:id="649" w:author="Raphael Donor" w:date="2020-08-03T20:57:00Z">
              <w:r w:rsidR="00B83475" w:rsidRPr="00E54371" w:rsidDel="00FC2D87">
                <w:rPr>
                  <w:rFonts w:ascii="Tahoma" w:hAnsi="Tahoma" w:cs="Tahoma"/>
                  <w:b/>
                  <w:bCs/>
                  <w:color w:val="FF0000"/>
                </w:rPr>
                <w:delText>##</w:delText>
              </w:r>
            </w:del>
            <w:r w:rsidR="002833E5" w:rsidRPr="00E54371">
              <w:rPr>
                <w:rFonts w:ascii="Tahoma" w:hAnsi="Tahoma" w:cs="Tahoma"/>
              </w:rPr>
              <w:t xml:space="preserve"> - </w:t>
            </w:r>
            <w:del w:id="650" w:author="Raphael Donor" w:date="2020-08-03T20:55:00Z">
              <w:r w:rsidRPr="00E54371" w:rsidDel="00261470">
                <w:rPr>
                  <w:rFonts w:ascii="Tahoma" w:hAnsi="Tahoma" w:cs="Tahoma"/>
                </w:rPr>
                <w:delText>Alpha Numeric (</w:delText>
              </w:r>
              <w:r w:rsidR="00172D82" w:rsidRPr="00E54371" w:rsidDel="00261470">
                <w:rPr>
                  <w:rFonts w:ascii="Tahoma" w:hAnsi="Tahoma" w:cs="Tahoma"/>
                </w:rPr>
                <w:delText>up to 6</w:delText>
              </w:r>
              <w:r w:rsidRPr="00E54371" w:rsidDel="00261470">
                <w:rPr>
                  <w:rFonts w:ascii="Tahoma" w:hAnsi="Tahoma" w:cs="Tahoma"/>
                </w:rPr>
                <w:delText xml:space="preserve"> characters)</w:delText>
              </w:r>
            </w:del>
            <w:ins w:id="651" w:author="Raphael Donor" w:date="2020-08-03T20:55:00Z">
              <w:r w:rsidR="00261470">
                <w:rPr>
                  <w:rFonts w:ascii="Tahoma" w:hAnsi="Tahoma" w:cs="Tahoma"/>
                </w:rPr>
                <w:t>Numeric</w:t>
              </w:r>
              <w:r w:rsidR="00790C70">
                <w:rPr>
                  <w:rFonts w:ascii="Tahoma" w:hAnsi="Tahoma" w:cs="Tahoma"/>
                </w:rPr>
                <w:t xml:space="preserve"> (Follow sequence using TSTC table for number range</w:t>
              </w:r>
            </w:ins>
            <w:ins w:id="652" w:author="Raphael Donor" w:date="2020-08-03T20:57:00Z">
              <w:r w:rsidR="00036F98">
                <w:rPr>
                  <w:rFonts w:ascii="Tahoma" w:hAnsi="Tahoma" w:cs="Tahoma"/>
                </w:rPr>
                <w:t xml:space="preserve"> 0000-9999</w:t>
              </w:r>
            </w:ins>
            <w:ins w:id="653" w:author="Raphael Donor" w:date="2020-08-03T20:55:00Z">
              <w:r w:rsidR="00790C70">
                <w:rPr>
                  <w:rFonts w:ascii="Tahoma" w:hAnsi="Tahoma" w:cs="Tahoma"/>
                </w:rPr>
                <w:t>)</w:t>
              </w:r>
            </w:ins>
            <w:commentRangeEnd w:id="647"/>
            <w:r w:rsidR="00874C8F">
              <w:rPr>
                <w:rStyle w:val="CommentReference"/>
                <w:rFonts w:ascii="Grundfos TheSans V2" w:eastAsia="Grundfos TheSans V2" w:hAnsi="Grundfos TheSans V2"/>
              </w:rPr>
              <w:commentReference w:id="647"/>
            </w:r>
            <w:commentRangeEnd w:id="648"/>
            <w:r w:rsidR="007B2173">
              <w:rPr>
                <w:rStyle w:val="CommentReference"/>
                <w:rFonts w:ascii="Grundfos TheSans V2" w:eastAsia="Grundfos TheSans V2" w:hAnsi="Grundfos TheSans V2"/>
              </w:rPr>
              <w:commentReference w:id="648"/>
            </w:r>
          </w:p>
        </w:tc>
      </w:tr>
      <w:tr w:rsidR="002833E5" w14:paraId="7DA6F276" w14:textId="77777777" w:rsidTr="00790C70">
        <w:trPr>
          <w:trHeight w:val="288"/>
          <w:trPrChange w:id="654" w:author="Raphael Donor" w:date="2020-08-03T20:55:00Z">
            <w:trPr>
              <w:trHeight w:val="288"/>
            </w:trPr>
          </w:trPrChange>
        </w:trPr>
        <w:tc>
          <w:tcPr>
            <w:tcW w:w="1606" w:type="dxa"/>
            <w:vMerge/>
            <w:shd w:val="clear" w:color="auto" w:fill="auto"/>
            <w:tcPrChange w:id="655" w:author="Raphael Donor" w:date="2020-08-03T20:55:00Z">
              <w:tcPr>
                <w:tcW w:w="1606" w:type="dxa"/>
                <w:vMerge/>
                <w:shd w:val="clear" w:color="auto" w:fill="auto"/>
              </w:tcPr>
            </w:tcPrChange>
          </w:tcPr>
          <w:p w14:paraId="51B59A86" w14:textId="77777777" w:rsidR="002833E5" w:rsidRPr="00E54371" w:rsidRDefault="002833E5" w:rsidP="004F3FCC">
            <w:pPr>
              <w:rPr>
                <w:rFonts w:ascii="Tahoma" w:hAnsi="Tahoma" w:cs="Tahoma"/>
                <w:b/>
                <w:bCs/>
              </w:rPr>
            </w:pPr>
          </w:p>
        </w:tc>
        <w:tc>
          <w:tcPr>
            <w:tcW w:w="5721" w:type="dxa"/>
            <w:gridSpan w:val="3"/>
            <w:shd w:val="clear" w:color="auto" w:fill="auto"/>
            <w:tcPrChange w:id="656" w:author="Raphael Donor" w:date="2020-08-03T20:55:00Z">
              <w:tcPr>
                <w:tcW w:w="5711" w:type="dxa"/>
                <w:gridSpan w:val="3"/>
                <w:shd w:val="clear" w:color="auto" w:fill="auto"/>
              </w:tcPr>
            </w:tcPrChange>
          </w:tcPr>
          <w:p w14:paraId="3EF5FAE5" w14:textId="1FB001F9" w:rsidR="002833E5" w:rsidRPr="00E54371" w:rsidRDefault="002833E5" w:rsidP="004F3FCC">
            <w:pPr>
              <w:rPr>
                <w:rFonts w:ascii="Tahoma" w:hAnsi="Tahoma" w:cs="Tahoma"/>
                <w:b/>
                <w:bCs/>
                <w:color w:val="FF0000"/>
              </w:rPr>
            </w:pPr>
            <w:r w:rsidRPr="00E54371">
              <w:rPr>
                <w:rFonts w:ascii="Tahoma" w:hAnsi="Tahoma" w:cs="Tahoma"/>
                <w:b/>
                <w:bCs/>
                <w:color w:val="FF0000"/>
              </w:rPr>
              <w:t xml:space="preserve">Ex. </w:t>
            </w:r>
            <w:r w:rsidR="008644D8" w:rsidRPr="00E54371">
              <w:rPr>
                <w:rFonts w:ascii="Tahoma" w:hAnsi="Tahoma" w:cs="Tahoma"/>
                <w:b/>
                <w:bCs/>
                <w:color w:val="FF0000"/>
              </w:rPr>
              <w:t>Z</w:t>
            </w:r>
            <w:del w:id="657" w:author="Raphael Donor" w:date="2020-08-03T20:56:00Z">
              <w:r w:rsidR="008644D8" w:rsidRPr="00E54371" w:rsidDel="00790C70">
                <w:rPr>
                  <w:rFonts w:ascii="Tahoma" w:hAnsi="Tahoma" w:cs="Tahoma"/>
                  <w:b/>
                  <w:bCs/>
                  <w:color w:val="FF0000"/>
                </w:rPr>
                <w:delText>EU</w:delText>
              </w:r>
            </w:del>
            <w:r w:rsidR="00B217D2" w:rsidRPr="00E54371">
              <w:rPr>
                <w:rFonts w:ascii="Tahoma" w:hAnsi="Tahoma" w:cs="Tahoma"/>
                <w:b/>
                <w:bCs/>
                <w:color w:val="FF0000"/>
              </w:rPr>
              <w:t>SD</w:t>
            </w:r>
            <w:del w:id="658" w:author="Raphael Donor" w:date="2020-08-03T20:56:00Z">
              <w:r w:rsidR="00B217D2" w:rsidRPr="00E54371" w:rsidDel="00790C70">
                <w:rPr>
                  <w:rFonts w:ascii="Tahoma" w:hAnsi="Tahoma" w:cs="Tahoma"/>
                  <w:b/>
                  <w:bCs/>
                  <w:color w:val="FF0000"/>
                </w:rPr>
                <w:delText>_</w:delText>
              </w:r>
              <w:r w:rsidR="00294967" w:rsidRPr="00E54371" w:rsidDel="00790C70">
                <w:rPr>
                  <w:rFonts w:ascii="Tahoma" w:hAnsi="Tahoma" w:cs="Tahoma"/>
                  <w:b/>
                  <w:bCs/>
                  <w:color w:val="FF0000"/>
                </w:rPr>
                <w:delText>SHIP</w:delText>
              </w:r>
              <w:r w:rsidR="00172D82" w:rsidRPr="00E54371" w:rsidDel="00790C70">
                <w:rPr>
                  <w:rFonts w:ascii="Tahoma" w:hAnsi="Tahoma" w:cs="Tahoma"/>
                  <w:b/>
                  <w:bCs/>
                  <w:color w:val="FF0000"/>
                </w:rPr>
                <w:delText>02</w:delText>
              </w:r>
            </w:del>
            <w:ins w:id="659" w:author="Raphael Donor" w:date="2020-08-03T20:56:00Z">
              <w:r w:rsidR="00790C70">
                <w:rPr>
                  <w:rFonts w:ascii="Tahoma" w:hAnsi="Tahoma" w:cs="Tahoma"/>
                  <w:b/>
                  <w:bCs/>
                  <w:color w:val="FF0000"/>
                </w:rPr>
                <w:t>0001</w:t>
              </w:r>
            </w:ins>
            <w:ins w:id="660" w:author="Raphael Donor" w:date="2020-08-03T20:57:00Z">
              <w:r w:rsidR="00FC2D87">
                <w:rPr>
                  <w:rFonts w:ascii="Tahoma" w:hAnsi="Tahoma" w:cs="Tahoma"/>
                  <w:b/>
                  <w:bCs/>
                  <w:color w:val="FF0000"/>
                </w:rPr>
                <w:t>, ZMDG0001</w:t>
              </w:r>
            </w:ins>
          </w:p>
        </w:tc>
      </w:tr>
    </w:tbl>
    <w:p w14:paraId="5E4D3671" w14:textId="77777777" w:rsidR="00681CFA" w:rsidRDefault="00681CFA">
      <w:pPr>
        <w:rPr>
          <w:rFonts w:ascii="Tahoma" w:hAnsi="Tahoma" w:cs="Tahoma"/>
        </w:rPr>
      </w:pPr>
    </w:p>
    <w:p w14:paraId="532E73A0" w14:textId="77777777" w:rsidR="00681CFA" w:rsidRPr="00393866" w:rsidRDefault="00681CFA">
      <w:pPr>
        <w:rPr>
          <w:rFonts w:ascii="Tahoma" w:hAnsi="Tahoma" w:cs="Tahoma"/>
        </w:rPr>
      </w:pPr>
    </w:p>
    <w:p w14:paraId="3816B484" w14:textId="77777777" w:rsidR="005E1BE2" w:rsidRPr="00393866" w:rsidRDefault="005E1BE2" w:rsidP="006672A8">
      <w:pPr>
        <w:pStyle w:val="Heading2"/>
        <w:numPr>
          <w:ilvl w:val="1"/>
          <w:numId w:val="17"/>
        </w:numPr>
        <w:rPr>
          <w:rFonts w:ascii="Tahoma" w:hAnsi="Tahoma" w:cs="Tahoma"/>
          <w:i/>
        </w:rPr>
      </w:pPr>
      <w:bookmarkStart w:id="661" w:name="_Toc453572748"/>
      <w:bookmarkStart w:id="662" w:name="_Toc286674793"/>
      <w:bookmarkStart w:id="663" w:name="_Toc62037301"/>
      <w:r w:rsidRPr="00393866">
        <w:rPr>
          <w:rFonts w:ascii="Tahoma" w:hAnsi="Tahoma" w:cs="Tahoma"/>
          <w:i/>
        </w:rPr>
        <w:t>DICTIONARY OBJECTS</w:t>
      </w:r>
      <w:bookmarkEnd w:id="661"/>
      <w:bookmarkEnd w:id="662"/>
      <w:bookmarkEnd w:id="663"/>
    </w:p>
    <w:p w14:paraId="5A17FB4D" w14:textId="77777777" w:rsidR="005E1BE2" w:rsidRPr="00393866" w:rsidRDefault="005E1BE2" w:rsidP="006672A8">
      <w:pPr>
        <w:pStyle w:val="Heading3"/>
        <w:numPr>
          <w:ilvl w:val="2"/>
          <w:numId w:val="24"/>
        </w:numPr>
        <w:rPr>
          <w:rFonts w:ascii="Tahoma" w:hAnsi="Tahoma" w:cs="Tahoma"/>
        </w:rPr>
      </w:pPr>
      <w:bookmarkStart w:id="664" w:name="_Toc453572749"/>
      <w:bookmarkStart w:id="665" w:name="_Toc286674794"/>
      <w:bookmarkStart w:id="666" w:name="_Toc62037302"/>
      <w:r w:rsidRPr="00393866">
        <w:rPr>
          <w:rFonts w:ascii="Tahoma" w:hAnsi="Tahoma" w:cs="Tahoma"/>
        </w:rPr>
        <w:t>Tables</w:t>
      </w:r>
      <w:bookmarkEnd w:id="664"/>
      <w:bookmarkEnd w:id="665"/>
      <w:bookmarkEnd w:id="666"/>
    </w:p>
    <w:p w14:paraId="6510A086" w14:textId="77777777" w:rsidR="005E1BE2" w:rsidRPr="00393866" w:rsidRDefault="005E1BE2">
      <w:pPr>
        <w:rPr>
          <w:rFonts w:ascii="Tahoma" w:hAnsi="Tahoma" w:cs="Tahoma"/>
        </w:rPr>
      </w:pPr>
    </w:p>
    <w:p w14:paraId="49EB0F91" w14:textId="3BE79E7B" w:rsidR="005E1BE2" w:rsidRPr="00393866" w:rsidRDefault="005E1BE2">
      <w:pPr>
        <w:rPr>
          <w:rFonts w:ascii="Tahoma" w:hAnsi="Tahoma" w:cs="Tahoma"/>
        </w:rPr>
      </w:pPr>
      <w:r w:rsidRPr="00393866">
        <w:rPr>
          <w:rFonts w:ascii="Tahoma" w:hAnsi="Tahoma" w:cs="Tahoma"/>
        </w:rPr>
        <w:t xml:space="preserve">A table is a two-dimensional matrix that describes a relationship in the database system. A table is identified uniquely by one or several fields. It is recommended that all tables be defined as transparent tables. </w:t>
      </w:r>
      <w:del w:id="667" w:author="Raphael Donor" w:date="2020-09-11T14:06:00Z">
        <w:r w:rsidRPr="00393866" w:rsidDel="00EF7774">
          <w:rPr>
            <w:rFonts w:ascii="Tahoma" w:hAnsi="Tahoma" w:cs="Tahoma"/>
          </w:rPr>
          <w:delText xml:space="preserve">Small static tables may be defined as static tables. </w:delText>
        </w:r>
      </w:del>
      <w:r w:rsidRPr="00393866">
        <w:rPr>
          <w:rFonts w:ascii="Tahoma" w:hAnsi="Tahoma" w:cs="Tahoma"/>
        </w:rPr>
        <w:t>Tables are maintained via transaction SM31.</w:t>
      </w:r>
    </w:p>
    <w:p w14:paraId="59C1142D" w14:textId="77777777" w:rsidR="005E1BE2" w:rsidRPr="00393866" w:rsidRDefault="005E1BE2">
      <w:pPr>
        <w:rPr>
          <w:rFonts w:ascii="Tahoma" w:hAnsi="Tahoma" w:cs="Tahoma"/>
          <w:sz w:val="16"/>
        </w:rPr>
      </w:pPr>
    </w:p>
    <w:tbl>
      <w:tblPr>
        <w:tblW w:w="88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Change w:id="668" w:author="Raphael Donor" w:date="2020-08-03T20:58:00Z">
          <w:tblPr>
            <w:tblW w:w="88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PrChange>
      </w:tblPr>
      <w:tblGrid>
        <w:gridCol w:w="1605"/>
        <w:gridCol w:w="392"/>
        <w:gridCol w:w="545"/>
        <w:gridCol w:w="445"/>
        <w:gridCol w:w="369"/>
        <w:gridCol w:w="5521"/>
        <w:tblGridChange w:id="669">
          <w:tblGrid>
            <w:gridCol w:w="1605"/>
            <w:gridCol w:w="1"/>
            <w:gridCol w:w="392"/>
            <w:gridCol w:w="1085"/>
            <w:gridCol w:w="520"/>
            <w:gridCol w:w="369"/>
            <w:gridCol w:w="4905"/>
          </w:tblGrid>
        </w:tblGridChange>
      </w:tblGrid>
      <w:tr w:rsidR="00036F98" w14:paraId="1C84CB59" w14:textId="77777777" w:rsidTr="00036F98">
        <w:trPr>
          <w:trHeight w:val="350"/>
          <w:trPrChange w:id="670" w:author="Raphael Donor" w:date="2020-08-03T20:58:00Z">
            <w:trPr>
              <w:trHeight w:val="350"/>
            </w:trPr>
          </w:trPrChange>
        </w:trPr>
        <w:tc>
          <w:tcPr>
            <w:tcW w:w="1605" w:type="dxa"/>
            <w:shd w:val="clear" w:color="auto" w:fill="auto"/>
            <w:tcPrChange w:id="671" w:author="Raphael Donor" w:date="2020-08-03T20:58:00Z">
              <w:tcPr>
                <w:tcW w:w="1606" w:type="dxa"/>
                <w:gridSpan w:val="2"/>
                <w:shd w:val="clear" w:color="auto" w:fill="auto"/>
              </w:tcPr>
            </w:tcPrChange>
          </w:tcPr>
          <w:p w14:paraId="6EB54450" w14:textId="77777777" w:rsidR="00036F98" w:rsidRPr="00E54371" w:rsidRDefault="00036F98" w:rsidP="004F3FCC">
            <w:pPr>
              <w:rPr>
                <w:rFonts w:ascii="Tahoma" w:hAnsi="Tahoma" w:cs="Tahoma"/>
                <w:b/>
                <w:bCs/>
                <w:sz w:val="24"/>
                <w:szCs w:val="24"/>
              </w:rPr>
            </w:pPr>
            <w:r w:rsidRPr="00E54371">
              <w:rPr>
                <w:rFonts w:ascii="Tahoma" w:hAnsi="Tahoma" w:cs="Tahoma"/>
                <w:b/>
                <w:bCs/>
                <w:sz w:val="24"/>
                <w:szCs w:val="24"/>
              </w:rPr>
              <w:t>Format</w:t>
            </w:r>
          </w:p>
        </w:tc>
        <w:tc>
          <w:tcPr>
            <w:tcW w:w="392" w:type="dxa"/>
            <w:shd w:val="clear" w:color="auto" w:fill="auto"/>
            <w:tcPrChange w:id="672" w:author="Raphael Donor" w:date="2020-08-03T20:58:00Z">
              <w:tcPr>
                <w:tcW w:w="392" w:type="dxa"/>
                <w:shd w:val="clear" w:color="auto" w:fill="auto"/>
              </w:tcPr>
            </w:tcPrChange>
          </w:tcPr>
          <w:p w14:paraId="3B0AA9C6" w14:textId="77777777" w:rsidR="00036F98" w:rsidRPr="00E54371" w:rsidRDefault="00036F98" w:rsidP="004F3FCC">
            <w:pPr>
              <w:rPr>
                <w:rFonts w:ascii="Tahoma" w:hAnsi="Tahoma" w:cs="Tahoma"/>
                <w:b/>
                <w:bCs/>
                <w:sz w:val="24"/>
                <w:szCs w:val="24"/>
              </w:rPr>
            </w:pPr>
            <w:r w:rsidRPr="00E54371">
              <w:rPr>
                <w:rFonts w:ascii="Tahoma" w:hAnsi="Tahoma" w:cs="Tahoma"/>
                <w:b/>
                <w:bCs/>
                <w:sz w:val="24"/>
                <w:szCs w:val="24"/>
              </w:rPr>
              <w:t>Z</w:t>
            </w:r>
          </w:p>
        </w:tc>
        <w:tc>
          <w:tcPr>
            <w:tcW w:w="545" w:type="dxa"/>
            <w:shd w:val="clear" w:color="auto" w:fill="auto"/>
            <w:tcPrChange w:id="673" w:author="Raphael Donor" w:date="2020-08-03T20:58:00Z">
              <w:tcPr>
                <w:tcW w:w="1085" w:type="dxa"/>
                <w:shd w:val="clear" w:color="auto" w:fill="auto"/>
              </w:tcPr>
            </w:tcPrChange>
          </w:tcPr>
          <w:p w14:paraId="1D1088E1" w14:textId="77777777" w:rsidR="00036F98" w:rsidRPr="00E54371" w:rsidDel="00036F98" w:rsidRDefault="00036F98" w:rsidP="004F3FCC">
            <w:pPr>
              <w:rPr>
                <w:del w:id="674" w:author="Raphael Donor" w:date="2020-08-03T20:58:00Z"/>
                <w:rFonts w:ascii="Tahoma" w:hAnsi="Tahoma" w:cs="Tahoma"/>
                <w:b/>
                <w:bCs/>
                <w:sz w:val="24"/>
                <w:szCs w:val="24"/>
              </w:rPr>
            </w:pPr>
            <w:del w:id="675" w:author="Raphael Donor" w:date="2020-08-03T20:57:00Z">
              <w:r w:rsidRPr="00E54371" w:rsidDel="00036F98">
                <w:rPr>
                  <w:rFonts w:ascii="Tahoma" w:hAnsi="Tahoma" w:cs="Tahoma"/>
                  <w:b/>
                  <w:bCs/>
                  <w:sz w:val="24"/>
                  <w:szCs w:val="24"/>
                </w:rPr>
                <w:delText>XX</w:delText>
              </w:r>
            </w:del>
          </w:p>
          <w:p w14:paraId="18567212" w14:textId="6E2BB01F" w:rsidR="00036F98" w:rsidRPr="00E54371" w:rsidRDefault="00036F98" w:rsidP="004F3FCC">
            <w:pPr>
              <w:rPr>
                <w:rFonts w:ascii="Tahoma" w:hAnsi="Tahoma" w:cs="Tahoma"/>
                <w:b/>
                <w:bCs/>
                <w:sz w:val="24"/>
                <w:szCs w:val="24"/>
              </w:rPr>
            </w:pPr>
            <w:r w:rsidRPr="00E54371">
              <w:rPr>
                <w:rFonts w:ascii="Tahoma" w:hAnsi="Tahoma" w:cs="Tahoma"/>
                <w:b/>
                <w:bCs/>
                <w:sz w:val="24"/>
                <w:szCs w:val="24"/>
              </w:rPr>
              <w:t>YY</w:t>
            </w:r>
          </w:p>
        </w:tc>
        <w:tc>
          <w:tcPr>
            <w:tcW w:w="445" w:type="dxa"/>
            <w:shd w:val="clear" w:color="auto" w:fill="auto"/>
            <w:tcPrChange w:id="676" w:author="Raphael Donor" w:date="2020-08-03T20:58:00Z">
              <w:tcPr>
                <w:tcW w:w="520" w:type="dxa"/>
                <w:shd w:val="clear" w:color="auto" w:fill="auto"/>
              </w:tcPr>
            </w:tcPrChange>
          </w:tcPr>
          <w:p w14:paraId="4762E78B" w14:textId="4DDEB88B" w:rsidR="00036F98" w:rsidRPr="00E54371" w:rsidRDefault="00036F98" w:rsidP="004F3FCC">
            <w:pPr>
              <w:rPr>
                <w:rFonts w:ascii="Tahoma" w:hAnsi="Tahoma" w:cs="Tahoma"/>
                <w:b/>
                <w:bCs/>
                <w:sz w:val="24"/>
                <w:szCs w:val="24"/>
              </w:rPr>
            </w:pPr>
            <w:r w:rsidRPr="00E54371">
              <w:rPr>
                <w:rFonts w:ascii="Tahoma" w:hAnsi="Tahoma" w:cs="Tahoma"/>
                <w:b/>
                <w:bCs/>
                <w:sz w:val="24"/>
                <w:szCs w:val="24"/>
              </w:rPr>
              <w:t>T</w:t>
            </w:r>
          </w:p>
        </w:tc>
        <w:tc>
          <w:tcPr>
            <w:tcW w:w="369" w:type="dxa"/>
            <w:shd w:val="clear" w:color="auto" w:fill="auto"/>
            <w:tcPrChange w:id="677" w:author="Raphael Donor" w:date="2020-08-03T20:58:00Z">
              <w:tcPr>
                <w:tcW w:w="369" w:type="dxa"/>
                <w:shd w:val="clear" w:color="auto" w:fill="auto"/>
              </w:tcPr>
            </w:tcPrChange>
          </w:tcPr>
          <w:p w14:paraId="38599284" w14:textId="77777777" w:rsidR="00036F98" w:rsidRPr="00E54371" w:rsidRDefault="00036F98" w:rsidP="004F3FCC">
            <w:pPr>
              <w:rPr>
                <w:rFonts w:ascii="Tahoma" w:hAnsi="Tahoma" w:cs="Tahoma"/>
                <w:b/>
                <w:bCs/>
                <w:sz w:val="24"/>
                <w:szCs w:val="24"/>
              </w:rPr>
            </w:pPr>
            <w:r w:rsidRPr="00E54371">
              <w:rPr>
                <w:rFonts w:ascii="Tahoma" w:hAnsi="Tahoma" w:cs="Tahoma"/>
                <w:b/>
                <w:bCs/>
                <w:sz w:val="24"/>
                <w:szCs w:val="24"/>
              </w:rPr>
              <w:t>_</w:t>
            </w:r>
          </w:p>
        </w:tc>
        <w:tc>
          <w:tcPr>
            <w:tcW w:w="5521" w:type="dxa"/>
            <w:shd w:val="clear" w:color="auto" w:fill="auto"/>
            <w:tcPrChange w:id="678" w:author="Raphael Donor" w:date="2020-08-03T20:58:00Z">
              <w:tcPr>
                <w:tcW w:w="4905" w:type="dxa"/>
                <w:shd w:val="clear" w:color="auto" w:fill="auto"/>
              </w:tcPr>
            </w:tcPrChange>
          </w:tcPr>
          <w:p w14:paraId="5F56B5AE" w14:textId="095CE507" w:rsidR="00036F98" w:rsidRPr="00E54371" w:rsidRDefault="00036F98" w:rsidP="004F3FCC">
            <w:pPr>
              <w:rPr>
                <w:rFonts w:ascii="Tahoma" w:hAnsi="Tahoma" w:cs="Tahoma"/>
                <w:b/>
                <w:bCs/>
                <w:sz w:val="24"/>
                <w:szCs w:val="24"/>
              </w:rPr>
            </w:pPr>
            <w:r w:rsidRPr="00E54371">
              <w:rPr>
                <w:rFonts w:ascii="Tahoma" w:hAnsi="Tahoma" w:cs="Tahoma"/>
                <w:b/>
                <w:bCs/>
                <w:sz w:val="24"/>
                <w:szCs w:val="24"/>
              </w:rPr>
              <w:t>&lt;desc&gt;</w:t>
            </w:r>
          </w:p>
        </w:tc>
      </w:tr>
      <w:tr w:rsidR="00AC673A" w14:paraId="27044923" w14:textId="77777777" w:rsidTr="00036F98">
        <w:trPr>
          <w:trHeight w:val="288"/>
        </w:trPr>
        <w:tc>
          <w:tcPr>
            <w:tcW w:w="1605" w:type="dxa"/>
            <w:vMerge w:val="restart"/>
            <w:shd w:val="clear" w:color="auto" w:fill="auto"/>
          </w:tcPr>
          <w:p w14:paraId="2D79E7D4" w14:textId="21DCD6D9" w:rsidR="00AC673A" w:rsidRPr="00E54371" w:rsidRDefault="00AC673A" w:rsidP="004F3FCC">
            <w:pPr>
              <w:rPr>
                <w:rFonts w:ascii="Tahoma" w:hAnsi="Tahoma" w:cs="Tahoma"/>
              </w:rPr>
            </w:pPr>
          </w:p>
        </w:tc>
        <w:tc>
          <w:tcPr>
            <w:tcW w:w="7272" w:type="dxa"/>
            <w:gridSpan w:val="5"/>
            <w:shd w:val="clear" w:color="auto" w:fill="auto"/>
          </w:tcPr>
          <w:p w14:paraId="38BF8955" w14:textId="77777777" w:rsidR="00AC673A" w:rsidRPr="00E54371" w:rsidRDefault="00AC673A" w:rsidP="004F3FCC">
            <w:pPr>
              <w:rPr>
                <w:rFonts w:ascii="Tahoma" w:hAnsi="Tahoma" w:cs="Tahoma"/>
              </w:rPr>
            </w:pPr>
            <w:r w:rsidRPr="00E54371">
              <w:rPr>
                <w:rFonts w:ascii="Tahoma" w:hAnsi="Tahoma" w:cs="Tahoma"/>
                <w:b/>
                <w:bCs/>
                <w:color w:val="FF0000"/>
              </w:rPr>
              <w:t>Z</w:t>
            </w:r>
            <w:r w:rsidRPr="00E54371">
              <w:rPr>
                <w:rFonts w:ascii="Tahoma" w:hAnsi="Tahoma" w:cs="Tahoma"/>
              </w:rPr>
              <w:t xml:space="preserve"> – Namespace (fixed)</w:t>
            </w:r>
          </w:p>
        </w:tc>
      </w:tr>
      <w:tr w:rsidR="00AC673A" w14:paraId="104356EA" w14:textId="77777777" w:rsidTr="00036F98">
        <w:trPr>
          <w:trHeight w:val="288"/>
        </w:trPr>
        <w:tc>
          <w:tcPr>
            <w:tcW w:w="1605" w:type="dxa"/>
            <w:vMerge/>
          </w:tcPr>
          <w:p w14:paraId="62F99467" w14:textId="77777777" w:rsidR="00AC673A" w:rsidRPr="00E54371" w:rsidRDefault="00AC673A" w:rsidP="004F3FCC">
            <w:pPr>
              <w:rPr>
                <w:rFonts w:ascii="Tahoma" w:hAnsi="Tahoma" w:cs="Tahoma"/>
                <w:b/>
                <w:bCs/>
              </w:rPr>
            </w:pPr>
          </w:p>
        </w:tc>
        <w:tc>
          <w:tcPr>
            <w:tcW w:w="7272" w:type="dxa"/>
            <w:gridSpan w:val="5"/>
            <w:shd w:val="clear" w:color="auto" w:fill="auto"/>
          </w:tcPr>
          <w:p w14:paraId="1BBF2D8E" w14:textId="77777777" w:rsidR="00AC673A" w:rsidRPr="00E54371" w:rsidRDefault="00AC673A" w:rsidP="004F3FCC">
            <w:pPr>
              <w:rPr>
                <w:rFonts w:ascii="Tahoma" w:hAnsi="Tahoma" w:cs="Tahoma"/>
              </w:rPr>
            </w:pPr>
            <w:r w:rsidRPr="00E54371">
              <w:rPr>
                <w:rFonts w:ascii="Tahoma" w:hAnsi="Tahoma" w:cs="Tahoma"/>
                <w:b/>
                <w:bCs/>
                <w:color w:val="FF0000"/>
              </w:rPr>
              <w:t>YY</w:t>
            </w:r>
            <w:r w:rsidRPr="00E54371">
              <w:rPr>
                <w:rFonts w:ascii="Tahoma" w:hAnsi="Tahoma" w:cs="Tahoma"/>
              </w:rPr>
              <w:t xml:space="preserve"> – Module (see table 2.2)</w:t>
            </w:r>
          </w:p>
        </w:tc>
      </w:tr>
      <w:tr w:rsidR="00AC673A" w14:paraId="47AE479F" w14:textId="77777777" w:rsidTr="00036F98">
        <w:trPr>
          <w:trHeight w:val="288"/>
        </w:trPr>
        <w:tc>
          <w:tcPr>
            <w:tcW w:w="1605" w:type="dxa"/>
            <w:vMerge/>
          </w:tcPr>
          <w:p w14:paraId="0269F693" w14:textId="77777777" w:rsidR="00AC673A" w:rsidRPr="00E54371" w:rsidRDefault="00AC673A" w:rsidP="004F3FCC">
            <w:pPr>
              <w:rPr>
                <w:rFonts w:ascii="Tahoma" w:hAnsi="Tahoma" w:cs="Tahoma"/>
                <w:b/>
                <w:bCs/>
              </w:rPr>
            </w:pPr>
          </w:p>
        </w:tc>
        <w:tc>
          <w:tcPr>
            <w:tcW w:w="7272" w:type="dxa"/>
            <w:gridSpan w:val="5"/>
            <w:shd w:val="clear" w:color="auto" w:fill="auto"/>
          </w:tcPr>
          <w:p w14:paraId="36251548" w14:textId="6DF003CD" w:rsidR="00AC673A" w:rsidRPr="00E54371" w:rsidRDefault="00097709" w:rsidP="004F3FCC">
            <w:pPr>
              <w:rPr>
                <w:rFonts w:ascii="Tahoma" w:hAnsi="Tahoma" w:cs="Tahoma"/>
              </w:rPr>
            </w:pPr>
            <w:r w:rsidRPr="00E54371">
              <w:rPr>
                <w:rFonts w:ascii="Tahoma" w:hAnsi="Tahoma" w:cs="Tahoma"/>
                <w:b/>
                <w:bCs/>
                <w:color w:val="FF0000"/>
              </w:rPr>
              <w:t>T</w:t>
            </w:r>
            <w:r w:rsidR="00AC673A" w:rsidRPr="00E54371">
              <w:rPr>
                <w:rFonts w:ascii="Tahoma" w:hAnsi="Tahoma" w:cs="Tahoma"/>
              </w:rPr>
              <w:t xml:space="preserve"> – </w:t>
            </w:r>
            <w:r w:rsidRPr="00E54371">
              <w:rPr>
                <w:rFonts w:ascii="Tahoma" w:hAnsi="Tahoma" w:cs="Tahoma"/>
              </w:rPr>
              <w:t>Object</w:t>
            </w:r>
            <w:r w:rsidR="00AC673A" w:rsidRPr="00E54371">
              <w:rPr>
                <w:rFonts w:ascii="Tahoma" w:hAnsi="Tahoma" w:cs="Tahoma"/>
              </w:rPr>
              <w:t xml:space="preserve"> type – </w:t>
            </w:r>
            <w:r w:rsidRPr="00E54371">
              <w:rPr>
                <w:rFonts w:ascii="Tahoma" w:hAnsi="Tahoma" w:cs="Tahoma"/>
              </w:rPr>
              <w:t xml:space="preserve">T </w:t>
            </w:r>
            <w:r w:rsidR="00CD0BA1" w:rsidRPr="00E54371">
              <w:rPr>
                <w:rFonts w:ascii="Tahoma" w:hAnsi="Tahoma" w:cs="Tahoma"/>
              </w:rPr>
              <w:t>(fixed, see table 2.1)</w:t>
            </w:r>
          </w:p>
        </w:tc>
      </w:tr>
      <w:tr w:rsidR="00AC673A" w14:paraId="6688C01C" w14:textId="77777777" w:rsidTr="00036F98">
        <w:trPr>
          <w:trHeight w:val="288"/>
        </w:trPr>
        <w:tc>
          <w:tcPr>
            <w:tcW w:w="1605" w:type="dxa"/>
            <w:vMerge/>
          </w:tcPr>
          <w:p w14:paraId="03FE6ECA" w14:textId="77777777" w:rsidR="00AC673A" w:rsidRPr="00E54371" w:rsidRDefault="00AC673A" w:rsidP="004F3FCC">
            <w:pPr>
              <w:rPr>
                <w:rFonts w:ascii="Tahoma" w:hAnsi="Tahoma" w:cs="Tahoma"/>
                <w:b/>
                <w:bCs/>
              </w:rPr>
            </w:pPr>
          </w:p>
        </w:tc>
        <w:tc>
          <w:tcPr>
            <w:tcW w:w="7272" w:type="dxa"/>
            <w:gridSpan w:val="5"/>
            <w:shd w:val="clear" w:color="auto" w:fill="auto"/>
          </w:tcPr>
          <w:p w14:paraId="52ECEE8F" w14:textId="77777777" w:rsidR="00AC673A" w:rsidRPr="00E54371" w:rsidRDefault="00AC673A" w:rsidP="004F3FCC">
            <w:pPr>
              <w:rPr>
                <w:rFonts w:ascii="Tahoma" w:hAnsi="Tahoma" w:cs="Tahoma"/>
              </w:rPr>
            </w:pPr>
            <w:r w:rsidRPr="00E54371">
              <w:rPr>
                <w:rFonts w:ascii="Tahoma" w:hAnsi="Tahoma" w:cs="Tahoma"/>
                <w:b/>
                <w:bCs/>
                <w:color w:val="FF0000"/>
              </w:rPr>
              <w:t>_</w:t>
            </w:r>
            <w:r w:rsidRPr="00E54371">
              <w:rPr>
                <w:rFonts w:ascii="Tahoma" w:hAnsi="Tahoma" w:cs="Tahoma"/>
              </w:rPr>
              <w:t xml:space="preserve"> – Separator</w:t>
            </w:r>
          </w:p>
        </w:tc>
      </w:tr>
      <w:tr w:rsidR="00AC673A" w14:paraId="76DA76D4" w14:textId="77777777" w:rsidTr="00036F98">
        <w:trPr>
          <w:trHeight w:val="288"/>
        </w:trPr>
        <w:tc>
          <w:tcPr>
            <w:tcW w:w="1605" w:type="dxa"/>
            <w:vMerge/>
          </w:tcPr>
          <w:p w14:paraId="273EDC0C" w14:textId="77777777" w:rsidR="00AC673A" w:rsidRPr="00E54371" w:rsidRDefault="00AC673A" w:rsidP="004F3FCC">
            <w:pPr>
              <w:rPr>
                <w:rFonts w:ascii="Tahoma" w:hAnsi="Tahoma" w:cs="Tahoma"/>
                <w:b/>
                <w:bCs/>
              </w:rPr>
            </w:pPr>
          </w:p>
        </w:tc>
        <w:tc>
          <w:tcPr>
            <w:tcW w:w="7272" w:type="dxa"/>
            <w:gridSpan w:val="5"/>
            <w:shd w:val="clear" w:color="auto" w:fill="auto"/>
          </w:tcPr>
          <w:p w14:paraId="318C8516" w14:textId="28AE3BF5" w:rsidR="00AC673A" w:rsidRPr="00E54371" w:rsidRDefault="00535E4E" w:rsidP="004F3FCC">
            <w:pPr>
              <w:rPr>
                <w:rFonts w:ascii="Tahoma" w:hAnsi="Tahoma" w:cs="Tahoma"/>
              </w:rPr>
            </w:pPr>
            <w:r w:rsidRPr="00E54371">
              <w:rPr>
                <w:rFonts w:ascii="Tahoma" w:hAnsi="Tahoma" w:cs="Tahoma"/>
                <w:b/>
                <w:bCs/>
                <w:color w:val="FF0000"/>
              </w:rPr>
              <w:t>&lt;desc&gt;</w:t>
            </w:r>
            <w:r w:rsidRPr="00E54371">
              <w:rPr>
                <w:rFonts w:ascii="Tahoma" w:hAnsi="Tahoma" w:cs="Tahoma"/>
              </w:rPr>
              <w:t xml:space="preserve"> - Free text (description)</w:t>
            </w:r>
          </w:p>
        </w:tc>
      </w:tr>
      <w:tr w:rsidR="00AC673A" w14:paraId="42DCB580" w14:textId="77777777" w:rsidTr="00036F98">
        <w:trPr>
          <w:trHeight w:val="288"/>
        </w:trPr>
        <w:tc>
          <w:tcPr>
            <w:tcW w:w="1605" w:type="dxa"/>
            <w:vMerge/>
          </w:tcPr>
          <w:p w14:paraId="360D9B0D" w14:textId="77777777" w:rsidR="00AC673A" w:rsidRPr="00E54371" w:rsidRDefault="00AC673A" w:rsidP="004F3FCC">
            <w:pPr>
              <w:rPr>
                <w:rFonts w:ascii="Tahoma" w:hAnsi="Tahoma" w:cs="Tahoma"/>
                <w:b/>
                <w:bCs/>
              </w:rPr>
            </w:pPr>
          </w:p>
        </w:tc>
        <w:tc>
          <w:tcPr>
            <w:tcW w:w="7272" w:type="dxa"/>
            <w:gridSpan w:val="5"/>
            <w:shd w:val="clear" w:color="auto" w:fill="auto"/>
          </w:tcPr>
          <w:p w14:paraId="43021B43" w14:textId="24C1988A" w:rsidR="00AC673A" w:rsidRPr="00E54371" w:rsidRDefault="00AC673A" w:rsidP="004F3FCC">
            <w:pPr>
              <w:rPr>
                <w:rFonts w:ascii="Tahoma" w:hAnsi="Tahoma" w:cs="Tahoma"/>
                <w:color w:val="FF0000"/>
              </w:rPr>
            </w:pPr>
            <w:r w:rsidRPr="00E54371">
              <w:rPr>
                <w:rFonts w:ascii="Tahoma" w:hAnsi="Tahoma" w:cs="Tahoma"/>
                <w:b/>
                <w:bCs/>
                <w:color w:val="FF0000"/>
              </w:rPr>
              <w:t>Ex. Z</w:t>
            </w:r>
            <w:del w:id="679" w:author="Raphael Donor" w:date="2020-08-03T20:58:00Z">
              <w:r w:rsidRPr="00E54371" w:rsidDel="00036F98">
                <w:rPr>
                  <w:rFonts w:ascii="Tahoma" w:hAnsi="Tahoma" w:cs="Tahoma"/>
                  <w:b/>
                  <w:bCs/>
                  <w:color w:val="FF0000"/>
                </w:rPr>
                <w:delText>EU</w:delText>
              </w:r>
            </w:del>
            <w:r w:rsidR="00E754A0" w:rsidRPr="00E54371">
              <w:rPr>
                <w:rFonts w:ascii="Tahoma" w:hAnsi="Tahoma" w:cs="Tahoma"/>
                <w:b/>
                <w:bCs/>
                <w:color w:val="FF0000"/>
              </w:rPr>
              <w:t>FI</w:t>
            </w:r>
            <w:r w:rsidR="005221F2" w:rsidRPr="00E54371">
              <w:rPr>
                <w:rFonts w:ascii="Tahoma" w:hAnsi="Tahoma" w:cs="Tahoma"/>
                <w:b/>
                <w:bCs/>
                <w:color w:val="FF0000"/>
              </w:rPr>
              <w:t>T</w:t>
            </w:r>
            <w:r w:rsidRPr="00E54371">
              <w:rPr>
                <w:rFonts w:ascii="Tahoma" w:hAnsi="Tahoma" w:cs="Tahoma"/>
                <w:b/>
                <w:bCs/>
                <w:color w:val="FF0000"/>
              </w:rPr>
              <w:t>_</w:t>
            </w:r>
            <w:r w:rsidR="005221F2" w:rsidRPr="00E54371">
              <w:rPr>
                <w:rFonts w:ascii="Tahoma" w:hAnsi="Tahoma" w:cs="Tahoma"/>
                <w:b/>
                <w:bCs/>
                <w:color w:val="FF0000"/>
              </w:rPr>
              <w:t xml:space="preserve">FRECONC </w:t>
            </w:r>
            <w:r w:rsidR="005221F2" w:rsidRPr="00E54371">
              <w:rPr>
                <w:rFonts w:ascii="Tahoma" w:hAnsi="Tahoma" w:cs="Tahoma"/>
              </w:rPr>
              <w:t>(Financial Accounting Table)</w:t>
            </w:r>
          </w:p>
        </w:tc>
      </w:tr>
    </w:tbl>
    <w:p w14:paraId="4F6E4664" w14:textId="53CCB129" w:rsidR="005E1BE2" w:rsidRPr="00393866" w:rsidRDefault="005E1BE2">
      <w:pPr>
        <w:rPr>
          <w:rFonts w:ascii="Tahoma" w:hAnsi="Tahoma" w:cs="Tahoma"/>
        </w:rPr>
      </w:pPr>
    </w:p>
    <w:p w14:paraId="548F4584" w14:textId="77777777" w:rsidR="005E1BE2" w:rsidRPr="00393866" w:rsidRDefault="005E1BE2">
      <w:pPr>
        <w:pStyle w:val="Heading3"/>
        <w:numPr>
          <w:ilvl w:val="2"/>
          <w:numId w:val="24"/>
        </w:numPr>
        <w:rPr>
          <w:rFonts w:ascii="Tahoma" w:hAnsi="Tahoma" w:cs="Tahoma"/>
        </w:rPr>
      </w:pPr>
      <w:bookmarkStart w:id="680" w:name="_Toc453572750"/>
      <w:bookmarkStart w:id="681" w:name="_Toc286674795"/>
      <w:bookmarkStart w:id="682" w:name="_Toc62037303"/>
      <w:r w:rsidRPr="00393866">
        <w:rPr>
          <w:rFonts w:ascii="Tahoma" w:hAnsi="Tahoma" w:cs="Tahoma"/>
        </w:rPr>
        <w:t>Structures</w:t>
      </w:r>
      <w:bookmarkEnd w:id="680"/>
      <w:bookmarkEnd w:id="681"/>
      <w:bookmarkEnd w:id="682"/>
    </w:p>
    <w:p w14:paraId="176AB4F8" w14:textId="77777777" w:rsidR="005E1BE2" w:rsidRPr="00393866" w:rsidRDefault="005E1BE2">
      <w:pPr>
        <w:rPr>
          <w:rFonts w:ascii="Tahoma" w:hAnsi="Tahoma" w:cs="Tahoma"/>
        </w:rPr>
      </w:pPr>
    </w:p>
    <w:p w14:paraId="73AD43AA" w14:textId="77777777" w:rsidR="005E1BE2" w:rsidRPr="00393866" w:rsidRDefault="005E1BE2" w:rsidP="219C9FEA">
      <w:pPr>
        <w:jc w:val="both"/>
        <w:rPr>
          <w:rFonts w:ascii="Tahoma" w:hAnsi="Tahoma" w:cs="Tahoma"/>
        </w:rPr>
      </w:pPr>
      <w:r w:rsidRPr="219C9FEA">
        <w:rPr>
          <w:rFonts w:ascii="Tahoma" w:hAnsi="Tahoma" w:cs="Tahoma"/>
        </w:rPr>
        <w:t xml:space="preserve">A structure is similar to a table. Unlike a table, no data is stored in a structure. It is used in particular for defining data at the interface between module pools and screens, and for standardizing parameters for reusable FORMs and function modules. </w:t>
      </w:r>
    </w:p>
    <w:p w14:paraId="5909CC17" w14:textId="77777777" w:rsidR="005E1BE2" w:rsidRPr="00393866" w:rsidRDefault="005E1BE2" w:rsidP="219C9FEA">
      <w:pPr>
        <w:jc w:val="both"/>
        <w:rPr>
          <w:rFonts w:ascii="Tahoma" w:hAnsi="Tahoma" w:cs="Tahoma"/>
          <w:sz w:val="16"/>
          <w:szCs w:val="16"/>
        </w:rPr>
      </w:pPr>
    </w:p>
    <w:p w14:paraId="6DC955F1" w14:textId="77777777" w:rsidR="005E1BE2" w:rsidRDefault="005E1BE2" w:rsidP="219C9FEA">
      <w:pPr>
        <w:jc w:val="both"/>
        <w:rPr>
          <w:rFonts w:ascii="Tahoma" w:hAnsi="Tahoma" w:cs="Tahoma"/>
        </w:rPr>
      </w:pPr>
    </w:p>
    <w:tbl>
      <w:tblPr>
        <w:tblW w:w="89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Change w:id="683" w:author="Raphael Donor" w:date="2020-08-03T20:59:00Z">
          <w:tblPr>
            <w:tblW w:w="89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PrChange>
      </w:tblPr>
      <w:tblGrid>
        <w:gridCol w:w="1606"/>
        <w:gridCol w:w="392"/>
        <w:gridCol w:w="545"/>
        <w:gridCol w:w="445"/>
        <w:gridCol w:w="450"/>
        <w:gridCol w:w="5469"/>
        <w:tblGridChange w:id="684">
          <w:tblGrid>
            <w:gridCol w:w="1606"/>
            <w:gridCol w:w="392"/>
            <w:gridCol w:w="1085"/>
            <w:gridCol w:w="520"/>
            <w:gridCol w:w="369"/>
            <w:gridCol w:w="4935"/>
          </w:tblGrid>
        </w:tblGridChange>
      </w:tblGrid>
      <w:tr w:rsidR="00036F98" w14:paraId="3B131BB8" w14:textId="77777777" w:rsidTr="00036F98">
        <w:trPr>
          <w:trHeight w:val="350"/>
          <w:trPrChange w:id="685" w:author="Raphael Donor" w:date="2020-08-03T20:59:00Z">
            <w:trPr>
              <w:trHeight w:val="350"/>
            </w:trPr>
          </w:trPrChange>
        </w:trPr>
        <w:tc>
          <w:tcPr>
            <w:tcW w:w="1606" w:type="dxa"/>
            <w:shd w:val="clear" w:color="auto" w:fill="auto"/>
            <w:tcPrChange w:id="686" w:author="Raphael Donor" w:date="2020-08-03T20:59:00Z">
              <w:tcPr>
                <w:tcW w:w="1606" w:type="dxa"/>
                <w:shd w:val="clear" w:color="auto" w:fill="auto"/>
              </w:tcPr>
            </w:tcPrChange>
          </w:tcPr>
          <w:p w14:paraId="585A3BC9" w14:textId="77777777" w:rsidR="00036F98" w:rsidRPr="00E54371" w:rsidRDefault="00036F98" w:rsidP="219C9FEA">
            <w:pPr>
              <w:jc w:val="both"/>
              <w:rPr>
                <w:rFonts w:ascii="Tahoma" w:hAnsi="Tahoma" w:cs="Tahoma"/>
                <w:b/>
                <w:bCs/>
                <w:sz w:val="24"/>
                <w:szCs w:val="24"/>
              </w:rPr>
            </w:pPr>
            <w:r w:rsidRPr="219C9FEA">
              <w:rPr>
                <w:rFonts w:ascii="Tahoma" w:hAnsi="Tahoma" w:cs="Tahoma"/>
                <w:b/>
                <w:bCs/>
                <w:sz w:val="24"/>
                <w:szCs w:val="24"/>
              </w:rPr>
              <w:t>Format</w:t>
            </w:r>
          </w:p>
        </w:tc>
        <w:tc>
          <w:tcPr>
            <w:tcW w:w="392" w:type="dxa"/>
            <w:shd w:val="clear" w:color="auto" w:fill="auto"/>
            <w:tcPrChange w:id="687" w:author="Raphael Donor" w:date="2020-08-03T20:59:00Z">
              <w:tcPr>
                <w:tcW w:w="392" w:type="dxa"/>
                <w:shd w:val="clear" w:color="auto" w:fill="auto"/>
              </w:tcPr>
            </w:tcPrChange>
          </w:tcPr>
          <w:p w14:paraId="18B46A55" w14:textId="77777777" w:rsidR="00036F98" w:rsidRPr="00E54371" w:rsidRDefault="00036F98" w:rsidP="219C9FEA">
            <w:pPr>
              <w:jc w:val="both"/>
              <w:rPr>
                <w:rFonts w:ascii="Tahoma" w:hAnsi="Tahoma" w:cs="Tahoma"/>
                <w:b/>
                <w:bCs/>
                <w:sz w:val="24"/>
                <w:szCs w:val="24"/>
              </w:rPr>
            </w:pPr>
            <w:r w:rsidRPr="219C9FEA">
              <w:rPr>
                <w:rFonts w:ascii="Tahoma" w:hAnsi="Tahoma" w:cs="Tahoma"/>
                <w:b/>
                <w:bCs/>
                <w:sz w:val="24"/>
                <w:szCs w:val="24"/>
              </w:rPr>
              <w:t>Z</w:t>
            </w:r>
          </w:p>
        </w:tc>
        <w:tc>
          <w:tcPr>
            <w:tcW w:w="545" w:type="dxa"/>
            <w:shd w:val="clear" w:color="auto" w:fill="auto"/>
            <w:tcPrChange w:id="688" w:author="Raphael Donor" w:date="2020-08-03T20:59:00Z">
              <w:tcPr>
                <w:tcW w:w="1085" w:type="dxa"/>
                <w:shd w:val="clear" w:color="auto" w:fill="auto"/>
              </w:tcPr>
            </w:tcPrChange>
          </w:tcPr>
          <w:p w14:paraId="7FF22B26" w14:textId="77777777" w:rsidR="00036F98" w:rsidRPr="00E54371" w:rsidDel="00036F98" w:rsidRDefault="00036F98" w:rsidP="219C9FEA">
            <w:pPr>
              <w:jc w:val="both"/>
              <w:rPr>
                <w:del w:id="689" w:author="Raphael Donor" w:date="2020-08-03T20:59:00Z"/>
                <w:rFonts w:ascii="Tahoma" w:hAnsi="Tahoma" w:cs="Tahoma"/>
                <w:b/>
                <w:bCs/>
                <w:sz w:val="24"/>
                <w:szCs w:val="24"/>
              </w:rPr>
            </w:pPr>
            <w:del w:id="690" w:author="Raphael Donor" w:date="2020-08-03T20:59:00Z">
              <w:r w:rsidRPr="219C9FEA" w:rsidDel="00036F98">
                <w:rPr>
                  <w:rFonts w:ascii="Tahoma" w:hAnsi="Tahoma" w:cs="Tahoma"/>
                  <w:b/>
                  <w:bCs/>
                  <w:sz w:val="24"/>
                  <w:szCs w:val="24"/>
                </w:rPr>
                <w:delText>XX</w:delText>
              </w:r>
            </w:del>
          </w:p>
          <w:p w14:paraId="6C5F2AFF" w14:textId="47D2E042" w:rsidR="00036F98" w:rsidRPr="00E54371" w:rsidRDefault="00036F98" w:rsidP="219C9FEA">
            <w:pPr>
              <w:jc w:val="both"/>
              <w:rPr>
                <w:rFonts w:ascii="Tahoma" w:hAnsi="Tahoma" w:cs="Tahoma"/>
                <w:b/>
                <w:bCs/>
                <w:sz w:val="24"/>
                <w:szCs w:val="24"/>
              </w:rPr>
            </w:pPr>
            <w:r w:rsidRPr="219C9FEA">
              <w:rPr>
                <w:rFonts w:ascii="Tahoma" w:hAnsi="Tahoma" w:cs="Tahoma"/>
                <w:b/>
                <w:bCs/>
                <w:sz w:val="24"/>
                <w:szCs w:val="24"/>
              </w:rPr>
              <w:t>YY</w:t>
            </w:r>
          </w:p>
        </w:tc>
        <w:tc>
          <w:tcPr>
            <w:tcW w:w="445" w:type="dxa"/>
            <w:shd w:val="clear" w:color="auto" w:fill="auto"/>
            <w:tcPrChange w:id="691" w:author="Raphael Donor" w:date="2020-08-03T20:59:00Z">
              <w:tcPr>
                <w:tcW w:w="520" w:type="dxa"/>
                <w:shd w:val="clear" w:color="auto" w:fill="auto"/>
              </w:tcPr>
            </w:tcPrChange>
          </w:tcPr>
          <w:p w14:paraId="1A017997" w14:textId="698BF545" w:rsidR="00036F98" w:rsidRPr="00E54371" w:rsidRDefault="00036F98" w:rsidP="219C9FEA">
            <w:pPr>
              <w:jc w:val="both"/>
              <w:rPr>
                <w:rFonts w:ascii="Tahoma" w:hAnsi="Tahoma" w:cs="Tahoma"/>
                <w:b/>
                <w:bCs/>
                <w:sz w:val="24"/>
                <w:szCs w:val="24"/>
              </w:rPr>
            </w:pPr>
            <w:r w:rsidRPr="219C9FEA">
              <w:rPr>
                <w:rFonts w:ascii="Tahoma" w:hAnsi="Tahoma" w:cs="Tahoma"/>
                <w:b/>
                <w:bCs/>
                <w:sz w:val="24"/>
                <w:szCs w:val="24"/>
              </w:rPr>
              <w:t>S</w:t>
            </w:r>
          </w:p>
        </w:tc>
        <w:tc>
          <w:tcPr>
            <w:tcW w:w="450" w:type="dxa"/>
            <w:shd w:val="clear" w:color="auto" w:fill="auto"/>
            <w:tcPrChange w:id="692" w:author="Raphael Donor" w:date="2020-08-03T20:59:00Z">
              <w:tcPr>
                <w:tcW w:w="369" w:type="dxa"/>
                <w:shd w:val="clear" w:color="auto" w:fill="auto"/>
              </w:tcPr>
            </w:tcPrChange>
          </w:tcPr>
          <w:p w14:paraId="45A2608F" w14:textId="77777777" w:rsidR="00036F98" w:rsidRPr="00E54371" w:rsidRDefault="00036F98" w:rsidP="219C9FEA">
            <w:pPr>
              <w:jc w:val="both"/>
              <w:rPr>
                <w:rFonts w:ascii="Tahoma" w:hAnsi="Tahoma" w:cs="Tahoma"/>
                <w:b/>
                <w:bCs/>
                <w:sz w:val="24"/>
                <w:szCs w:val="24"/>
              </w:rPr>
            </w:pPr>
            <w:r w:rsidRPr="219C9FEA">
              <w:rPr>
                <w:rFonts w:ascii="Tahoma" w:hAnsi="Tahoma" w:cs="Tahoma"/>
                <w:b/>
                <w:bCs/>
                <w:sz w:val="24"/>
                <w:szCs w:val="24"/>
              </w:rPr>
              <w:t>_</w:t>
            </w:r>
          </w:p>
        </w:tc>
        <w:tc>
          <w:tcPr>
            <w:tcW w:w="5469" w:type="dxa"/>
            <w:shd w:val="clear" w:color="auto" w:fill="auto"/>
            <w:tcPrChange w:id="693" w:author="Raphael Donor" w:date="2020-08-03T20:59:00Z">
              <w:tcPr>
                <w:tcW w:w="4935" w:type="dxa"/>
                <w:shd w:val="clear" w:color="auto" w:fill="auto"/>
              </w:tcPr>
            </w:tcPrChange>
          </w:tcPr>
          <w:p w14:paraId="015F2B77" w14:textId="77777777" w:rsidR="00036F98" w:rsidRPr="00E54371" w:rsidRDefault="00036F98" w:rsidP="219C9FEA">
            <w:pPr>
              <w:jc w:val="both"/>
              <w:rPr>
                <w:rFonts w:ascii="Tahoma" w:hAnsi="Tahoma" w:cs="Tahoma"/>
                <w:b/>
                <w:bCs/>
                <w:sz w:val="24"/>
                <w:szCs w:val="24"/>
              </w:rPr>
            </w:pPr>
            <w:r w:rsidRPr="219C9FEA">
              <w:rPr>
                <w:rFonts w:ascii="Tahoma" w:hAnsi="Tahoma" w:cs="Tahoma"/>
                <w:b/>
                <w:bCs/>
                <w:sz w:val="24"/>
                <w:szCs w:val="24"/>
              </w:rPr>
              <w:t>&lt;desc&gt;</w:t>
            </w:r>
          </w:p>
        </w:tc>
      </w:tr>
      <w:tr w:rsidR="00504C29" w14:paraId="1CC715E9" w14:textId="77777777" w:rsidTr="219C9FEA">
        <w:trPr>
          <w:trHeight w:val="288"/>
        </w:trPr>
        <w:tc>
          <w:tcPr>
            <w:tcW w:w="1606" w:type="dxa"/>
            <w:vMerge w:val="restart"/>
            <w:shd w:val="clear" w:color="auto" w:fill="auto"/>
          </w:tcPr>
          <w:p w14:paraId="671B311E" w14:textId="302AFCC1" w:rsidR="00504C29" w:rsidRPr="00E54371" w:rsidRDefault="00504C29" w:rsidP="219C9FEA">
            <w:pPr>
              <w:jc w:val="both"/>
              <w:rPr>
                <w:rFonts w:ascii="Tahoma" w:hAnsi="Tahoma" w:cs="Tahoma"/>
              </w:rPr>
            </w:pPr>
          </w:p>
        </w:tc>
        <w:tc>
          <w:tcPr>
            <w:tcW w:w="7301" w:type="dxa"/>
            <w:gridSpan w:val="5"/>
            <w:shd w:val="clear" w:color="auto" w:fill="auto"/>
          </w:tcPr>
          <w:p w14:paraId="193837F3" w14:textId="77777777" w:rsidR="00504C29" w:rsidRPr="00E54371" w:rsidRDefault="18739D5C" w:rsidP="219C9FEA">
            <w:pPr>
              <w:jc w:val="both"/>
              <w:rPr>
                <w:rFonts w:ascii="Tahoma" w:hAnsi="Tahoma" w:cs="Tahoma"/>
              </w:rPr>
            </w:pPr>
            <w:r w:rsidRPr="219C9FEA">
              <w:rPr>
                <w:rFonts w:ascii="Tahoma" w:hAnsi="Tahoma" w:cs="Tahoma"/>
                <w:b/>
                <w:bCs/>
                <w:color w:val="FF0000"/>
              </w:rPr>
              <w:t>Z</w:t>
            </w:r>
            <w:r w:rsidRPr="219C9FEA">
              <w:rPr>
                <w:rFonts w:ascii="Tahoma" w:hAnsi="Tahoma" w:cs="Tahoma"/>
              </w:rPr>
              <w:t xml:space="preserve"> – Namespace (fixed)</w:t>
            </w:r>
          </w:p>
        </w:tc>
      </w:tr>
      <w:tr w:rsidR="00504C29" w14:paraId="2291BD3A" w14:textId="77777777" w:rsidTr="219C9FEA">
        <w:trPr>
          <w:trHeight w:val="288"/>
        </w:trPr>
        <w:tc>
          <w:tcPr>
            <w:tcW w:w="1606" w:type="dxa"/>
            <w:vMerge/>
          </w:tcPr>
          <w:p w14:paraId="4E95333E" w14:textId="77777777" w:rsidR="00504C29" w:rsidRPr="00E54371" w:rsidRDefault="00504C29" w:rsidP="004F3FCC">
            <w:pPr>
              <w:rPr>
                <w:rFonts w:ascii="Tahoma" w:hAnsi="Tahoma" w:cs="Tahoma"/>
                <w:b/>
                <w:bCs/>
              </w:rPr>
            </w:pPr>
          </w:p>
        </w:tc>
        <w:tc>
          <w:tcPr>
            <w:tcW w:w="7301" w:type="dxa"/>
            <w:gridSpan w:val="5"/>
            <w:shd w:val="clear" w:color="auto" w:fill="auto"/>
          </w:tcPr>
          <w:p w14:paraId="4CDBAD3C" w14:textId="77777777" w:rsidR="00504C29" w:rsidRPr="00E54371" w:rsidRDefault="18739D5C" w:rsidP="219C9FEA">
            <w:pPr>
              <w:jc w:val="both"/>
              <w:rPr>
                <w:rFonts w:ascii="Tahoma" w:hAnsi="Tahoma" w:cs="Tahoma"/>
              </w:rPr>
            </w:pPr>
            <w:r w:rsidRPr="219C9FEA">
              <w:rPr>
                <w:rFonts w:ascii="Tahoma" w:hAnsi="Tahoma" w:cs="Tahoma"/>
                <w:b/>
                <w:bCs/>
                <w:color w:val="FF0000"/>
              </w:rPr>
              <w:t>YY</w:t>
            </w:r>
            <w:r w:rsidRPr="219C9FEA">
              <w:rPr>
                <w:rFonts w:ascii="Tahoma" w:hAnsi="Tahoma" w:cs="Tahoma"/>
              </w:rPr>
              <w:t xml:space="preserve"> – Module (see table 2.2)</w:t>
            </w:r>
          </w:p>
        </w:tc>
      </w:tr>
      <w:tr w:rsidR="00504C29" w14:paraId="3972A8D9" w14:textId="77777777" w:rsidTr="219C9FEA">
        <w:trPr>
          <w:trHeight w:val="288"/>
        </w:trPr>
        <w:tc>
          <w:tcPr>
            <w:tcW w:w="1606" w:type="dxa"/>
            <w:vMerge/>
          </w:tcPr>
          <w:p w14:paraId="4C151929" w14:textId="77777777" w:rsidR="00504C29" w:rsidRPr="00E54371" w:rsidRDefault="00504C29" w:rsidP="004F3FCC">
            <w:pPr>
              <w:rPr>
                <w:rFonts w:ascii="Tahoma" w:hAnsi="Tahoma" w:cs="Tahoma"/>
                <w:b/>
                <w:bCs/>
              </w:rPr>
            </w:pPr>
          </w:p>
        </w:tc>
        <w:tc>
          <w:tcPr>
            <w:tcW w:w="7301" w:type="dxa"/>
            <w:gridSpan w:val="5"/>
            <w:shd w:val="clear" w:color="auto" w:fill="auto"/>
          </w:tcPr>
          <w:p w14:paraId="6073117C" w14:textId="28DC998D" w:rsidR="00504C29" w:rsidRPr="00E54371" w:rsidRDefault="62BDEEE6" w:rsidP="219C9FEA">
            <w:pPr>
              <w:jc w:val="both"/>
              <w:rPr>
                <w:rFonts w:ascii="Tahoma" w:hAnsi="Tahoma" w:cs="Tahoma"/>
              </w:rPr>
            </w:pPr>
            <w:r w:rsidRPr="219C9FEA">
              <w:rPr>
                <w:rFonts w:ascii="Tahoma" w:hAnsi="Tahoma" w:cs="Tahoma"/>
                <w:b/>
                <w:bCs/>
                <w:color w:val="FF0000"/>
              </w:rPr>
              <w:t>S</w:t>
            </w:r>
            <w:r w:rsidR="18739D5C" w:rsidRPr="219C9FEA">
              <w:rPr>
                <w:rFonts w:ascii="Tahoma" w:hAnsi="Tahoma" w:cs="Tahoma"/>
              </w:rPr>
              <w:t xml:space="preserve"> – Object type – </w:t>
            </w:r>
            <w:r w:rsidRPr="219C9FEA">
              <w:rPr>
                <w:rFonts w:ascii="Tahoma" w:hAnsi="Tahoma" w:cs="Tahoma"/>
              </w:rPr>
              <w:t>S</w:t>
            </w:r>
            <w:r w:rsidR="18739D5C" w:rsidRPr="219C9FEA">
              <w:rPr>
                <w:rFonts w:ascii="Tahoma" w:hAnsi="Tahoma" w:cs="Tahoma"/>
              </w:rPr>
              <w:t xml:space="preserve"> (fixed, see table 2.1)</w:t>
            </w:r>
          </w:p>
        </w:tc>
      </w:tr>
      <w:tr w:rsidR="00504C29" w14:paraId="59DED243" w14:textId="77777777" w:rsidTr="219C9FEA">
        <w:trPr>
          <w:trHeight w:val="288"/>
        </w:trPr>
        <w:tc>
          <w:tcPr>
            <w:tcW w:w="1606" w:type="dxa"/>
            <w:vMerge/>
          </w:tcPr>
          <w:p w14:paraId="7EC46EC3" w14:textId="77777777" w:rsidR="00504C29" w:rsidRPr="00E54371" w:rsidRDefault="00504C29" w:rsidP="004F3FCC">
            <w:pPr>
              <w:rPr>
                <w:rFonts w:ascii="Tahoma" w:hAnsi="Tahoma" w:cs="Tahoma"/>
                <w:b/>
                <w:bCs/>
              </w:rPr>
            </w:pPr>
          </w:p>
        </w:tc>
        <w:tc>
          <w:tcPr>
            <w:tcW w:w="7301" w:type="dxa"/>
            <w:gridSpan w:val="5"/>
            <w:shd w:val="clear" w:color="auto" w:fill="auto"/>
          </w:tcPr>
          <w:p w14:paraId="50DA1830" w14:textId="77777777" w:rsidR="00504C29" w:rsidRPr="00E54371" w:rsidRDefault="18739D5C" w:rsidP="219C9FEA">
            <w:pPr>
              <w:jc w:val="both"/>
              <w:rPr>
                <w:rFonts w:ascii="Tahoma" w:hAnsi="Tahoma" w:cs="Tahoma"/>
              </w:rPr>
            </w:pPr>
            <w:r w:rsidRPr="219C9FEA">
              <w:rPr>
                <w:rFonts w:ascii="Tahoma" w:hAnsi="Tahoma" w:cs="Tahoma"/>
                <w:b/>
                <w:bCs/>
                <w:color w:val="FF0000"/>
              </w:rPr>
              <w:t>_</w:t>
            </w:r>
            <w:r w:rsidRPr="219C9FEA">
              <w:rPr>
                <w:rFonts w:ascii="Tahoma" w:hAnsi="Tahoma" w:cs="Tahoma"/>
              </w:rPr>
              <w:t xml:space="preserve"> – Separator</w:t>
            </w:r>
          </w:p>
        </w:tc>
      </w:tr>
      <w:tr w:rsidR="00504C29" w14:paraId="7B3A2C89" w14:textId="77777777" w:rsidTr="219C9FEA">
        <w:trPr>
          <w:trHeight w:val="288"/>
        </w:trPr>
        <w:tc>
          <w:tcPr>
            <w:tcW w:w="1606" w:type="dxa"/>
            <w:vMerge/>
          </w:tcPr>
          <w:p w14:paraId="54353299" w14:textId="77777777" w:rsidR="00504C29" w:rsidRPr="00E54371" w:rsidRDefault="00504C29" w:rsidP="004F3FCC">
            <w:pPr>
              <w:rPr>
                <w:rFonts w:ascii="Tahoma" w:hAnsi="Tahoma" w:cs="Tahoma"/>
                <w:b/>
                <w:bCs/>
              </w:rPr>
            </w:pPr>
          </w:p>
        </w:tc>
        <w:tc>
          <w:tcPr>
            <w:tcW w:w="7301" w:type="dxa"/>
            <w:gridSpan w:val="5"/>
            <w:shd w:val="clear" w:color="auto" w:fill="auto"/>
          </w:tcPr>
          <w:p w14:paraId="17E304C1" w14:textId="0D9D261F" w:rsidR="00504C29" w:rsidRPr="00E54371" w:rsidRDefault="68099F24" w:rsidP="219C9FEA">
            <w:pPr>
              <w:jc w:val="both"/>
              <w:rPr>
                <w:rFonts w:ascii="Tahoma" w:hAnsi="Tahoma" w:cs="Tahoma"/>
              </w:rPr>
            </w:pPr>
            <w:r w:rsidRPr="219C9FEA">
              <w:rPr>
                <w:rFonts w:ascii="Tahoma" w:hAnsi="Tahoma" w:cs="Tahoma"/>
                <w:b/>
                <w:bCs/>
                <w:color w:val="FF0000"/>
              </w:rPr>
              <w:t>&lt;desc&gt;</w:t>
            </w:r>
            <w:r w:rsidRPr="219C9FEA">
              <w:rPr>
                <w:rFonts w:ascii="Tahoma" w:hAnsi="Tahoma" w:cs="Tahoma"/>
              </w:rPr>
              <w:t xml:space="preserve"> - Free text (description)</w:t>
            </w:r>
          </w:p>
        </w:tc>
      </w:tr>
      <w:tr w:rsidR="00504C29" w14:paraId="2159C8F2" w14:textId="77777777" w:rsidTr="219C9FEA">
        <w:trPr>
          <w:trHeight w:val="288"/>
        </w:trPr>
        <w:tc>
          <w:tcPr>
            <w:tcW w:w="1606" w:type="dxa"/>
            <w:vMerge/>
          </w:tcPr>
          <w:p w14:paraId="01CB8E77" w14:textId="77777777" w:rsidR="00504C29" w:rsidRPr="00E54371" w:rsidRDefault="00504C29" w:rsidP="004F3FCC">
            <w:pPr>
              <w:rPr>
                <w:rFonts w:ascii="Tahoma" w:hAnsi="Tahoma" w:cs="Tahoma"/>
                <w:b/>
                <w:bCs/>
              </w:rPr>
            </w:pPr>
          </w:p>
        </w:tc>
        <w:tc>
          <w:tcPr>
            <w:tcW w:w="7301" w:type="dxa"/>
            <w:gridSpan w:val="5"/>
            <w:shd w:val="clear" w:color="auto" w:fill="auto"/>
          </w:tcPr>
          <w:p w14:paraId="79252718" w14:textId="1EA4E9CC" w:rsidR="00504C29" w:rsidRPr="00E54371" w:rsidRDefault="18739D5C" w:rsidP="219C9FEA">
            <w:pPr>
              <w:jc w:val="both"/>
              <w:rPr>
                <w:rFonts w:ascii="Tahoma" w:hAnsi="Tahoma" w:cs="Tahoma"/>
                <w:color w:val="FF0000"/>
              </w:rPr>
            </w:pPr>
            <w:r w:rsidRPr="219C9FEA">
              <w:rPr>
                <w:rFonts w:ascii="Tahoma" w:hAnsi="Tahoma" w:cs="Tahoma"/>
                <w:b/>
                <w:bCs/>
                <w:color w:val="FF0000"/>
              </w:rPr>
              <w:t>Ex. Z</w:t>
            </w:r>
            <w:del w:id="694" w:author="Raphael Donor" w:date="2020-08-03T20:59:00Z">
              <w:r w:rsidR="0ECB3E30" w:rsidRPr="219C9FEA" w:rsidDel="00B352D8">
                <w:rPr>
                  <w:rFonts w:ascii="Tahoma" w:hAnsi="Tahoma" w:cs="Tahoma"/>
                  <w:b/>
                  <w:bCs/>
                  <w:color w:val="FF0000"/>
                </w:rPr>
                <w:delText>AP</w:delText>
              </w:r>
            </w:del>
            <w:r w:rsidR="0ECB3E30" w:rsidRPr="219C9FEA">
              <w:rPr>
                <w:rFonts w:ascii="Tahoma" w:hAnsi="Tahoma" w:cs="Tahoma"/>
                <w:b/>
                <w:bCs/>
                <w:color w:val="FF0000"/>
              </w:rPr>
              <w:t>CO</w:t>
            </w:r>
            <w:r w:rsidR="2B4D0605" w:rsidRPr="219C9FEA">
              <w:rPr>
                <w:rFonts w:ascii="Tahoma" w:hAnsi="Tahoma" w:cs="Tahoma"/>
                <w:b/>
                <w:bCs/>
                <w:color w:val="FF0000"/>
              </w:rPr>
              <w:t>S</w:t>
            </w:r>
            <w:r w:rsidRPr="219C9FEA">
              <w:rPr>
                <w:rFonts w:ascii="Tahoma" w:hAnsi="Tahoma" w:cs="Tahoma"/>
                <w:b/>
                <w:bCs/>
                <w:color w:val="FF0000"/>
              </w:rPr>
              <w:t>_</w:t>
            </w:r>
            <w:r w:rsidR="0ECB3E30" w:rsidRPr="219C9FEA">
              <w:rPr>
                <w:rFonts w:ascii="Tahoma" w:hAnsi="Tahoma" w:cs="Tahoma"/>
                <w:b/>
                <w:bCs/>
                <w:color w:val="FF0000"/>
              </w:rPr>
              <w:t>COSCENTRE</w:t>
            </w:r>
            <w:r w:rsidRPr="219C9FEA">
              <w:rPr>
                <w:rFonts w:ascii="Tahoma" w:hAnsi="Tahoma" w:cs="Tahoma"/>
                <w:b/>
                <w:bCs/>
                <w:color w:val="FF0000"/>
              </w:rPr>
              <w:t xml:space="preserve"> </w:t>
            </w:r>
            <w:r w:rsidRPr="219C9FEA">
              <w:rPr>
                <w:rFonts w:ascii="Tahoma" w:hAnsi="Tahoma" w:cs="Tahoma"/>
              </w:rPr>
              <w:t>(</w:t>
            </w:r>
            <w:r w:rsidR="0ECB3E30" w:rsidRPr="219C9FEA">
              <w:rPr>
                <w:rFonts w:ascii="Tahoma" w:hAnsi="Tahoma" w:cs="Tahoma"/>
              </w:rPr>
              <w:t>Cost Centre Accounting Structure</w:t>
            </w:r>
            <w:r w:rsidRPr="219C9FEA">
              <w:rPr>
                <w:rFonts w:ascii="Tahoma" w:hAnsi="Tahoma" w:cs="Tahoma"/>
              </w:rPr>
              <w:t>)</w:t>
            </w:r>
          </w:p>
        </w:tc>
      </w:tr>
    </w:tbl>
    <w:p w14:paraId="5FF2EB0C" w14:textId="2016DE54" w:rsidR="00F54753" w:rsidRDefault="00F54753" w:rsidP="219C9FEA">
      <w:pPr>
        <w:jc w:val="both"/>
        <w:rPr>
          <w:rFonts w:ascii="Tahoma" w:hAnsi="Tahoma" w:cs="Tahoma"/>
        </w:rPr>
      </w:pPr>
    </w:p>
    <w:p w14:paraId="285C0B91" w14:textId="6784A641" w:rsidR="007B2173" w:rsidRDefault="007B2173" w:rsidP="219C9FEA">
      <w:pPr>
        <w:jc w:val="both"/>
        <w:rPr>
          <w:rFonts w:ascii="Tahoma" w:hAnsi="Tahoma" w:cs="Tahoma"/>
        </w:rPr>
      </w:pPr>
    </w:p>
    <w:p w14:paraId="66EAE6CD" w14:textId="5DF3382E" w:rsidR="007B2173" w:rsidRDefault="007B2173" w:rsidP="219C9FEA">
      <w:pPr>
        <w:jc w:val="both"/>
        <w:rPr>
          <w:rFonts w:ascii="Tahoma" w:hAnsi="Tahoma" w:cs="Tahoma"/>
        </w:rPr>
      </w:pPr>
    </w:p>
    <w:p w14:paraId="56BF32A6" w14:textId="77777777" w:rsidR="00474B3E" w:rsidRDefault="00474B3E" w:rsidP="219C9FEA">
      <w:pPr>
        <w:jc w:val="both"/>
        <w:rPr>
          <w:rFonts w:ascii="Tahoma" w:hAnsi="Tahoma" w:cs="Tahoma"/>
        </w:rPr>
      </w:pPr>
    </w:p>
    <w:p w14:paraId="6A4BA403" w14:textId="6E34855A" w:rsidR="001B263A" w:rsidRDefault="001B263A" w:rsidP="219C9FEA">
      <w:pPr>
        <w:pStyle w:val="Heading3"/>
        <w:numPr>
          <w:ilvl w:val="2"/>
          <w:numId w:val="24"/>
        </w:numPr>
        <w:jc w:val="both"/>
        <w:rPr>
          <w:rFonts w:ascii="Tahoma" w:hAnsi="Tahoma" w:cs="Tahoma"/>
        </w:rPr>
      </w:pPr>
      <w:bookmarkStart w:id="695" w:name="_Toc62037304"/>
      <w:r w:rsidRPr="219C9FEA">
        <w:rPr>
          <w:rFonts w:ascii="Tahoma" w:hAnsi="Tahoma" w:cs="Tahoma"/>
        </w:rPr>
        <w:lastRenderedPageBreak/>
        <w:t>Table Types</w:t>
      </w:r>
      <w:bookmarkEnd w:id="695"/>
    </w:p>
    <w:p w14:paraId="6FECB911" w14:textId="77777777" w:rsidR="007B2173" w:rsidRPr="007B2173" w:rsidRDefault="007B2173" w:rsidP="007B2173"/>
    <w:p w14:paraId="39C17BE2" w14:textId="1CC2D2A4" w:rsidR="003420DB" w:rsidRPr="008052D5" w:rsidRDefault="003420DB" w:rsidP="219C9FEA">
      <w:pPr>
        <w:jc w:val="both"/>
        <w:rPr>
          <w:rFonts w:ascii="Tahoma" w:hAnsi="Tahoma" w:cs="Tahoma"/>
        </w:rPr>
      </w:pPr>
      <w:r w:rsidRPr="219C9FEA">
        <w:rPr>
          <w:rFonts w:ascii="Tahoma" w:hAnsi="Tahoma" w:cs="Tahoma"/>
        </w:rPr>
        <w:t>Table types are construction blueprints for internal tables that are stored in ABAP Dictionary. When you create a table type in ABAP Dictionary, you specify the row type, access type, and key. The row type can be any data type from ABAP Dictionary, that is, a data element, a structure, a table type, or the type of a database table. You can also enter a predefined dictionary type directly as the row type, in the same way that you can with a domain.</w:t>
      </w:r>
    </w:p>
    <w:p w14:paraId="053005CD" w14:textId="23658526" w:rsidR="00F54753" w:rsidRDefault="00F54753">
      <w:pPr>
        <w:rPr>
          <w:rFonts w:ascii="Tahoma" w:hAnsi="Tahoma" w:cs="Tahoma"/>
        </w:rPr>
      </w:pPr>
    </w:p>
    <w:tbl>
      <w:tblPr>
        <w:tblW w:w="88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Change w:id="696" w:author="Raphael Donor" w:date="2020-08-03T21:00:00Z">
          <w:tblPr>
            <w:tblW w:w="88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PrChange>
      </w:tblPr>
      <w:tblGrid>
        <w:gridCol w:w="1605"/>
        <w:gridCol w:w="392"/>
        <w:gridCol w:w="545"/>
        <w:gridCol w:w="535"/>
        <w:gridCol w:w="369"/>
        <w:gridCol w:w="5416"/>
        <w:tblGridChange w:id="697">
          <w:tblGrid>
            <w:gridCol w:w="1605"/>
            <w:gridCol w:w="1"/>
            <w:gridCol w:w="392"/>
            <w:gridCol w:w="1085"/>
            <w:gridCol w:w="520"/>
            <w:gridCol w:w="369"/>
            <w:gridCol w:w="4890"/>
          </w:tblGrid>
        </w:tblGridChange>
      </w:tblGrid>
      <w:tr w:rsidR="00B352D8" w14:paraId="3758B2DB" w14:textId="77777777" w:rsidTr="00B352D8">
        <w:trPr>
          <w:trHeight w:val="350"/>
          <w:trPrChange w:id="698" w:author="Raphael Donor" w:date="2020-08-03T21:00:00Z">
            <w:trPr>
              <w:trHeight w:val="350"/>
            </w:trPr>
          </w:trPrChange>
        </w:trPr>
        <w:tc>
          <w:tcPr>
            <w:tcW w:w="1606" w:type="dxa"/>
            <w:shd w:val="clear" w:color="auto" w:fill="auto"/>
            <w:tcPrChange w:id="699" w:author="Raphael Donor" w:date="2020-08-03T21:00:00Z">
              <w:tcPr>
                <w:tcW w:w="1606" w:type="dxa"/>
                <w:gridSpan w:val="2"/>
                <w:shd w:val="clear" w:color="auto" w:fill="auto"/>
              </w:tcPr>
            </w:tcPrChange>
          </w:tcPr>
          <w:p w14:paraId="24EFB6BA" w14:textId="77777777" w:rsidR="00B352D8" w:rsidRPr="00E54371" w:rsidRDefault="00B352D8" w:rsidP="004F3FCC">
            <w:pPr>
              <w:rPr>
                <w:rFonts w:ascii="Tahoma" w:hAnsi="Tahoma" w:cs="Tahoma"/>
                <w:b/>
                <w:bCs/>
                <w:sz w:val="24"/>
                <w:szCs w:val="24"/>
              </w:rPr>
            </w:pPr>
            <w:r w:rsidRPr="00E54371">
              <w:rPr>
                <w:rFonts w:ascii="Tahoma" w:hAnsi="Tahoma" w:cs="Tahoma"/>
                <w:b/>
                <w:bCs/>
                <w:sz w:val="24"/>
                <w:szCs w:val="24"/>
              </w:rPr>
              <w:t>Format</w:t>
            </w:r>
          </w:p>
        </w:tc>
        <w:tc>
          <w:tcPr>
            <w:tcW w:w="392" w:type="dxa"/>
            <w:shd w:val="clear" w:color="auto" w:fill="auto"/>
            <w:tcPrChange w:id="700" w:author="Raphael Donor" w:date="2020-08-03T21:00:00Z">
              <w:tcPr>
                <w:tcW w:w="392" w:type="dxa"/>
                <w:shd w:val="clear" w:color="auto" w:fill="auto"/>
              </w:tcPr>
            </w:tcPrChange>
          </w:tcPr>
          <w:p w14:paraId="1B41C0C9" w14:textId="77777777" w:rsidR="00B352D8" w:rsidRPr="00E54371" w:rsidRDefault="00B352D8" w:rsidP="004F3FCC">
            <w:pPr>
              <w:rPr>
                <w:rFonts w:ascii="Tahoma" w:hAnsi="Tahoma" w:cs="Tahoma"/>
                <w:b/>
                <w:bCs/>
                <w:sz w:val="24"/>
                <w:szCs w:val="24"/>
              </w:rPr>
            </w:pPr>
            <w:r w:rsidRPr="00E54371">
              <w:rPr>
                <w:rFonts w:ascii="Tahoma" w:hAnsi="Tahoma" w:cs="Tahoma"/>
                <w:b/>
                <w:bCs/>
                <w:sz w:val="24"/>
                <w:szCs w:val="24"/>
              </w:rPr>
              <w:t>Z</w:t>
            </w:r>
          </w:p>
        </w:tc>
        <w:tc>
          <w:tcPr>
            <w:tcW w:w="545" w:type="dxa"/>
            <w:shd w:val="clear" w:color="auto" w:fill="auto"/>
            <w:tcPrChange w:id="701" w:author="Raphael Donor" w:date="2020-08-03T21:00:00Z">
              <w:tcPr>
                <w:tcW w:w="1085" w:type="dxa"/>
                <w:shd w:val="clear" w:color="auto" w:fill="auto"/>
              </w:tcPr>
            </w:tcPrChange>
          </w:tcPr>
          <w:p w14:paraId="670F9757" w14:textId="77777777" w:rsidR="00B352D8" w:rsidRPr="00E54371" w:rsidDel="00B352D8" w:rsidRDefault="00B352D8" w:rsidP="004F3FCC">
            <w:pPr>
              <w:rPr>
                <w:del w:id="702" w:author="Raphael Donor" w:date="2020-08-03T20:59:00Z"/>
                <w:rFonts w:ascii="Tahoma" w:hAnsi="Tahoma" w:cs="Tahoma"/>
                <w:b/>
                <w:bCs/>
                <w:sz w:val="24"/>
                <w:szCs w:val="24"/>
              </w:rPr>
            </w:pPr>
            <w:del w:id="703" w:author="Raphael Donor" w:date="2020-08-03T20:59:00Z">
              <w:r w:rsidRPr="00E54371" w:rsidDel="00B352D8">
                <w:rPr>
                  <w:rFonts w:ascii="Tahoma" w:hAnsi="Tahoma" w:cs="Tahoma"/>
                  <w:b/>
                  <w:bCs/>
                  <w:sz w:val="24"/>
                  <w:szCs w:val="24"/>
                </w:rPr>
                <w:delText>XX</w:delText>
              </w:r>
            </w:del>
          </w:p>
          <w:p w14:paraId="05D54857" w14:textId="1B3F50E8" w:rsidR="00B352D8" w:rsidRPr="00E54371" w:rsidRDefault="00B352D8" w:rsidP="004F3FCC">
            <w:pPr>
              <w:rPr>
                <w:rFonts w:ascii="Tahoma" w:hAnsi="Tahoma" w:cs="Tahoma"/>
                <w:b/>
                <w:bCs/>
                <w:sz w:val="24"/>
                <w:szCs w:val="24"/>
              </w:rPr>
            </w:pPr>
            <w:r w:rsidRPr="00E54371">
              <w:rPr>
                <w:rFonts w:ascii="Tahoma" w:hAnsi="Tahoma" w:cs="Tahoma"/>
                <w:b/>
                <w:bCs/>
                <w:sz w:val="24"/>
                <w:szCs w:val="24"/>
              </w:rPr>
              <w:t>YY</w:t>
            </w:r>
          </w:p>
        </w:tc>
        <w:tc>
          <w:tcPr>
            <w:tcW w:w="535" w:type="dxa"/>
            <w:shd w:val="clear" w:color="auto" w:fill="auto"/>
            <w:tcPrChange w:id="704" w:author="Raphael Donor" w:date="2020-08-03T21:00:00Z">
              <w:tcPr>
                <w:tcW w:w="520" w:type="dxa"/>
                <w:shd w:val="clear" w:color="auto" w:fill="auto"/>
              </w:tcPr>
            </w:tcPrChange>
          </w:tcPr>
          <w:p w14:paraId="6244DB6A" w14:textId="2C18CAE9" w:rsidR="00B352D8" w:rsidRPr="00E54371" w:rsidRDefault="00B352D8" w:rsidP="004F3FCC">
            <w:pPr>
              <w:rPr>
                <w:rFonts w:ascii="Tahoma" w:hAnsi="Tahoma" w:cs="Tahoma"/>
                <w:b/>
                <w:bCs/>
                <w:sz w:val="24"/>
                <w:szCs w:val="24"/>
              </w:rPr>
            </w:pPr>
            <w:r w:rsidRPr="00E54371">
              <w:rPr>
                <w:rFonts w:ascii="Tahoma" w:hAnsi="Tahoma" w:cs="Tahoma"/>
                <w:b/>
                <w:bCs/>
                <w:sz w:val="24"/>
                <w:szCs w:val="24"/>
              </w:rPr>
              <w:t>TT</w:t>
            </w:r>
          </w:p>
        </w:tc>
        <w:tc>
          <w:tcPr>
            <w:tcW w:w="360" w:type="dxa"/>
            <w:shd w:val="clear" w:color="auto" w:fill="auto"/>
            <w:tcPrChange w:id="705" w:author="Raphael Donor" w:date="2020-08-03T21:00:00Z">
              <w:tcPr>
                <w:tcW w:w="369" w:type="dxa"/>
                <w:shd w:val="clear" w:color="auto" w:fill="auto"/>
              </w:tcPr>
            </w:tcPrChange>
          </w:tcPr>
          <w:p w14:paraId="06A258FD" w14:textId="77777777" w:rsidR="00B352D8" w:rsidRPr="00E54371" w:rsidRDefault="00B352D8" w:rsidP="004F3FCC">
            <w:pPr>
              <w:rPr>
                <w:rFonts w:ascii="Tahoma" w:hAnsi="Tahoma" w:cs="Tahoma"/>
                <w:b/>
                <w:bCs/>
                <w:sz w:val="24"/>
                <w:szCs w:val="24"/>
              </w:rPr>
            </w:pPr>
            <w:r w:rsidRPr="00E54371">
              <w:rPr>
                <w:rFonts w:ascii="Tahoma" w:hAnsi="Tahoma" w:cs="Tahoma"/>
                <w:b/>
                <w:bCs/>
                <w:sz w:val="24"/>
                <w:szCs w:val="24"/>
              </w:rPr>
              <w:t>_</w:t>
            </w:r>
          </w:p>
        </w:tc>
        <w:tc>
          <w:tcPr>
            <w:tcW w:w="5424" w:type="dxa"/>
            <w:shd w:val="clear" w:color="auto" w:fill="auto"/>
            <w:tcPrChange w:id="706" w:author="Raphael Donor" w:date="2020-08-03T21:00:00Z">
              <w:tcPr>
                <w:tcW w:w="4890" w:type="dxa"/>
                <w:shd w:val="clear" w:color="auto" w:fill="auto"/>
              </w:tcPr>
            </w:tcPrChange>
          </w:tcPr>
          <w:p w14:paraId="1D3C8F78" w14:textId="77777777" w:rsidR="00B352D8" w:rsidRPr="00E54371" w:rsidRDefault="00B352D8" w:rsidP="004F3FCC">
            <w:pPr>
              <w:rPr>
                <w:rFonts w:ascii="Tahoma" w:hAnsi="Tahoma" w:cs="Tahoma"/>
                <w:b/>
                <w:bCs/>
                <w:sz w:val="24"/>
                <w:szCs w:val="24"/>
              </w:rPr>
            </w:pPr>
            <w:r w:rsidRPr="00E54371">
              <w:rPr>
                <w:rFonts w:ascii="Tahoma" w:hAnsi="Tahoma" w:cs="Tahoma"/>
                <w:b/>
                <w:bCs/>
                <w:sz w:val="24"/>
                <w:szCs w:val="24"/>
              </w:rPr>
              <w:t>&lt;desc&gt;</w:t>
            </w:r>
          </w:p>
        </w:tc>
      </w:tr>
      <w:tr w:rsidR="003420DB" w14:paraId="7922A35E" w14:textId="77777777" w:rsidTr="219C9FEA">
        <w:trPr>
          <w:trHeight w:val="288"/>
        </w:trPr>
        <w:tc>
          <w:tcPr>
            <w:tcW w:w="1606" w:type="dxa"/>
            <w:vMerge w:val="restart"/>
            <w:shd w:val="clear" w:color="auto" w:fill="auto"/>
          </w:tcPr>
          <w:p w14:paraId="60D2413D" w14:textId="7C2F3B3F" w:rsidR="003420DB" w:rsidRPr="00E54371" w:rsidRDefault="003420DB" w:rsidP="004F3FCC">
            <w:pPr>
              <w:rPr>
                <w:rFonts w:ascii="Tahoma" w:hAnsi="Tahoma" w:cs="Tahoma"/>
              </w:rPr>
            </w:pPr>
          </w:p>
        </w:tc>
        <w:tc>
          <w:tcPr>
            <w:tcW w:w="7256" w:type="dxa"/>
            <w:gridSpan w:val="5"/>
            <w:shd w:val="clear" w:color="auto" w:fill="auto"/>
          </w:tcPr>
          <w:p w14:paraId="7D1DBE83" w14:textId="77777777" w:rsidR="003420DB" w:rsidRPr="00E54371" w:rsidRDefault="003420DB" w:rsidP="004F3FCC">
            <w:pPr>
              <w:rPr>
                <w:rFonts w:ascii="Tahoma" w:hAnsi="Tahoma" w:cs="Tahoma"/>
              </w:rPr>
            </w:pPr>
            <w:r w:rsidRPr="00E54371">
              <w:rPr>
                <w:rFonts w:ascii="Tahoma" w:hAnsi="Tahoma" w:cs="Tahoma"/>
                <w:b/>
                <w:bCs/>
                <w:color w:val="FF0000"/>
              </w:rPr>
              <w:t>Z</w:t>
            </w:r>
            <w:r w:rsidRPr="00E54371">
              <w:rPr>
                <w:rFonts w:ascii="Tahoma" w:hAnsi="Tahoma" w:cs="Tahoma"/>
              </w:rPr>
              <w:t xml:space="preserve"> – Namespace (fixed)</w:t>
            </w:r>
          </w:p>
        </w:tc>
      </w:tr>
      <w:tr w:rsidR="003420DB" w14:paraId="41D9E953" w14:textId="77777777" w:rsidTr="219C9FEA">
        <w:trPr>
          <w:trHeight w:val="288"/>
        </w:trPr>
        <w:tc>
          <w:tcPr>
            <w:tcW w:w="1606" w:type="dxa"/>
            <w:vMerge/>
          </w:tcPr>
          <w:p w14:paraId="4536BF8C" w14:textId="77777777" w:rsidR="003420DB" w:rsidRPr="00E54371" w:rsidRDefault="003420DB" w:rsidP="004F3FCC">
            <w:pPr>
              <w:rPr>
                <w:rFonts w:ascii="Tahoma" w:hAnsi="Tahoma" w:cs="Tahoma"/>
                <w:b/>
                <w:bCs/>
              </w:rPr>
            </w:pPr>
          </w:p>
        </w:tc>
        <w:tc>
          <w:tcPr>
            <w:tcW w:w="7256" w:type="dxa"/>
            <w:gridSpan w:val="5"/>
            <w:shd w:val="clear" w:color="auto" w:fill="auto"/>
          </w:tcPr>
          <w:p w14:paraId="605F44A9" w14:textId="77777777" w:rsidR="003420DB" w:rsidRPr="00E54371" w:rsidRDefault="003420DB" w:rsidP="004F3FCC">
            <w:pPr>
              <w:rPr>
                <w:rFonts w:ascii="Tahoma" w:hAnsi="Tahoma" w:cs="Tahoma"/>
              </w:rPr>
            </w:pPr>
            <w:r w:rsidRPr="00E54371">
              <w:rPr>
                <w:rFonts w:ascii="Tahoma" w:hAnsi="Tahoma" w:cs="Tahoma"/>
                <w:b/>
                <w:bCs/>
                <w:color w:val="FF0000"/>
              </w:rPr>
              <w:t>YY</w:t>
            </w:r>
            <w:r w:rsidRPr="00E54371">
              <w:rPr>
                <w:rFonts w:ascii="Tahoma" w:hAnsi="Tahoma" w:cs="Tahoma"/>
              </w:rPr>
              <w:t xml:space="preserve"> – Module (see table 2.2)</w:t>
            </w:r>
          </w:p>
        </w:tc>
      </w:tr>
      <w:tr w:rsidR="003420DB" w14:paraId="300B57AC" w14:textId="77777777" w:rsidTr="219C9FEA">
        <w:trPr>
          <w:trHeight w:val="288"/>
        </w:trPr>
        <w:tc>
          <w:tcPr>
            <w:tcW w:w="1606" w:type="dxa"/>
            <w:vMerge/>
          </w:tcPr>
          <w:p w14:paraId="5FD8FE80" w14:textId="77777777" w:rsidR="003420DB" w:rsidRPr="00E54371" w:rsidRDefault="003420DB" w:rsidP="004F3FCC">
            <w:pPr>
              <w:rPr>
                <w:rFonts w:ascii="Tahoma" w:hAnsi="Tahoma" w:cs="Tahoma"/>
                <w:b/>
                <w:bCs/>
              </w:rPr>
            </w:pPr>
          </w:p>
        </w:tc>
        <w:tc>
          <w:tcPr>
            <w:tcW w:w="7256" w:type="dxa"/>
            <w:gridSpan w:val="5"/>
            <w:shd w:val="clear" w:color="auto" w:fill="auto"/>
          </w:tcPr>
          <w:p w14:paraId="22A85D2D" w14:textId="11F60E62" w:rsidR="003420DB" w:rsidRPr="00E54371" w:rsidRDefault="001A1F85" w:rsidP="004F3FCC">
            <w:pPr>
              <w:rPr>
                <w:rFonts w:ascii="Tahoma" w:hAnsi="Tahoma" w:cs="Tahoma"/>
              </w:rPr>
            </w:pPr>
            <w:r w:rsidRPr="00E54371">
              <w:rPr>
                <w:rFonts w:ascii="Tahoma" w:hAnsi="Tahoma" w:cs="Tahoma"/>
                <w:b/>
                <w:bCs/>
                <w:color w:val="FF0000"/>
              </w:rPr>
              <w:t>TT</w:t>
            </w:r>
            <w:r w:rsidR="003420DB" w:rsidRPr="00E54371">
              <w:rPr>
                <w:rFonts w:ascii="Tahoma" w:hAnsi="Tahoma" w:cs="Tahoma"/>
              </w:rPr>
              <w:t xml:space="preserve"> – Object type – </w:t>
            </w:r>
            <w:r w:rsidRPr="00E54371">
              <w:rPr>
                <w:rFonts w:ascii="Tahoma" w:hAnsi="Tahoma" w:cs="Tahoma"/>
              </w:rPr>
              <w:t>TT</w:t>
            </w:r>
            <w:r w:rsidR="003420DB" w:rsidRPr="00E54371">
              <w:rPr>
                <w:rFonts w:ascii="Tahoma" w:hAnsi="Tahoma" w:cs="Tahoma"/>
              </w:rPr>
              <w:t xml:space="preserve"> (fixed, see table 2.1)</w:t>
            </w:r>
          </w:p>
        </w:tc>
      </w:tr>
      <w:tr w:rsidR="003420DB" w14:paraId="6207D7C9" w14:textId="77777777" w:rsidTr="219C9FEA">
        <w:trPr>
          <w:trHeight w:val="288"/>
        </w:trPr>
        <w:tc>
          <w:tcPr>
            <w:tcW w:w="1606" w:type="dxa"/>
            <w:vMerge/>
          </w:tcPr>
          <w:p w14:paraId="3E2F3089" w14:textId="77777777" w:rsidR="003420DB" w:rsidRPr="00E54371" w:rsidRDefault="003420DB" w:rsidP="004F3FCC">
            <w:pPr>
              <w:rPr>
                <w:rFonts w:ascii="Tahoma" w:hAnsi="Tahoma" w:cs="Tahoma"/>
                <w:b/>
                <w:bCs/>
              </w:rPr>
            </w:pPr>
          </w:p>
        </w:tc>
        <w:tc>
          <w:tcPr>
            <w:tcW w:w="7256" w:type="dxa"/>
            <w:gridSpan w:val="5"/>
            <w:shd w:val="clear" w:color="auto" w:fill="auto"/>
          </w:tcPr>
          <w:p w14:paraId="3365C373" w14:textId="77777777" w:rsidR="003420DB" w:rsidRPr="00E54371" w:rsidRDefault="003420DB" w:rsidP="004F3FCC">
            <w:pPr>
              <w:rPr>
                <w:rFonts w:ascii="Tahoma" w:hAnsi="Tahoma" w:cs="Tahoma"/>
              </w:rPr>
            </w:pPr>
            <w:r w:rsidRPr="00E54371">
              <w:rPr>
                <w:rFonts w:ascii="Tahoma" w:hAnsi="Tahoma" w:cs="Tahoma"/>
                <w:b/>
                <w:bCs/>
                <w:color w:val="FF0000"/>
              </w:rPr>
              <w:t>_</w:t>
            </w:r>
            <w:r w:rsidRPr="00E54371">
              <w:rPr>
                <w:rFonts w:ascii="Tahoma" w:hAnsi="Tahoma" w:cs="Tahoma"/>
              </w:rPr>
              <w:t xml:space="preserve"> – Separator</w:t>
            </w:r>
          </w:p>
        </w:tc>
      </w:tr>
      <w:tr w:rsidR="003420DB" w14:paraId="4A8B3251" w14:textId="77777777" w:rsidTr="219C9FEA">
        <w:trPr>
          <w:trHeight w:val="288"/>
        </w:trPr>
        <w:tc>
          <w:tcPr>
            <w:tcW w:w="1606" w:type="dxa"/>
            <w:vMerge/>
          </w:tcPr>
          <w:p w14:paraId="61EE1F05" w14:textId="77777777" w:rsidR="003420DB" w:rsidRPr="00E54371" w:rsidRDefault="003420DB" w:rsidP="004F3FCC">
            <w:pPr>
              <w:rPr>
                <w:rFonts w:ascii="Tahoma" w:hAnsi="Tahoma" w:cs="Tahoma"/>
                <w:b/>
                <w:bCs/>
              </w:rPr>
            </w:pPr>
          </w:p>
        </w:tc>
        <w:tc>
          <w:tcPr>
            <w:tcW w:w="7256" w:type="dxa"/>
            <w:gridSpan w:val="5"/>
            <w:shd w:val="clear" w:color="auto" w:fill="auto"/>
          </w:tcPr>
          <w:p w14:paraId="0728FD54" w14:textId="77777777" w:rsidR="003420DB" w:rsidRPr="00E54371" w:rsidRDefault="003420DB" w:rsidP="004F3FCC">
            <w:pPr>
              <w:rPr>
                <w:rFonts w:ascii="Tahoma" w:hAnsi="Tahoma" w:cs="Tahoma"/>
              </w:rPr>
            </w:pPr>
            <w:r w:rsidRPr="00E54371">
              <w:rPr>
                <w:rFonts w:ascii="Tahoma" w:hAnsi="Tahoma" w:cs="Tahoma"/>
                <w:b/>
                <w:bCs/>
                <w:color w:val="FF0000"/>
              </w:rPr>
              <w:t>&lt;desc&gt;</w:t>
            </w:r>
            <w:r w:rsidRPr="00E54371">
              <w:rPr>
                <w:rFonts w:ascii="Tahoma" w:hAnsi="Tahoma" w:cs="Tahoma"/>
              </w:rPr>
              <w:t xml:space="preserve"> - Free text (description)</w:t>
            </w:r>
          </w:p>
        </w:tc>
      </w:tr>
      <w:tr w:rsidR="003420DB" w14:paraId="5C66D8BC" w14:textId="77777777" w:rsidTr="219C9FEA">
        <w:trPr>
          <w:trHeight w:val="288"/>
        </w:trPr>
        <w:tc>
          <w:tcPr>
            <w:tcW w:w="1606" w:type="dxa"/>
            <w:vMerge/>
          </w:tcPr>
          <w:p w14:paraId="59162D1C" w14:textId="77777777" w:rsidR="003420DB" w:rsidRPr="00E54371" w:rsidRDefault="003420DB" w:rsidP="004F3FCC">
            <w:pPr>
              <w:rPr>
                <w:rFonts w:ascii="Tahoma" w:hAnsi="Tahoma" w:cs="Tahoma"/>
                <w:b/>
                <w:bCs/>
              </w:rPr>
            </w:pPr>
          </w:p>
        </w:tc>
        <w:tc>
          <w:tcPr>
            <w:tcW w:w="7256" w:type="dxa"/>
            <w:gridSpan w:val="5"/>
            <w:shd w:val="clear" w:color="auto" w:fill="auto"/>
          </w:tcPr>
          <w:p w14:paraId="42CD634A" w14:textId="417629B4" w:rsidR="003420DB" w:rsidRPr="00E54371" w:rsidRDefault="003420DB" w:rsidP="004F3FCC">
            <w:pPr>
              <w:rPr>
                <w:rFonts w:ascii="Tahoma" w:hAnsi="Tahoma" w:cs="Tahoma"/>
                <w:color w:val="FF0000"/>
              </w:rPr>
            </w:pPr>
            <w:r w:rsidRPr="00E54371">
              <w:rPr>
                <w:rFonts w:ascii="Tahoma" w:hAnsi="Tahoma" w:cs="Tahoma"/>
                <w:b/>
                <w:bCs/>
                <w:color w:val="FF0000"/>
              </w:rPr>
              <w:t>Ex. Z</w:t>
            </w:r>
            <w:del w:id="707" w:author="Raphael Donor" w:date="2020-08-04T16:16:00Z">
              <w:r w:rsidRPr="00E54371" w:rsidDel="00A838A3">
                <w:rPr>
                  <w:rFonts w:ascii="Tahoma" w:hAnsi="Tahoma" w:cs="Tahoma"/>
                  <w:b/>
                  <w:bCs/>
                  <w:color w:val="FF0000"/>
                </w:rPr>
                <w:delText>AP</w:delText>
              </w:r>
            </w:del>
            <w:r w:rsidRPr="00E54371">
              <w:rPr>
                <w:rFonts w:ascii="Tahoma" w:hAnsi="Tahoma" w:cs="Tahoma"/>
                <w:b/>
                <w:bCs/>
                <w:color w:val="FF0000"/>
              </w:rPr>
              <w:t>CO</w:t>
            </w:r>
            <w:del w:id="708" w:author="Raphael Donor" w:date="2020-09-11T14:06:00Z">
              <w:r w:rsidRPr="00E54371" w:rsidDel="00EF7774">
                <w:rPr>
                  <w:rFonts w:ascii="Tahoma" w:hAnsi="Tahoma" w:cs="Tahoma"/>
                  <w:b/>
                  <w:bCs/>
                  <w:color w:val="FF0000"/>
                </w:rPr>
                <w:delText>S</w:delText>
              </w:r>
            </w:del>
            <w:ins w:id="709" w:author="Raphael Donor" w:date="2020-09-11T14:06:00Z">
              <w:r w:rsidR="00EF7774">
                <w:rPr>
                  <w:rFonts w:ascii="Tahoma" w:hAnsi="Tahoma" w:cs="Tahoma"/>
                  <w:b/>
                  <w:bCs/>
                  <w:color w:val="FF0000"/>
                </w:rPr>
                <w:t>TT</w:t>
              </w:r>
            </w:ins>
            <w:r w:rsidRPr="00E54371">
              <w:rPr>
                <w:rFonts w:ascii="Tahoma" w:hAnsi="Tahoma" w:cs="Tahoma"/>
                <w:b/>
                <w:bCs/>
                <w:color w:val="FF0000"/>
              </w:rPr>
              <w:t>_COSCENTRE</w:t>
            </w:r>
            <w:r w:rsidR="001A1F85" w:rsidRPr="00E54371">
              <w:rPr>
                <w:rFonts w:ascii="Tahoma" w:hAnsi="Tahoma" w:cs="Tahoma"/>
                <w:b/>
                <w:bCs/>
                <w:color w:val="FF0000"/>
              </w:rPr>
              <w:t>_ALV</w:t>
            </w:r>
            <w:r w:rsidRPr="00E54371">
              <w:rPr>
                <w:rFonts w:ascii="Tahoma" w:hAnsi="Tahoma" w:cs="Tahoma"/>
                <w:b/>
                <w:bCs/>
                <w:color w:val="FF0000"/>
              </w:rPr>
              <w:t xml:space="preserve"> </w:t>
            </w:r>
            <w:r w:rsidRPr="00E54371">
              <w:rPr>
                <w:rFonts w:ascii="Tahoma" w:hAnsi="Tahoma" w:cs="Tahoma"/>
              </w:rPr>
              <w:t>(Cost Centre Accounting Structure</w:t>
            </w:r>
            <w:r w:rsidR="001A1F85" w:rsidRPr="00E54371">
              <w:rPr>
                <w:rFonts w:ascii="Tahoma" w:hAnsi="Tahoma" w:cs="Tahoma"/>
              </w:rPr>
              <w:t xml:space="preserve"> for ALV</w:t>
            </w:r>
            <w:r w:rsidRPr="00E54371">
              <w:rPr>
                <w:rFonts w:ascii="Tahoma" w:hAnsi="Tahoma" w:cs="Tahoma"/>
              </w:rPr>
              <w:t>)</w:t>
            </w:r>
          </w:p>
        </w:tc>
      </w:tr>
    </w:tbl>
    <w:p w14:paraId="08B1B815" w14:textId="77777777" w:rsidR="003420DB" w:rsidRDefault="003420DB">
      <w:pPr>
        <w:rPr>
          <w:rFonts w:ascii="Tahoma" w:hAnsi="Tahoma" w:cs="Tahoma"/>
        </w:rPr>
      </w:pPr>
    </w:p>
    <w:p w14:paraId="35CEB099" w14:textId="77777777" w:rsidR="005E1BE2" w:rsidRPr="00393866" w:rsidRDefault="005E1BE2">
      <w:pPr>
        <w:pStyle w:val="Heading3"/>
        <w:numPr>
          <w:ilvl w:val="2"/>
          <w:numId w:val="24"/>
        </w:numPr>
        <w:rPr>
          <w:rFonts w:ascii="Tahoma" w:hAnsi="Tahoma" w:cs="Tahoma"/>
        </w:rPr>
      </w:pPr>
      <w:bookmarkStart w:id="710" w:name="_Toc43402769"/>
      <w:bookmarkStart w:id="711" w:name="_Toc43407746"/>
      <w:bookmarkStart w:id="712" w:name="_Toc43408091"/>
      <w:bookmarkStart w:id="713" w:name="_Toc43411664"/>
      <w:bookmarkStart w:id="714" w:name="_Toc43412113"/>
      <w:bookmarkStart w:id="715" w:name="_Toc43671382"/>
      <w:bookmarkStart w:id="716" w:name="_Toc43677989"/>
      <w:bookmarkStart w:id="717" w:name="_Toc43402770"/>
      <w:bookmarkStart w:id="718" w:name="_Toc43407747"/>
      <w:bookmarkStart w:id="719" w:name="_Toc43408092"/>
      <w:bookmarkStart w:id="720" w:name="_Toc43411665"/>
      <w:bookmarkStart w:id="721" w:name="_Toc43412114"/>
      <w:bookmarkStart w:id="722" w:name="_Toc43671383"/>
      <w:bookmarkStart w:id="723" w:name="_Toc43677990"/>
      <w:bookmarkStart w:id="724" w:name="_Toc43402771"/>
      <w:bookmarkStart w:id="725" w:name="_Toc43407748"/>
      <w:bookmarkStart w:id="726" w:name="_Toc43408093"/>
      <w:bookmarkStart w:id="727" w:name="_Toc43411666"/>
      <w:bookmarkStart w:id="728" w:name="_Toc43412115"/>
      <w:bookmarkStart w:id="729" w:name="_Toc43671384"/>
      <w:bookmarkStart w:id="730" w:name="_Toc43677991"/>
      <w:bookmarkStart w:id="731" w:name="_Toc43402772"/>
      <w:bookmarkStart w:id="732" w:name="_Toc43407749"/>
      <w:bookmarkStart w:id="733" w:name="_Toc43408094"/>
      <w:bookmarkStart w:id="734" w:name="_Toc43411667"/>
      <w:bookmarkStart w:id="735" w:name="_Toc43412116"/>
      <w:bookmarkStart w:id="736" w:name="_Toc43671385"/>
      <w:bookmarkStart w:id="737" w:name="_Toc43677992"/>
      <w:bookmarkStart w:id="738" w:name="_Toc43402773"/>
      <w:bookmarkStart w:id="739" w:name="_Toc43407750"/>
      <w:bookmarkStart w:id="740" w:name="_Toc43408095"/>
      <w:bookmarkStart w:id="741" w:name="_Toc43411668"/>
      <w:bookmarkStart w:id="742" w:name="_Toc43412117"/>
      <w:bookmarkStart w:id="743" w:name="_Toc43671386"/>
      <w:bookmarkStart w:id="744" w:name="_Toc43677993"/>
      <w:bookmarkStart w:id="745" w:name="_Toc43402774"/>
      <w:bookmarkStart w:id="746" w:name="_Toc43407751"/>
      <w:bookmarkStart w:id="747" w:name="_Toc43408096"/>
      <w:bookmarkStart w:id="748" w:name="_Toc43411669"/>
      <w:bookmarkStart w:id="749" w:name="_Toc43412118"/>
      <w:bookmarkStart w:id="750" w:name="_Toc43671387"/>
      <w:bookmarkStart w:id="751" w:name="_Toc43677994"/>
      <w:bookmarkStart w:id="752" w:name="_Toc43402775"/>
      <w:bookmarkStart w:id="753" w:name="_Toc43407752"/>
      <w:bookmarkStart w:id="754" w:name="_Toc43408097"/>
      <w:bookmarkStart w:id="755" w:name="_Toc43411670"/>
      <w:bookmarkStart w:id="756" w:name="_Toc43412119"/>
      <w:bookmarkStart w:id="757" w:name="_Toc43671388"/>
      <w:bookmarkStart w:id="758" w:name="_Toc43677995"/>
      <w:bookmarkStart w:id="759" w:name="_Toc43402776"/>
      <w:bookmarkStart w:id="760" w:name="_Toc43407753"/>
      <w:bookmarkStart w:id="761" w:name="_Toc43408098"/>
      <w:bookmarkStart w:id="762" w:name="_Toc43411671"/>
      <w:bookmarkStart w:id="763" w:name="_Toc43412120"/>
      <w:bookmarkStart w:id="764" w:name="_Toc43671389"/>
      <w:bookmarkStart w:id="765" w:name="_Toc43677996"/>
      <w:bookmarkStart w:id="766" w:name="_Toc43402777"/>
      <w:bookmarkStart w:id="767" w:name="_Toc43407754"/>
      <w:bookmarkStart w:id="768" w:name="_Toc43408099"/>
      <w:bookmarkStart w:id="769" w:name="_Toc43411672"/>
      <w:bookmarkStart w:id="770" w:name="_Toc43412121"/>
      <w:bookmarkStart w:id="771" w:name="_Toc43671390"/>
      <w:bookmarkStart w:id="772" w:name="_Toc43677997"/>
      <w:bookmarkStart w:id="773" w:name="_Toc43402778"/>
      <w:bookmarkStart w:id="774" w:name="_Toc43407755"/>
      <w:bookmarkStart w:id="775" w:name="_Toc43408100"/>
      <w:bookmarkStart w:id="776" w:name="_Toc43411673"/>
      <w:bookmarkStart w:id="777" w:name="_Toc43412122"/>
      <w:bookmarkStart w:id="778" w:name="_Toc43671391"/>
      <w:bookmarkStart w:id="779" w:name="_Toc43677998"/>
      <w:bookmarkStart w:id="780" w:name="_Toc43402779"/>
      <w:bookmarkStart w:id="781" w:name="_Toc43407756"/>
      <w:bookmarkStart w:id="782" w:name="_Toc43408101"/>
      <w:bookmarkStart w:id="783" w:name="_Toc43411674"/>
      <w:bookmarkStart w:id="784" w:name="_Toc43412123"/>
      <w:bookmarkStart w:id="785" w:name="_Toc43671392"/>
      <w:bookmarkStart w:id="786" w:name="_Toc43677999"/>
      <w:bookmarkStart w:id="787" w:name="_Toc43402780"/>
      <w:bookmarkStart w:id="788" w:name="_Toc43407757"/>
      <w:bookmarkStart w:id="789" w:name="_Toc43408102"/>
      <w:bookmarkStart w:id="790" w:name="_Toc43411675"/>
      <w:bookmarkStart w:id="791" w:name="_Toc43412124"/>
      <w:bookmarkStart w:id="792" w:name="_Toc43671393"/>
      <w:bookmarkStart w:id="793" w:name="_Toc43678000"/>
      <w:bookmarkStart w:id="794" w:name="_Toc43402781"/>
      <w:bookmarkStart w:id="795" w:name="_Toc43407758"/>
      <w:bookmarkStart w:id="796" w:name="_Toc43408103"/>
      <w:bookmarkStart w:id="797" w:name="_Toc43411676"/>
      <w:bookmarkStart w:id="798" w:name="_Toc43412125"/>
      <w:bookmarkStart w:id="799" w:name="_Toc43671394"/>
      <w:bookmarkStart w:id="800" w:name="_Toc43678001"/>
      <w:bookmarkStart w:id="801" w:name="_Toc43402782"/>
      <w:bookmarkStart w:id="802" w:name="_Toc43407759"/>
      <w:bookmarkStart w:id="803" w:name="_Toc43408104"/>
      <w:bookmarkStart w:id="804" w:name="_Toc43411677"/>
      <w:bookmarkStart w:id="805" w:name="_Toc43412126"/>
      <w:bookmarkStart w:id="806" w:name="_Toc43671395"/>
      <w:bookmarkStart w:id="807" w:name="_Toc43678002"/>
      <w:bookmarkStart w:id="808" w:name="_Toc453572751"/>
      <w:bookmarkStart w:id="809" w:name="_Toc286674796"/>
      <w:bookmarkStart w:id="810" w:name="_Toc62037305"/>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r w:rsidRPr="00393866">
        <w:rPr>
          <w:rFonts w:ascii="Tahoma" w:hAnsi="Tahoma" w:cs="Tahoma"/>
        </w:rPr>
        <w:t>Views</w:t>
      </w:r>
      <w:bookmarkEnd w:id="808"/>
      <w:bookmarkEnd w:id="809"/>
      <w:bookmarkEnd w:id="810"/>
    </w:p>
    <w:p w14:paraId="5559AC55" w14:textId="77777777" w:rsidR="005E1BE2" w:rsidRPr="00393866" w:rsidRDefault="005E1BE2">
      <w:pPr>
        <w:rPr>
          <w:rFonts w:ascii="Tahoma" w:hAnsi="Tahoma" w:cs="Tahoma"/>
        </w:rPr>
      </w:pPr>
    </w:p>
    <w:p w14:paraId="6C350F0B" w14:textId="5DE13DD2" w:rsidR="005E1BE2" w:rsidRDefault="005E1BE2" w:rsidP="219C9FEA">
      <w:pPr>
        <w:jc w:val="both"/>
        <w:rPr>
          <w:rFonts w:ascii="Tahoma" w:hAnsi="Tahoma" w:cs="Tahoma"/>
        </w:rPr>
      </w:pPr>
      <w:r w:rsidRPr="219C9FEA">
        <w:rPr>
          <w:rFonts w:ascii="Tahoma" w:hAnsi="Tahoma" w:cs="Tahoma"/>
        </w:rPr>
        <w:t>A view is a virtual table, tailored to the needs of an application. It is not actually physically stored</w:t>
      </w:r>
      <w:r w:rsidR="0FF8AA9E" w:rsidRPr="219C9FEA">
        <w:rPr>
          <w:rFonts w:ascii="Tahoma" w:hAnsi="Tahoma" w:cs="Tahoma"/>
        </w:rPr>
        <w:t xml:space="preserve"> </w:t>
      </w:r>
      <w:r w:rsidRPr="219C9FEA">
        <w:rPr>
          <w:rFonts w:ascii="Tahoma" w:hAnsi="Tahoma" w:cs="Tahoma"/>
        </w:rPr>
        <w:t xml:space="preserve">but is derived from one or more physical tables.  </w:t>
      </w:r>
    </w:p>
    <w:p w14:paraId="22981BBF" w14:textId="2DA356D3" w:rsidR="00AF7C1F" w:rsidRDefault="00AF7C1F">
      <w:pPr>
        <w:rPr>
          <w:rFonts w:ascii="Tahoma" w:hAnsi="Tahoma" w:cs="Tahoma"/>
        </w:rPr>
      </w:pPr>
    </w:p>
    <w:tbl>
      <w:tblPr>
        <w:tblW w:w="88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Change w:id="811" w:author="Raphael Donor" w:date="2020-08-03T21:00:00Z">
          <w:tblPr>
            <w:tblW w:w="88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PrChange>
      </w:tblPr>
      <w:tblGrid>
        <w:gridCol w:w="1601"/>
        <w:gridCol w:w="392"/>
        <w:gridCol w:w="545"/>
        <w:gridCol w:w="378"/>
        <w:gridCol w:w="369"/>
        <w:gridCol w:w="5577"/>
        <w:tblGridChange w:id="812">
          <w:tblGrid>
            <w:gridCol w:w="1604"/>
            <w:gridCol w:w="2"/>
            <w:gridCol w:w="392"/>
            <w:gridCol w:w="1085"/>
            <w:gridCol w:w="445"/>
            <w:gridCol w:w="369"/>
            <w:gridCol w:w="4965"/>
          </w:tblGrid>
        </w:tblGridChange>
      </w:tblGrid>
      <w:tr w:rsidR="00B352D8" w14:paraId="15666B65" w14:textId="77777777" w:rsidTr="00B352D8">
        <w:trPr>
          <w:trHeight w:val="350"/>
          <w:trPrChange w:id="813" w:author="Raphael Donor" w:date="2020-08-03T21:00:00Z">
            <w:trPr>
              <w:trHeight w:val="350"/>
            </w:trPr>
          </w:trPrChange>
        </w:trPr>
        <w:tc>
          <w:tcPr>
            <w:tcW w:w="1601" w:type="dxa"/>
            <w:shd w:val="clear" w:color="auto" w:fill="auto"/>
            <w:tcPrChange w:id="814" w:author="Raphael Donor" w:date="2020-08-03T21:00:00Z">
              <w:tcPr>
                <w:tcW w:w="1606" w:type="dxa"/>
                <w:gridSpan w:val="2"/>
                <w:shd w:val="clear" w:color="auto" w:fill="auto"/>
              </w:tcPr>
            </w:tcPrChange>
          </w:tcPr>
          <w:p w14:paraId="26A3762D" w14:textId="77777777" w:rsidR="00B352D8" w:rsidRPr="00E54371" w:rsidRDefault="00B352D8" w:rsidP="004F3FCC">
            <w:pPr>
              <w:rPr>
                <w:rFonts w:ascii="Tahoma" w:hAnsi="Tahoma" w:cs="Tahoma"/>
                <w:b/>
                <w:bCs/>
                <w:sz w:val="24"/>
                <w:szCs w:val="24"/>
              </w:rPr>
            </w:pPr>
            <w:r w:rsidRPr="00E54371">
              <w:rPr>
                <w:rFonts w:ascii="Tahoma" w:hAnsi="Tahoma" w:cs="Tahoma"/>
                <w:b/>
                <w:bCs/>
                <w:sz w:val="24"/>
                <w:szCs w:val="24"/>
              </w:rPr>
              <w:t>Format</w:t>
            </w:r>
          </w:p>
        </w:tc>
        <w:tc>
          <w:tcPr>
            <w:tcW w:w="392" w:type="dxa"/>
            <w:shd w:val="clear" w:color="auto" w:fill="auto"/>
            <w:tcPrChange w:id="815" w:author="Raphael Donor" w:date="2020-08-03T21:00:00Z">
              <w:tcPr>
                <w:tcW w:w="392" w:type="dxa"/>
                <w:shd w:val="clear" w:color="auto" w:fill="auto"/>
              </w:tcPr>
            </w:tcPrChange>
          </w:tcPr>
          <w:p w14:paraId="67F96301" w14:textId="77777777" w:rsidR="00B352D8" w:rsidRPr="00E54371" w:rsidRDefault="00B352D8" w:rsidP="004F3FCC">
            <w:pPr>
              <w:rPr>
                <w:rFonts w:ascii="Tahoma" w:hAnsi="Tahoma" w:cs="Tahoma"/>
                <w:b/>
                <w:bCs/>
                <w:sz w:val="24"/>
                <w:szCs w:val="24"/>
              </w:rPr>
            </w:pPr>
            <w:r w:rsidRPr="00E54371">
              <w:rPr>
                <w:rFonts w:ascii="Tahoma" w:hAnsi="Tahoma" w:cs="Tahoma"/>
                <w:b/>
                <w:bCs/>
                <w:sz w:val="24"/>
                <w:szCs w:val="24"/>
              </w:rPr>
              <w:t>Z</w:t>
            </w:r>
          </w:p>
        </w:tc>
        <w:tc>
          <w:tcPr>
            <w:tcW w:w="545" w:type="dxa"/>
            <w:shd w:val="clear" w:color="auto" w:fill="auto"/>
            <w:tcPrChange w:id="816" w:author="Raphael Donor" w:date="2020-08-03T21:00:00Z">
              <w:tcPr>
                <w:tcW w:w="1085" w:type="dxa"/>
                <w:shd w:val="clear" w:color="auto" w:fill="auto"/>
              </w:tcPr>
            </w:tcPrChange>
          </w:tcPr>
          <w:p w14:paraId="7433B9D5" w14:textId="77777777" w:rsidR="00B352D8" w:rsidRPr="00E54371" w:rsidDel="00B352D8" w:rsidRDefault="00B352D8" w:rsidP="004F3FCC">
            <w:pPr>
              <w:rPr>
                <w:del w:id="817" w:author="Raphael Donor" w:date="2020-08-03T21:00:00Z"/>
                <w:rFonts w:ascii="Tahoma" w:hAnsi="Tahoma" w:cs="Tahoma"/>
                <w:b/>
                <w:bCs/>
                <w:sz w:val="24"/>
                <w:szCs w:val="24"/>
              </w:rPr>
            </w:pPr>
            <w:del w:id="818" w:author="Raphael Donor" w:date="2020-08-03T21:00:00Z">
              <w:r w:rsidRPr="00E54371" w:rsidDel="00B352D8">
                <w:rPr>
                  <w:rFonts w:ascii="Tahoma" w:hAnsi="Tahoma" w:cs="Tahoma"/>
                  <w:b/>
                  <w:bCs/>
                  <w:sz w:val="24"/>
                  <w:szCs w:val="24"/>
                </w:rPr>
                <w:delText>XX</w:delText>
              </w:r>
            </w:del>
          </w:p>
          <w:p w14:paraId="7C59E48C" w14:textId="547A55A0" w:rsidR="00B352D8" w:rsidRPr="00E54371" w:rsidRDefault="00B352D8" w:rsidP="004F3FCC">
            <w:pPr>
              <w:rPr>
                <w:rFonts w:ascii="Tahoma" w:hAnsi="Tahoma" w:cs="Tahoma"/>
                <w:b/>
                <w:bCs/>
                <w:sz w:val="24"/>
                <w:szCs w:val="24"/>
              </w:rPr>
            </w:pPr>
            <w:r w:rsidRPr="00E54371">
              <w:rPr>
                <w:rFonts w:ascii="Tahoma" w:hAnsi="Tahoma" w:cs="Tahoma"/>
                <w:b/>
                <w:bCs/>
                <w:sz w:val="24"/>
                <w:szCs w:val="24"/>
              </w:rPr>
              <w:t>YY</w:t>
            </w:r>
          </w:p>
        </w:tc>
        <w:tc>
          <w:tcPr>
            <w:tcW w:w="378" w:type="dxa"/>
            <w:shd w:val="clear" w:color="auto" w:fill="auto"/>
            <w:tcPrChange w:id="819" w:author="Raphael Donor" w:date="2020-08-03T21:00:00Z">
              <w:tcPr>
                <w:tcW w:w="445" w:type="dxa"/>
                <w:shd w:val="clear" w:color="auto" w:fill="auto"/>
              </w:tcPr>
            </w:tcPrChange>
          </w:tcPr>
          <w:p w14:paraId="1FA1D6A2" w14:textId="54B43E49" w:rsidR="00B352D8" w:rsidRPr="00E54371" w:rsidRDefault="00B352D8" w:rsidP="004F3FCC">
            <w:pPr>
              <w:rPr>
                <w:rFonts w:ascii="Tahoma" w:hAnsi="Tahoma" w:cs="Tahoma"/>
                <w:b/>
                <w:bCs/>
                <w:sz w:val="24"/>
                <w:szCs w:val="24"/>
              </w:rPr>
            </w:pPr>
            <w:r w:rsidRPr="00E54371">
              <w:rPr>
                <w:rFonts w:ascii="Tahoma" w:hAnsi="Tahoma" w:cs="Tahoma"/>
                <w:b/>
                <w:bCs/>
                <w:sz w:val="24"/>
                <w:szCs w:val="24"/>
              </w:rPr>
              <w:t>V</w:t>
            </w:r>
          </w:p>
        </w:tc>
        <w:tc>
          <w:tcPr>
            <w:tcW w:w="369" w:type="dxa"/>
            <w:shd w:val="clear" w:color="auto" w:fill="auto"/>
            <w:tcPrChange w:id="820" w:author="Raphael Donor" w:date="2020-08-03T21:00:00Z">
              <w:tcPr>
                <w:tcW w:w="369" w:type="dxa"/>
                <w:shd w:val="clear" w:color="auto" w:fill="auto"/>
              </w:tcPr>
            </w:tcPrChange>
          </w:tcPr>
          <w:p w14:paraId="1EB3BD6D" w14:textId="77777777" w:rsidR="00B352D8" w:rsidRPr="00E54371" w:rsidRDefault="00B352D8" w:rsidP="004F3FCC">
            <w:pPr>
              <w:rPr>
                <w:rFonts w:ascii="Tahoma" w:hAnsi="Tahoma" w:cs="Tahoma"/>
                <w:b/>
                <w:bCs/>
                <w:sz w:val="24"/>
                <w:szCs w:val="24"/>
              </w:rPr>
            </w:pPr>
            <w:r w:rsidRPr="00E54371">
              <w:rPr>
                <w:rFonts w:ascii="Tahoma" w:hAnsi="Tahoma" w:cs="Tahoma"/>
                <w:b/>
                <w:bCs/>
                <w:sz w:val="24"/>
                <w:szCs w:val="24"/>
              </w:rPr>
              <w:t>_</w:t>
            </w:r>
          </w:p>
        </w:tc>
        <w:tc>
          <w:tcPr>
            <w:tcW w:w="5577" w:type="dxa"/>
            <w:shd w:val="clear" w:color="auto" w:fill="auto"/>
            <w:tcPrChange w:id="821" w:author="Raphael Donor" w:date="2020-08-03T21:00:00Z">
              <w:tcPr>
                <w:tcW w:w="4965" w:type="dxa"/>
                <w:shd w:val="clear" w:color="auto" w:fill="auto"/>
              </w:tcPr>
            </w:tcPrChange>
          </w:tcPr>
          <w:p w14:paraId="7076B764" w14:textId="77777777" w:rsidR="00B352D8" w:rsidRPr="00E54371" w:rsidRDefault="00B352D8" w:rsidP="004F3FCC">
            <w:pPr>
              <w:rPr>
                <w:rFonts w:ascii="Tahoma" w:hAnsi="Tahoma" w:cs="Tahoma"/>
                <w:b/>
                <w:bCs/>
                <w:sz w:val="24"/>
                <w:szCs w:val="24"/>
              </w:rPr>
            </w:pPr>
            <w:r w:rsidRPr="00E54371">
              <w:rPr>
                <w:rFonts w:ascii="Tahoma" w:hAnsi="Tahoma" w:cs="Tahoma"/>
                <w:b/>
                <w:bCs/>
                <w:sz w:val="24"/>
                <w:szCs w:val="24"/>
              </w:rPr>
              <w:t>&lt;desc&gt;</w:t>
            </w:r>
          </w:p>
        </w:tc>
      </w:tr>
      <w:tr w:rsidR="00AF7C1F" w14:paraId="0BA37A4D" w14:textId="77777777" w:rsidTr="00B352D8">
        <w:trPr>
          <w:trHeight w:val="288"/>
          <w:trPrChange w:id="822" w:author="Raphael Donor" w:date="2020-08-03T21:00:00Z">
            <w:trPr>
              <w:trHeight w:val="288"/>
            </w:trPr>
          </w:trPrChange>
        </w:trPr>
        <w:tc>
          <w:tcPr>
            <w:tcW w:w="1601" w:type="dxa"/>
            <w:vMerge w:val="restart"/>
            <w:shd w:val="clear" w:color="auto" w:fill="auto"/>
            <w:tcPrChange w:id="823" w:author="Raphael Donor" w:date="2020-08-03T21:00:00Z">
              <w:tcPr>
                <w:tcW w:w="1606" w:type="dxa"/>
                <w:vMerge w:val="restart"/>
                <w:shd w:val="clear" w:color="auto" w:fill="auto"/>
              </w:tcPr>
            </w:tcPrChange>
          </w:tcPr>
          <w:p w14:paraId="1532C31B" w14:textId="3B00D680" w:rsidR="00AF7C1F" w:rsidRPr="00E54371" w:rsidRDefault="00AF7C1F" w:rsidP="004F3FCC">
            <w:pPr>
              <w:rPr>
                <w:rFonts w:ascii="Tahoma" w:hAnsi="Tahoma" w:cs="Tahoma"/>
              </w:rPr>
            </w:pPr>
          </w:p>
        </w:tc>
        <w:tc>
          <w:tcPr>
            <w:tcW w:w="7261" w:type="dxa"/>
            <w:gridSpan w:val="5"/>
            <w:shd w:val="clear" w:color="auto" w:fill="auto"/>
            <w:tcPrChange w:id="824" w:author="Raphael Donor" w:date="2020-08-03T21:00:00Z">
              <w:tcPr>
                <w:tcW w:w="7256" w:type="dxa"/>
                <w:gridSpan w:val="6"/>
                <w:shd w:val="clear" w:color="auto" w:fill="auto"/>
              </w:tcPr>
            </w:tcPrChange>
          </w:tcPr>
          <w:p w14:paraId="5773AC3D" w14:textId="77777777" w:rsidR="00AF7C1F" w:rsidRPr="00E54371" w:rsidRDefault="00AF7C1F" w:rsidP="004F3FCC">
            <w:pPr>
              <w:rPr>
                <w:rFonts w:ascii="Tahoma" w:hAnsi="Tahoma" w:cs="Tahoma"/>
              </w:rPr>
            </w:pPr>
            <w:r w:rsidRPr="00E54371">
              <w:rPr>
                <w:rFonts w:ascii="Tahoma" w:hAnsi="Tahoma" w:cs="Tahoma"/>
                <w:b/>
                <w:bCs/>
                <w:color w:val="FF0000"/>
              </w:rPr>
              <w:t>Z</w:t>
            </w:r>
            <w:r w:rsidRPr="00E54371">
              <w:rPr>
                <w:rFonts w:ascii="Tahoma" w:hAnsi="Tahoma" w:cs="Tahoma"/>
              </w:rPr>
              <w:t xml:space="preserve"> – Namespace (fixed)</w:t>
            </w:r>
          </w:p>
        </w:tc>
      </w:tr>
      <w:tr w:rsidR="00AF7C1F" w14:paraId="703CF2DC" w14:textId="77777777" w:rsidTr="00B352D8">
        <w:trPr>
          <w:trHeight w:val="288"/>
          <w:trPrChange w:id="825" w:author="Raphael Donor" w:date="2020-08-03T21:00:00Z">
            <w:trPr>
              <w:trHeight w:val="288"/>
            </w:trPr>
          </w:trPrChange>
        </w:trPr>
        <w:tc>
          <w:tcPr>
            <w:tcW w:w="1601" w:type="dxa"/>
            <w:vMerge/>
            <w:tcPrChange w:id="826" w:author="Raphael Donor" w:date="2020-08-03T21:00:00Z">
              <w:tcPr>
                <w:tcW w:w="1606" w:type="dxa"/>
                <w:vMerge/>
              </w:tcPr>
            </w:tcPrChange>
          </w:tcPr>
          <w:p w14:paraId="4164462D" w14:textId="77777777" w:rsidR="00AF7C1F" w:rsidRPr="00E54371" w:rsidRDefault="00AF7C1F" w:rsidP="004F3FCC">
            <w:pPr>
              <w:rPr>
                <w:rFonts w:ascii="Tahoma" w:hAnsi="Tahoma" w:cs="Tahoma"/>
                <w:b/>
                <w:bCs/>
              </w:rPr>
            </w:pPr>
          </w:p>
        </w:tc>
        <w:tc>
          <w:tcPr>
            <w:tcW w:w="7261" w:type="dxa"/>
            <w:gridSpan w:val="5"/>
            <w:shd w:val="clear" w:color="auto" w:fill="auto"/>
            <w:tcPrChange w:id="827" w:author="Raphael Donor" w:date="2020-08-03T21:00:00Z">
              <w:tcPr>
                <w:tcW w:w="7256" w:type="dxa"/>
                <w:gridSpan w:val="6"/>
                <w:shd w:val="clear" w:color="auto" w:fill="auto"/>
              </w:tcPr>
            </w:tcPrChange>
          </w:tcPr>
          <w:p w14:paraId="3EE4F2A1" w14:textId="77777777" w:rsidR="00AF7C1F" w:rsidRPr="00E54371" w:rsidRDefault="00AF7C1F" w:rsidP="004F3FCC">
            <w:pPr>
              <w:rPr>
                <w:rFonts w:ascii="Tahoma" w:hAnsi="Tahoma" w:cs="Tahoma"/>
              </w:rPr>
            </w:pPr>
            <w:r w:rsidRPr="00E54371">
              <w:rPr>
                <w:rFonts w:ascii="Tahoma" w:hAnsi="Tahoma" w:cs="Tahoma"/>
                <w:b/>
                <w:bCs/>
                <w:color w:val="FF0000"/>
              </w:rPr>
              <w:t>YY</w:t>
            </w:r>
            <w:r w:rsidRPr="00E54371">
              <w:rPr>
                <w:rFonts w:ascii="Tahoma" w:hAnsi="Tahoma" w:cs="Tahoma"/>
              </w:rPr>
              <w:t xml:space="preserve"> – Module (see table 2.2)</w:t>
            </w:r>
          </w:p>
        </w:tc>
      </w:tr>
      <w:tr w:rsidR="00AF7C1F" w14:paraId="3AD018A7" w14:textId="77777777" w:rsidTr="00B352D8">
        <w:trPr>
          <w:trHeight w:val="288"/>
          <w:trPrChange w:id="828" w:author="Raphael Donor" w:date="2020-08-03T21:00:00Z">
            <w:trPr>
              <w:trHeight w:val="288"/>
            </w:trPr>
          </w:trPrChange>
        </w:trPr>
        <w:tc>
          <w:tcPr>
            <w:tcW w:w="1601" w:type="dxa"/>
            <w:vMerge/>
            <w:tcPrChange w:id="829" w:author="Raphael Donor" w:date="2020-08-03T21:00:00Z">
              <w:tcPr>
                <w:tcW w:w="1606" w:type="dxa"/>
                <w:vMerge/>
              </w:tcPr>
            </w:tcPrChange>
          </w:tcPr>
          <w:p w14:paraId="6D3DE319" w14:textId="77777777" w:rsidR="00AF7C1F" w:rsidRPr="00E54371" w:rsidRDefault="00AF7C1F" w:rsidP="004F3FCC">
            <w:pPr>
              <w:rPr>
                <w:rFonts w:ascii="Tahoma" w:hAnsi="Tahoma" w:cs="Tahoma"/>
                <w:b/>
                <w:bCs/>
              </w:rPr>
            </w:pPr>
          </w:p>
        </w:tc>
        <w:tc>
          <w:tcPr>
            <w:tcW w:w="7261" w:type="dxa"/>
            <w:gridSpan w:val="5"/>
            <w:shd w:val="clear" w:color="auto" w:fill="auto"/>
            <w:tcPrChange w:id="830" w:author="Raphael Donor" w:date="2020-08-03T21:00:00Z">
              <w:tcPr>
                <w:tcW w:w="7256" w:type="dxa"/>
                <w:gridSpan w:val="6"/>
                <w:shd w:val="clear" w:color="auto" w:fill="auto"/>
              </w:tcPr>
            </w:tcPrChange>
          </w:tcPr>
          <w:p w14:paraId="7A3E159D" w14:textId="2B42087D" w:rsidR="00AF7C1F" w:rsidRPr="00E54371" w:rsidRDefault="00B15DC9" w:rsidP="004F3FCC">
            <w:pPr>
              <w:rPr>
                <w:rFonts w:ascii="Tahoma" w:hAnsi="Tahoma" w:cs="Tahoma"/>
              </w:rPr>
            </w:pPr>
            <w:r w:rsidRPr="00E54371">
              <w:rPr>
                <w:rFonts w:ascii="Tahoma" w:hAnsi="Tahoma" w:cs="Tahoma"/>
                <w:b/>
                <w:bCs/>
                <w:color w:val="FF0000"/>
              </w:rPr>
              <w:t>V</w:t>
            </w:r>
            <w:r w:rsidR="00AF7C1F" w:rsidRPr="00E54371">
              <w:rPr>
                <w:rFonts w:ascii="Tahoma" w:hAnsi="Tahoma" w:cs="Tahoma"/>
              </w:rPr>
              <w:t xml:space="preserve"> – Object type – </w:t>
            </w:r>
            <w:r w:rsidR="000A4909">
              <w:rPr>
                <w:rFonts w:ascii="Tahoma" w:hAnsi="Tahoma" w:cs="Tahoma"/>
              </w:rPr>
              <w:t>V</w:t>
            </w:r>
            <w:r w:rsidR="00AF7C1F" w:rsidRPr="00E54371">
              <w:rPr>
                <w:rFonts w:ascii="Tahoma" w:hAnsi="Tahoma" w:cs="Tahoma"/>
              </w:rPr>
              <w:t xml:space="preserve"> (fixed, see table 2.1)</w:t>
            </w:r>
          </w:p>
        </w:tc>
      </w:tr>
      <w:tr w:rsidR="00AF7C1F" w14:paraId="6239EC81" w14:textId="77777777" w:rsidTr="00B352D8">
        <w:trPr>
          <w:trHeight w:val="288"/>
          <w:trPrChange w:id="831" w:author="Raphael Donor" w:date="2020-08-03T21:00:00Z">
            <w:trPr>
              <w:trHeight w:val="288"/>
            </w:trPr>
          </w:trPrChange>
        </w:trPr>
        <w:tc>
          <w:tcPr>
            <w:tcW w:w="1601" w:type="dxa"/>
            <w:vMerge/>
            <w:tcPrChange w:id="832" w:author="Raphael Donor" w:date="2020-08-03T21:00:00Z">
              <w:tcPr>
                <w:tcW w:w="1606" w:type="dxa"/>
                <w:vMerge/>
              </w:tcPr>
            </w:tcPrChange>
          </w:tcPr>
          <w:p w14:paraId="5C4E98CE" w14:textId="77777777" w:rsidR="00AF7C1F" w:rsidRPr="00E54371" w:rsidRDefault="00AF7C1F" w:rsidP="004F3FCC">
            <w:pPr>
              <w:rPr>
                <w:rFonts w:ascii="Tahoma" w:hAnsi="Tahoma" w:cs="Tahoma"/>
                <w:b/>
                <w:bCs/>
              </w:rPr>
            </w:pPr>
          </w:p>
        </w:tc>
        <w:tc>
          <w:tcPr>
            <w:tcW w:w="7261" w:type="dxa"/>
            <w:gridSpan w:val="5"/>
            <w:shd w:val="clear" w:color="auto" w:fill="auto"/>
            <w:tcPrChange w:id="833" w:author="Raphael Donor" w:date="2020-08-03T21:00:00Z">
              <w:tcPr>
                <w:tcW w:w="7256" w:type="dxa"/>
                <w:gridSpan w:val="6"/>
                <w:shd w:val="clear" w:color="auto" w:fill="auto"/>
              </w:tcPr>
            </w:tcPrChange>
          </w:tcPr>
          <w:p w14:paraId="4E490461" w14:textId="77777777" w:rsidR="00AF7C1F" w:rsidRPr="00E54371" w:rsidRDefault="00AF7C1F" w:rsidP="004F3FCC">
            <w:pPr>
              <w:rPr>
                <w:rFonts w:ascii="Tahoma" w:hAnsi="Tahoma" w:cs="Tahoma"/>
              </w:rPr>
            </w:pPr>
            <w:r w:rsidRPr="00E54371">
              <w:rPr>
                <w:rFonts w:ascii="Tahoma" w:hAnsi="Tahoma" w:cs="Tahoma"/>
                <w:b/>
                <w:bCs/>
                <w:color w:val="FF0000"/>
              </w:rPr>
              <w:t>_</w:t>
            </w:r>
            <w:r w:rsidRPr="00E54371">
              <w:rPr>
                <w:rFonts w:ascii="Tahoma" w:hAnsi="Tahoma" w:cs="Tahoma"/>
              </w:rPr>
              <w:t xml:space="preserve"> – Separator</w:t>
            </w:r>
          </w:p>
        </w:tc>
      </w:tr>
      <w:tr w:rsidR="00AF7C1F" w14:paraId="5613A8FB" w14:textId="77777777" w:rsidTr="00B352D8">
        <w:trPr>
          <w:trHeight w:val="288"/>
          <w:trPrChange w:id="834" w:author="Raphael Donor" w:date="2020-08-03T21:00:00Z">
            <w:trPr>
              <w:trHeight w:val="288"/>
            </w:trPr>
          </w:trPrChange>
        </w:trPr>
        <w:tc>
          <w:tcPr>
            <w:tcW w:w="1601" w:type="dxa"/>
            <w:vMerge/>
            <w:tcPrChange w:id="835" w:author="Raphael Donor" w:date="2020-08-03T21:00:00Z">
              <w:tcPr>
                <w:tcW w:w="1606" w:type="dxa"/>
                <w:vMerge/>
              </w:tcPr>
            </w:tcPrChange>
          </w:tcPr>
          <w:p w14:paraId="633306F3" w14:textId="77777777" w:rsidR="00AF7C1F" w:rsidRPr="00E54371" w:rsidRDefault="00AF7C1F" w:rsidP="004F3FCC">
            <w:pPr>
              <w:rPr>
                <w:rFonts w:ascii="Tahoma" w:hAnsi="Tahoma" w:cs="Tahoma"/>
                <w:b/>
                <w:bCs/>
              </w:rPr>
            </w:pPr>
          </w:p>
        </w:tc>
        <w:tc>
          <w:tcPr>
            <w:tcW w:w="7261" w:type="dxa"/>
            <w:gridSpan w:val="5"/>
            <w:shd w:val="clear" w:color="auto" w:fill="auto"/>
            <w:tcPrChange w:id="836" w:author="Raphael Donor" w:date="2020-08-03T21:00:00Z">
              <w:tcPr>
                <w:tcW w:w="7256" w:type="dxa"/>
                <w:gridSpan w:val="6"/>
                <w:shd w:val="clear" w:color="auto" w:fill="auto"/>
              </w:tcPr>
            </w:tcPrChange>
          </w:tcPr>
          <w:p w14:paraId="379E7C4F" w14:textId="6EF26CD0" w:rsidR="00AF7C1F" w:rsidRPr="00E54371" w:rsidRDefault="00535E4E" w:rsidP="004F3FCC">
            <w:pPr>
              <w:rPr>
                <w:rFonts w:ascii="Tahoma" w:hAnsi="Tahoma" w:cs="Tahoma"/>
              </w:rPr>
            </w:pPr>
            <w:r w:rsidRPr="00E54371">
              <w:rPr>
                <w:rFonts w:ascii="Tahoma" w:hAnsi="Tahoma" w:cs="Tahoma"/>
                <w:b/>
                <w:bCs/>
                <w:color w:val="FF0000"/>
              </w:rPr>
              <w:t>&lt;desc&gt;</w:t>
            </w:r>
            <w:r w:rsidRPr="00E54371">
              <w:rPr>
                <w:rFonts w:ascii="Tahoma" w:hAnsi="Tahoma" w:cs="Tahoma"/>
              </w:rPr>
              <w:t xml:space="preserve"> - Free text (description)</w:t>
            </w:r>
          </w:p>
        </w:tc>
      </w:tr>
      <w:tr w:rsidR="00AF7C1F" w14:paraId="70CBF55F" w14:textId="77777777" w:rsidTr="00B352D8">
        <w:trPr>
          <w:trHeight w:val="288"/>
          <w:trPrChange w:id="837" w:author="Raphael Donor" w:date="2020-08-03T21:00:00Z">
            <w:trPr>
              <w:trHeight w:val="288"/>
            </w:trPr>
          </w:trPrChange>
        </w:trPr>
        <w:tc>
          <w:tcPr>
            <w:tcW w:w="1601" w:type="dxa"/>
            <w:vMerge/>
            <w:tcPrChange w:id="838" w:author="Raphael Donor" w:date="2020-08-03T21:00:00Z">
              <w:tcPr>
                <w:tcW w:w="1606" w:type="dxa"/>
                <w:vMerge/>
              </w:tcPr>
            </w:tcPrChange>
          </w:tcPr>
          <w:p w14:paraId="4B468D8F" w14:textId="77777777" w:rsidR="00AF7C1F" w:rsidRPr="00E54371" w:rsidRDefault="00AF7C1F" w:rsidP="004F3FCC">
            <w:pPr>
              <w:rPr>
                <w:rFonts w:ascii="Tahoma" w:hAnsi="Tahoma" w:cs="Tahoma"/>
                <w:b/>
                <w:bCs/>
              </w:rPr>
            </w:pPr>
          </w:p>
        </w:tc>
        <w:tc>
          <w:tcPr>
            <w:tcW w:w="7261" w:type="dxa"/>
            <w:gridSpan w:val="5"/>
            <w:shd w:val="clear" w:color="auto" w:fill="auto"/>
            <w:tcPrChange w:id="839" w:author="Raphael Donor" w:date="2020-08-03T21:00:00Z">
              <w:tcPr>
                <w:tcW w:w="7256" w:type="dxa"/>
                <w:gridSpan w:val="6"/>
                <w:shd w:val="clear" w:color="auto" w:fill="auto"/>
              </w:tcPr>
            </w:tcPrChange>
          </w:tcPr>
          <w:p w14:paraId="6CB181C3" w14:textId="1F4C705D" w:rsidR="00AF7C1F" w:rsidRPr="00E54371" w:rsidRDefault="00AF7C1F" w:rsidP="004F3FCC">
            <w:pPr>
              <w:rPr>
                <w:rFonts w:ascii="Tahoma" w:hAnsi="Tahoma" w:cs="Tahoma"/>
                <w:color w:val="FF0000"/>
              </w:rPr>
            </w:pPr>
            <w:r w:rsidRPr="00E54371">
              <w:rPr>
                <w:rFonts w:ascii="Tahoma" w:hAnsi="Tahoma" w:cs="Tahoma"/>
                <w:b/>
                <w:bCs/>
                <w:color w:val="FF0000"/>
              </w:rPr>
              <w:t>Ex. Z</w:t>
            </w:r>
            <w:del w:id="840" w:author="Raphael Donor" w:date="2020-08-03T21:00:00Z">
              <w:r w:rsidR="00535E4E" w:rsidRPr="00E54371" w:rsidDel="00F46D0B">
                <w:rPr>
                  <w:rFonts w:ascii="Tahoma" w:hAnsi="Tahoma" w:cs="Tahoma"/>
                  <w:b/>
                  <w:bCs/>
                  <w:color w:val="FF0000"/>
                </w:rPr>
                <w:delText>AP</w:delText>
              </w:r>
            </w:del>
            <w:r w:rsidR="004B4A02" w:rsidRPr="00E54371">
              <w:rPr>
                <w:rFonts w:ascii="Tahoma" w:hAnsi="Tahoma" w:cs="Tahoma"/>
                <w:b/>
                <w:bCs/>
                <w:color w:val="FF0000"/>
              </w:rPr>
              <w:t>MMV_LOT</w:t>
            </w:r>
            <w:r w:rsidR="00834478" w:rsidRPr="00E54371">
              <w:rPr>
                <w:rFonts w:ascii="Tahoma" w:hAnsi="Tahoma" w:cs="Tahoma"/>
                <w:b/>
                <w:bCs/>
                <w:color w:val="FF0000"/>
              </w:rPr>
              <w:t>SZE</w:t>
            </w:r>
            <w:r w:rsidRPr="00E54371">
              <w:rPr>
                <w:rFonts w:ascii="Tahoma" w:hAnsi="Tahoma" w:cs="Tahoma"/>
                <w:b/>
                <w:bCs/>
                <w:color w:val="FF0000"/>
              </w:rPr>
              <w:t xml:space="preserve"> </w:t>
            </w:r>
            <w:r w:rsidRPr="00E54371">
              <w:rPr>
                <w:rFonts w:ascii="Tahoma" w:hAnsi="Tahoma" w:cs="Tahoma"/>
              </w:rPr>
              <w:t>(</w:t>
            </w:r>
            <w:r w:rsidR="00840C23" w:rsidRPr="00E54371">
              <w:rPr>
                <w:rFonts w:ascii="Tahoma" w:hAnsi="Tahoma" w:cs="Tahoma"/>
              </w:rPr>
              <w:t>Materials Management View</w:t>
            </w:r>
            <w:r w:rsidRPr="00E54371">
              <w:rPr>
                <w:rFonts w:ascii="Tahoma" w:hAnsi="Tahoma" w:cs="Tahoma"/>
              </w:rPr>
              <w:t>)</w:t>
            </w:r>
          </w:p>
        </w:tc>
      </w:tr>
    </w:tbl>
    <w:p w14:paraId="6E46A136" w14:textId="77777777" w:rsidR="00AF7C1F" w:rsidRPr="00393866" w:rsidRDefault="00AF7C1F">
      <w:pPr>
        <w:rPr>
          <w:rFonts w:ascii="Tahoma" w:hAnsi="Tahoma" w:cs="Tahoma"/>
        </w:rPr>
      </w:pPr>
    </w:p>
    <w:p w14:paraId="7A0F2600" w14:textId="77777777" w:rsidR="005E1BE2" w:rsidRPr="00393866" w:rsidRDefault="005E1BE2">
      <w:pPr>
        <w:pStyle w:val="Heading3"/>
        <w:numPr>
          <w:ilvl w:val="2"/>
          <w:numId w:val="24"/>
        </w:numPr>
        <w:rPr>
          <w:rFonts w:ascii="Tahoma" w:hAnsi="Tahoma" w:cs="Tahoma"/>
        </w:rPr>
      </w:pPr>
      <w:bookmarkStart w:id="841" w:name="_Toc43402784"/>
      <w:bookmarkStart w:id="842" w:name="_Toc43407761"/>
      <w:bookmarkStart w:id="843" w:name="_Toc43408106"/>
      <w:bookmarkStart w:id="844" w:name="_Toc43411679"/>
      <w:bookmarkStart w:id="845" w:name="_Toc43412128"/>
      <w:bookmarkStart w:id="846" w:name="_Toc43671397"/>
      <w:bookmarkStart w:id="847" w:name="_Toc43678004"/>
      <w:bookmarkStart w:id="848" w:name="_Toc43402792"/>
      <w:bookmarkStart w:id="849" w:name="_Toc43407769"/>
      <w:bookmarkStart w:id="850" w:name="_Toc43408114"/>
      <w:bookmarkStart w:id="851" w:name="_Toc43411687"/>
      <w:bookmarkStart w:id="852" w:name="_Toc43412136"/>
      <w:bookmarkStart w:id="853" w:name="_Toc43671405"/>
      <w:bookmarkStart w:id="854" w:name="_Toc43678012"/>
      <w:bookmarkStart w:id="855" w:name="_Toc43402793"/>
      <w:bookmarkStart w:id="856" w:name="_Toc43407770"/>
      <w:bookmarkStart w:id="857" w:name="_Toc43408115"/>
      <w:bookmarkStart w:id="858" w:name="_Toc43411688"/>
      <w:bookmarkStart w:id="859" w:name="_Toc43412137"/>
      <w:bookmarkStart w:id="860" w:name="_Toc43671406"/>
      <w:bookmarkStart w:id="861" w:name="_Toc43678013"/>
      <w:bookmarkStart w:id="862" w:name="_Toc43402794"/>
      <w:bookmarkStart w:id="863" w:name="_Toc43407771"/>
      <w:bookmarkStart w:id="864" w:name="_Toc43408116"/>
      <w:bookmarkStart w:id="865" w:name="_Toc43411689"/>
      <w:bookmarkStart w:id="866" w:name="_Toc43412138"/>
      <w:bookmarkStart w:id="867" w:name="_Toc43671407"/>
      <w:bookmarkStart w:id="868" w:name="_Toc43678014"/>
      <w:bookmarkStart w:id="869" w:name="_Toc43402795"/>
      <w:bookmarkStart w:id="870" w:name="_Toc43407772"/>
      <w:bookmarkStart w:id="871" w:name="_Toc43408117"/>
      <w:bookmarkStart w:id="872" w:name="_Toc43411690"/>
      <w:bookmarkStart w:id="873" w:name="_Toc43412139"/>
      <w:bookmarkStart w:id="874" w:name="_Toc43671408"/>
      <w:bookmarkStart w:id="875" w:name="_Toc43678015"/>
      <w:bookmarkStart w:id="876" w:name="_Toc43402796"/>
      <w:bookmarkStart w:id="877" w:name="_Toc43407773"/>
      <w:bookmarkStart w:id="878" w:name="_Toc43408118"/>
      <w:bookmarkStart w:id="879" w:name="_Toc43411691"/>
      <w:bookmarkStart w:id="880" w:name="_Toc43412140"/>
      <w:bookmarkStart w:id="881" w:name="_Toc43671409"/>
      <w:bookmarkStart w:id="882" w:name="_Toc43678016"/>
      <w:bookmarkStart w:id="883" w:name="_Toc43402797"/>
      <w:bookmarkStart w:id="884" w:name="_Toc43407774"/>
      <w:bookmarkStart w:id="885" w:name="_Toc43408119"/>
      <w:bookmarkStart w:id="886" w:name="_Toc43411692"/>
      <w:bookmarkStart w:id="887" w:name="_Toc43412141"/>
      <w:bookmarkStart w:id="888" w:name="_Toc43671410"/>
      <w:bookmarkStart w:id="889" w:name="_Toc43678017"/>
      <w:bookmarkStart w:id="890" w:name="_Toc453572752"/>
      <w:bookmarkStart w:id="891" w:name="_Toc286674797"/>
      <w:bookmarkStart w:id="892" w:name="_Toc62037306"/>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r w:rsidRPr="00393866">
        <w:rPr>
          <w:rFonts w:ascii="Tahoma" w:hAnsi="Tahoma" w:cs="Tahoma"/>
        </w:rPr>
        <w:t>Table Indices</w:t>
      </w:r>
      <w:bookmarkEnd w:id="890"/>
      <w:bookmarkEnd w:id="891"/>
      <w:bookmarkEnd w:id="892"/>
    </w:p>
    <w:p w14:paraId="3231BC72" w14:textId="77777777" w:rsidR="005E1BE2" w:rsidRPr="00393866" w:rsidRDefault="005E1BE2">
      <w:pPr>
        <w:rPr>
          <w:rFonts w:ascii="Tahoma" w:hAnsi="Tahoma" w:cs="Tahoma"/>
        </w:rPr>
      </w:pPr>
    </w:p>
    <w:p w14:paraId="3917315D" w14:textId="77777777" w:rsidR="005E1BE2" w:rsidRPr="00393866" w:rsidRDefault="005E1BE2" w:rsidP="219C9FEA">
      <w:pPr>
        <w:jc w:val="both"/>
        <w:rPr>
          <w:rFonts w:ascii="Tahoma" w:hAnsi="Tahoma" w:cs="Tahoma"/>
        </w:rPr>
      </w:pPr>
      <w:r w:rsidRPr="219C9FEA">
        <w:rPr>
          <w:rFonts w:ascii="Tahoma" w:hAnsi="Tahoma" w:cs="Tahoma"/>
        </w:rPr>
        <w:t>An index is used to speed up the accessing of data from a database table. Indexes are single fields or groups of fields that identify each entry in the table. The table’s key is always the primary index and is automatically defined as index ‘0’ when the table is created.  Additionally, secondary indexes can be defined which provide alternate sequencing of the table.  This allows the multiple means of accessing table entries, depending on the applications requirements.  Table indexes are specific to the table against they are defined.</w:t>
      </w:r>
    </w:p>
    <w:p w14:paraId="49CD8F5B" w14:textId="0E6E0C3C" w:rsidR="005E1BE2" w:rsidRDefault="005E1BE2">
      <w:pPr>
        <w:rPr>
          <w:rFonts w:ascii="Tahoma" w:hAnsi="Tahoma" w:cs="Tahoma"/>
          <w:sz w:val="16"/>
        </w:rPr>
      </w:pPr>
    </w:p>
    <w:tbl>
      <w:tblPr>
        <w:tblW w:w="88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06"/>
        <w:gridCol w:w="392"/>
        <w:gridCol w:w="545"/>
        <w:gridCol w:w="6270"/>
      </w:tblGrid>
      <w:tr w:rsidR="00621DD8" w14:paraId="339E6C57" w14:textId="77777777" w:rsidTr="219C9FEA">
        <w:trPr>
          <w:trHeight w:val="350"/>
        </w:trPr>
        <w:tc>
          <w:tcPr>
            <w:tcW w:w="1606" w:type="dxa"/>
            <w:shd w:val="clear" w:color="auto" w:fill="auto"/>
          </w:tcPr>
          <w:p w14:paraId="2D68972C" w14:textId="77777777" w:rsidR="00621DD8" w:rsidRPr="00E54371" w:rsidRDefault="00621DD8" w:rsidP="004F3FCC">
            <w:pPr>
              <w:rPr>
                <w:rFonts w:ascii="Tahoma" w:hAnsi="Tahoma" w:cs="Tahoma"/>
                <w:b/>
                <w:bCs/>
                <w:sz w:val="24"/>
                <w:szCs w:val="24"/>
              </w:rPr>
            </w:pPr>
            <w:r w:rsidRPr="00E54371">
              <w:rPr>
                <w:rFonts w:ascii="Tahoma" w:hAnsi="Tahoma" w:cs="Tahoma"/>
                <w:b/>
                <w:bCs/>
                <w:sz w:val="24"/>
                <w:szCs w:val="24"/>
              </w:rPr>
              <w:t>Format</w:t>
            </w:r>
          </w:p>
        </w:tc>
        <w:tc>
          <w:tcPr>
            <w:tcW w:w="392" w:type="dxa"/>
            <w:shd w:val="clear" w:color="auto" w:fill="auto"/>
          </w:tcPr>
          <w:p w14:paraId="207C4BA1" w14:textId="77777777" w:rsidR="00621DD8" w:rsidRPr="00E54371" w:rsidRDefault="00621DD8" w:rsidP="004F3FCC">
            <w:pPr>
              <w:rPr>
                <w:rFonts w:ascii="Tahoma" w:hAnsi="Tahoma" w:cs="Tahoma"/>
                <w:b/>
                <w:bCs/>
                <w:sz w:val="24"/>
                <w:szCs w:val="24"/>
              </w:rPr>
            </w:pPr>
            <w:r w:rsidRPr="00E54371">
              <w:rPr>
                <w:rFonts w:ascii="Tahoma" w:hAnsi="Tahoma" w:cs="Tahoma"/>
                <w:b/>
                <w:bCs/>
                <w:sz w:val="24"/>
                <w:szCs w:val="24"/>
              </w:rPr>
              <w:t>Z</w:t>
            </w:r>
          </w:p>
        </w:tc>
        <w:tc>
          <w:tcPr>
            <w:tcW w:w="545" w:type="dxa"/>
            <w:shd w:val="clear" w:color="auto" w:fill="auto"/>
          </w:tcPr>
          <w:p w14:paraId="5B6E19E5" w14:textId="77777777" w:rsidR="00621DD8" w:rsidRPr="00E54371" w:rsidRDefault="00621DD8" w:rsidP="004F3FCC">
            <w:pPr>
              <w:rPr>
                <w:rFonts w:ascii="Tahoma" w:hAnsi="Tahoma" w:cs="Tahoma"/>
                <w:b/>
                <w:bCs/>
                <w:sz w:val="24"/>
                <w:szCs w:val="24"/>
              </w:rPr>
            </w:pPr>
            <w:r w:rsidRPr="00E54371">
              <w:rPr>
                <w:rFonts w:ascii="Tahoma" w:hAnsi="Tahoma" w:cs="Tahoma"/>
                <w:b/>
                <w:bCs/>
                <w:sz w:val="24"/>
                <w:szCs w:val="24"/>
              </w:rPr>
              <w:t>XX</w:t>
            </w:r>
          </w:p>
        </w:tc>
        <w:tc>
          <w:tcPr>
            <w:tcW w:w="6270" w:type="dxa"/>
            <w:shd w:val="clear" w:color="auto" w:fill="auto"/>
          </w:tcPr>
          <w:p w14:paraId="5DAC3C9E" w14:textId="2AB153AC" w:rsidR="00621DD8" w:rsidRPr="00E54371" w:rsidRDefault="00621DD8" w:rsidP="004F3FCC">
            <w:pPr>
              <w:rPr>
                <w:rFonts w:ascii="Tahoma" w:hAnsi="Tahoma" w:cs="Tahoma"/>
                <w:b/>
                <w:bCs/>
                <w:sz w:val="24"/>
                <w:szCs w:val="24"/>
              </w:rPr>
            </w:pPr>
          </w:p>
        </w:tc>
      </w:tr>
      <w:tr w:rsidR="00621DD8" w14:paraId="517077B8" w14:textId="77777777" w:rsidTr="219C9FEA">
        <w:trPr>
          <w:trHeight w:val="288"/>
        </w:trPr>
        <w:tc>
          <w:tcPr>
            <w:tcW w:w="1606" w:type="dxa"/>
            <w:vMerge w:val="restart"/>
            <w:shd w:val="clear" w:color="auto" w:fill="auto"/>
          </w:tcPr>
          <w:p w14:paraId="5FAF1182" w14:textId="2A31B4A8" w:rsidR="00621DD8" w:rsidRPr="00E54371" w:rsidRDefault="00621DD8" w:rsidP="004F3FCC">
            <w:pPr>
              <w:rPr>
                <w:rFonts w:ascii="Tahoma" w:hAnsi="Tahoma" w:cs="Tahoma"/>
              </w:rPr>
            </w:pPr>
          </w:p>
        </w:tc>
        <w:tc>
          <w:tcPr>
            <w:tcW w:w="7207" w:type="dxa"/>
            <w:gridSpan w:val="3"/>
            <w:shd w:val="clear" w:color="auto" w:fill="auto"/>
          </w:tcPr>
          <w:p w14:paraId="5A3F8224" w14:textId="77777777" w:rsidR="00621DD8" w:rsidRPr="00E54371" w:rsidRDefault="00621DD8" w:rsidP="004F3FCC">
            <w:pPr>
              <w:rPr>
                <w:rFonts w:ascii="Tahoma" w:hAnsi="Tahoma" w:cs="Tahoma"/>
              </w:rPr>
            </w:pPr>
            <w:r w:rsidRPr="00E54371">
              <w:rPr>
                <w:rFonts w:ascii="Tahoma" w:hAnsi="Tahoma" w:cs="Tahoma"/>
                <w:b/>
                <w:bCs/>
                <w:color w:val="FF0000"/>
              </w:rPr>
              <w:t>Z</w:t>
            </w:r>
            <w:r w:rsidRPr="00E54371">
              <w:rPr>
                <w:rFonts w:ascii="Tahoma" w:hAnsi="Tahoma" w:cs="Tahoma"/>
              </w:rPr>
              <w:t xml:space="preserve"> – Namespace (fixed)</w:t>
            </w:r>
          </w:p>
        </w:tc>
      </w:tr>
      <w:tr w:rsidR="00621DD8" w14:paraId="44C32CF2" w14:textId="77777777" w:rsidTr="219C9FEA">
        <w:trPr>
          <w:trHeight w:val="288"/>
        </w:trPr>
        <w:tc>
          <w:tcPr>
            <w:tcW w:w="1606" w:type="dxa"/>
            <w:vMerge/>
          </w:tcPr>
          <w:p w14:paraId="62ADA31C" w14:textId="77777777" w:rsidR="00621DD8" w:rsidRPr="00E54371" w:rsidRDefault="00621DD8" w:rsidP="004F3FCC">
            <w:pPr>
              <w:rPr>
                <w:rFonts w:ascii="Tahoma" w:hAnsi="Tahoma" w:cs="Tahoma"/>
                <w:b/>
                <w:bCs/>
              </w:rPr>
            </w:pPr>
          </w:p>
        </w:tc>
        <w:tc>
          <w:tcPr>
            <w:tcW w:w="7207" w:type="dxa"/>
            <w:gridSpan w:val="3"/>
            <w:shd w:val="clear" w:color="auto" w:fill="auto"/>
          </w:tcPr>
          <w:p w14:paraId="3A575E23" w14:textId="7578EFFD" w:rsidR="00621DD8" w:rsidRPr="00E54371" w:rsidRDefault="00621DD8" w:rsidP="004F3FCC">
            <w:pPr>
              <w:rPr>
                <w:rFonts w:ascii="Tahoma" w:hAnsi="Tahoma" w:cs="Tahoma"/>
              </w:rPr>
            </w:pPr>
            <w:r w:rsidRPr="00E54371">
              <w:rPr>
                <w:rFonts w:ascii="Tahoma" w:hAnsi="Tahoma" w:cs="Tahoma"/>
                <w:b/>
                <w:bCs/>
                <w:color w:val="FF0000"/>
              </w:rPr>
              <w:t>XX</w:t>
            </w:r>
            <w:r w:rsidRPr="00E54371">
              <w:rPr>
                <w:rFonts w:ascii="Tahoma" w:hAnsi="Tahoma" w:cs="Tahoma"/>
              </w:rPr>
              <w:t xml:space="preserve"> – Numeric (00 – 99)</w:t>
            </w:r>
          </w:p>
        </w:tc>
      </w:tr>
      <w:tr w:rsidR="00621DD8" w14:paraId="5EC0D92A" w14:textId="77777777" w:rsidTr="219C9FEA">
        <w:trPr>
          <w:trHeight w:val="288"/>
        </w:trPr>
        <w:tc>
          <w:tcPr>
            <w:tcW w:w="1606" w:type="dxa"/>
            <w:vMerge/>
          </w:tcPr>
          <w:p w14:paraId="747A61EE" w14:textId="77777777" w:rsidR="00621DD8" w:rsidRPr="00E54371" w:rsidRDefault="00621DD8" w:rsidP="004F3FCC">
            <w:pPr>
              <w:rPr>
                <w:rFonts w:ascii="Tahoma" w:hAnsi="Tahoma" w:cs="Tahoma"/>
                <w:b/>
                <w:bCs/>
              </w:rPr>
            </w:pPr>
          </w:p>
        </w:tc>
        <w:tc>
          <w:tcPr>
            <w:tcW w:w="7207" w:type="dxa"/>
            <w:gridSpan w:val="3"/>
            <w:shd w:val="clear" w:color="auto" w:fill="auto"/>
          </w:tcPr>
          <w:p w14:paraId="160BD396" w14:textId="08069E77" w:rsidR="00621DD8" w:rsidRPr="00E54371" w:rsidRDefault="00621DD8" w:rsidP="004F3FCC">
            <w:pPr>
              <w:rPr>
                <w:rFonts w:ascii="Tahoma" w:hAnsi="Tahoma" w:cs="Tahoma"/>
                <w:color w:val="FF0000"/>
              </w:rPr>
            </w:pPr>
            <w:r w:rsidRPr="00E54371">
              <w:rPr>
                <w:rFonts w:ascii="Tahoma" w:hAnsi="Tahoma" w:cs="Tahoma"/>
                <w:b/>
                <w:bCs/>
                <w:color w:val="FF0000"/>
              </w:rPr>
              <w:t xml:space="preserve">Ex. Z02 </w:t>
            </w:r>
            <w:r w:rsidRPr="00E54371">
              <w:rPr>
                <w:rFonts w:ascii="Tahoma" w:hAnsi="Tahoma" w:cs="Tahoma"/>
              </w:rPr>
              <w:t>(Secondary Index 2)</w:t>
            </w:r>
          </w:p>
        </w:tc>
      </w:tr>
    </w:tbl>
    <w:p w14:paraId="2ED81764" w14:textId="77777777" w:rsidR="00840C23" w:rsidRPr="00393866" w:rsidRDefault="00840C23">
      <w:pPr>
        <w:rPr>
          <w:rFonts w:ascii="Tahoma" w:hAnsi="Tahoma" w:cs="Tahoma"/>
          <w:sz w:val="16"/>
        </w:rPr>
      </w:pPr>
    </w:p>
    <w:p w14:paraId="4486EDFA" w14:textId="77777777" w:rsidR="005E1BE2" w:rsidRPr="00393866" w:rsidRDefault="005E1BE2">
      <w:pPr>
        <w:pStyle w:val="Heading3"/>
        <w:numPr>
          <w:ilvl w:val="2"/>
          <w:numId w:val="24"/>
        </w:numPr>
        <w:rPr>
          <w:rFonts w:ascii="Tahoma" w:hAnsi="Tahoma" w:cs="Tahoma"/>
        </w:rPr>
      </w:pPr>
      <w:bookmarkStart w:id="893" w:name="_Toc453572753"/>
      <w:bookmarkStart w:id="894" w:name="_Toc286674798"/>
      <w:bookmarkStart w:id="895" w:name="_Toc62037307"/>
      <w:r w:rsidRPr="00393866">
        <w:rPr>
          <w:rFonts w:ascii="Tahoma" w:hAnsi="Tahoma" w:cs="Tahoma"/>
        </w:rPr>
        <w:t>Table Fields</w:t>
      </w:r>
      <w:bookmarkEnd w:id="893"/>
      <w:bookmarkEnd w:id="894"/>
      <w:bookmarkEnd w:id="895"/>
    </w:p>
    <w:p w14:paraId="076478A6" w14:textId="77777777" w:rsidR="005E1BE2" w:rsidRPr="00393866" w:rsidRDefault="005E1BE2">
      <w:pPr>
        <w:rPr>
          <w:rFonts w:ascii="Tahoma" w:hAnsi="Tahoma" w:cs="Tahoma"/>
        </w:rPr>
      </w:pPr>
    </w:p>
    <w:p w14:paraId="34753034" w14:textId="66F97255" w:rsidR="005E1BE2" w:rsidRDefault="005E1BE2" w:rsidP="219C9FEA">
      <w:pPr>
        <w:jc w:val="both"/>
        <w:rPr>
          <w:rFonts w:ascii="Tahoma" w:hAnsi="Tahoma" w:cs="Tahoma"/>
        </w:rPr>
      </w:pPr>
      <w:r w:rsidRPr="219C9FEA">
        <w:rPr>
          <w:rFonts w:ascii="Tahoma" w:hAnsi="Tahoma" w:cs="Tahoma"/>
        </w:rPr>
        <w:t xml:space="preserve">A field is a variable, which cannot be decomposed into smaller parts.  Fields are defined by such characteristics as length and type (character, date, integer, etc.).  A field is the specific unit of data within a table. </w:t>
      </w:r>
    </w:p>
    <w:p w14:paraId="0AA40751" w14:textId="51B95922" w:rsidR="00A23934" w:rsidRDefault="00A23934">
      <w:pPr>
        <w:rPr>
          <w:rFonts w:ascii="Tahoma" w:hAnsi="Tahoma" w:cs="Tahoma"/>
        </w:rPr>
      </w:pPr>
    </w:p>
    <w:tbl>
      <w:tblPr>
        <w:tblW w:w="87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06"/>
        <w:gridCol w:w="7185"/>
      </w:tblGrid>
      <w:tr w:rsidR="00A23934" w14:paraId="3FEEBF1E" w14:textId="77777777" w:rsidTr="219C9FEA">
        <w:trPr>
          <w:trHeight w:val="350"/>
        </w:trPr>
        <w:tc>
          <w:tcPr>
            <w:tcW w:w="1606" w:type="dxa"/>
            <w:shd w:val="clear" w:color="auto" w:fill="auto"/>
          </w:tcPr>
          <w:p w14:paraId="05D4910B" w14:textId="77777777" w:rsidR="00A23934" w:rsidRPr="00E54371" w:rsidRDefault="00A23934" w:rsidP="004F3FCC">
            <w:pPr>
              <w:rPr>
                <w:rFonts w:ascii="Tahoma" w:hAnsi="Tahoma" w:cs="Tahoma"/>
                <w:b/>
                <w:bCs/>
                <w:sz w:val="24"/>
                <w:szCs w:val="24"/>
              </w:rPr>
            </w:pPr>
            <w:r w:rsidRPr="00E54371">
              <w:rPr>
                <w:rFonts w:ascii="Tahoma" w:hAnsi="Tahoma" w:cs="Tahoma"/>
                <w:b/>
                <w:bCs/>
                <w:sz w:val="24"/>
                <w:szCs w:val="24"/>
              </w:rPr>
              <w:lastRenderedPageBreak/>
              <w:t>Format</w:t>
            </w:r>
          </w:p>
        </w:tc>
        <w:tc>
          <w:tcPr>
            <w:tcW w:w="7185" w:type="dxa"/>
            <w:shd w:val="clear" w:color="auto" w:fill="auto"/>
          </w:tcPr>
          <w:p w14:paraId="46CCF563" w14:textId="77777777" w:rsidR="00A23934" w:rsidRPr="00E54371" w:rsidRDefault="00A23934" w:rsidP="004F3FCC">
            <w:pPr>
              <w:rPr>
                <w:rFonts w:ascii="Tahoma" w:hAnsi="Tahoma" w:cs="Tahoma"/>
                <w:b/>
                <w:bCs/>
                <w:sz w:val="24"/>
                <w:szCs w:val="24"/>
              </w:rPr>
            </w:pPr>
            <w:r w:rsidRPr="00E54371">
              <w:rPr>
                <w:rFonts w:ascii="Tahoma" w:hAnsi="Tahoma" w:cs="Tahoma"/>
                <w:b/>
                <w:bCs/>
                <w:sz w:val="24"/>
                <w:szCs w:val="24"/>
              </w:rPr>
              <w:t>&lt;desc&gt;</w:t>
            </w:r>
          </w:p>
        </w:tc>
      </w:tr>
      <w:tr w:rsidR="00A23934" w14:paraId="67B1765A" w14:textId="77777777" w:rsidTr="219C9FEA">
        <w:trPr>
          <w:trHeight w:val="288"/>
        </w:trPr>
        <w:tc>
          <w:tcPr>
            <w:tcW w:w="1606" w:type="dxa"/>
            <w:shd w:val="clear" w:color="auto" w:fill="auto"/>
          </w:tcPr>
          <w:p w14:paraId="4526A7CE" w14:textId="4FEC67CC" w:rsidR="00A23934" w:rsidRPr="00E54371" w:rsidRDefault="00A23934" w:rsidP="004F3FCC">
            <w:pPr>
              <w:rPr>
                <w:rFonts w:ascii="Tahoma" w:hAnsi="Tahoma" w:cs="Tahoma"/>
              </w:rPr>
            </w:pPr>
          </w:p>
        </w:tc>
        <w:tc>
          <w:tcPr>
            <w:tcW w:w="7185" w:type="dxa"/>
            <w:shd w:val="clear" w:color="auto" w:fill="auto"/>
          </w:tcPr>
          <w:p w14:paraId="770075BB" w14:textId="43B8CE65" w:rsidR="00A23934" w:rsidRPr="00E54371" w:rsidRDefault="00A23934" w:rsidP="004F3FCC">
            <w:pPr>
              <w:rPr>
                <w:rFonts w:ascii="Tahoma" w:hAnsi="Tahoma" w:cs="Tahoma"/>
                <w:b/>
                <w:bCs/>
                <w:color w:val="FF0000"/>
              </w:rPr>
            </w:pPr>
            <w:r w:rsidRPr="00E54371">
              <w:rPr>
                <w:rFonts w:ascii="Tahoma" w:hAnsi="Tahoma" w:cs="Tahoma"/>
                <w:b/>
                <w:bCs/>
                <w:color w:val="FF0000"/>
              </w:rPr>
              <w:t xml:space="preserve">Ex. TAX_CODE </w:t>
            </w:r>
            <w:r w:rsidRPr="00E54371">
              <w:rPr>
                <w:rFonts w:ascii="Tahoma" w:hAnsi="Tahoma" w:cs="Tahoma"/>
              </w:rPr>
              <w:t>(Sales Tax Code Field)</w:t>
            </w:r>
          </w:p>
        </w:tc>
      </w:tr>
    </w:tbl>
    <w:p w14:paraId="4E9D5BB8" w14:textId="77777777" w:rsidR="00A23934" w:rsidRPr="00393866" w:rsidRDefault="00A23934">
      <w:pPr>
        <w:rPr>
          <w:rFonts w:ascii="Tahoma" w:hAnsi="Tahoma" w:cs="Tahoma"/>
        </w:rPr>
      </w:pPr>
    </w:p>
    <w:p w14:paraId="0EC701B4" w14:textId="77777777" w:rsidR="005E1BE2" w:rsidRPr="00393866" w:rsidRDefault="005E1BE2">
      <w:pPr>
        <w:rPr>
          <w:rFonts w:ascii="Tahoma" w:hAnsi="Tahoma" w:cs="Tahoma"/>
          <w:sz w:val="16"/>
        </w:rPr>
      </w:pPr>
    </w:p>
    <w:p w14:paraId="75405FE8" w14:textId="77777777" w:rsidR="005E1BE2" w:rsidRPr="00393866" w:rsidRDefault="005E1BE2">
      <w:pPr>
        <w:pStyle w:val="Heading3"/>
        <w:numPr>
          <w:ilvl w:val="2"/>
          <w:numId w:val="24"/>
        </w:numPr>
        <w:rPr>
          <w:rFonts w:ascii="Tahoma" w:hAnsi="Tahoma" w:cs="Tahoma"/>
        </w:rPr>
      </w:pPr>
      <w:bookmarkStart w:id="896" w:name="_Toc43402808"/>
      <w:bookmarkStart w:id="897" w:name="_Toc43407785"/>
      <w:bookmarkStart w:id="898" w:name="_Toc43408130"/>
      <w:bookmarkStart w:id="899" w:name="_Toc43411703"/>
      <w:bookmarkStart w:id="900" w:name="_Toc43412152"/>
      <w:bookmarkStart w:id="901" w:name="_Toc43671421"/>
      <w:bookmarkStart w:id="902" w:name="_Toc43678028"/>
      <w:bookmarkStart w:id="903" w:name="_Toc43402809"/>
      <w:bookmarkStart w:id="904" w:name="_Toc43407786"/>
      <w:bookmarkStart w:id="905" w:name="_Toc43408131"/>
      <w:bookmarkStart w:id="906" w:name="_Toc43411704"/>
      <w:bookmarkStart w:id="907" w:name="_Toc43412153"/>
      <w:bookmarkStart w:id="908" w:name="_Toc43671422"/>
      <w:bookmarkStart w:id="909" w:name="_Toc43678029"/>
      <w:bookmarkStart w:id="910" w:name="_Toc43402810"/>
      <w:bookmarkStart w:id="911" w:name="_Toc43407787"/>
      <w:bookmarkStart w:id="912" w:name="_Toc43408132"/>
      <w:bookmarkStart w:id="913" w:name="_Toc43411705"/>
      <w:bookmarkStart w:id="914" w:name="_Toc43412154"/>
      <w:bookmarkStart w:id="915" w:name="_Toc43671423"/>
      <w:bookmarkStart w:id="916" w:name="_Toc43678030"/>
      <w:bookmarkStart w:id="917" w:name="_Toc43402815"/>
      <w:bookmarkStart w:id="918" w:name="_Toc43407792"/>
      <w:bookmarkStart w:id="919" w:name="_Toc43408137"/>
      <w:bookmarkStart w:id="920" w:name="_Toc43411710"/>
      <w:bookmarkStart w:id="921" w:name="_Toc43412159"/>
      <w:bookmarkStart w:id="922" w:name="_Toc43671428"/>
      <w:bookmarkStart w:id="923" w:name="_Toc43678035"/>
      <w:bookmarkStart w:id="924" w:name="_Toc43402816"/>
      <w:bookmarkStart w:id="925" w:name="_Toc43407793"/>
      <w:bookmarkStart w:id="926" w:name="_Toc43408138"/>
      <w:bookmarkStart w:id="927" w:name="_Toc43411711"/>
      <w:bookmarkStart w:id="928" w:name="_Toc43412160"/>
      <w:bookmarkStart w:id="929" w:name="_Toc43671429"/>
      <w:bookmarkStart w:id="930" w:name="_Toc43678036"/>
      <w:bookmarkStart w:id="931" w:name="_Toc43402817"/>
      <w:bookmarkStart w:id="932" w:name="_Toc43407794"/>
      <w:bookmarkStart w:id="933" w:name="_Toc43408139"/>
      <w:bookmarkStart w:id="934" w:name="_Toc43411712"/>
      <w:bookmarkStart w:id="935" w:name="_Toc43412161"/>
      <w:bookmarkStart w:id="936" w:name="_Toc43671430"/>
      <w:bookmarkStart w:id="937" w:name="_Toc43678037"/>
      <w:bookmarkStart w:id="938" w:name="_Toc43402818"/>
      <w:bookmarkStart w:id="939" w:name="_Toc43407795"/>
      <w:bookmarkStart w:id="940" w:name="_Toc43408140"/>
      <w:bookmarkStart w:id="941" w:name="_Toc43411713"/>
      <w:bookmarkStart w:id="942" w:name="_Toc43412162"/>
      <w:bookmarkStart w:id="943" w:name="_Toc43671431"/>
      <w:bookmarkStart w:id="944" w:name="_Toc43678038"/>
      <w:bookmarkStart w:id="945" w:name="_Toc453572754"/>
      <w:bookmarkStart w:id="946" w:name="_Toc286674799"/>
      <w:bookmarkStart w:id="947" w:name="_Toc62037308"/>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r w:rsidRPr="00393866">
        <w:rPr>
          <w:rFonts w:ascii="Tahoma" w:hAnsi="Tahoma" w:cs="Tahoma"/>
        </w:rPr>
        <w:t>Data Elements</w:t>
      </w:r>
      <w:bookmarkEnd w:id="945"/>
      <w:bookmarkEnd w:id="946"/>
      <w:bookmarkEnd w:id="947"/>
    </w:p>
    <w:p w14:paraId="41AC50DA" w14:textId="77777777" w:rsidR="005E1BE2" w:rsidRPr="00393866" w:rsidRDefault="005E1BE2">
      <w:pPr>
        <w:rPr>
          <w:rFonts w:ascii="Tahoma" w:hAnsi="Tahoma" w:cs="Tahoma"/>
        </w:rPr>
      </w:pPr>
    </w:p>
    <w:p w14:paraId="0AA6818E" w14:textId="77777777" w:rsidR="005E1BE2" w:rsidRPr="00393866" w:rsidRDefault="005E1BE2" w:rsidP="219C9FEA">
      <w:pPr>
        <w:jc w:val="both"/>
        <w:rPr>
          <w:rFonts w:ascii="Tahoma" w:hAnsi="Tahoma" w:cs="Tahoma"/>
        </w:rPr>
      </w:pPr>
      <w:r w:rsidRPr="219C9FEA">
        <w:rPr>
          <w:rFonts w:ascii="Tahoma" w:hAnsi="Tahoma" w:cs="Tahoma"/>
        </w:rPr>
        <w:t xml:space="preserve">A data element defines the description for the field.  The semantic information (description and field labels) is assigned to the data element along with any on-line documentation.  </w:t>
      </w:r>
    </w:p>
    <w:p w14:paraId="30C4ED91" w14:textId="77777777" w:rsidR="005E1BE2" w:rsidRPr="00393866" w:rsidRDefault="005E1BE2" w:rsidP="219C9FEA">
      <w:pPr>
        <w:jc w:val="both"/>
        <w:rPr>
          <w:rFonts w:ascii="Tahoma" w:hAnsi="Tahoma" w:cs="Tahoma"/>
        </w:rPr>
      </w:pPr>
    </w:p>
    <w:p w14:paraId="0DDAAA5F" w14:textId="48012B50" w:rsidR="005E1BE2" w:rsidRPr="00393866" w:rsidRDefault="005E1BE2" w:rsidP="219C9FEA">
      <w:pPr>
        <w:jc w:val="both"/>
        <w:rPr>
          <w:rFonts w:ascii="Tahoma" w:hAnsi="Tahoma" w:cs="Tahoma"/>
        </w:rPr>
      </w:pPr>
      <w:r w:rsidRPr="219C9FEA">
        <w:rPr>
          <w:rFonts w:ascii="Tahoma" w:hAnsi="Tahoma" w:cs="Tahoma"/>
        </w:rPr>
        <w:t>The data element is the functional name associated with a domain</w:t>
      </w:r>
      <w:r w:rsidR="4E9484D8" w:rsidRPr="219C9FEA">
        <w:rPr>
          <w:rFonts w:ascii="Tahoma" w:hAnsi="Tahoma" w:cs="Tahoma"/>
        </w:rPr>
        <w:t>:</w:t>
      </w:r>
      <w:r w:rsidRPr="219C9FEA">
        <w:rPr>
          <w:rFonts w:ascii="Tahoma" w:hAnsi="Tahoma" w:cs="Tahoma"/>
        </w:rPr>
        <w:t xml:space="preserve"> e.g., one of the data elements associated with domain CHAR30 may be ADDRESS. Whenever ADDRESS is entered as a data element, the characteristics of the domain CHAR30 appear. </w:t>
      </w:r>
    </w:p>
    <w:p w14:paraId="18C6B80F" w14:textId="77777777" w:rsidR="005E1BE2" w:rsidRPr="00393866" w:rsidRDefault="005E1BE2" w:rsidP="219C9FEA">
      <w:pPr>
        <w:jc w:val="both"/>
        <w:rPr>
          <w:rFonts w:ascii="Tahoma" w:hAnsi="Tahoma" w:cs="Tahoma"/>
        </w:rPr>
      </w:pPr>
    </w:p>
    <w:p w14:paraId="1A8FDE1C" w14:textId="37811A39" w:rsidR="005E1BE2" w:rsidRDefault="005E1BE2" w:rsidP="219C9FEA">
      <w:pPr>
        <w:jc w:val="both"/>
        <w:rPr>
          <w:rFonts w:ascii="Tahoma" w:hAnsi="Tahoma" w:cs="Tahoma"/>
        </w:rPr>
      </w:pPr>
      <w:r w:rsidRPr="219C9FEA">
        <w:rPr>
          <w:rFonts w:ascii="Tahoma" w:hAnsi="Tahoma" w:cs="Tahoma"/>
        </w:rPr>
        <w:t>Documentation must be maintained for the data element. This documentation appears as help text when fields in an on-line program are tied to the data element.</w:t>
      </w:r>
    </w:p>
    <w:p w14:paraId="6ED7DB6A" w14:textId="5BC90962" w:rsidR="00CF4C8A" w:rsidRDefault="00CF4C8A" w:rsidP="219C9FEA">
      <w:pPr>
        <w:jc w:val="both"/>
        <w:rPr>
          <w:rFonts w:ascii="Tahoma" w:hAnsi="Tahoma" w:cs="Tahoma"/>
        </w:rPr>
      </w:pPr>
    </w:p>
    <w:tbl>
      <w:tblPr>
        <w:tblW w:w="88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Change w:id="948" w:author="Raphael Donor" w:date="2020-08-03T21:01:00Z">
          <w:tblPr>
            <w:tblW w:w="88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PrChange>
      </w:tblPr>
      <w:tblGrid>
        <w:gridCol w:w="1605"/>
        <w:gridCol w:w="392"/>
        <w:gridCol w:w="630"/>
        <w:gridCol w:w="450"/>
        <w:gridCol w:w="369"/>
        <w:gridCol w:w="5375"/>
        <w:tblGridChange w:id="949">
          <w:tblGrid>
            <w:gridCol w:w="1605"/>
            <w:gridCol w:w="1"/>
            <w:gridCol w:w="392"/>
            <w:gridCol w:w="1149"/>
            <w:gridCol w:w="520"/>
            <w:gridCol w:w="369"/>
            <w:gridCol w:w="4785"/>
          </w:tblGrid>
        </w:tblGridChange>
      </w:tblGrid>
      <w:tr w:rsidR="00F46D0B" w14:paraId="36E6ABAC" w14:textId="77777777" w:rsidTr="00F46D0B">
        <w:trPr>
          <w:trHeight w:val="350"/>
          <w:trPrChange w:id="950" w:author="Raphael Donor" w:date="2020-08-03T21:01:00Z">
            <w:trPr>
              <w:trHeight w:val="350"/>
            </w:trPr>
          </w:trPrChange>
        </w:trPr>
        <w:tc>
          <w:tcPr>
            <w:tcW w:w="1605" w:type="dxa"/>
            <w:shd w:val="clear" w:color="auto" w:fill="auto"/>
            <w:tcPrChange w:id="951" w:author="Raphael Donor" w:date="2020-08-03T21:01:00Z">
              <w:tcPr>
                <w:tcW w:w="1606" w:type="dxa"/>
                <w:gridSpan w:val="2"/>
                <w:shd w:val="clear" w:color="auto" w:fill="auto"/>
              </w:tcPr>
            </w:tcPrChange>
          </w:tcPr>
          <w:p w14:paraId="4127B1BC" w14:textId="77777777" w:rsidR="00F46D0B" w:rsidRPr="00E54371" w:rsidRDefault="00F46D0B" w:rsidP="219C9FEA">
            <w:pPr>
              <w:jc w:val="both"/>
              <w:rPr>
                <w:rFonts w:ascii="Tahoma" w:hAnsi="Tahoma" w:cs="Tahoma"/>
                <w:b/>
                <w:bCs/>
                <w:sz w:val="24"/>
                <w:szCs w:val="24"/>
              </w:rPr>
            </w:pPr>
            <w:r w:rsidRPr="219C9FEA">
              <w:rPr>
                <w:rFonts w:ascii="Tahoma" w:hAnsi="Tahoma" w:cs="Tahoma"/>
                <w:b/>
                <w:bCs/>
                <w:sz w:val="24"/>
                <w:szCs w:val="24"/>
              </w:rPr>
              <w:t>Format</w:t>
            </w:r>
          </w:p>
        </w:tc>
        <w:tc>
          <w:tcPr>
            <w:tcW w:w="392" w:type="dxa"/>
            <w:shd w:val="clear" w:color="auto" w:fill="auto"/>
            <w:tcPrChange w:id="952" w:author="Raphael Donor" w:date="2020-08-03T21:01:00Z">
              <w:tcPr>
                <w:tcW w:w="392" w:type="dxa"/>
                <w:shd w:val="clear" w:color="auto" w:fill="auto"/>
              </w:tcPr>
            </w:tcPrChange>
          </w:tcPr>
          <w:p w14:paraId="2ADA5D54" w14:textId="77777777" w:rsidR="00F46D0B" w:rsidRPr="00E54371" w:rsidRDefault="00F46D0B" w:rsidP="219C9FEA">
            <w:pPr>
              <w:jc w:val="both"/>
              <w:rPr>
                <w:rFonts w:ascii="Tahoma" w:hAnsi="Tahoma" w:cs="Tahoma"/>
                <w:b/>
                <w:bCs/>
                <w:sz w:val="24"/>
                <w:szCs w:val="24"/>
              </w:rPr>
            </w:pPr>
            <w:r w:rsidRPr="219C9FEA">
              <w:rPr>
                <w:rFonts w:ascii="Tahoma" w:hAnsi="Tahoma" w:cs="Tahoma"/>
                <w:b/>
                <w:bCs/>
                <w:sz w:val="24"/>
                <w:szCs w:val="24"/>
              </w:rPr>
              <w:t>Z</w:t>
            </w:r>
          </w:p>
        </w:tc>
        <w:tc>
          <w:tcPr>
            <w:tcW w:w="630" w:type="dxa"/>
            <w:shd w:val="clear" w:color="auto" w:fill="auto"/>
            <w:tcPrChange w:id="953" w:author="Raphael Donor" w:date="2020-08-03T21:01:00Z">
              <w:tcPr>
                <w:tcW w:w="1149" w:type="dxa"/>
                <w:shd w:val="clear" w:color="auto" w:fill="auto"/>
              </w:tcPr>
            </w:tcPrChange>
          </w:tcPr>
          <w:p w14:paraId="28BD5FA7" w14:textId="77777777" w:rsidR="00F46D0B" w:rsidRPr="00E54371" w:rsidDel="00F46D0B" w:rsidRDefault="00F46D0B" w:rsidP="219C9FEA">
            <w:pPr>
              <w:jc w:val="both"/>
              <w:rPr>
                <w:del w:id="954" w:author="Raphael Donor" w:date="2020-08-03T21:01:00Z"/>
                <w:rFonts w:ascii="Tahoma" w:hAnsi="Tahoma" w:cs="Tahoma"/>
                <w:b/>
                <w:bCs/>
                <w:sz w:val="24"/>
                <w:szCs w:val="24"/>
              </w:rPr>
            </w:pPr>
            <w:del w:id="955" w:author="Raphael Donor" w:date="2020-08-03T21:01:00Z">
              <w:r w:rsidRPr="219C9FEA" w:rsidDel="00F46D0B">
                <w:rPr>
                  <w:rFonts w:ascii="Tahoma" w:hAnsi="Tahoma" w:cs="Tahoma"/>
                  <w:b/>
                  <w:bCs/>
                  <w:sz w:val="24"/>
                  <w:szCs w:val="24"/>
                </w:rPr>
                <w:delText>##</w:delText>
              </w:r>
            </w:del>
          </w:p>
          <w:p w14:paraId="7625EB7B" w14:textId="4A2C837E" w:rsidR="00F46D0B" w:rsidRPr="00E54371" w:rsidRDefault="00F46D0B" w:rsidP="219C9FEA">
            <w:pPr>
              <w:jc w:val="both"/>
              <w:rPr>
                <w:rFonts w:ascii="Tahoma" w:hAnsi="Tahoma" w:cs="Tahoma"/>
                <w:b/>
                <w:bCs/>
                <w:sz w:val="24"/>
                <w:szCs w:val="24"/>
              </w:rPr>
            </w:pPr>
            <w:r w:rsidRPr="219C9FEA">
              <w:rPr>
                <w:rFonts w:ascii="Tahoma" w:hAnsi="Tahoma" w:cs="Tahoma"/>
                <w:b/>
                <w:bCs/>
                <w:sz w:val="24"/>
                <w:szCs w:val="24"/>
              </w:rPr>
              <w:t>YY</w:t>
            </w:r>
          </w:p>
        </w:tc>
        <w:tc>
          <w:tcPr>
            <w:tcW w:w="450" w:type="dxa"/>
            <w:shd w:val="clear" w:color="auto" w:fill="auto"/>
            <w:tcPrChange w:id="956" w:author="Raphael Donor" w:date="2020-08-03T21:01:00Z">
              <w:tcPr>
                <w:tcW w:w="520" w:type="dxa"/>
                <w:shd w:val="clear" w:color="auto" w:fill="auto"/>
              </w:tcPr>
            </w:tcPrChange>
          </w:tcPr>
          <w:p w14:paraId="27C7CEDD" w14:textId="39DA230C" w:rsidR="00F46D0B" w:rsidRPr="00E54371" w:rsidRDefault="00F46D0B" w:rsidP="219C9FEA">
            <w:pPr>
              <w:jc w:val="both"/>
              <w:rPr>
                <w:rFonts w:ascii="Tahoma" w:hAnsi="Tahoma" w:cs="Tahoma"/>
                <w:b/>
                <w:bCs/>
                <w:sz w:val="24"/>
                <w:szCs w:val="24"/>
              </w:rPr>
            </w:pPr>
            <w:r w:rsidRPr="219C9FEA">
              <w:rPr>
                <w:rFonts w:ascii="Tahoma" w:hAnsi="Tahoma" w:cs="Tahoma"/>
                <w:b/>
                <w:bCs/>
                <w:sz w:val="24"/>
                <w:szCs w:val="24"/>
              </w:rPr>
              <w:t>X</w:t>
            </w:r>
          </w:p>
        </w:tc>
        <w:tc>
          <w:tcPr>
            <w:tcW w:w="369" w:type="dxa"/>
            <w:shd w:val="clear" w:color="auto" w:fill="auto"/>
            <w:tcPrChange w:id="957" w:author="Raphael Donor" w:date="2020-08-03T21:01:00Z">
              <w:tcPr>
                <w:tcW w:w="369" w:type="dxa"/>
                <w:shd w:val="clear" w:color="auto" w:fill="auto"/>
              </w:tcPr>
            </w:tcPrChange>
          </w:tcPr>
          <w:p w14:paraId="3757AD75" w14:textId="77777777" w:rsidR="00F46D0B" w:rsidRPr="00E54371" w:rsidRDefault="00F46D0B" w:rsidP="219C9FEA">
            <w:pPr>
              <w:jc w:val="both"/>
              <w:rPr>
                <w:rFonts w:ascii="Tahoma" w:hAnsi="Tahoma" w:cs="Tahoma"/>
                <w:b/>
                <w:bCs/>
                <w:sz w:val="24"/>
                <w:szCs w:val="24"/>
              </w:rPr>
            </w:pPr>
            <w:r w:rsidRPr="219C9FEA">
              <w:rPr>
                <w:rFonts w:ascii="Tahoma" w:hAnsi="Tahoma" w:cs="Tahoma"/>
                <w:b/>
                <w:bCs/>
                <w:sz w:val="24"/>
                <w:szCs w:val="24"/>
              </w:rPr>
              <w:t>_</w:t>
            </w:r>
          </w:p>
        </w:tc>
        <w:tc>
          <w:tcPr>
            <w:tcW w:w="5375" w:type="dxa"/>
            <w:shd w:val="clear" w:color="auto" w:fill="auto"/>
            <w:tcPrChange w:id="958" w:author="Raphael Donor" w:date="2020-08-03T21:01:00Z">
              <w:tcPr>
                <w:tcW w:w="4785" w:type="dxa"/>
                <w:shd w:val="clear" w:color="auto" w:fill="auto"/>
              </w:tcPr>
            </w:tcPrChange>
          </w:tcPr>
          <w:p w14:paraId="39A62BAF" w14:textId="77777777" w:rsidR="00F46D0B" w:rsidRPr="00E54371" w:rsidRDefault="00F46D0B" w:rsidP="219C9FEA">
            <w:pPr>
              <w:jc w:val="both"/>
              <w:rPr>
                <w:rFonts w:ascii="Tahoma" w:hAnsi="Tahoma" w:cs="Tahoma"/>
                <w:b/>
                <w:bCs/>
                <w:sz w:val="24"/>
                <w:szCs w:val="24"/>
              </w:rPr>
            </w:pPr>
            <w:r w:rsidRPr="219C9FEA">
              <w:rPr>
                <w:rFonts w:ascii="Tahoma" w:hAnsi="Tahoma" w:cs="Tahoma"/>
                <w:b/>
                <w:bCs/>
                <w:sz w:val="24"/>
                <w:szCs w:val="24"/>
              </w:rPr>
              <w:t>&lt;desc&gt;</w:t>
            </w:r>
          </w:p>
        </w:tc>
      </w:tr>
      <w:tr w:rsidR="00CF4C8A" w14:paraId="009B556D" w14:textId="77777777" w:rsidTr="00F46D0B">
        <w:trPr>
          <w:trHeight w:val="288"/>
        </w:trPr>
        <w:tc>
          <w:tcPr>
            <w:tcW w:w="1605" w:type="dxa"/>
            <w:vMerge w:val="restart"/>
            <w:shd w:val="clear" w:color="auto" w:fill="auto"/>
          </w:tcPr>
          <w:p w14:paraId="4A54A9D2" w14:textId="3B56E3FD" w:rsidR="00CF4C8A" w:rsidRPr="00E54371" w:rsidRDefault="00CF4C8A" w:rsidP="219C9FEA">
            <w:pPr>
              <w:jc w:val="both"/>
              <w:rPr>
                <w:rFonts w:ascii="Tahoma" w:hAnsi="Tahoma" w:cs="Tahoma"/>
              </w:rPr>
            </w:pPr>
          </w:p>
        </w:tc>
        <w:tc>
          <w:tcPr>
            <w:tcW w:w="7216" w:type="dxa"/>
            <w:gridSpan w:val="5"/>
            <w:shd w:val="clear" w:color="auto" w:fill="auto"/>
          </w:tcPr>
          <w:p w14:paraId="2D03A9F1" w14:textId="77777777" w:rsidR="00CF4C8A" w:rsidRPr="00E54371" w:rsidRDefault="5A3CCF26" w:rsidP="219C9FEA">
            <w:pPr>
              <w:jc w:val="both"/>
              <w:rPr>
                <w:rFonts w:ascii="Tahoma" w:hAnsi="Tahoma" w:cs="Tahoma"/>
              </w:rPr>
            </w:pPr>
            <w:r w:rsidRPr="219C9FEA">
              <w:rPr>
                <w:rFonts w:ascii="Tahoma" w:hAnsi="Tahoma" w:cs="Tahoma"/>
                <w:b/>
                <w:bCs/>
                <w:color w:val="FF0000"/>
              </w:rPr>
              <w:t>Z</w:t>
            </w:r>
            <w:r w:rsidRPr="219C9FEA">
              <w:rPr>
                <w:rFonts w:ascii="Tahoma" w:hAnsi="Tahoma" w:cs="Tahoma"/>
              </w:rPr>
              <w:t xml:space="preserve"> – Namespace (fixed)</w:t>
            </w:r>
          </w:p>
        </w:tc>
      </w:tr>
      <w:tr w:rsidR="00CF4C8A" w14:paraId="68166EAB" w14:textId="77777777" w:rsidTr="00F46D0B">
        <w:trPr>
          <w:trHeight w:val="288"/>
        </w:trPr>
        <w:tc>
          <w:tcPr>
            <w:tcW w:w="1605" w:type="dxa"/>
            <w:vMerge/>
          </w:tcPr>
          <w:p w14:paraId="5920873C" w14:textId="77777777" w:rsidR="00CF4C8A" w:rsidRPr="00E54371" w:rsidRDefault="00CF4C8A" w:rsidP="004F3FCC">
            <w:pPr>
              <w:rPr>
                <w:rFonts w:ascii="Tahoma" w:hAnsi="Tahoma" w:cs="Tahoma"/>
                <w:b/>
                <w:bCs/>
              </w:rPr>
            </w:pPr>
          </w:p>
        </w:tc>
        <w:tc>
          <w:tcPr>
            <w:tcW w:w="7216" w:type="dxa"/>
            <w:gridSpan w:val="5"/>
            <w:shd w:val="clear" w:color="auto" w:fill="auto"/>
          </w:tcPr>
          <w:p w14:paraId="4FF0E88E" w14:textId="77777777" w:rsidR="00CF4C8A" w:rsidRPr="00E54371" w:rsidRDefault="5A3CCF26" w:rsidP="219C9FEA">
            <w:pPr>
              <w:jc w:val="both"/>
              <w:rPr>
                <w:rFonts w:ascii="Tahoma" w:hAnsi="Tahoma" w:cs="Tahoma"/>
              </w:rPr>
            </w:pPr>
            <w:r w:rsidRPr="219C9FEA">
              <w:rPr>
                <w:rFonts w:ascii="Tahoma" w:hAnsi="Tahoma" w:cs="Tahoma"/>
                <w:b/>
                <w:bCs/>
                <w:color w:val="FF0000"/>
              </w:rPr>
              <w:t>YY</w:t>
            </w:r>
            <w:r w:rsidRPr="219C9FEA">
              <w:rPr>
                <w:rFonts w:ascii="Tahoma" w:hAnsi="Tahoma" w:cs="Tahoma"/>
              </w:rPr>
              <w:t xml:space="preserve"> – Module (see table 2.2)</w:t>
            </w:r>
          </w:p>
        </w:tc>
      </w:tr>
      <w:tr w:rsidR="00CF4C8A" w14:paraId="48AF60EC" w14:textId="77777777" w:rsidTr="00F46D0B">
        <w:trPr>
          <w:trHeight w:val="288"/>
        </w:trPr>
        <w:tc>
          <w:tcPr>
            <w:tcW w:w="1605" w:type="dxa"/>
            <w:vMerge/>
          </w:tcPr>
          <w:p w14:paraId="3FA08338" w14:textId="77777777" w:rsidR="00CF4C8A" w:rsidRPr="00E54371" w:rsidRDefault="00CF4C8A" w:rsidP="004F3FCC">
            <w:pPr>
              <w:rPr>
                <w:rFonts w:ascii="Tahoma" w:hAnsi="Tahoma" w:cs="Tahoma"/>
                <w:b/>
                <w:bCs/>
              </w:rPr>
            </w:pPr>
          </w:p>
        </w:tc>
        <w:tc>
          <w:tcPr>
            <w:tcW w:w="7216" w:type="dxa"/>
            <w:gridSpan w:val="5"/>
            <w:shd w:val="clear" w:color="auto" w:fill="auto"/>
          </w:tcPr>
          <w:p w14:paraId="0BD6C0CE" w14:textId="7A6B7F3D" w:rsidR="00CF4C8A" w:rsidRPr="00E54371" w:rsidRDefault="440C3109" w:rsidP="219C9FEA">
            <w:pPr>
              <w:jc w:val="both"/>
              <w:rPr>
                <w:rFonts w:ascii="Tahoma" w:hAnsi="Tahoma" w:cs="Tahoma"/>
              </w:rPr>
            </w:pPr>
            <w:r w:rsidRPr="219C9FEA">
              <w:rPr>
                <w:rFonts w:ascii="Tahoma" w:hAnsi="Tahoma" w:cs="Tahoma"/>
                <w:b/>
                <w:bCs/>
                <w:color w:val="FF0000"/>
              </w:rPr>
              <w:t>X</w:t>
            </w:r>
            <w:r w:rsidR="5A3CCF26" w:rsidRPr="219C9FEA">
              <w:rPr>
                <w:rFonts w:ascii="Tahoma" w:hAnsi="Tahoma" w:cs="Tahoma"/>
              </w:rPr>
              <w:t xml:space="preserve"> – Object type – </w:t>
            </w:r>
            <w:r w:rsidRPr="219C9FEA">
              <w:rPr>
                <w:rFonts w:ascii="Tahoma" w:hAnsi="Tahoma" w:cs="Tahoma"/>
              </w:rPr>
              <w:t>X</w:t>
            </w:r>
            <w:r w:rsidR="5A3CCF26" w:rsidRPr="219C9FEA">
              <w:rPr>
                <w:rFonts w:ascii="Tahoma" w:hAnsi="Tahoma" w:cs="Tahoma"/>
              </w:rPr>
              <w:t xml:space="preserve"> (fixed, see table 2.1)</w:t>
            </w:r>
          </w:p>
        </w:tc>
      </w:tr>
      <w:tr w:rsidR="00CF4C8A" w14:paraId="54F96EB3" w14:textId="77777777" w:rsidTr="00F46D0B">
        <w:trPr>
          <w:trHeight w:val="288"/>
        </w:trPr>
        <w:tc>
          <w:tcPr>
            <w:tcW w:w="1605" w:type="dxa"/>
            <w:vMerge/>
          </w:tcPr>
          <w:p w14:paraId="0B261F85" w14:textId="77777777" w:rsidR="00CF4C8A" w:rsidRPr="00E54371" w:rsidRDefault="00CF4C8A" w:rsidP="004F3FCC">
            <w:pPr>
              <w:rPr>
                <w:rFonts w:ascii="Tahoma" w:hAnsi="Tahoma" w:cs="Tahoma"/>
                <w:b/>
                <w:bCs/>
              </w:rPr>
            </w:pPr>
          </w:p>
        </w:tc>
        <w:tc>
          <w:tcPr>
            <w:tcW w:w="7216" w:type="dxa"/>
            <w:gridSpan w:val="5"/>
            <w:shd w:val="clear" w:color="auto" w:fill="auto"/>
          </w:tcPr>
          <w:p w14:paraId="5093E65D" w14:textId="77777777" w:rsidR="00CF4C8A" w:rsidRPr="00E54371" w:rsidRDefault="5A3CCF26" w:rsidP="219C9FEA">
            <w:pPr>
              <w:jc w:val="both"/>
              <w:rPr>
                <w:rFonts w:ascii="Tahoma" w:hAnsi="Tahoma" w:cs="Tahoma"/>
              </w:rPr>
            </w:pPr>
            <w:r w:rsidRPr="219C9FEA">
              <w:rPr>
                <w:rFonts w:ascii="Tahoma" w:hAnsi="Tahoma" w:cs="Tahoma"/>
                <w:b/>
                <w:bCs/>
                <w:color w:val="FF0000"/>
              </w:rPr>
              <w:t>_</w:t>
            </w:r>
            <w:r w:rsidRPr="219C9FEA">
              <w:rPr>
                <w:rFonts w:ascii="Tahoma" w:hAnsi="Tahoma" w:cs="Tahoma"/>
              </w:rPr>
              <w:t xml:space="preserve"> – Separator</w:t>
            </w:r>
          </w:p>
        </w:tc>
      </w:tr>
      <w:tr w:rsidR="00CF4C8A" w14:paraId="7C31702D" w14:textId="77777777" w:rsidTr="00F46D0B">
        <w:trPr>
          <w:trHeight w:val="288"/>
        </w:trPr>
        <w:tc>
          <w:tcPr>
            <w:tcW w:w="1605" w:type="dxa"/>
            <w:vMerge/>
          </w:tcPr>
          <w:p w14:paraId="0018BEF8" w14:textId="77777777" w:rsidR="00CF4C8A" w:rsidRPr="00E54371" w:rsidRDefault="00CF4C8A" w:rsidP="004F3FCC">
            <w:pPr>
              <w:rPr>
                <w:rFonts w:ascii="Tahoma" w:hAnsi="Tahoma" w:cs="Tahoma"/>
                <w:b/>
                <w:bCs/>
              </w:rPr>
            </w:pPr>
          </w:p>
        </w:tc>
        <w:tc>
          <w:tcPr>
            <w:tcW w:w="7216" w:type="dxa"/>
            <w:gridSpan w:val="5"/>
            <w:shd w:val="clear" w:color="auto" w:fill="auto"/>
          </w:tcPr>
          <w:p w14:paraId="5062DFD3" w14:textId="77777777" w:rsidR="00CF4C8A" w:rsidRPr="00E54371" w:rsidRDefault="5A3CCF26" w:rsidP="219C9FEA">
            <w:pPr>
              <w:jc w:val="both"/>
              <w:rPr>
                <w:rFonts w:ascii="Tahoma" w:hAnsi="Tahoma" w:cs="Tahoma"/>
              </w:rPr>
            </w:pPr>
            <w:r w:rsidRPr="219C9FEA">
              <w:rPr>
                <w:rFonts w:ascii="Tahoma" w:hAnsi="Tahoma" w:cs="Tahoma"/>
                <w:b/>
                <w:bCs/>
                <w:color w:val="FF0000"/>
              </w:rPr>
              <w:t>&lt;desc&gt;</w:t>
            </w:r>
            <w:r w:rsidRPr="219C9FEA">
              <w:rPr>
                <w:rFonts w:ascii="Tahoma" w:hAnsi="Tahoma" w:cs="Tahoma"/>
              </w:rPr>
              <w:t xml:space="preserve"> - Free text (description)</w:t>
            </w:r>
          </w:p>
        </w:tc>
      </w:tr>
      <w:tr w:rsidR="00CF4C8A" w14:paraId="1087EE6B" w14:textId="77777777" w:rsidTr="00F46D0B">
        <w:trPr>
          <w:trHeight w:val="288"/>
        </w:trPr>
        <w:tc>
          <w:tcPr>
            <w:tcW w:w="1605" w:type="dxa"/>
            <w:vMerge/>
          </w:tcPr>
          <w:p w14:paraId="0FA9639D" w14:textId="77777777" w:rsidR="00CF4C8A" w:rsidRPr="00E54371" w:rsidRDefault="00CF4C8A" w:rsidP="004F3FCC">
            <w:pPr>
              <w:rPr>
                <w:rFonts w:ascii="Tahoma" w:hAnsi="Tahoma" w:cs="Tahoma"/>
                <w:b/>
                <w:bCs/>
              </w:rPr>
            </w:pPr>
          </w:p>
        </w:tc>
        <w:tc>
          <w:tcPr>
            <w:tcW w:w="7216" w:type="dxa"/>
            <w:gridSpan w:val="5"/>
            <w:shd w:val="clear" w:color="auto" w:fill="auto"/>
          </w:tcPr>
          <w:p w14:paraId="705F3BD9" w14:textId="12EB9215" w:rsidR="00CF4C8A" w:rsidRPr="00E54371" w:rsidRDefault="5A3CCF26" w:rsidP="219C9FEA">
            <w:pPr>
              <w:jc w:val="both"/>
              <w:rPr>
                <w:rFonts w:ascii="Tahoma" w:hAnsi="Tahoma" w:cs="Tahoma"/>
                <w:color w:val="FF0000"/>
              </w:rPr>
            </w:pPr>
            <w:r w:rsidRPr="219C9FEA">
              <w:rPr>
                <w:rFonts w:ascii="Tahoma" w:hAnsi="Tahoma" w:cs="Tahoma"/>
                <w:b/>
                <w:bCs/>
                <w:color w:val="FF0000"/>
              </w:rPr>
              <w:t>Ex. Z</w:t>
            </w:r>
            <w:del w:id="959" w:author="Raphael Donor" w:date="2020-08-04T16:17:00Z">
              <w:r w:rsidRPr="219C9FEA" w:rsidDel="005C5F6B">
                <w:rPr>
                  <w:rFonts w:ascii="Tahoma" w:hAnsi="Tahoma" w:cs="Tahoma"/>
                  <w:b/>
                  <w:bCs/>
                  <w:color w:val="FF0000"/>
                </w:rPr>
                <w:delText>AP</w:delText>
              </w:r>
            </w:del>
            <w:r w:rsidRPr="219C9FEA">
              <w:rPr>
                <w:rFonts w:ascii="Tahoma" w:hAnsi="Tahoma" w:cs="Tahoma"/>
                <w:b/>
                <w:bCs/>
                <w:color w:val="FF0000"/>
              </w:rPr>
              <w:t>CO</w:t>
            </w:r>
            <w:r w:rsidR="5663E6E9" w:rsidRPr="219C9FEA">
              <w:rPr>
                <w:rFonts w:ascii="Tahoma" w:hAnsi="Tahoma" w:cs="Tahoma"/>
                <w:b/>
                <w:bCs/>
                <w:color w:val="FF0000"/>
              </w:rPr>
              <w:t>X</w:t>
            </w:r>
            <w:r w:rsidRPr="219C9FEA">
              <w:rPr>
                <w:rFonts w:ascii="Tahoma" w:hAnsi="Tahoma" w:cs="Tahoma"/>
                <w:b/>
                <w:bCs/>
                <w:color w:val="FF0000"/>
              </w:rPr>
              <w:t>_</w:t>
            </w:r>
            <w:r w:rsidR="5663E6E9" w:rsidRPr="219C9FEA">
              <w:rPr>
                <w:rFonts w:ascii="Tahoma" w:hAnsi="Tahoma" w:cs="Tahoma"/>
                <w:b/>
                <w:bCs/>
                <w:color w:val="FF0000"/>
              </w:rPr>
              <w:t>TAXCODE</w:t>
            </w:r>
            <w:r w:rsidRPr="219C9FEA">
              <w:rPr>
                <w:rFonts w:ascii="Tahoma" w:hAnsi="Tahoma" w:cs="Tahoma"/>
                <w:b/>
                <w:bCs/>
                <w:color w:val="FF0000"/>
              </w:rPr>
              <w:t xml:space="preserve"> </w:t>
            </w:r>
            <w:r w:rsidRPr="219C9FEA">
              <w:rPr>
                <w:rFonts w:ascii="Tahoma" w:hAnsi="Tahoma" w:cs="Tahoma"/>
              </w:rPr>
              <w:t>(Cost Centre Accounting Structure)</w:t>
            </w:r>
          </w:p>
        </w:tc>
      </w:tr>
    </w:tbl>
    <w:p w14:paraId="4A79E3DF" w14:textId="77777777" w:rsidR="00CF4C8A" w:rsidRPr="00393866" w:rsidRDefault="00CF4C8A" w:rsidP="219C9FEA">
      <w:pPr>
        <w:jc w:val="both"/>
        <w:rPr>
          <w:rFonts w:ascii="Tahoma" w:hAnsi="Tahoma" w:cs="Tahoma"/>
        </w:rPr>
      </w:pPr>
    </w:p>
    <w:p w14:paraId="2DA7A8D3" w14:textId="77777777" w:rsidR="005E1BE2" w:rsidRPr="00393866" w:rsidRDefault="005E1BE2" w:rsidP="219C9FEA">
      <w:pPr>
        <w:pStyle w:val="Heading3"/>
        <w:numPr>
          <w:ilvl w:val="2"/>
          <w:numId w:val="24"/>
        </w:numPr>
        <w:jc w:val="both"/>
        <w:rPr>
          <w:rFonts w:ascii="Tahoma" w:hAnsi="Tahoma" w:cs="Tahoma"/>
        </w:rPr>
      </w:pPr>
      <w:bookmarkStart w:id="960" w:name="_Toc43402820"/>
      <w:bookmarkStart w:id="961" w:name="_Toc43407797"/>
      <w:bookmarkStart w:id="962" w:name="_Toc43408142"/>
      <w:bookmarkStart w:id="963" w:name="_Toc43411715"/>
      <w:bookmarkStart w:id="964" w:name="_Toc43412164"/>
      <w:bookmarkStart w:id="965" w:name="_Toc43671433"/>
      <w:bookmarkStart w:id="966" w:name="_Toc43678040"/>
      <w:bookmarkStart w:id="967" w:name="_Toc43402827"/>
      <w:bookmarkStart w:id="968" w:name="_Toc43407804"/>
      <w:bookmarkStart w:id="969" w:name="_Toc43408149"/>
      <w:bookmarkStart w:id="970" w:name="_Toc43411722"/>
      <w:bookmarkStart w:id="971" w:name="_Toc43412171"/>
      <w:bookmarkStart w:id="972" w:name="_Toc43671440"/>
      <w:bookmarkStart w:id="973" w:name="_Toc43678047"/>
      <w:bookmarkStart w:id="974" w:name="_Toc43402828"/>
      <w:bookmarkStart w:id="975" w:name="_Toc43407805"/>
      <w:bookmarkStart w:id="976" w:name="_Toc43408150"/>
      <w:bookmarkStart w:id="977" w:name="_Toc43411723"/>
      <w:bookmarkStart w:id="978" w:name="_Toc43412172"/>
      <w:bookmarkStart w:id="979" w:name="_Toc43671441"/>
      <w:bookmarkStart w:id="980" w:name="_Toc43678048"/>
      <w:bookmarkStart w:id="981" w:name="_Toc43402829"/>
      <w:bookmarkStart w:id="982" w:name="_Toc43407806"/>
      <w:bookmarkStart w:id="983" w:name="_Toc43408151"/>
      <w:bookmarkStart w:id="984" w:name="_Toc43411724"/>
      <w:bookmarkStart w:id="985" w:name="_Toc43412173"/>
      <w:bookmarkStart w:id="986" w:name="_Toc43671442"/>
      <w:bookmarkStart w:id="987" w:name="_Toc43678049"/>
      <w:bookmarkStart w:id="988" w:name="_Toc43402830"/>
      <w:bookmarkStart w:id="989" w:name="_Toc43407807"/>
      <w:bookmarkStart w:id="990" w:name="_Toc43408152"/>
      <w:bookmarkStart w:id="991" w:name="_Toc43411725"/>
      <w:bookmarkStart w:id="992" w:name="_Toc43412174"/>
      <w:bookmarkStart w:id="993" w:name="_Toc43671443"/>
      <w:bookmarkStart w:id="994" w:name="_Toc43678050"/>
      <w:bookmarkStart w:id="995" w:name="_Toc43402831"/>
      <w:bookmarkStart w:id="996" w:name="_Toc43407808"/>
      <w:bookmarkStart w:id="997" w:name="_Toc43408153"/>
      <w:bookmarkStart w:id="998" w:name="_Toc43411726"/>
      <w:bookmarkStart w:id="999" w:name="_Toc43412175"/>
      <w:bookmarkStart w:id="1000" w:name="_Toc43671444"/>
      <w:bookmarkStart w:id="1001" w:name="_Toc43678051"/>
      <w:bookmarkStart w:id="1002" w:name="_Toc43402836"/>
      <w:bookmarkStart w:id="1003" w:name="_Toc43407813"/>
      <w:bookmarkStart w:id="1004" w:name="_Toc43408158"/>
      <w:bookmarkStart w:id="1005" w:name="_Toc43411731"/>
      <w:bookmarkStart w:id="1006" w:name="_Toc43412180"/>
      <w:bookmarkStart w:id="1007" w:name="_Toc43671449"/>
      <w:bookmarkStart w:id="1008" w:name="_Toc43678056"/>
      <w:bookmarkStart w:id="1009" w:name="_Toc43402837"/>
      <w:bookmarkStart w:id="1010" w:name="_Toc43407814"/>
      <w:bookmarkStart w:id="1011" w:name="_Toc43408159"/>
      <w:bookmarkStart w:id="1012" w:name="_Toc43411732"/>
      <w:bookmarkStart w:id="1013" w:name="_Toc43412181"/>
      <w:bookmarkStart w:id="1014" w:name="_Toc43671450"/>
      <w:bookmarkStart w:id="1015" w:name="_Toc43678057"/>
      <w:bookmarkStart w:id="1016" w:name="_Toc453572755"/>
      <w:bookmarkStart w:id="1017" w:name="_Toc286674800"/>
      <w:bookmarkStart w:id="1018" w:name="_Toc6203730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r w:rsidRPr="219C9FEA">
        <w:rPr>
          <w:rFonts w:ascii="Tahoma" w:hAnsi="Tahoma" w:cs="Tahoma"/>
        </w:rPr>
        <w:t>Domains</w:t>
      </w:r>
      <w:bookmarkEnd w:id="1016"/>
      <w:bookmarkEnd w:id="1017"/>
      <w:bookmarkEnd w:id="1018"/>
    </w:p>
    <w:p w14:paraId="14047867" w14:textId="77777777" w:rsidR="005E1BE2" w:rsidRPr="00393866" w:rsidRDefault="005E1BE2" w:rsidP="219C9FEA">
      <w:pPr>
        <w:jc w:val="both"/>
        <w:rPr>
          <w:rFonts w:ascii="Tahoma" w:hAnsi="Tahoma" w:cs="Tahoma"/>
        </w:rPr>
      </w:pPr>
    </w:p>
    <w:p w14:paraId="0A8BC16B" w14:textId="77777777" w:rsidR="005E1BE2" w:rsidRPr="00393866" w:rsidRDefault="005E1BE2" w:rsidP="219C9FEA">
      <w:pPr>
        <w:jc w:val="both"/>
        <w:rPr>
          <w:rFonts w:ascii="Tahoma" w:hAnsi="Tahoma" w:cs="Tahoma"/>
        </w:rPr>
      </w:pPr>
      <w:r w:rsidRPr="219C9FEA">
        <w:rPr>
          <w:rFonts w:ascii="Tahoma" w:hAnsi="Tahoma" w:cs="Tahoma"/>
        </w:rPr>
        <w:t>A domain describes the physical format of the data. A single domain can be used as the basis for any number of fields that are identically structured.</w:t>
      </w:r>
    </w:p>
    <w:p w14:paraId="2E87C99D" w14:textId="77777777" w:rsidR="005E1BE2" w:rsidRPr="00393866" w:rsidRDefault="005E1BE2" w:rsidP="219C9FEA">
      <w:pPr>
        <w:jc w:val="both"/>
        <w:rPr>
          <w:rFonts w:ascii="Tahoma" w:hAnsi="Tahoma" w:cs="Tahoma"/>
          <w:sz w:val="16"/>
          <w:szCs w:val="16"/>
        </w:rPr>
      </w:pPr>
    </w:p>
    <w:p w14:paraId="2A4E582A" w14:textId="77777777" w:rsidR="005E1BE2" w:rsidRPr="00393866" w:rsidRDefault="005E1BE2" w:rsidP="219C9FEA">
      <w:pPr>
        <w:jc w:val="both"/>
        <w:rPr>
          <w:rFonts w:ascii="Tahoma" w:hAnsi="Tahoma" w:cs="Tahoma"/>
        </w:rPr>
      </w:pPr>
      <w:r w:rsidRPr="219C9FEA">
        <w:rPr>
          <w:rFonts w:ascii="Tahoma" w:hAnsi="Tahoma" w:cs="Tahoma"/>
        </w:rPr>
        <w:t>Fields referring to the same domain (via the data elements assigned to them) are automatically changed when a change is made to the domain.  This ensures consistency between the fields.</w:t>
      </w:r>
    </w:p>
    <w:p w14:paraId="1A990BB7" w14:textId="77777777" w:rsidR="005E1BE2" w:rsidRPr="00393866" w:rsidRDefault="005E1BE2" w:rsidP="219C9FEA">
      <w:pPr>
        <w:jc w:val="both"/>
        <w:rPr>
          <w:rFonts w:ascii="Tahoma" w:hAnsi="Tahoma" w:cs="Tahoma"/>
        </w:rPr>
      </w:pPr>
    </w:p>
    <w:p w14:paraId="7C6337C1" w14:textId="77777777" w:rsidR="005E1BE2" w:rsidRPr="00393866" w:rsidRDefault="005E1BE2" w:rsidP="219C9FEA">
      <w:pPr>
        <w:jc w:val="both"/>
        <w:rPr>
          <w:rFonts w:ascii="Tahoma" w:hAnsi="Tahoma" w:cs="Tahoma"/>
        </w:rPr>
      </w:pPr>
      <w:r w:rsidRPr="219C9FEA">
        <w:rPr>
          <w:rFonts w:ascii="Tahoma" w:hAnsi="Tahoma" w:cs="Tahoma"/>
        </w:rPr>
        <w:t xml:space="preserve">Domain names should indicate the type of field and its length, following the patterns shown under </w:t>
      </w:r>
      <w:r w:rsidRPr="219C9FEA">
        <w:rPr>
          <w:rFonts w:ascii="Tahoma" w:hAnsi="Tahoma" w:cs="Tahoma"/>
          <w:i/>
          <w:iCs/>
        </w:rPr>
        <w:t>Examples</w:t>
      </w:r>
      <w:r w:rsidRPr="219C9FEA">
        <w:rPr>
          <w:rFonts w:ascii="Tahoma" w:hAnsi="Tahoma" w:cs="Tahoma"/>
        </w:rPr>
        <w:t>, below.  SAP provides numerous pre-defined domains (e.g. CHAR25, DATE8, DEC14_4, and NUM08) which should be used where appropriate.  New domains should only be created when there is no such domain defined in SAP.</w:t>
      </w:r>
    </w:p>
    <w:p w14:paraId="055EE3DF" w14:textId="77777777" w:rsidR="005E1BE2" w:rsidRPr="00393866" w:rsidRDefault="005E1BE2" w:rsidP="219C9FEA">
      <w:pPr>
        <w:jc w:val="both"/>
        <w:rPr>
          <w:rFonts w:ascii="Tahoma" w:hAnsi="Tahoma" w:cs="Tahoma"/>
          <w:sz w:val="16"/>
          <w:szCs w:val="16"/>
        </w:rPr>
      </w:pPr>
    </w:p>
    <w:p w14:paraId="2458A620" w14:textId="625EA09F" w:rsidR="005E1BE2" w:rsidRDefault="005E1BE2" w:rsidP="219C9FEA">
      <w:pPr>
        <w:jc w:val="both"/>
        <w:rPr>
          <w:rFonts w:ascii="Tahoma" w:hAnsi="Tahoma" w:cs="Tahoma"/>
        </w:rPr>
      </w:pPr>
      <w:r w:rsidRPr="219C9FEA">
        <w:rPr>
          <w:rFonts w:ascii="Tahoma" w:hAnsi="Tahoma" w:cs="Tahoma"/>
        </w:rPr>
        <w:t>Variations on an existing domain should have alphabetic suffixes (_A, _B, etc.). The first time a domain is used, do not use a suffix.  If similar domains are used in different ways, give them different names. For example, the same 4-digit domain would not be used for both a five-character postal code and quantity; rather, you might create Z</w:t>
      </w:r>
      <w:del w:id="1019" w:author="Raphael Donor" w:date="2020-08-03T21:05:00Z">
        <w:r w:rsidR="00954E41" w:rsidRPr="219C9FEA" w:rsidDel="00454335">
          <w:rPr>
            <w:rFonts w:ascii="Tahoma" w:hAnsi="Tahoma" w:cs="Tahoma"/>
          </w:rPr>
          <w:delText>GL</w:delText>
        </w:r>
      </w:del>
      <w:r w:rsidR="00954E41" w:rsidRPr="219C9FEA">
        <w:rPr>
          <w:rFonts w:ascii="Tahoma" w:hAnsi="Tahoma" w:cs="Tahoma"/>
        </w:rPr>
        <w:t>OOD_</w:t>
      </w:r>
      <w:r w:rsidRPr="219C9FEA">
        <w:rPr>
          <w:rFonts w:ascii="Tahoma" w:hAnsi="Tahoma" w:cs="Tahoma"/>
        </w:rPr>
        <w:t>NUM4 and Z</w:t>
      </w:r>
      <w:del w:id="1020" w:author="Raphael Donor" w:date="2020-08-03T21:05:00Z">
        <w:r w:rsidR="00954E41" w:rsidRPr="219C9FEA" w:rsidDel="00454335">
          <w:rPr>
            <w:rFonts w:ascii="Tahoma" w:hAnsi="Tahoma" w:cs="Tahoma"/>
          </w:rPr>
          <w:delText>GL</w:delText>
        </w:r>
      </w:del>
      <w:r w:rsidR="00954E41" w:rsidRPr="219C9FEA">
        <w:rPr>
          <w:rFonts w:ascii="Tahoma" w:hAnsi="Tahoma" w:cs="Tahoma"/>
        </w:rPr>
        <w:t>OOD_</w:t>
      </w:r>
      <w:r w:rsidRPr="219C9FEA">
        <w:rPr>
          <w:rFonts w:ascii="Tahoma" w:hAnsi="Tahoma" w:cs="Tahoma"/>
        </w:rPr>
        <w:t>NUM4_A.</w:t>
      </w:r>
    </w:p>
    <w:p w14:paraId="59563C13" w14:textId="5D3C06ED" w:rsidR="00047C07" w:rsidRDefault="00047C07">
      <w:pPr>
        <w:rPr>
          <w:rFonts w:ascii="Tahoma" w:hAnsi="Tahoma" w:cs="Tahoma"/>
        </w:rPr>
      </w:pPr>
    </w:p>
    <w:tbl>
      <w:tblPr>
        <w:tblW w:w="8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Change w:id="1021" w:author="Raphael Donor" w:date="2020-08-03T21:05:00Z">
          <w:tblPr>
            <w:tblW w:w="8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PrChange>
      </w:tblPr>
      <w:tblGrid>
        <w:gridCol w:w="1605"/>
        <w:gridCol w:w="392"/>
        <w:gridCol w:w="545"/>
        <w:gridCol w:w="445"/>
        <w:gridCol w:w="369"/>
        <w:gridCol w:w="5461"/>
        <w:tblGridChange w:id="1022">
          <w:tblGrid>
            <w:gridCol w:w="1605"/>
            <w:gridCol w:w="1"/>
            <w:gridCol w:w="392"/>
            <w:gridCol w:w="1085"/>
            <w:gridCol w:w="520"/>
            <w:gridCol w:w="369"/>
            <w:gridCol w:w="4845"/>
          </w:tblGrid>
        </w:tblGridChange>
      </w:tblGrid>
      <w:tr w:rsidR="00454335" w14:paraId="4A40676D" w14:textId="77777777" w:rsidTr="00454335">
        <w:trPr>
          <w:trHeight w:val="350"/>
          <w:trPrChange w:id="1023" w:author="Raphael Donor" w:date="2020-08-03T21:05:00Z">
            <w:trPr>
              <w:trHeight w:val="350"/>
            </w:trPr>
          </w:trPrChange>
        </w:trPr>
        <w:tc>
          <w:tcPr>
            <w:tcW w:w="1605" w:type="dxa"/>
            <w:shd w:val="clear" w:color="auto" w:fill="auto"/>
            <w:tcPrChange w:id="1024" w:author="Raphael Donor" w:date="2020-08-03T21:05:00Z">
              <w:tcPr>
                <w:tcW w:w="1606" w:type="dxa"/>
                <w:gridSpan w:val="2"/>
                <w:shd w:val="clear" w:color="auto" w:fill="auto"/>
              </w:tcPr>
            </w:tcPrChange>
          </w:tcPr>
          <w:p w14:paraId="4A3493EE" w14:textId="77777777" w:rsidR="00454335" w:rsidRPr="00E54371" w:rsidRDefault="00454335" w:rsidP="004F3FCC">
            <w:pPr>
              <w:rPr>
                <w:rFonts w:ascii="Tahoma" w:hAnsi="Tahoma" w:cs="Tahoma"/>
                <w:b/>
                <w:bCs/>
                <w:sz w:val="24"/>
                <w:szCs w:val="24"/>
              </w:rPr>
            </w:pPr>
            <w:r w:rsidRPr="00E54371">
              <w:rPr>
                <w:rFonts w:ascii="Tahoma" w:hAnsi="Tahoma" w:cs="Tahoma"/>
                <w:b/>
                <w:bCs/>
                <w:sz w:val="24"/>
                <w:szCs w:val="24"/>
              </w:rPr>
              <w:t>Format</w:t>
            </w:r>
          </w:p>
        </w:tc>
        <w:tc>
          <w:tcPr>
            <w:tcW w:w="392" w:type="dxa"/>
            <w:shd w:val="clear" w:color="auto" w:fill="auto"/>
            <w:tcPrChange w:id="1025" w:author="Raphael Donor" w:date="2020-08-03T21:05:00Z">
              <w:tcPr>
                <w:tcW w:w="392" w:type="dxa"/>
                <w:shd w:val="clear" w:color="auto" w:fill="auto"/>
              </w:tcPr>
            </w:tcPrChange>
          </w:tcPr>
          <w:p w14:paraId="5E1BF830" w14:textId="77777777" w:rsidR="00454335" w:rsidRPr="00E54371" w:rsidRDefault="00454335" w:rsidP="004F3FCC">
            <w:pPr>
              <w:rPr>
                <w:rFonts w:ascii="Tahoma" w:hAnsi="Tahoma" w:cs="Tahoma"/>
                <w:b/>
                <w:bCs/>
                <w:sz w:val="24"/>
                <w:szCs w:val="24"/>
              </w:rPr>
            </w:pPr>
            <w:r w:rsidRPr="00E54371">
              <w:rPr>
                <w:rFonts w:ascii="Tahoma" w:hAnsi="Tahoma" w:cs="Tahoma"/>
                <w:b/>
                <w:bCs/>
                <w:sz w:val="24"/>
                <w:szCs w:val="24"/>
              </w:rPr>
              <w:t>Z</w:t>
            </w:r>
          </w:p>
        </w:tc>
        <w:tc>
          <w:tcPr>
            <w:tcW w:w="545" w:type="dxa"/>
            <w:shd w:val="clear" w:color="auto" w:fill="auto"/>
            <w:tcPrChange w:id="1026" w:author="Raphael Donor" w:date="2020-08-03T21:05:00Z">
              <w:tcPr>
                <w:tcW w:w="1085" w:type="dxa"/>
                <w:shd w:val="clear" w:color="auto" w:fill="auto"/>
              </w:tcPr>
            </w:tcPrChange>
          </w:tcPr>
          <w:p w14:paraId="2E5A5823" w14:textId="77777777" w:rsidR="00454335" w:rsidRPr="00E54371" w:rsidDel="00454335" w:rsidRDefault="00454335" w:rsidP="004F3FCC">
            <w:pPr>
              <w:rPr>
                <w:del w:id="1027" w:author="Raphael Donor" w:date="2020-08-03T21:05:00Z"/>
                <w:rFonts w:ascii="Tahoma" w:hAnsi="Tahoma" w:cs="Tahoma"/>
                <w:b/>
                <w:bCs/>
                <w:sz w:val="24"/>
                <w:szCs w:val="24"/>
              </w:rPr>
            </w:pPr>
            <w:del w:id="1028" w:author="Raphael Donor" w:date="2020-08-03T21:05:00Z">
              <w:r w:rsidRPr="00E54371" w:rsidDel="00454335">
                <w:rPr>
                  <w:rFonts w:ascii="Tahoma" w:hAnsi="Tahoma" w:cs="Tahoma"/>
                  <w:b/>
                  <w:bCs/>
                  <w:sz w:val="24"/>
                  <w:szCs w:val="24"/>
                </w:rPr>
                <w:delText>XX</w:delText>
              </w:r>
            </w:del>
          </w:p>
          <w:p w14:paraId="7D3A4A86" w14:textId="680F4F19" w:rsidR="00454335" w:rsidRPr="00E54371" w:rsidRDefault="00454335" w:rsidP="004F3FCC">
            <w:pPr>
              <w:rPr>
                <w:rFonts w:ascii="Tahoma" w:hAnsi="Tahoma" w:cs="Tahoma"/>
                <w:b/>
                <w:bCs/>
                <w:sz w:val="24"/>
                <w:szCs w:val="24"/>
              </w:rPr>
            </w:pPr>
            <w:r w:rsidRPr="00E54371">
              <w:rPr>
                <w:rFonts w:ascii="Tahoma" w:hAnsi="Tahoma" w:cs="Tahoma"/>
                <w:b/>
                <w:bCs/>
                <w:sz w:val="24"/>
                <w:szCs w:val="24"/>
              </w:rPr>
              <w:t>YY</w:t>
            </w:r>
          </w:p>
        </w:tc>
        <w:tc>
          <w:tcPr>
            <w:tcW w:w="445" w:type="dxa"/>
            <w:shd w:val="clear" w:color="auto" w:fill="auto"/>
            <w:tcPrChange w:id="1029" w:author="Raphael Donor" w:date="2020-08-03T21:05:00Z">
              <w:tcPr>
                <w:tcW w:w="520" w:type="dxa"/>
                <w:shd w:val="clear" w:color="auto" w:fill="auto"/>
              </w:tcPr>
            </w:tcPrChange>
          </w:tcPr>
          <w:p w14:paraId="4049DF0E" w14:textId="48051CC2" w:rsidR="00454335" w:rsidRPr="00E54371" w:rsidRDefault="00454335" w:rsidP="004F3FCC">
            <w:pPr>
              <w:rPr>
                <w:rFonts w:ascii="Tahoma" w:hAnsi="Tahoma" w:cs="Tahoma"/>
                <w:b/>
                <w:bCs/>
                <w:sz w:val="24"/>
                <w:szCs w:val="24"/>
              </w:rPr>
            </w:pPr>
            <w:r w:rsidRPr="00E54371">
              <w:rPr>
                <w:rFonts w:ascii="Tahoma" w:hAnsi="Tahoma" w:cs="Tahoma"/>
                <w:b/>
                <w:bCs/>
                <w:sz w:val="24"/>
                <w:szCs w:val="24"/>
              </w:rPr>
              <w:t>D</w:t>
            </w:r>
          </w:p>
        </w:tc>
        <w:tc>
          <w:tcPr>
            <w:tcW w:w="369" w:type="dxa"/>
            <w:shd w:val="clear" w:color="auto" w:fill="auto"/>
            <w:tcPrChange w:id="1030" w:author="Raphael Donor" w:date="2020-08-03T21:05:00Z">
              <w:tcPr>
                <w:tcW w:w="369" w:type="dxa"/>
                <w:shd w:val="clear" w:color="auto" w:fill="auto"/>
              </w:tcPr>
            </w:tcPrChange>
          </w:tcPr>
          <w:p w14:paraId="6CFEF6F9" w14:textId="77777777" w:rsidR="00454335" w:rsidRPr="00E54371" w:rsidRDefault="00454335" w:rsidP="004F3FCC">
            <w:pPr>
              <w:rPr>
                <w:rFonts w:ascii="Tahoma" w:hAnsi="Tahoma" w:cs="Tahoma"/>
                <w:b/>
                <w:bCs/>
                <w:sz w:val="24"/>
                <w:szCs w:val="24"/>
              </w:rPr>
            </w:pPr>
            <w:r w:rsidRPr="00E54371">
              <w:rPr>
                <w:rFonts w:ascii="Tahoma" w:hAnsi="Tahoma" w:cs="Tahoma"/>
                <w:b/>
                <w:bCs/>
                <w:sz w:val="24"/>
                <w:szCs w:val="24"/>
              </w:rPr>
              <w:t>_</w:t>
            </w:r>
          </w:p>
        </w:tc>
        <w:tc>
          <w:tcPr>
            <w:tcW w:w="5461" w:type="dxa"/>
            <w:shd w:val="clear" w:color="auto" w:fill="auto"/>
            <w:tcPrChange w:id="1031" w:author="Raphael Donor" w:date="2020-08-03T21:05:00Z">
              <w:tcPr>
                <w:tcW w:w="4845" w:type="dxa"/>
                <w:shd w:val="clear" w:color="auto" w:fill="auto"/>
              </w:tcPr>
            </w:tcPrChange>
          </w:tcPr>
          <w:p w14:paraId="0C5594F6" w14:textId="77777777" w:rsidR="00454335" w:rsidRPr="00E54371" w:rsidRDefault="00454335" w:rsidP="004F3FCC">
            <w:pPr>
              <w:rPr>
                <w:rFonts w:ascii="Tahoma" w:hAnsi="Tahoma" w:cs="Tahoma"/>
                <w:b/>
                <w:bCs/>
                <w:sz w:val="24"/>
                <w:szCs w:val="24"/>
              </w:rPr>
            </w:pPr>
            <w:r w:rsidRPr="00E54371">
              <w:rPr>
                <w:rFonts w:ascii="Tahoma" w:hAnsi="Tahoma" w:cs="Tahoma"/>
                <w:b/>
                <w:bCs/>
                <w:sz w:val="24"/>
                <w:szCs w:val="24"/>
              </w:rPr>
              <w:t>&lt;desc&gt;</w:t>
            </w:r>
          </w:p>
        </w:tc>
      </w:tr>
      <w:tr w:rsidR="001222CC" w14:paraId="4BAD561B" w14:textId="77777777" w:rsidTr="00454335">
        <w:trPr>
          <w:trHeight w:val="288"/>
        </w:trPr>
        <w:tc>
          <w:tcPr>
            <w:tcW w:w="1605" w:type="dxa"/>
            <w:vMerge w:val="restart"/>
            <w:shd w:val="clear" w:color="auto" w:fill="auto"/>
          </w:tcPr>
          <w:p w14:paraId="23CC9412" w14:textId="22F4C9A1" w:rsidR="001222CC" w:rsidRPr="00E54371" w:rsidRDefault="001222CC" w:rsidP="004F3FCC">
            <w:pPr>
              <w:rPr>
                <w:rFonts w:ascii="Tahoma" w:hAnsi="Tahoma" w:cs="Tahoma"/>
              </w:rPr>
            </w:pPr>
          </w:p>
        </w:tc>
        <w:tc>
          <w:tcPr>
            <w:tcW w:w="7212" w:type="dxa"/>
            <w:gridSpan w:val="5"/>
            <w:shd w:val="clear" w:color="auto" w:fill="auto"/>
          </w:tcPr>
          <w:p w14:paraId="7A593759" w14:textId="77777777" w:rsidR="001222CC" w:rsidRPr="00E54371" w:rsidRDefault="001222CC" w:rsidP="004F3FCC">
            <w:pPr>
              <w:rPr>
                <w:rFonts w:ascii="Tahoma" w:hAnsi="Tahoma" w:cs="Tahoma"/>
              </w:rPr>
            </w:pPr>
            <w:r w:rsidRPr="00E54371">
              <w:rPr>
                <w:rFonts w:ascii="Tahoma" w:hAnsi="Tahoma" w:cs="Tahoma"/>
                <w:b/>
                <w:bCs/>
                <w:color w:val="FF0000"/>
              </w:rPr>
              <w:t>Z</w:t>
            </w:r>
            <w:r w:rsidRPr="00E54371">
              <w:rPr>
                <w:rFonts w:ascii="Tahoma" w:hAnsi="Tahoma" w:cs="Tahoma"/>
              </w:rPr>
              <w:t xml:space="preserve"> – Namespace (fixed)</w:t>
            </w:r>
          </w:p>
        </w:tc>
      </w:tr>
      <w:tr w:rsidR="001222CC" w14:paraId="2C6481F0" w14:textId="77777777" w:rsidTr="00454335">
        <w:trPr>
          <w:trHeight w:val="288"/>
        </w:trPr>
        <w:tc>
          <w:tcPr>
            <w:tcW w:w="1605" w:type="dxa"/>
            <w:vMerge/>
          </w:tcPr>
          <w:p w14:paraId="06955022" w14:textId="77777777" w:rsidR="001222CC" w:rsidRPr="00E54371" w:rsidRDefault="001222CC" w:rsidP="004F3FCC">
            <w:pPr>
              <w:rPr>
                <w:rFonts w:ascii="Tahoma" w:hAnsi="Tahoma" w:cs="Tahoma"/>
                <w:b/>
                <w:bCs/>
              </w:rPr>
            </w:pPr>
          </w:p>
        </w:tc>
        <w:tc>
          <w:tcPr>
            <w:tcW w:w="7212" w:type="dxa"/>
            <w:gridSpan w:val="5"/>
            <w:shd w:val="clear" w:color="auto" w:fill="auto"/>
          </w:tcPr>
          <w:p w14:paraId="292FDE00" w14:textId="77777777" w:rsidR="001222CC" w:rsidRPr="00E54371" w:rsidRDefault="001222CC" w:rsidP="004F3FCC">
            <w:pPr>
              <w:rPr>
                <w:rFonts w:ascii="Tahoma" w:hAnsi="Tahoma" w:cs="Tahoma"/>
              </w:rPr>
            </w:pPr>
            <w:r w:rsidRPr="00E54371">
              <w:rPr>
                <w:rFonts w:ascii="Tahoma" w:hAnsi="Tahoma" w:cs="Tahoma"/>
                <w:b/>
                <w:bCs/>
                <w:color w:val="FF0000"/>
              </w:rPr>
              <w:t>YY</w:t>
            </w:r>
            <w:r w:rsidRPr="00E54371">
              <w:rPr>
                <w:rFonts w:ascii="Tahoma" w:hAnsi="Tahoma" w:cs="Tahoma"/>
              </w:rPr>
              <w:t xml:space="preserve"> – Module (see table 2.2)</w:t>
            </w:r>
          </w:p>
        </w:tc>
      </w:tr>
      <w:tr w:rsidR="001222CC" w14:paraId="0691787B" w14:textId="77777777" w:rsidTr="00454335">
        <w:trPr>
          <w:trHeight w:val="288"/>
        </w:trPr>
        <w:tc>
          <w:tcPr>
            <w:tcW w:w="1605" w:type="dxa"/>
            <w:vMerge/>
          </w:tcPr>
          <w:p w14:paraId="26D9A928" w14:textId="77777777" w:rsidR="001222CC" w:rsidRPr="00E54371" w:rsidRDefault="001222CC" w:rsidP="004F3FCC">
            <w:pPr>
              <w:rPr>
                <w:rFonts w:ascii="Tahoma" w:hAnsi="Tahoma" w:cs="Tahoma"/>
                <w:b/>
                <w:bCs/>
              </w:rPr>
            </w:pPr>
          </w:p>
        </w:tc>
        <w:tc>
          <w:tcPr>
            <w:tcW w:w="7212" w:type="dxa"/>
            <w:gridSpan w:val="5"/>
            <w:shd w:val="clear" w:color="auto" w:fill="auto"/>
          </w:tcPr>
          <w:p w14:paraId="073B3CA0" w14:textId="4AA629B3" w:rsidR="001222CC" w:rsidRPr="00E54371" w:rsidRDefault="001222CC" w:rsidP="004F3FCC">
            <w:pPr>
              <w:rPr>
                <w:rFonts w:ascii="Tahoma" w:hAnsi="Tahoma" w:cs="Tahoma"/>
              </w:rPr>
            </w:pPr>
            <w:r w:rsidRPr="00E54371">
              <w:rPr>
                <w:rFonts w:ascii="Tahoma" w:hAnsi="Tahoma" w:cs="Tahoma"/>
                <w:b/>
                <w:bCs/>
                <w:color w:val="FF0000"/>
              </w:rPr>
              <w:t>D</w:t>
            </w:r>
            <w:r w:rsidRPr="00E54371">
              <w:rPr>
                <w:rFonts w:ascii="Tahoma" w:hAnsi="Tahoma" w:cs="Tahoma"/>
              </w:rPr>
              <w:t xml:space="preserve"> – Object type – D (fixed, see table 2.1)</w:t>
            </w:r>
          </w:p>
        </w:tc>
      </w:tr>
      <w:tr w:rsidR="001222CC" w14:paraId="5E7A3891" w14:textId="77777777" w:rsidTr="00454335">
        <w:trPr>
          <w:trHeight w:val="288"/>
        </w:trPr>
        <w:tc>
          <w:tcPr>
            <w:tcW w:w="1605" w:type="dxa"/>
            <w:vMerge/>
          </w:tcPr>
          <w:p w14:paraId="15C7BC8F" w14:textId="77777777" w:rsidR="001222CC" w:rsidRPr="00E54371" w:rsidRDefault="001222CC" w:rsidP="004F3FCC">
            <w:pPr>
              <w:rPr>
                <w:rFonts w:ascii="Tahoma" w:hAnsi="Tahoma" w:cs="Tahoma"/>
                <w:b/>
                <w:bCs/>
              </w:rPr>
            </w:pPr>
          </w:p>
        </w:tc>
        <w:tc>
          <w:tcPr>
            <w:tcW w:w="7212" w:type="dxa"/>
            <w:gridSpan w:val="5"/>
            <w:shd w:val="clear" w:color="auto" w:fill="auto"/>
          </w:tcPr>
          <w:p w14:paraId="2A99846E" w14:textId="77777777" w:rsidR="001222CC" w:rsidRPr="00E54371" w:rsidRDefault="001222CC" w:rsidP="004F3FCC">
            <w:pPr>
              <w:rPr>
                <w:rFonts w:ascii="Tahoma" w:hAnsi="Tahoma" w:cs="Tahoma"/>
              </w:rPr>
            </w:pPr>
            <w:r w:rsidRPr="00E54371">
              <w:rPr>
                <w:rFonts w:ascii="Tahoma" w:hAnsi="Tahoma" w:cs="Tahoma"/>
                <w:b/>
                <w:bCs/>
                <w:color w:val="FF0000"/>
              </w:rPr>
              <w:t>_</w:t>
            </w:r>
            <w:r w:rsidRPr="00E54371">
              <w:rPr>
                <w:rFonts w:ascii="Tahoma" w:hAnsi="Tahoma" w:cs="Tahoma"/>
              </w:rPr>
              <w:t xml:space="preserve"> – Separator</w:t>
            </w:r>
          </w:p>
        </w:tc>
      </w:tr>
      <w:tr w:rsidR="001222CC" w14:paraId="319FC5F8" w14:textId="77777777" w:rsidTr="00454335">
        <w:trPr>
          <w:trHeight w:val="288"/>
        </w:trPr>
        <w:tc>
          <w:tcPr>
            <w:tcW w:w="1605" w:type="dxa"/>
            <w:vMerge/>
          </w:tcPr>
          <w:p w14:paraId="11D8ECE5" w14:textId="77777777" w:rsidR="001222CC" w:rsidRPr="00E54371" w:rsidRDefault="001222CC" w:rsidP="004F3FCC">
            <w:pPr>
              <w:rPr>
                <w:rFonts w:ascii="Tahoma" w:hAnsi="Tahoma" w:cs="Tahoma"/>
                <w:b/>
                <w:bCs/>
              </w:rPr>
            </w:pPr>
          </w:p>
        </w:tc>
        <w:tc>
          <w:tcPr>
            <w:tcW w:w="7212" w:type="dxa"/>
            <w:gridSpan w:val="5"/>
            <w:shd w:val="clear" w:color="auto" w:fill="auto"/>
          </w:tcPr>
          <w:p w14:paraId="4A04B4FA" w14:textId="77777777" w:rsidR="001222CC" w:rsidRPr="00E54371" w:rsidRDefault="001222CC" w:rsidP="004F3FCC">
            <w:pPr>
              <w:rPr>
                <w:rFonts w:ascii="Tahoma" w:hAnsi="Tahoma" w:cs="Tahoma"/>
              </w:rPr>
            </w:pPr>
            <w:r w:rsidRPr="00E54371">
              <w:rPr>
                <w:rFonts w:ascii="Tahoma" w:hAnsi="Tahoma" w:cs="Tahoma"/>
                <w:b/>
                <w:bCs/>
                <w:color w:val="FF0000"/>
              </w:rPr>
              <w:t>&lt;desc&gt;</w:t>
            </w:r>
            <w:r w:rsidRPr="00E54371">
              <w:rPr>
                <w:rFonts w:ascii="Tahoma" w:hAnsi="Tahoma" w:cs="Tahoma"/>
              </w:rPr>
              <w:t xml:space="preserve"> - Free text (description)</w:t>
            </w:r>
          </w:p>
        </w:tc>
      </w:tr>
      <w:tr w:rsidR="001222CC" w14:paraId="609729BD" w14:textId="77777777" w:rsidTr="00454335">
        <w:trPr>
          <w:trHeight w:val="288"/>
        </w:trPr>
        <w:tc>
          <w:tcPr>
            <w:tcW w:w="1605" w:type="dxa"/>
            <w:vMerge/>
          </w:tcPr>
          <w:p w14:paraId="597A8B31" w14:textId="77777777" w:rsidR="001222CC" w:rsidRPr="00E54371" w:rsidRDefault="001222CC" w:rsidP="004F3FCC">
            <w:pPr>
              <w:rPr>
                <w:rFonts w:ascii="Tahoma" w:hAnsi="Tahoma" w:cs="Tahoma"/>
                <w:b/>
                <w:bCs/>
              </w:rPr>
            </w:pPr>
          </w:p>
        </w:tc>
        <w:tc>
          <w:tcPr>
            <w:tcW w:w="7212" w:type="dxa"/>
            <w:gridSpan w:val="5"/>
            <w:shd w:val="clear" w:color="auto" w:fill="auto"/>
          </w:tcPr>
          <w:p w14:paraId="4D3AB74F" w14:textId="31574C98" w:rsidR="001222CC" w:rsidRPr="00E54371" w:rsidRDefault="001222CC" w:rsidP="004F3FCC">
            <w:pPr>
              <w:rPr>
                <w:rFonts w:ascii="Tahoma" w:hAnsi="Tahoma" w:cs="Tahoma"/>
                <w:color w:val="FF0000"/>
              </w:rPr>
            </w:pPr>
            <w:r w:rsidRPr="00E54371">
              <w:rPr>
                <w:rFonts w:ascii="Tahoma" w:hAnsi="Tahoma" w:cs="Tahoma"/>
                <w:b/>
                <w:bCs/>
                <w:color w:val="FF0000"/>
              </w:rPr>
              <w:t>Ex. Z</w:t>
            </w:r>
            <w:del w:id="1032" w:author="Raphael Donor" w:date="2020-08-03T21:06:00Z">
              <w:r w:rsidRPr="00E54371" w:rsidDel="00454335">
                <w:rPr>
                  <w:rFonts w:ascii="Tahoma" w:hAnsi="Tahoma" w:cs="Tahoma"/>
                  <w:b/>
                  <w:bCs/>
                  <w:color w:val="FF0000"/>
                </w:rPr>
                <w:delText>AP</w:delText>
              </w:r>
            </w:del>
            <w:ins w:id="1033" w:author="Raphael Donor" w:date="2020-08-04T16:17:00Z">
              <w:r w:rsidR="002C2061">
                <w:rPr>
                  <w:rFonts w:ascii="Tahoma" w:hAnsi="Tahoma" w:cs="Tahoma"/>
                  <w:b/>
                  <w:bCs/>
                  <w:color w:val="FF0000"/>
                </w:rPr>
                <w:t>SD</w:t>
              </w:r>
            </w:ins>
            <w:del w:id="1034" w:author="Raphael Donor" w:date="2020-08-04T16:17:00Z">
              <w:r w:rsidRPr="00E54371" w:rsidDel="002C2061">
                <w:rPr>
                  <w:rFonts w:ascii="Tahoma" w:hAnsi="Tahoma" w:cs="Tahoma"/>
                  <w:b/>
                  <w:bCs/>
                  <w:color w:val="FF0000"/>
                </w:rPr>
                <w:delText>CO</w:delText>
              </w:r>
            </w:del>
            <w:r w:rsidRPr="00E54371">
              <w:rPr>
                <w:rFonts w:ascii="Tahoma" w:hAnsi="Tahoma" w:cs="Tahoma"/>
                <w:b/>
                <w:bCs/>
                <w:color w:val="FF0000"/>
              </w:rPr>
              <w:t>D_</w:t>
            </w:r>
            <w:r w:rsidR="005418BC" w:rsidRPr="00E54371">
              <w:rPr>
                <w:rFonts w:ascii="Tahoma" w:hAnsi="Tahoma" w:cs="Tahoma"/>
                <w:b/>
                <w:bCs/>
                <w:color w:val="FF0000"/>
              </w:rPr>
              <w:t>PLANT</w:t>
            </w:r>
            <w:r w:rsidRPr="00E54371">
              <w:rPr>
                <w:rFonts w:ascii="Tahoma" w:hAnsi="Tahoma" w:cs="Tahoma"/>
                <w:b/>
                <w:bCs/>
                <w:color w:val="FF0000"/>
              </w:rPr>
              <w:t xml:space="preserve"> </w:t>
            </w:r>
            <w:r w:rsidRPr="00E54371">
              <w:rPr>
                <w:rFonts w:ascii="Tahoma" w:hAnsi="Tahoma" w:cs="Tahoma"/>
              </w:rPr>
              <w:t>(</w:t>
            </w:r>
            <w:r w:rsidR="005418BC" w:rsidRPr="00E54371">
              <w:rPr>
                <w:rFonts w:ascii="Tahoma" w:hAnsi="Tahoma" w:cs="Tahoma"/>
              </w:rPr>
              <w:t>Plant</w:t>
            </w:r>
            <w:r w:rsidRPr="00E54371">
              <w:rPr>
                <w:rFonts w:ascii="Tahoma" w:hAnsi="Tahoma" w:cs="Tahoma"/>
              </w:rPr>
              <w:t>)</w:t>
            </w:r>
            <w:r w:rsidR="00D25916" w:rsidRPr="00E54371">
              <w:rPr>
                <w:rFonts w:ascii="Tahoma" w:hAnsi="Tahoma" w:cs="Tahoma"/>
              </w:rPr>
              <w:br/>
            </w:r>
            <w:r w:rsidR="00D25916" w:rsidRPr="00E54371">
              <w:rPr>
                <w:rFonts w:ascii="Tahoma" w:hAnsi="Tahoma" w:cs="Tahoma"/>
                <w:b/>
                <w:bCs/>
                <w:color w:val="FF0000"/>
              </w:rPr>
              <w:t>Z</w:t>
            </w:r>
            <w:del w:id="1035" w:author="Raphael Donor" w:date="2020-08-03T21:06:00Z">
              <w:r w:rsidR="00D25916" w:rsidRPr="00E54371" w:rsidDel="00454335">
                <w:rPr>
                  <w:rFonts w:ascii="Tahoma" w:hAnsi="Tahoma" w:cs="Tahoma"/>
                  <w:b/>
                  <w:bCs/>
                  <w:color w:val="FF0000"/>
                </w:rPr>
                <w:delText>GL</w:delText>
              </w:r>
            </w:del>
            <w:r w:rsidR="002B37E9" w:rsidRPr="00E54371">
              <w:rPr>
                <w:rFonts w:ascii="Tahoma" w:hAnsi="Tahoma" w:cs="Tahoma"/>
                <w:b/>
                <w:bCs/>
                <w:color w:val="FF0000"/>
              </w:rPr>
              <w:t>OOD_NUMC10</w:t>
            </w:r>
            <w:r w:rsidR="002B37E9" w:rsidRPr="00E54371">
              <w:rPr>
                <w:rFonts w:ascii="Tahoma" w:hAnsi="Tahoma" w:cs="Tahoma"/>
              </w:rPr>
              <w:t xml:space="preserve"> (NUMC length 10 generic)</w:t>
            </w:r>
          </w:p>
        </w:tc>
      </w:tr>
    </w:tbl>
    <w:p w14:paraId="669B23B4" w14:textId="77777777" w:rsidR="005E1BE2" w:rsidRPr="00393866" w:rsidRDefault="005E1BE2">
      <w:pPr>
        <w:pStyle w:val="Heading3"/>
        <w:numPr>
          <w:ilvl w:val="2"/>
          <w:numId w:val="24"/>
        </w:numPr>
        <w:rPr>
          <w:rFonts w:ascii="Tahoma" w:hAnsi="Tahoma" w:cs="Tahoma"/>
        </w:rPr>
      </w:pPr>
      <w:bookmarkStart w:id="1036" w:name="_Toc43402845"/>
      <w:bookmarkStart w:id="1037" w:name="_Toc43407822"/>
      <w:bookmarkStart w:id="1038" w:name="_Toc43408167"/>
      <w:bookmarkStart w:id="1039" w:name="_Toc43411740"/>
      <w:bookmarkStart w:id="1040" w:name="_Toc43412189"/>
      <w:bookmarkStart w:id="1041" w:name="_Toc43671458"/>
      <w:bookmarkStart w:id="1042" w:name="_Toc43678065"/>
      <w:bookmarkStart w:id="1043" w:name="_Toc43402846"/>
      <w:bookmarkStart w:id="1044" w:name="_Toc43407823"/>
      <w:bookmarkStart w:id="1045" w:name="_Toc43408168"/>
      <w:bookmarkStart w:id="1046" w:name="_Toc43411741"/>
      <w:bookmarkStart w:id="1047" w:name="_Toc43412190"/>
      <w:bookmarkStart w:id="1048" w:name="_Toc43671459"/>
      <w:bookmarkStart w:id="1049" w:name="_Toc43678066"/>
      <w:bookmarkStart w:id="1050" w:name="_Toc43402847"/>
      <w:bookmarkStart w:id="1051" w:name="_Toc43407824"/>
      <w:bookmarkStart w:id="1052" w:name="_Toc43408169"/>
      <w:bookmarkStart w:id="1053" w:name="_Toc43411742"/>
      <w:bookmarkStart w:id="1054" w:name="_Toc43412191"/>
      <w:bookmarkStart w:id="1055" w:name="_Toc43671460"/>
      <w:bookmarkStart w:id="1056" w:name="_Toc43678067"/>
      <w:bookmarkStart w:id="1057" w:name="_Toc43402848"/>
      <w:bookmarkStart w:id="1058" w:name="_Toc43407825"/>
      <w:bookmarkStart w:id="1059" w:name="_Toc43408170"/>
      <w:bookmarkStart w:id="1060" w:name="_Toc43411743"/>
      <w:bookmarkStart w:id="1061" w:name="_Toc43412192"/>
      <w:bookmarkStart w:id="1062" w:name="_Toc43671461"/>
      <w:bookmarkStart w:id="1063" w:name="_Toc43678068"/>
      <w:bookmarkStart w:id="1064" w:name="_Toc43402849"/>
      <w:bookmarkStart w:id="1065" w:name="_Toc43407826"/>
      <w:bookmarkStart w:id="1066" w:name="_Toc43408171"/>
      <w:bookmarkStart w:id="1067" w:name="_Toc43411744"/>
      <w:bookmarkStart w:id="1068" w:name="_Toc43412193"/>
      <w:bookmarkStart w:id="1069" w:name="_Toc43671462"/>
      <w:bookmarkStart w:id="1070" w:name="_Toc43678069"/>
      <w:bookmarkStart w:id="1071" w:name="_Toc43402854"/>
      <w:bookmarkStart w:id="1072" w:name="_Toc43407831"/>
      <w:bookmarkStart w:id="1073" w:name="_Toc43408176"/>
      <w:bookmarkStart w:id="1074" w:name="_Toc43411749"/>
      <w:bookmarkStart w:id="1075" w:name="_Toc43412198"/>
      <w:bookmarkStart w:id="1076" w:name="_Toc43671467"/>
      <w:bookmarkStart w:id="1077" w:name="_Toc43678074"/>
      <w:bookmarkStart w:id="1078" w:name="_Toc43402858"/>
      <w:bookmarkStart w:id="1079" w:name="_Toc43407835"/>
      <w:bookmarkStart w:id="1080" w:name="_Toc43408180"/>
      <w:bookmarkStart w:id="1081" w:name="_Toc43411753"/>
      <w:bookmarkStart w:id="1082" w:name="_Toc43412202"/>
      <w:bookmarkStart w:id="1083" w:name="_Toc43671471"/>
      <w:bookmarkStart w:id="1084" w:name="_Toc43678078"/>
      <w:bookmarkStart w:id="1085" w:name="_Toc43402862"/>
      <w:bookmarkStart w:id="1086" w:name="_Toc43407839"/>
      <w:bookmarkStart w:id="1087" w:name="_Toc43408184"/>
      <w:bookmarkStart w:id="1088" w:name="_Toc43411757"/>
      <w:bookmarkStart w:id="1089" w:name="_Toc43412206"/>
      <w:bookmarkStart w:id="1090" w:name="_Toc43671475"/>
      <w:bookmarkStart w:id="1091" w:name="_Toc43678082"/>
      <w:bookmarkStart w:id="1092" w:name="_Toc453572756"/>
      <w:bookmarkStart w:id="1093" w:name="_Toc286674801"/>
      <w:bookmarkStart w:id="1094" w:name="_Toc62037310"/>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r w:rsidRPr="00393866">
        <w:rPr>
          <w:rFonts w:ascii="Tahoma" w:hAnsi="Tahoma" w:cs="Tahoma"/>
        </w:rPr>
        <w:lastRenderedPageBreak/>
        <w:t>Lock Objects</w:t>
      </w:r>
      <w:bookmarkEnd w:id="1092"/>
      <w:bookmarkEnd w:id="1093"/>
      <w:bookmarkEnd w:id="1094"/>
    </w:p>
    <w:p w14:paraId="68B5A3EE" w14:textId="77777777" w:rsidR="005E1BE2" w:rsidRPr="00393866" w:rsidRDefault="005E1BE2">
      <w:pPr>
        <w:rPr>
          <w:rFonts w:ascii="Tahoma" w:hAnsi="Tahoma" w:cs="Tahoma"/>
        </w:rPr>
      </w:pPr>
    </w:p>
    <w:p w14:paraId="1B5EBEC0" w14:textId="625BA02C" w:rsidR="005E1BE2" w:rsidRDefault="005E1BE2" w:rsidP="219C9FEA">
      <w:pPr>
        <w:jc w:val="both"/>
        <w:rPr>
          <w:rFonts w:ascii="Tahoma" w:hAnsi="Tahoma" w:cs="Tahoma"/>
        </w:rPr>
      </w:pPr>
      <w:r w:rsidRPr="219C9FEA">
        <w:rPr>
          <w:rFonts w:ascii="Tahoma" w:hAnsi="Tahoma" w:cs="Tahoma"/>
        </w:rPr>
        <w:t xml:space="preserve">A lock object creates function modules that control simultaneous access to the same data by two users. They are called and released through call function modules, which are automatically generated when a lock object is defined. Whole tables or single records can be locked. </w:t>
      </w:r>
    </w:p>
    <w:p w14:paraId="701C9B56" w14:textId="10709659" w:rsidR="00F81A47" w:rsidRDefault="00F81A47" w:rsidP="219C9FEA">
      <w:pPr>
        <w:jc w:val="both"/>
        <w:rPr>
          <w:rFonts w:ascii="Tahoma" w:hAnsi="Tahoma" w:cs="Tahoma"/>
        </w:rPr>
      </w:pPr>
    </w:p>
    <w:tbl>
      <w:tblPr>
        <w:tblW w:w="88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06"/>
        <w:gridCol w:w="514"/>
        <w:gridCol w:w="418"/>
        <w:gridCol w:w="6315"/>
      </w:tblGrid>
      <w:tr w:rsidR="00E54371" w14:paraId="4CD9DCA5" w14:textId="77777777" w:rsidTr="219C9FEA">
        <w:trPr>
          <w:trHeight w:val="350"/>
        </w:trPr>
        <w:tc>
          <w:tcPr>
            <w:tcW w:w="1606" w:type="dxa"/>
            <w:shd w:val="clear" w:color="auto" w:fill="auto"/>
          </w:tcPr>
          <w:p w14:paraId="6FDB116A" w14:textId="77777777" w:rsidR="00F8408D" w:rsidRPr="00E54371" w:rsidRDefault="79CFBEEB" w:rsidP="219C9FEA">
            <w:pPr>
              <w:jc w:val="both"/>
              <w:rPr>
                <w:rFonts w:ascii="Tahoma" w:hAnsi="Tahoma" w:cs="Tahoma"/>
                <w:b/>
                <w:bCs/>
                <w:sz w:val="24"/>
                <w:szCs w:val="24"/>
              </w:rPr>
            </w:pPr>
            <w:r w:rsidRPr="219C9FEA">
              <w:rPr>
                <w:rFonts w:ascii="Tahoma" w:hAnsi="Tahoma" w:cs="Tahoma"/>
                <w:b/>
                <w:bCs/>
                <w:sz w:val="24"/>
                <w:szCs w:val="24"/>
              </w:rPr>
              <w:t>Format</w:t>
            </w:r>
          </w:p>
        </w:tc>
        <w:tc>
          <w:tcPr>
            <w:tcW w:w="514" w:type="dxa"/>
            <w:shd w:val="clear" w:color="auto" w:fill="auto"/>
          </w:tcPr>
          <w:p w14:paraId="42381255" w14:textId="7E43EA40" w:rsidR="00F8408D" w:rsidRPr="00E54371" w:rsidRDefault="79CFBEEB" w:rsidP="219C9FEA">
            <w:pPr>
              <w:jc w:val="both"/>
              <w:rPr>
                <w:rFonts w:ascii="Tahoma" w:hAnsi="Tahoma" w:cs="Tahoma"/>
                <w:b/>
                <w:bCs/>
                <w:sz w:val="24"/>
                <w:szCs w:val="24"/>
              </w:rPr>
            </w:pPr>
            <w:r w:rsidRPr="219C9FEA">
              <w:rPr>
                <w:rFonts w:ascii="Tahoma" w:hAnsi="Tahoma" w:cs="Tahoma"/>
                <w:b/>
                <w:bCs/>
                <w:sz w:val="24"/>
                <w:szCs w:val="24"/>
              </w:rPr>
              <w:t>E</w:t>
            </w:r>
          </w:p>
        </w:tc>
        <w:tc>
          <w:tcPr>
            <w:tcW w:w="418" w:type="dxa"/>
            <w:shd w:val="clear" w:color="auto" w:fill="auto"/>
          </w:tcPr>
          <w:p w14:paraId="0EC72E59" w14:textId="40CC7226" w:rsidR="00F8408D" w:rsidRPr="00E54371" w:rsidRDefault="0F971DC2" w:rsidP="219C9FEA">
            <w:pPr>
              <w:jc w:val="both"/>
              <w:rPr>
                <w:rFonts w:ascii="Tahoma" w:hAnsi="Tahoma" w:cs="Tahoma"/>
                <w:b/>
                <w:bCs/>
                <w:sz w:val="24"/>
                <w:szCs w:val="24"/>
              </w:rPr>
            </w:pPr>
            <w:r w:rsidRPr="219C9FEA">
              <w:rPr>
                <w:rFonts w:ascii="Tahoma" w:hAnsi="Tahoma" w:cs="Tahoma"/>
                <w:b/>
                <w:bCs/>
                <w:sz w:val="24"/>
                <w:szCs w:val="24"/>
              </w:rPr>
              <w:t>Z</w:t>
            </w:r>
          </w:p>
        </w:tc>
        <w:tc>
          <w:tcPr>
            <w:tcW w:w="6315" w:type="dxa"/>
            <w:shd w:val="clear" w:color="auto" w:fill="auto"/>
          </w:tcPr>
          <w:p w14:paraId="0A49D0BF" w14:textId="77777777" w:rsidR="00F8408D" w:rsidRPr="00E54371" w:rsidRDefault="79CFBEEB" w:rsidP="219C9FEA">
            <w:pPr>
              <w:jc w:val="both"/>
              <w:rPr>
                <w:rFonts w:ascii="Tahoma" w:hAnsi="Tahoma" w:cs="Tahoma"/>
                <w:b/>
                <w:bCs/>
                <w:sz w:val="24"/>
                <w:szCs w:val="24"/>
              </w:rPr>
            </w:pPr>
            <w:r w:rsidRPr="219C9FEA">
              <w:rPr>
                <w:rFonts w:ascii="Tahoma" w:hAnsi="Tahoma" w:cs="Tahoma"/>
                <w:b/>
                <w:bCs/>
                <w:sz w:val="24"/>
                <w:szCs w:val="24"/>
              </w:rPr>
              <w:t>&lt;desc&gt;</w:t>
            </w:r>
          </w:p>
        </w:tc>
      </w:tr>
      <w:tr w:rsidR="00F81407" w14:paraId="372451C8" w14:textId="77777777" w:rsidTr="219C9FEA">
        <w:trPr>
          <w:trHeight w:val="288"/>
        </w:trPr>
        <w:tc>
          <w:tcPr>
            <w:tcW w:w="1606" w:type="dxa"/>
            <w:vMerge w:val="restart"/>
            <w:shd w:val="clear" w:color="auto" w:fill="auto"/>
          </w:tcPr>
          <w:p w14:paraId="65585E3F" w14:textId="5F2CF08B" w:rsidR="00F81407" w:rsidRPr="00E54371" w:rsidRDefault="00F81407" w:rsidP="219C9FEA">
            <w:pPr>
              <w:jc w:val="both"/>
              <w:rPr>
                <w:rFonts w:ascii="Tahoma" w:hAnsi="Tahoma" w:cs="Tahoma"/>
              </w:rPr>
            </w:pPr>
          </w:p>
        </w:tc>
        <w:tc>
          <w:tcPr>
            <w:tcW w:w="7247" w:type="dxa"/>
            <w:gridSpan w:val="3"/>
            <w:shd w:val="clear" w:color="auto" w:fill="auto"/>
          </w:tcPr>
          <w:p w14:paraId="0A248C3A" w14:textId="3F545FFC" w:rsidR="00F81407" w:rsidRPr="00E54371" w:rsidRDefault="72BD7FC0" w:rsidP="219C9FEA">
            <w:pPr>
              <w:jc w:val="both"/>
              <w:rPr>
                <w:rFonts w:ascii="Tahoma" w:hAnsi="Tahoma" w:cs="Tahoma"/>
                <w:b/>
                <w:bCs/>
                <w:color w:val="FF0000"/>
              </w:rPr>
            </w:pPr>
            <w:r w:rsidRPr="219C9FEA">
              <w:rPr>
                <w:rFonts w:ascii="Tahoma" w:hAnsi="Tahoma" w:cs="Tahoma"/>
                <w:b/>
                <w:bCs/>
                <w:color w:val="FF0000"/>
              </w:rPr>
              <w:t>E</w:t>
            </w:r>
            <w:r w:rsidR="0F971DC2" w:rsidRPr="219C9FEA">
              <w:rPr>
                <w:rFonts w:ascii="Tahoma" w:hAnsi="Tahoma" w:cs="Tahoma"/>
              </w:rPr>
              <w:t xml:space="preserve"> – Object type – </w:t>
            </w:r>
            <w:r w:rsidRPr="219C9FEA">
              <w:rPr>
                <w:rFonts w:ascii="Tahoma" w:hAnsi="Tahoma" w:cs="Tahoma"/>
              </w:rPr>
              <w:t>E</w:t>
            </w:r>
            <w:r w:rsidR="0F971DC2" w:rsidRPr="219C9FEA">
              <w:rPr>
                <w:rFonts w:ascii="Tahoma" w:hAnsi="Tahoma" w:cs="Tahoma"/>
              </w:rPr>
              <w:t xml:space="preserve"> (fixed)</w:t>
            </w:r>
          </w:p>
        </w:tc>
      </w:tr>
      <w:tr w:rsidR="00F81407" w14:paraId="56145116" w14:textId="77777777" w:rsidTr="219C9FEA">
        <w:trPr>
          <w:trHeight w:val="288"/>
        </w:trPr>
        <w:tc>
          <w:tcPr>
            <w:tcW w:w="1606" w:type="dxa"/>
            <w:vMerge/>
          </w:tcPr>
          <w:p w14:paraId="5CF274B1" w14:textId="2AA772CA" w:rsidR="00F81407" w:rsidRPr="00E54371" w:rsidRDefault="00F81407" w:rsidP="004F3FCC">
            <w:pPr>
              <w:rPr>
                <w:rFonts w:ascii="Tahoma" w:hAnsi="Tahoma" w:cs="Tahoma"/>
              </w:rPr>
            </w:pPr>
          </w:p>
        </w:tc>
        <w:tc>
          <w:tcPr>
            <w:tcW w:w="7247" w:type="dxa"/>
            <w:gridSpan w:val="3"/>
            <w:shd w:val="clear" w:color="auto" w:fill="auto"/>
          </w:tcPr>
          <w:p w14:paraId="5C738078" w14:textId="77777777" w:rsidR="00F81407" w:rsidRPr="00E54371" w:rsidRDefault="0F971DC2" w:rsidP="219C9FEA">
            <w:pPr>
              <w:jc w:val="both"/>
              <w:rPr>
                <w:rFonts w:ascii="Tahoma" w:hAnsi="Tahoma" w:cs="Tahoma"/>
              </w:rPr>
            </w:pPr>
            <w:r w:rsidRPr="219C9FEA">
              <w:rPr>
                <w:rFonts w:ascii="Tahoma" w:hAnsi="Tahoma" w:cs="Tahoma"/>
                <w:b/>
                <w:bCs/>
                <w:color w:val="FF0000"/>
              </w:rPr>
              <w:t>Z</w:t>
            </w:r>
            <w:r w:rsidRPr="219C9FEA">
              <w:rPr>
                <w:rFonts w:ascii="Tahoma" w:hAnsi="Tahoma" w:cs="Tahoma"/>
              </w:rPr>
              <w:t xml:space="preserve"> – Namespace (fixed)</w:t>
            </w:r>
          </w:p>
        </w:tc>
      </w:tr>
      <w:tr w:rsidR="00F81407" w14:paraId="62D95F53" w14:textId="77777777" w:rsidTr="219C9FEA">
        <w:trPr>
          <w:trHeight w:val="288"/>
        </w:trPr>
        <w:tc>
          <w:tcPr>
            <w:tcW w:w="1606" w:type="dxa"/>
            <w:vMerge/>
          </w:tcPr>
          <w:p w14:paraId="6903DA04" w14:textId="77777777" w:rsidR="00F81407" w:rsidRPr="00E54371" w:rsidRDefault="00F81407" w:rsidP="004F3FCC">
            <w:pPr>
              <w:rPr>
                <w:rFonts w:ascii="Tahoma" w:hAnsi="Tahoma" w:cs="Tahoma"/>
                <w:b/>
                <w:bCs/>
              </w:rPr>
            </w:pPr>
          </w:p>
        </w:tc>
        <w:tc>
          <w:tcPr>
            <w:tcW w:w="7247" w:type="dxa"/>
            <w:gridSpan w:val="3"/>
            <w:shd w:val="clear" w:color="auto" w:fill="auto"/>
          </w:tcPr>
          <w:p w14:paraId="53CFB82C" w14:textId="77777777" w:rsidR="00F81407" w:rsidRPr="00E54371" w:rsidRDefault="0F971DC2" w:rsidP="219C9FEA">
            <w:pPr>
              <w:jc w:val="both"/>
              <w:rPr>
                <w:rFonts w:ascii="Tahoma" w:hAnsi="Tahoma" w:cs="Tahoma"/>
              </w:rPr>
            </w:pPr>
            <w:r w:rsidRPr="219C9FEA">
              <w:rPr>
                <w:rFonts w:ascii="Tahoma" w:hAnsi="Tahoma" w:cs="Tahoma"/>
                <w:b/>
                <w:bCs/>
                <w:color w:val="FF0000"/>
              </w:rPr>
              <w:t>&lt;desc&gt;</w:t>
            </w:r>
            <w:r w:rsidRPr="219C9FEA">
              <w:rPr>
                <w:rFonts w:ascii="Tahoma" w:hAnsi="Tahoma" w:cs="Tahoma"/>
              </w:rPr>
              <w:t xml:space="preserve"> - Free text (description)</w:t>
            </w:r>
          </w:p>
        </w:tc>
      </w:tr>
      <w:tr w:rsidR="00F81407" w14:paraId="758F6EEA" w14:textId="77777777" w:rsidTr="219C9FEA">
        <w:trPr>
          <w:trHeight w:val="288"/>
        </w:trPr>
        <w:tc>
          <w:tcPr>
            <w:tcW w:w="1606" w:type="dxa"/>
            <w:vMerge/>
          </w:tcPr>
          <w:p w14:paraId="482AF035" w14:textId="77777777" w:rsidR="00F81407" w:rsidRPr="00E54371" w:rsidRDefault="00F81407" w:rsidP="004F3FCC">
            <w:pPr>
              <w:rPr>
                <w:rFonts w:ascii="Tahoma" w:hAnsi="Tahoma" w:cs="Tahoma"/>
                <w:b/>
                <w:bCs/>
              </w:rPr>
            </w:pPr>
          </w:p>
        </w:tc>
        <w:tc>
          <w:tcPr>
            <w:tcW w:w="7247" w:type="dxa"/>
            <w:gridSpan w:val="3"/>
            <w:shd w:val="clear" w:color="auto" w:fill="auto"/>
          </w:tcPr>
          <w:p w14:paraId="324E012A" w14:textId="24143115" w:rsidR="00F81407" w:rsidRPr="00E54371" w:rsidRDefault="0F971DC2" w:rsidP="219C9FEA">
            <w:pPr>
              <w:jc w:val="both"/>
              <w:rPr>
                <w:rFonts w:ascii="Tahoma" w:hAnsi="Tahoma" w:cs="Tahoma"/>
                <w:color w:val="FF0000"/>
              </w:rPr>
            </w:pPr>
            <w:r w:rsidRPr="219C9FEA">
              <w:rPr>
                <w:rFonts w:ascii="Tahoma" w:hAnsi="Tahoma" w:cs="Tahoma"/>
                <w:b/>
                <w:bCs/>
                <w:color w:val="FF0000"/>
              </w:rPr>
              <w:t xml:space="preserve">Ex. </w:t>
            </w:r>
            <w:r w:rsidR="72BD7FC0" w:rsidRPr="219C9FEA">
              <w:rPr>
                <w:rFonts w:ascii="Tahoma" w:hAnsi="Tahoma" w:cs="Tahoma"/>
                <w:b/>
                <w:bCs/>
                <w:color w:val="FF0000"/>
              </w:rPr>
              <w:t>E</w:t>
            </w:r>
            <w:r w:rsidRPr="219C9FEA">
              <w:rPr>
                <w:rFonts w:ascii="Tahoma" w:hAnsi="Tahoma" w:cs="Tahoma"/>
                <w:b/>
                <w:bCs/>
                <w:color w:val="FF0000"/>
              </w:rPr>
              <w:t>Z</w:t>
            </w:r>
            <w:r w:rsidR="72BD7FC0" w:rsidRPr="219C9FEA">
              <w:rPr>
                <w:rFonts w:ascii="Tahoma" w:hAnsi="Tahoma" w:cs="Tahoma"/>
                <w:b/>
                <w:bCs/>
                <w:color w:val="FF0000"/>
              </w:rPr>
              <w:t>XCUST</w:t>
            </w:r>
            <w:r w:rsidRPr="219C9FEA">
              <w:rPr>
                <w:rFonts w:ascii="Tahoma" w:hAnsi="Tahoma" w:cs="Tahoma"/>
                <w:b/>
                <w:bCs/>
                <w:color w:val="FF0000"/>
              </w:rPr>
              <w:t xml:space="preserve"> </w:t>
            </w:r>
            <w:r w:rsidRPr="219C9FEA">
              <w:rPr>
                <w:rFonts w:ascii="Tahoma" w:hAnsi="Tahoma" w:cs="Tahoma"/>
              </w:rPr>
              <w:t>(</w:t>
            </w:r>
            <w:r w:rsidR="72BD7FC0" w:rsidRPr="219C9FEA">
              <w:rPr>
                <w:rFonts w:ascii="Tahoma" w:hAnsi="Tahoma" w:cs="Tahoma"/>
              </w:rPr>
              <w:t>Lock for Customer Cross Ref Table</w:t>
            </w:r>
            <w:r w:rsidRPr="219C9FEA">
              <w:rPr>
                <w:rFonts w:ascii="Tahoma" w:hAnsi="Tahoma" w:cs="Tahoma"/>
              </w:rPr>
              <w:t>)</w:t>
            </w:r>
          </w:p>
        </w:tc>
      </w:tr>
    </w:tbl>
    <w:p w14:paraId="4A4482B6" w14:textId="77777777" w:rsidR="00F81A47" w:rsidRPr="00393866" w:rsidRDefault="00F81A47" w:rsidP="219C9FEA">
      <w:pPr>
        <w:jc w:val="both"/>
        <w:rPr>
          <w:rFonts w:ascii="Tahoma" w:hAnsi="Tahoma" w:cs="Tahoma"/>
        </w:rPr>
      </w:pPr>
    </w:p>
    <w:p w14:paraId="1B73A25B" w14:textId="77777777" w:rsidR="005E1BE2" w:rsidRPr="00393866" w:rsidRDefault="005E1BE2" w:rsidP="219C9FEA">
      <w:pPr>
        <w:jc w:val="both"/>
        <w:rPr>
          <w:rFonts w:ascii="Tahoma" w:hAnsi="Tahoma" w:cs="Tahoma"/>
        </w:rPr>
      </w:pPr>
    </w:p>
    <w:p w14:paraId="3E282AFD" w14:textId="4A9F35AF" w:rsidR="005E1BE2" w:rsidRPr="00393866" w:rsidRDefault="00806AA6" w:rsidP="219C9FEA">
      <w:pPr>
        <w:pStyle w:val="Heading3"/>
        <w:numPr>
          <w:ilvl w:val="2"/>
          <w:numId w:val="24"/>
        </w:numPr>
        <w:jc w:val="both"/>
        <w:rPr>
          <w:rFonts w:ascii="Tahoma" w:hAnsi="Tahoma" w:cs="Tahoma"/>
        </w:rPr>
      </w:pPr>
      <w:bookmarkStart w:id="1095" w:name="_Toc62037311"/>
      <w:r w:rsidRPr="219C9FEA">
        <w:rPr>
          <w:rFonts w:ascii="Tahoma" w:hAnsi="Tahoma" w:cs="Tahoma"/>
        </w:rPr>
        <w:t>Search Help</w:t>
      </w:r>
      <w:bookmarkEnd w:id="1095"/>
    </w:p>
    <w:p w14:paraId="26061303" w14:textId="77777777" w:rsidR="005E1BE2" w:rsidRPr="00393866" w:rsidRDefault="005E1BE2" w:rsidP="219C9FEA">
      <w:pPr>
        <w:jc w:val="both"/>
        <w:rPr>
          <w:rFonts w:ascii="Tahoma" w:hAnsi="Tahoma" w:cs="Tahoma"/>
        </w:rPr>
      </w:pPr>
    </w:p>
    <w:p w14:paraId="52143188" w14:textId="2774D683" w:rsidR="005E1BE2" w:rsidRPr="00393866" w:rsidRDefault="00966DF8" w:rsidP="219C9FEA">
      <w:pPr>
        <w:jc w:val="both"/>
        <w:rPr>
          <w:rFonts w:ascii="Tahoma" w:hAnsi="Tahoma" w:cs="Tahoma"/>
        </w:rPr>
      </w:pPr>
      <w:r w:rsidRPr="219C9FEA">
        <w:rPr>
          <w:rFonts w:ascii="Tahoma" w:hAnsi="Tahoma" w:cs="Tahoma"/>
        </w:rPr>
        <w:t>S</w:t>
      </w:r>
      <w:r w:rsidR="00956BB3" w:rsidRPr="219C9FEA">
        <w:rPr>
          <w:rFonts w:ascii="Tahoma" w:hAnsi="Tahoma" w:cs="Tahoma"/>
        </w:rPr>
        <w:t>earch help</w:t>
      </w:r>
      <w:r w:rsidRPr="219C9FEA">
        <w:rPr>
          <w:rFonts w:ascii="Tahoma" w:hAnsi="Tahoma" w:cs="Tahoma"/>
        </w:rPr>
        <w:t xml:space="preserve">s are objects that you can use to assign for input help </w:t>
      </w:r>
      <w:r w:rsidR="00CA16BE" w:rsidRPr="219C9FEA">
        <w:rPr>
          <w:rFonts w:ascii="Tahoma" w:hAnsi="Tahoma" w:cs="Tahoma"/>
        </w:rPr>
        <w:t xml:space="preserve">(F4 Help) </w:t>
      </w:r>
      <w:r w:rsidRPr="219C9FEA">
        <w:rPr>
          <w:rFonts w:ascii="Tahoma" w:hAnsi="Tahoma" w:cs="Tahoma"/>
        </w:rPr>
        <w:t>to screen fields</w:t>
      </w:r>
      <w:r w:rsidR="00CA16BE" w:rsidRPr="219C9FEA">
        <w:rPr>
          <w:rFonts w:ascii="Tahoma" w:hAnsi="Tahoma" w:cs="Tahoma"/>
        </w:rPr>
        <w:t>.</w:t>
      </w:r>
    </w:p>
    <w:p w14:paraId="6BBD0745" w14:textId="77777777" w:rsidR="005E1BE2" w:rsidRPr="00393866" w:rsidRDefault="005E1BE2">
      <w:pPr>
        <w:rPr>
          <w:rFonts w:ascii="Tahoma" w:hAnsi="Tahoma" w:cs="Tahoma"/>
          <w:sz w:val="16"/>
        </w:rPr>
      </w:pPr>
    </w:p>
    <w:tbl>
      <w:tblPr>
        <w:tblW w:w="88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Change w:id="1096" w:author="Raphael Donor" w:date="2020-08-03T21:07:00Z">
          <w:tblPr>
            <w:tblW w:w="88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PrChange>
      </w:tblPr>
      <w:tblGrid>
        <w:gridCol w:w="1603"/>
        <w:gridCol w:w="392"/>
        <w:gridCol w:w="545"/>
        <w:gridCol w:w="552"/>
        <w:gridCol w:w="369"/>
        <w:gridCol w:w="5418"/>
        <w:tblGridChange w:id="1097">
          <w:tblGrid>
            <w:gridCol w:w="1605"/>
            <w:gridCol w:w="1"/>
            <w:gridCol w:w="392"/>
            <w:gridCol w:w="1085"/>
            <w:gridCol w:w="552"/>
            <w:gridCol w:w="369"/>
            <w:gridCol w:w="4875"/>
          </w:tblGrid>
        </w:tblGridChange>
      </w:tblGrid>
      <w:tr w:rsidR="00DC79F7" w14:paraId="1AD14319" w14:textId="77777777" w:rsidTr="00DC79F7">
        <w:trPr>
          <w:trHeight w:val="350"/>
          <w:trPrChange w:id="1098" w:author="Raphael Donor" w:date="2020-08-03T21:07:00Z">
            <w:trPr>
              <w:trHeight w:val="350"/>
            </w:trPr>
          </w:trPrChange>
        </w:trPr>
        <w:tc>
          <w:tcPr>
            <w:tcW w:w="1603" w:type="dxa"/>
            <w:shd w:val="clear" w:color="auto" w:fill="auto"/>
            <w:tcPrChange w:id="1099" w:author="Raphael Donor" w:date="2020-08-03T21:07:00Z">
              <w:tcPr>
                <w:tcW w:w="1606" w:type="dxa"/>
                <w:gridSpan w:val="2"/>
                <w:shd w:val="clear" w:color="auto" w:fill="auto"/>
              </w:tcPr>
            </w:tcPrChange>
          </w:tcPr>
          <w:p w14:paraId="2A55E7B6" w14:textId="77777777" w:rsidR="00DC79F7" w:rsidRPr="00E54371" w:rsidRDefault="00DC79F7" w:rsidP="004F3FCC">
            <w:pPr>
              <w:rPr>
                <w:rFonts w:ascii="Tahoma" w:hAnsi="Tahoma" w:cs="Tahoma"/>
                <w:b/>
                <w:bCs/>
                <w:sz w:val="24"/>
                <w:szCs w:val="24"/>
              </w:rPr>
            </w:pPr>
            <w:r w:rsidRPr="00E54371">
              <w:rPr>
                <w:rFonts w:ascii="Tahoma" w:hAnsi="Tahoma" w:cs="Tahoma"/>
                <w:b/>
                <w:bCs/>
                <w:sz w:val="24"/>
                <w:szCs w:val="24"/>
              </w:rPr>
              <w:t>Format</w:t>
            </w:r>
          </w:p>
        </w:tc>
        <w:tc>
          <w:tcPr>
            <w:tcW w:w="392" w:type="dxa"/>
            <w:shd w:val="clear" w:color="auto" w:fill="auto"/>
            <w:tcPrChange w:id="1100" w:author="Raphael Donor" w:date="2020-08-03T21:07:00Z">
              <w:tcPr>
                <w:tcW w:w="392" w:type="dxa"/>
                <w:shd w:val="clear" w:color="auto" w:fill="auto"/>
              </w:tcPr>
            </w:tcPrChange>
          </w:tcPr>
          <w:p w14:paraId="3CA6F800" w14:textId="77777777" w:rsidR="00DC79F7" w:rsidRPr="00E54371" w:rsidRDefault="00DC79F7" w:rsidP="004F3FCC">
            <w:pPr>
              <w:rPr>
                <w:rFonts w:ascii="Tahoma" w:hAnsi="Tahoma" w:cs="Tahoma"/>
                <w:b/>
                <w:bCs/>
                <w:sz w:val="24"/>
                <w:szCs w:val="24"/>
              </w:rPr>
            </w:pPr>
            <w:r w:rsidRPr="00E54371">
              <w:rPr>
                <w:rFonts w:ascii="Tahoma" w:hAnsi="Tahoma" w:cs="Tahoma"/>
                <w:b/>
                <w:bCs/>
                <w:sz w:val="24"/>
                <w:szCs w:val="24"/>
              </w:rPr>
              <w:t>Z</w:t>
            </w:r>
          </w:p>
        </w:tc>
        <w:tc>
          <w:tcPr>
            <w:tcW w:w="545" w:type="dxa"/>
            <w:shd w:val="clear" w:color="auto" w:fill="auto"/>
            <w:tcPrChange w:id="1101" w:author="Raphael Donor" w:date="2020-08-03T21:07:00Z">
              <w:tcPr>
                <w:tcW w:w="1085" w:type="dxa"/>
                <w:shd w:val="clear" w:color="auto" w:fill="auto"/>
              </w:tcPr>
            </w:tcPrChange>
          </w:tcPr>
          <w:p w14:paraId="4AF24E5D" w14:textId="77777777" w:rsidR="00DC79F7" w:rsidRPr="00E54371" w:rsidDel="00DC79F7" w:rsidRDefault="00DC79F7" w:rsidP="004F3FCC">
            <w:pPr>
              <w:rPr>
                <w:del w:id="1102" w:author="Raphael Donor" w:date="2020-08-03T21:07:00Z"/>
                <w:rFonts w:ascii="Tahoma" w:hAnsi="Tahoma" w:cs="Tahoma"/>
                <w:b/>
                <w:bCs/>
                <w:sz w:val="24"/>
                <w:szCs w:val="24"/>
              </w:rPr>
            </w:pPr>
            <w:del w:id="1103" w:author="Raphael Donor" w:date="2020-08-03T21:07:00Z">
              <w:r w:rsidRPr="00E54371" w:rsidDel="00DC79F7">
                <w:rPr>
                  <w:rFonts w:ascii="Tahoma" w:hAnsi="Tahoma" w:cs="Tahoma"/>
                  <w:b/>
                  <w:bCs/>
                  <w:sz w:val="24"/>
                  <w:szCs w:val="24"/>
                </w:rPr>
                <w:delText>XX</w:delText>
              </w:r>
            </w:del>
          </w:p>
          <w:p w14:paraId="424761E6" w14:textId="1D7920F6" w:rsidR="00DC79F7" w:rsidRPr="00E54371" w:rsidRDefault="00DC79F7" w:rsidP="004F3FCC">
            <w:pPr>
              <w:rPr>
                <w:rFonts w:ascii="Tahoma" w:hAnsi="Tahoma" w:cs="Tahoma"/>
                <w:b/>
                <w:bCs/>
                <w:sz w:val="24"/>
                <w:szCs w:val="24"/>
              </w:rPr>
            </w:pPr>
            <w:r w:rsidRPr="00E54371">
              <w:rPr>
                <w:rFonts w:ascii="Tahoma" w:hAnsi="Tahoma" w:cs="Tahoma"/>
                <w:b/>
                <w:bCs/>
                <w:sz w:val="24"/>
                <w:szCs w:val="24"/>
              </w:rPr>
              <w:t>YY</w:t>
            </w:r>
          </w:p>
        </w:tc>
        <w:tc>
          <w:tcPr>
            <w:tcW w:w="552" w:type="dxa"/>
            <w:shd w:val="clear" w:color="auto" w:fill="auto"/>
            <w:tcPrChange w:id="1104" w:author="Raphael Donor" w:date="2020-08-03T21:07:00Z">
              <w:tcPr>
                <w:tcW w:w="552" w:type="dxa"/>
                <w:shd w:val="clear" w:color="auto" w:fill="auto"/>
              </w:tcPr>
            </w:tcPrChange>
          </w:tcPr>
          <w:p w14:paraId="47839716" w14:textId="6412EF59" w:rsidR="00DC79F7" w:rsidRPr="00E54371" w:rsidRDefault="00DC79F7" w:rsidP="004F3FCC">
            <w:pPr>
              <w:rPr>
                <w:rFonts w:ascii="Tahoma" w:hAnsi="Tahoma" w:cs="Tahoma"/>
                <w:b/>
                <w:bCs/>
                <w:sz w:val="24"/>
                <w:szCs w:val="24"/>
              </w:rPr>
            </w:pPr>
            <w:r w:rsidRPr="00E54371">
              <w:rPr>
                <w:rFonts w:ascii="Tahoma" w:hAnsi="Tahoma" w:cs="Tahoma"/>
                <w:b/>
                <w:bCs/>
                <w:sz w:val="24"/>
                <w:szCs w:val="24"/>
              </w:rPr>
              <w:t>SH</w:t>
            </w:r>
          </w:p>
        </w:tc>
        <w:tc>
          <w:tcPr>
            <w:tcW w:w="369" w:type="dxa"/>
            <w:shd w:val="clear" w:color="auto" w:fill="auto"/>
            <w:tcPrChange w:id="1105" w:author="Raphael Donor" w:date="2020-08-03T21:07:00Z">
              <w:tcPr>
                <w:tcW w:w="369" w:type="dxa"/>
                <w:shd w:val="clear" w:color="auto" w:fill="auto"/>
              </w:tcPr>
            </w:tcPrChange>
          </w:tcPr>
          <w:p w14:paraId="1E47FB5D" w14:textId="77777777" w:rsidR="00DC79F7" w:rsidRPr="00E54371" w:rsidRDefault="00DC79F7" w:rsidP="004F3FCC">
            <w:pPr>
              <w:rPr>
                <w:rFonts w:ascii="Tahoma" w:hAnsi="Tahoma" w:cs="Tahoma"/>
                <w:b/>
                <w:bCs/>
                <w:sz w:val="24"/>
                <w:szCs w:val="24"/>
              </w:rPr>
            </w:pPr>
            <w:r w:rsidRPr="00E54371">
              <w:rPr>
                <w:rFonts w:ascii="Tahoma" w:hAnsi="Tahoma" w:cs="Tahoma"/>
                <w:b/>
                <w:bCs/>
                <w:sz w:val="24"/>
                <w:szCs w:val="24"/>
              </w:rPr>
              <w:t>_</w:t>
            </w:r>
          </w:p>
        </w:tc>
        <w:tc>
          <w:tcPr>
            <w:tcW w:w="5418" w:type="dxa"/>
            <w:shd w:val="clear" w:color="auto" w:fill="auto"/>
            <w:tcPrChange w:id="1106" w:author="Raphael Donor" w:date="2020-08-03T21:07:00Z">
              <w:tcPr>
                <w:tcW w:w="4875" w:type="dxa"/>
                <w:shd w:val="clear" w:color="auto" w:fill="auto"/>
              </w:tcPr>
            </w:tcPrChange>
          </w:tcPr>
          <w:p w14:paraId="4A82E67E" w14:textId="77777777" w:rsidR="00DC79F7" w:rsidRPr="00E54371" w:rsidRDefault="00DC79F7" w:rsidP="004F3FCC">
            <w:pPr>
              <w:rPr>
                <w:rFonts w:ascii="Tahoma" w:hAnsi="Tahoma" w:cs="Tahoma"/>
                <w:b/>
                <w:bCs/>
                <w:sz w:val="24"/>
                <w:szCs w:val="24"/>
              </w:rPr>
            </w:pPr>
            <w:r w:rsidRPr="00E54371">
              <w:rPr>
                <w:rFonts w:ascii="Tahoma" w:hAnsi="Tahoma" w:cs="Tahoma"/>
                <w:b/>
                <w:bCs/>
                <w:sz w:val="24"/>
                <w:szCs w:val="24"/>
              </w:rPr>
              <w:t>&lt;desc&gt;</w:t>
            </w:r>
          </w:p>
        </w:tc>
      </w:tr>
      <w:tr w:rsidR="00EA6A87" w14:paraId="473E1207" w14:textId="77777777" w:rsidTr="00DC79F7">
        <w:trPr>
          <w:trHeight w:val="288"/>
          <w:trPrChange w:id="1107" w:author="Raphael Donor" w:date="2020-08-03T21:07:00Z">
            <w:trPr>
              <w:trHeight w:val="288"/>
            </w:trPr>
          </w:trPrChange>
        </w:trPr>
        <w:tc>
          <w:tcPr>
            <w:tcW w:w="1603" w:type="dxa"/>
            <w:vMerge w:val="restart"/>
            <w:shd w:val="clear" w:color="auto" w:fill="auto"/>
            <w:tcPrChange w:id="1108" w:author="Raphael Donor" w:date="2020-08-03T21:07:00Z">
              <w:tcPr>
                <w:tcW w:w="1606" w:type="dxa"/>
                <w:vMerge w:val="restart"/>
                <w:shd w:val="clear" w:color="auto" w:fill="auto"/>
              </w:tcPr>
            </w:tcPrChange>
          </w:tcPr>
          <w:p w14:paraId="6907C8F5" w14:textId="5A14F76F" w:rsidR="00EA6A87" w:rsidRPr="00E54371" w:rsidRDefault="00EA6A87" w:rsidP="004F3FCC">
            <w:pPr>
              <w:rPr>
                <w:rFonts w:ascii="Tahoma" w:hAnsi="Tahoma" w:cs="Tahoma"/>
              </w:rPr>
            </w:pPr>
          </w:p>
        </w:tc>
        <w:tc>
          <w:tcPr>
            <w:tcW w:w="7276" w:type="dxa"/>
            <w:gridSpan w:val="5"/>
            <w:shd w:val="clear" w:color="auto" w:fill="auto"/>
            <w:tcPrChange w:id="1109" w:author="Raphael Donor" w:date="2020-08-03T21:07:00Z">
              <w:tcPr>
                <w:tcW w:w="7273" w:type="dxa"/>
                <w:gridSpan w:val="6"/>
                <w:shd w:val="clear" w:color="auto" w:fill="auto"/>
              </w:tcPr>
            </w:tcPrChange>
          </w:tcPr>
          <w:p w14:paraId="6AB545A7" w14:textId="77777777" w:rsidR="00EA6A87" w:rsidRPr="00E54371" w:rsidRDefault="00EA6A87" w:rsidP="004F3FCC">
            <w:pPr>
              <w:rPr>
                <w:rFonts w:ascii="Tahoma" w:hAnsi="Tahoma" w:cs="Tahoma"/>
              </w:rPr>
            </w:pPr>
            <w:r w:rsidRPr="00E54371">
              <w:rPr>
                <w:rFonts w:ascii="Tahoma" w:hAnsi="Tahoma" w:cs="Tahoma"/>
                <w:b/>
                <w:bCs/>
                <w:color w:val="FF0000"/>
              </w:rPr>
              <w:t>Z</w:t>
            </w:r>
            <w:r w:rsidRPr="00E54371">
              <w:rPr>
                <w:rFonts w:ascii="Tahoma" w:hAnsi="Tahoma" w:cs="Tahoma"/>
              </w:rPr>
              <w:t xml:space="preserve"> – Namespace (fixed)</w:t>
            </w:r>
          </w:p>
        </w:tc>
      </w:tr>
      <w:tr w:rsidR="00EA6A87" w14:paraId="2ED100FA" w14:textId="77777777" w:rsidTr="00DC79F7">
        <w:trPr>
          <w:trHeight w:val="288"/>
          <w:trPrChange w:id="1110" w:author="Raphael Donor" w:date="2020-08-03T21:07:00Z">
            <w:trPr>
              <w:trHeight w:val="288"/>
            </w:trPr>
          </w:trPrChange>
        </w:trPr>
        <w:tc>
          <w:tcPr>
            <w:tcW w:w="1603" w:type="dxa"/>
            <w:vMerge/>
            <w:tcPrChange w:id="1111" w:author="Raphael Donor" w:date="2020-08-03T21:07:00Z">
              <w:tcPr>
                <w:tcW w:w="1606" w:type="dxa"/>
                <w:vMerge/>
              </w:tcPr>
            </w:tcPrChange>
          </w:tcPr>
          <w:p w14:paraId="13FEE5FA" w14:textId="77777777" w:rsidR="00EA6A87" w:rsidRPr="00E54371" w:rsidRDefault="00EA6A87" w:rsidP="004F3FCC">
            <w:pPr>
              <w:rPr>
                <w:rFonts w:ascii="Tahoma" w:hAnsi="Tahoma" w:cs="Tahoma"/>
                <w:b/>
                <w:bCs/>
              </w:rPr>
            </w:pPr>
          </w:p>
        </w:tc>
        <w:tc>
          <w:tcPr>
            <w:tcW w:w="7276" w:type="dxa"/>
            <w:gridSpan w:val="5"/>
            <w:shd w:val="clear" w:color="auto" w:fill="auto"/>
            <w:tcPrChange w:id="1112" w:author="Raphael Donor" w:date="2020-08-03T21:07:00Z">
              <w:tcPr>
                <w:tcW w:w="7273" w:type="dxa"/>
                <w:gridSpan w:val="6"/>
                <w:shd w:val="clear" w:color="auto" w:fill="auto"/>
              </w:tcPr>
            </w:tcPrChange>
          </w:tcPr>
          <w:p w14:paraId="34C96FC1" w14:textId="77777777" w:rsidR="00EA6A87" w:rsidRPr="00E54371" w:rsidRDefault="00EA6A87" w:rsidP="004F3FCC">
            <w:pPr>
              <w:rPr>
                <w:rFonts w:ascii="Tahoma" w:hAnsi="Tahoma" w:cs="Tahoma"/>
              </w:rPr>
            </w:pPr>
            <w:r w:rsidRPr="00E54371">
              <w:rPr>
                <w:rFonts w:ascii="Tahoma" w:hAnsi="Tahoma" w:cs="Tahoma"/>
                <w:b/>
                <w:bCs/>
                <w:color w:val="FF0000"/>
              </w:rPr>
              <w:t>YY</w:t>
            </w:r>
            <w:r w:rsidRPr="00E54371">
              <w:rPr>
                <w:rFonts w:ascii="Tahoma" w:hAnsi="Tahoma" w:cs="Tahoma"/>
              </w:rPr>
              <w:t xml:space="preserve"> – Module (see table 2.2)</w:t>
            </w:r>
          </w:p>
        </w:tc>
      </w:tr>
      <w:tr w:rsidR="00EA6A87" w14:paraId="7D79177A" w14:textId="77777777" w:rsidTr="00DC79F7">
        <w:trPr>
          <w:trHeight w:val="288"/>
          <w:trPrChange w:id="1113" w:author="Raphael Donor" w:date="2020-08-03T21:07:00Z">
            <w:trPr>
              <w:trHeight w:val="288"/>
            </w:trPr>
          </w:trPrChange>
        </w:trPr>
        <w:tc>
          <w:tcPr>
            <w:tcW w:w="1603" w:type="dxa"/>
            <w:vMerge/>
            <w:tcPrChange w:id="1114" w:author="Raphael Donor" w:date="2020-08-03T21:07:00Z">
              <w:tcPr>
                <w:tcW w:w="1606" w:type="dxa"/>
                <w:vMerge/>
              </w:tcPr>
            </w:tcPrChange>
          </w:tcPr>
          <w:p w14:paraId="231F43B3" w14:textId="77777777" w:rsidR="00EA6A87" w:rsidRPr="00E54371" w:rsidRDefault="00EA6A87" w:rsidP="004F3FCC">
            <w:pPr>
              <w:rPr>
                <w:rFonts w:ascii="Tahoma" w:hAnsi="Tahoma" w:cs="Tahoma"/>
                <w:b/>
                <w:bCs/>
              </w:rPr>
            </w:pPr>
          </w:p>
        </w:tc>
        <w:tc>
          <w:tcPr>
            <w:tcW w:w="7276" w:type="dxa"/>
            <w:gridSpan w:val="5"/>
            <w:shd w:val="clear" w:color="auto" w:fill="auto"/>
            <w:tcPrChange w:id="1115" w:author="Raphael Donor" w:date="2020-08-03T21:07:00Z">
              <w:tcPr>
                <w:tcW w:w="7273" w:type="dxa"/>
                <w:gridSpan w:val="6"/>
                <w:shd w:val="clear" w:color="auto" w:fill="auto"/>
              </w:tcPr>
            </w:tcPrChange>
          </w:tcPr>
          <w:p w14:paraId="0174EB72" w14:textId="74869317" w:rsidR="00EA6A87" w:rsidRPr="00E54371" w:rsidRDefault="00527615" w:rsidP="004F3FCC">
            <w:pPr>
              <w:rPr>
                <w:rFonts w:ascii="Tahoma" w:hAnsi="Tahoma" w:cs="Tahoma"/>
              </w:rPr>
            </w:pPr>
            <w:r w:rsidRPr="00E54371">
              <w:rPr>
                <w:rFonts w:ascii="Tahoma" w:hAnsi="Tahoma" w:cs="Tahoma"/>
                <w:b/>
                <w:bCs/>
                <w:color w:val="FF0000"/>
              </w:rPr>
              <w:t>SH</w:t>
            </w:r>
            <w:r w:rsidR="00EA6A87" w:rsidRPr="00E54371">
              <w:rPr>
                <w:rFonts w:ascii="Tahoma" w:hAnsi="Tahoma" w:cs="Tahoma"/>
              </w:rPr>
              <w:t xml:space="preserve"> – Object type – </w:t>
            </w:r>
            <w:r w:rsidRPr="00E54371">
              <w:rPr>
                <w:rFonts w:ascii="Tahoma" w:hAnsi="Tahoma" w:cs="Tahoma"/>
              </w:rPr>
              <w:t>SH</w:t>
            </w:r>
            <w:r w:rsidR="00EA6A87" w:rsidRPr="00E54371">
              <w:rPr>
                <w:rFonts w:ascii="Tahoma" w:hAnsi="Tahoma" w:cs="Tahoma"/>
              </w:rPr>
              <w:t xml:space="preserve"> (fixed, see table 2.1)</w:t>
            </w:r>
          </w:p>
        </w:tc>
      </w:tr>
      <w:tr w:rsidR="00EA6A87" w14:paraId="3116129A" w14:textId="77777777" w:rsidTr="00DC79F7">
        <w:trPr>
          <w:trHeight w:val="288"/>
          <w:trPrChange w:id="1116" w:author="Raphael Donor" w:date="2020-08-03T21:07:00Z">
            <w:trPr>
              <w:trHeight w:val="288"/>
            </w:trPr>
          </w:trPrChange>
        </w:trPr>
        <w:tc>
          <w:tcPr>
            <w:tcW w:w="1603" w:type="dxa"/>
            <w:vMerge/>
            <w:tcPrChange w:id="1117" w:author="Raphael Donor" w:date="2020-08-03T21:07:00Z">
              <w:tcPr>
                <w:tcW w:w="1606" w:type="dxa"/>
                <w:vMerge/>
              </w:tcPr>
            </w:tcPrChange>
          </w:tcPr>
          <w:p w14:paraId="2986A3D3" w14:textId="77777777" w:rsidR="00EA6A87" w:rsidRPr="00E54371" w:rsidRDefault="00EA6A87" w:rsidP="004F3FCC">
            <w:pPr>
              <w:rPr>
                <w:rFonts w:ascii="Tahoma" w:hAnsi="Tahoma" w:cs="Tahoma"/>
                <w:b/>
                <w:bCs/>
              </w:rPr>
            </w:pPr>
          </w:p>
        </w:tc>
        <w:tc>
          <w:tcPr>
            <w:tcW w:w="7276" w:type="dxa"/>
            <w:gridSpan w:val="5"/>
            <w:shd w:val="clear" w:color="auto" w:fill="auto"/>
            <w:tcPrChange w:id="1118" w:author="Raphael Donor" w:date="2020-08-03T21:07:00Z">
              <w:tcPr>
                <w:tcW w:w="7273" w:type="dxa"/>
                <w:gridSpan w:val="6"/>
                <w:shd w:val="clear" w:color="auto" w:fill="auto"/>
              </w:tcPr>
            </w:tcPrChange>
          </w:tcPr>
          <w:p w14:paraId="2D47A873" w14:textId="77777777" w:rsidR="00EA6A87" w:rsidRPr="00E54371" w:rsidRDefault="00EA6A87" w:rsidP="004F3FCC">
            <w:pPr>
              <w:rPr>
                <w:rFonts w:ascii="Tahoma" w:hAnsi="Tahoma" w:cs="Tahoma"/>
              </w:rPr>
            </w:pPr>
            <w:r w:rsidRPr="00E54371">
              <w:rPr>
                <w:rFonts w:ascii="Tahoma" w:hAnsi="Tahoma" w:cs="Tahoma"/>
                <w:b/>
                <w:bCs/>
                <w:color w:val="FF0000"/>
              </w:rPr>
              <w:t>_</w:t>
            </w:r>
            <w:r w:rsidRPr="00E54371">
              <w:rPr>
                <w:rFonts w:ascii="Tahoma" w:hAnsi="Tahoma" w:cs="Tahoma"/>
              </w:rPr>
              <w:t xml:space="preserve"> – Separator</w:t>
            </w:r>
          </w:p>
        </w:tc>
      </w:tr>
      <w:tr w:rsidR="00EA6A87" w14:paraId="7F2731E0" w14:textId="77777777" w:rsidTr="00DC79F7">
        <w:trPr>
          <w:trHeight w:val="288"/>
          <w:trPrChange w:id="1119" w:author="Raphael Donor" w:date="2020-08-03T21:07:00Z">
            <w:trPr>
              <w:trHeight w:val="288"/>
            </w:trPr>
          </w:trPrChange>
        </w:trPr>
        <w:tc>
          <w:tcPr>
            <w:tcW w:w="1603" w:type="dxa"/>
            <w:vMerge/>
            <w:tcPrChange w:id="1120" w:author="Raphael Donor" w:date="2020-08-03T21:07:00Z">
              <w:tcPr>
                <w:tcW w:w="1606" w:type="dxa"/>
                <w:vMerge/>
              </w:tcPr>
            </w:tcPrChange>
          </w:tcPr>
          <w:p w14:paraId="36D47B15" w14:textId="77777777" w:rsidR="00EA6A87" w:rsidRPr="00E54371" w:rsidRDefault="00EA6A87" w:rsidP="004F3FCC">
            <w:pPr>
              <w:rPr>
                <w:rFonts w:ascii="Tahoma" w:hAnsi="Tahoma" w:cs="Tahoma"/>
                <w:b/>
                <w:bCs/>
              </w:rPr>
            </w:pPr>
          </w:p>
        </w:tc>
        <w:tc>
          <w:tcPr>
            <w:tcW w:w="7276" w:type="dxa"/>
            <w:gridSpan w:val="5"/>
            <w:shd w:val="clear" w:color="auto" w:fill="auto"/>
            <w:tcPrChange w:id="1121" w:author="Raphael Donor" w:date="2020-08-03T21:07:00Z">
              <w:tcPr>
                <w:tcW w:w="7273" w:type="dxa"/>
                <w:gridSpan w:val="6"/>
                <w:shd w:val="clear" w:color="auto" w:fill="auto"/>
              </w:tcPr>
            </w:tcPrChange>
          </w:tcPr>
          <w:p w14:paraId="1082A601" w14:textId="77777777" w:rsidR="00EA6A87" w:rsidRPr="00E54371" w:rsidRDefault="00EA6A87" w:rsidP="004F3FCC">
            <w:pPr>
              <w:rPr>
                <w:rFonts w:ascii="Tahoma" w:hAnsi="Tahoma" w:cs="Tahoma"/>
              </w:rPr>
            </w:pPr>
            <w:r w:rsidRPr="00E54371">
              <w:rPr>
                <w:rFonts w:ascii="Tahoma" w:hAnsi="Tahoma" w:cs="Tahoma"/>
                <w:b/>
                <w:bCs/>
                <w:color w:val="FF0000"/>
              </w:rPr>
              <w:t>&lt;desc&gt;</w:t>
            </w:r>
            <w:r w:rsidRPr="00E54371">
              <w:rPr>
                <w:rFonts w:ascii="Tahoma" w:hAnsi="Tahoma" w:cs="Tahoma"/>
              </w:rPr>
              <w:t xml:space="preserve"> - Free text (description)</w:t>
            </w:r>
          </w:p>
        </w:tc>
      </w:tr>
      <w:tr w:rsidR="00EA6A87" w14:paraId="0D37F5F9" w14:textId="77777777" w:rsidTr="00DC79F7">
        <w:trPr>
          <w:trHeight w:val="288"/>
          <w:trPrChange w:id="1122" w:author="Raphael Donor" w:date="2020-08-03T21:07:00Z">
            <w:trPr>
              <w:trHeight w:val="288"/>
            </w:trPr>
          </w:trPrChange>
        </w:trPr>
        <w:tc>
          <w:tcPr>
            <w:tcW w:w="1603" w:type="dxa"/>
            <w:vMerge/>
            <w:tcPrChange w:id="1123" w:author="Raphael Donor" w:date="2020-08-03T21:07:00Z">
              <w:tcPr>
                <w:tcW w:w="1606" w:type="dxa"/>
                <w:vMerge/>
              </w:tcPr>
            </w:tcPrChange>
          </w:tcPr>
          <w:p w14:paraId="1DB16373" w14:textId="77777777" w:rsidR="00EA6A87" w:rsidRPr="00E54371" w:rsidRDefault="00EA6A87" w:rsidP="004F3FCC">
            <w:pPr>
              <w:rPr>
                <w:rFonts w:ascii="Tahoma" w:hAnsi="Tahoma" w:cs="Tahoma"/>
                <w:b/>
                <w:bCs/>
              </w:rPr>
            </w:pPr>
          </w:p>
        </w:tc>
        <w:tc>
          <w:tcPr>
            <w:tcW w:w="7276" w:type="dxa"/>
            <w:gridSpan w:val="5"/>
            <w:shd w:val="clear" w:color="auto" w:fill="auto"/>
            <w:tcPrChange w:id="1124" w:author="Raphael Donor" w:date="2020-08-03T21:07:00Z">
              <w:tcPr>
                <w:tcW w:w="7273" w:type="dxa"/>
                <w:gridSpan w:val="6"/>
                <w:shd w:val="clear" w:color="auto" w:fill="auto"/>
              </w:tcPr>
            </w:tcPrChange>
          </w:tcPr>
          <w:p w14:paraId="3940FD08" w14:textId="13D6B10B" w:rsidR="00EA6A87" w:rsidRPr="00E54371" w:rsidRDefault="00EA6A87" w:rsidP="004F3FCC">
            <w:pPr>
              <w:rPr>
                <w:rFonts w:ascii="Tahoma" w:hAnsi="Tahoma" w:cs="Tahoma"/>
                <w:color w:val="FF0000"/>
              </w:rPr>
            </w:pPr>
            <w:r w:rsidRPr="00E54371">
              <w:rPr>
                <w:rFonts w:ascii="Tahoma" w:hAnsi="Tahoma" w:cs="Tahoma"/>
                <w:b/>
                <w:bCs/>
                <w:color w:val="FF0000"/>
              </w:rPr>
              <w:t>Ex. Z</w:t>
            </w:r>
            <w:del w:id="1125" w:author="Raphael Donor" w:date="2020-08-03T21:08:00Z">
              <w:r w:rsidRPr="00E54371" w:rsidDel="00DC79F7">
                <w:rPr>
                  <w:rFonts w:ascii="Tahoma" w:hAnsi="Tahoma" w:cs="Tahoma"/>
                  <w:b/>
                  <w:bCs/>
                  <w:color w:val="FF0000"/>
                </w:rPr>
                <w:delText>AP</w:delText>
              </w:r>
            </w:del>
            <w:r w:rsidR="001450BB" w:rsidRPr="00E54371">
              <w:rPr>
                <w:rFonts w:ascii="Tahoma" w:hAnsi="Tahoma" w:cs="Tahoma"/>
                <w:b/>
                <w:bCs/>
                <w:color w:val="FF0000"/>
              </w:rPr>
              <w:t>SDSH</w:t>
            </w:r>
            <w:r w:rsidRPr="00E54371">
              <w:rPr>
                <w:rFonts w:ascii="Tahoma" w:hAnsi="Tahoma" w:cs="Tahoma"/>
                <w:b/>
                <w:bCs/>
                <w:color w:val="FF0000"/>
              </w:rPr>
              <w:t>_PLANT</w:t>
            </w:r>
            <w:r w:rsidR="001450BB" w:rsidRPr="00E54371">
              <w:rPr>
                <w:rFonts w:ascii="Tahoma" w:hAnsi="Tahoma" w:cs="Tahoma"/>
                <w:b/>
                <w:bCs/>
                <w:color w:val="FF0000"/>
              </w:rPr>
              <w:t xml:space="preserve"> </w:t>
            </w:r>
            <w:r w:rsidR="001450BB" w:rsidRPr="00E54371">
              <w:rPr>
                <w:rFonts w:ascii="Tahoma" w:hAnsi="Tahoma" w:cs="Tahoma"/>
              </w:rPr>
              <w:t>(Plant Search)</w:t>
            </w:r>
          </w:p>
        </w:tc>
      </w:tr>
    </w:tbl>
    <w:p w14:paraId="16C0BB8F" w14:textId="77777777" w:rsidR="005E1BE2" w:rsidRDefault="005E1BE2">
      <w:pPr>
        <w:rPr>
          <w:rFonts w:ascii="Tahoma" w:hAnsi="Tahoma" w:cs="Tahoma"/>
        </w:rPr>
      </w:pPr>
    </w:p>
    <w:p w14:paraId="7AE82028" w14:textId="77777777" w:rsidR="005E1BE2" w:rsidRPr="00393866" w:rsidRDefault="005E1BE2">
      <w:pPr>
        <w:pStyle w:val="Heading3"/>
        <w:numPr>
          <w:ilvl w:val="2"/>
          <w:numId w:val="24"/>
        </w:numPr>
        <w:rPr>
          <w:rFonts w:ascii="Tahoma" w:hAnsi="Tahoma" w:cs="Tahoma"/>
        </w:rPr>
      </w:pPr>
      <w:r w:rsidRPr="00393866">
        <w:rPr>
          <w:rFonts w:ascii="Tahoma" w:hAnsi="Tahoma" w:cs="Tahoma"/>
        </w:rPr>
        <w:t xml:space="preserve">  </w:t>
      </w:r>
      <w:bookmarkStart w:id="1126" w:name="_Toc453572758"/>
      <w:bookmarkStart w:id="1127" w:name="_Toc286674803"/>
      <w:bookmarkStart w:id="1128" w:name="_Toc62037312"/>
      <w:r w:rsidRPr="00393866">
        <w:rPr>
          <w:rFonts w:ascii="Tahoma" w:hAnsi="Tahoma" w:cs="Tahoma"/>
        </w:rPr>
        <w:t>Type Groups</w:t>
      </w:r>
      <w:bookmarkEnd w:id="1126"/>
      <w:bookmarkEnd w:id="1127"/>
      <w:bookmarkEnd w:id="1128"/>
    </w:p>
    <w:p w14:paraId="36269C1D" w14:textId="77777777" w:rsidR="005E1BE2" w:rsidRPr="00393866" w:rsidRDefault="005E1BE2">
      <w:pPr>
        <w:rPr>
          <w:rFonts w:ascii="Tahoma" w:hAnsi="Tahoma" w:cs="Tahoma"/>
        </w:rPr>
      </w:pPr>
    </w:p>
    <w:p w14:paraId="023FC880" w14:textId="531B6532" w:rsidR="005E1BE2" w:rsidRDefault="005E1BE2" w:rsidP="219C9FEA">
      <w:pPr>
        <w:jc w:val="both"/>
        <w:rPr>
          <w:rFonts w:ascii="Tahoma" w:hAnsi="Tahoma" w:cs="Tahoma"/>
        </w:rPr>
      </w:pPr>
      <w:r w:rsidRPr="219C9FEA">
        <w:rPr>
          <w:rFonts w:ascii="Tahoma" w:hAnsi="Tahoma" w:cs="Tahoma"/>
        </w:rPr>
        <w:t>It is possible to define non-elementary (or user-defined) types and constants in type groups.  This allows the types or constants to be re-used in other programs.  Any changes made to the definitions in the type groups will automatically be reflected in all programs that reference them.</w:t>
      </w:r>
    </w:p>
    <w:p w14:paraId="5D062433" w14:textId="4FA7AE17" w:rsidR="005D1C96" w:rsidRDefault="005D1C96" w:rsidP="219C9FEA">
      <w:pPr>
        <w:jc w:val="both"/>
        <w:rPr>
          <w:rFonts w:ascii="Tahoma" w:hAnsi="Tahoma" w:cs="Tahoma"/>
        </w:rPr>
      </w:pPr>
    </w:p>
    <w:tbl>
      <w:tblPr>
        <w:tblW w:w="88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06"/>
        <w:gridCol w:w="514"/>
        <w:gridCol w:w="418"/>
        <w:gridCol w:w="6315"/>
      </w:tblGrid>
      <w:tr w:rsidR="005D1C96" w14:paraId="743CBCD9" w14:textId="77777777" w:rsidTr="219C9FEA">
        <w:trPr>
          <w:trHeight w:val="350"/>
        </w:trPr>
        <w:tc>
          <w:tcPr>
            <w:tcW w:w="1606" w:type="dxa"/>
            <w:shd w:val="clear" w:color="auto" w:fill="auto"/>
          </w:tcPr>
          <w:p w14:paraId="035CEA3A" w14:textId="77777777" w:rsidR="005D1C96" w:rsidRPr="00E54371" w:rsidRDefault="1BB6274D" w:rsidP="219C9FEA">
            <w:pPr>
              <w:jc w:val="both"/>
              <w:rPr>
                <w:rFonts w:ascii="Tahoma" w:hAnsi="Tahoma" w:cs="Tahoma"/>
                <w:b/>
                <w:bCs/>
                <w:sz w:val="24"/>
                <w:szCs w:val="24"/>
              </w:rPr>
            </w:pPr>
            <w:r w:rsidRPr="219C9FEA">
              <w:rPr>
                <w:rFonts w:ascii="Tahoma" w:hAnsi="Tahoma" w:cs="Tahoma"/>
                <w:b/>
                <w:bCs/>
                <w:sz w:val="24"/>
                <w:szCs w:val="24"/>
              </w:rPr>
              <w:t>Format</w:t>
            </w:r>
          </w:p>
        </w:tc>
        <w:tc>
          <w:tcPr>
            <w:tcW w:w="514" w:type="dxa"/>
            <w:shd w:val="clear" w:color="auto" w:fill="auto"/>
          </w:tcPr>
          <w:p w14:paraId="1E927289" w14:textId="38F31973" w:rsidR="005D1C96" w:rsidRPr="00E54371" w:rsidRDefault="5FFC1F7D" w:rsidP="219C9FEA">
            <w:pPr>
              <w:jc w:val="both"/>
              <w:rPr>
                <w:rFonts w:ascii="Tahoma" w:hAnsi="Tahoma" w:cs="Tahoma"/>
                <w:b/>
                <w:bCs/>
                <w:sz w:val="24"/>
                <w:szCs w:val="24"/>
              </w:rPr>
            </w:pPr>
            <w:r w:rsidRPr="219C9FEA">
              <w:rPr>
                <w:rFonts w:ascii="Tahoma" w:hAnsi="Tahoma" w:cs="Tahoma"/>
                <w:b/>
                <w:bCs/>
                <w:sz w:val="24"/>
                <w:szCs w:val="24"/>
              </w:rPr>
              <w:t>Z</w:t>
            </w:r>
          </w:p>
        </w:tc>
        <w:tc>
          <w:tcPr>
            <w:tcW w:w="418" w:type="dxa"/>
            <w:shd w:val="clear" w:color="auto" w:fill="auto"/>
          </w:tcPr>
          <w:p w14:paraId="7340C5D6" w14:textId="402E077B" w:rsidR="005D1C96" w:rsidRPr="00E54371" w:rsidRDefault="5FFC1F7D" w:rsidP="219C9FEA">
            <w:pPr>
              <w:jc w:val="both"/>
              <w:rPr>
                <w:rFonts w:ascii="Tahoma" w:hAnsi="Tahoma" w:cs="Tahoma"/>
                <w:b/>
                <w:bCs/>
                <w:sz w:val="24"/>
                <w:szCs w:val="24"/>
              </w:rPr>
            </w:pPr>
            <w:r w:rsidRPr="219C9FEA">
              <w:rPr>
                <w:rFonts w:ascii="Tahoma" w:hAnsi="Tahoma" w:cs="Tahoma"/>
                <w:b/>
                <w:bCs/>
                <w:sz w:val="24"/>
                <w:szCs w:val="24"/>
              </w:rPr>
              <w:t>N</w:t>
            </w:r>
          </w:p>
        </w:tc>
        <w:tc>
          <w:tcPr>
            <w:tcW w:w="6315" w:type="dxa"/>
            <w:shd w:val="clear" w:color="auto" w:fill="auto"/>
          </w:tcPr>
          <w:p w14:paraId="16F29B4E" w14:textId="77777777" w:rsidR="005D1C96" w:rsidRPr="00E54371" w:rsidRDefault="1BB6274D" w:rsidP="219C9FEA">
            <w:pPr>
              <w:jc w:val="both"/>
              <w:rPr>
                <w:rFonts w:ascii="Tahoma" w:hAnsi="Tahoma" w:cs="Tahoma"/>
                <w:b/>
                <w:bCs/>
                <w:sz w:val="24"/>
                <w:szCs w:val="24"/>
              </w:rPr>
            </w:pPr>
            <w:r w:rsidRPr="219C9FEA">
              <w:rPr>
                <w:rFonts w:ascii="Tahoma" w:hAnsi="Tahoma" w:cs="Tahoma"/>
                <w:b/>
                <w:bCs/>
                <w:sz w:val="24"/>
                <w:szCs w:val="24"/>
              </w:rPr>
              <w:t>&lt;desc&gt;</w:t>
            </w:r>
          </w:p>
        </w:tc>
      </w:tr>
      <w:tr w:rsidR="005D1C96" w14:paraId="627134D5" w14:textId="77777777" w:rsidTr="219C9FEA">
        <w:trPr>
          <w:trHeight w:val="288"/>
        </w:trPr>
        <w:tc>
          <w:tcPr>
            <w:tcW w:w="1606" w:type="dxa"/>
            <w:vMerge w:val="restart"/>
            <w:shd w:val="clear" w:color="auto" w:fill="auto"/>
          </w:tcPr>
          <w:p w14:paraId="5925D5E7" w14:textId="71654F96" w:rsidR="005D1C96" w:rsidRPr="00E54371" w:rsidRDefault="005D1C96" w:rsidP="219C9FEA">
            <w:pPr>
              <w:jc w:val="both"/>
              <w:rPr>
                <w:rFonts w:ascii="Tahoma" w:hAnsi="Tahoma" w:cs="Tahoma"/>
              </w:rPr>
            </w:pPr>
          </w:p>
        </w:tc>
        <w:tc>
          <w:tcPr>
            <w:tcW w:w="7247" w:type="dxa"/>
            <w:gridSpan w:val="3"/>
            <w:shd w:val="clear" w:color="auto" w:fill="auto"/>
          </w:tcPr>
          <w:p w14:paraId="1B8BEF8A" w14:textId="640F4F90" w:rsidR="005D1C96" w:rsidRPr="00E54371" w:rsidRDefault="07798561" w:rsidP="219C9FEA">
            <w:pPr>
              <w:jc w:val="both"/>
              <w:rPr>
                <w:rFonts w:ascii="Tahoma" w:hAnsi="Tahoma" w:cs="Tahoma"/>
                <w:b/>
                <w:bCs/>
                <w:color w:val="FF0000"/>
              </w:rPr>
            </w:pPr>
            <w:r w:rsidRPr="219C9FEA">
              <w:rPr>
                <w:rFonts w:ascii="Tahoma" w:hAnsi="Tahoma" w:cs="Tahoma"/>
                <w:b/>
                <w:bCs/>
                <w:color w:val="FF0000"/>
              </w:rPr>
              <w:t>Z</w:t>
            </w:r>
            <w:r w:rsidRPr="219C9FEA">
              <w:rPr>
                <w:rFonts w:ascii="Tahoma" w:hAnsi="Tahoma" w:cs="Tahoma"/>
              </w:rPr>
              <w:t xml:space="preserve"> – Namespace (fixed)</w:t>
            </w:r>
          </w:p>
        </w:tc>
      </w:tr>
      <w:tr w:rsidR="005D1C96" w14:paraId="69F61341" w14:textId="77777777" w:rsidTr="219C9FEA">
        <w:trPr>
          <w:trHeight w:val="288"/>
        </w:trPr>
        <w:tc>
          <w:tcPr>
            <w:tcW w:w="1606" w:type="dxa"/>
            <w:vMerge/>
          </w:tcPr>
          <w:p w14:paraId="2C04B5F5" w14:textId="77777777" w:rsidR="005D1C96" w:rsidRPr="00E54371" w:rsidRDefault="005D1C96" w:rsidP="004F3FCC">
            <w:pPr>
              <w:rPr>
                <w:rFonts w:ascii="Tahoma" w:hAnsi="Tahoma" w:cs="Tahoma"/>
              </w:rPr>
            </w:pPr>
          </w:p>
        </w:tc>
        <w:tc>
          <w:tcPr>
            <w:tcW w:w="7247" w:type="dxa"/>
            <w:gridSpan w:val="3"/>
            <w:shd w:val="clear" w:color="auto" w:fill="auto"/>
          </w:tcPr>
          <w:p w14:paraId="4BC54508" w14:textId="1EF42DBA" w:rsidR="005D1C96" w:rsidRPr="00E54371" w:rsidRDefault="07798561" w:rsidP="219C9FEA">
            <w:pPr>
              <w:jc w:val="both"/>
              <w:rPr>
                <w:rFonts w:ascii="Tahoma" w:hAnsi="Tahoma" w:cs="Tahoma"/>
              </w:rPr>
            </w:pPr>
            <w:r w:rsidRPr="219C9FEA">
              <w:rPr>
                <w:rFonts w:ascii="Tahoma" w:hAnsi="Tahoma" w:cs="Tahoma"/>
                <w:b/>
                <w:bCs/>
                <w:color w:val="FF0000"/>
              </w:rPr>
              <w:t>N</w:t>
            </w:r>
            <w:r w:rsidRPr="219C9FEA">
              <w:rPr>
                <w:rFonts w:ascii="Tahoma" w:hAnsi="Tahoma" w:cs="Tahoma"/>
              </w:rPr>
              <w:t xml:space="preserve"> – Object type – N (fixed, see table 2.1)</w:t>
            </w:r>
          </w:p>
        </w:tc>
      </w:tr>
      <w:tr w:rsidR="005D1C96" w14:paraId="59EA2BF1" w14:textId="77777777" w:rsidTr="219C9FEA">
        <w:trPr>
          <w:trHeight w:val="288"/>
        </w:trPr>
        <w:tc>
          <w:tcPr>
            <w:tcW w:w="1606" w:type="dxa"/>
            <w:vMerge/>
          </w:tcPr>
          <w:p w14:paraId="204D8C2B" w14:textId="77777777" w:rsidR="005D1C96" w:rsidRPr="00E54371" w:rsidRDefault="005D1C96" w:rsidP="004F3FCC">
            <w:pPr>
              <w:rPr>
                <w:rFonts w:ascii="Tahoma" w:hAnsi="Tahoma" w:cs="Tahoma"/>
                <w:b/>
                <w:bCs/>
              </w:rPr>
            </w:pPr>
          </w:p>
        </w:tc>
        <w:tc>
          <w:tcPr>
            <w:tcW w:w="7247" w:type="dxa"/>
            <w:gridSpan w:val="3"/>
            <w:shd w:val="clear" w:color="auto" w:fill="auto"/>
          </w:tcPr>
          <w:p w14:paraId="5A070225" w14:textId="77777777" w:rsidR="005D1C96" w:rsidRPr="00E54371" w:rsidRDefault="1BB6274D" w:rsidP="219C9FEA">
            <w:pPr>
              <w:jc w:val="both"/>
              <w:rPr>
                <w:rFonts w:ascii="Tahoma" w:hAnsi="Tahoma" w:cs="Tahoma"/>
              </w:rPr>
            </w:pPr>
            <w:r w:rsidRPr="219C9FEA">
              <w:rPr>
                <w:rFonts w:ascii="Tahoma" w:hAnsi="Tahoma" w:cs="Tahoma"/>
                <w:b/>
                <w:bCs/>
                <w:color w:val="FF0000"/>
              </w:rPr>
              <w:t>&lt;desc&gt;</w:t>
            </w:r>
            <w:r w:rsidRPr="219C9FEA">
              <w:rPr>
                <w:rFonts w:ascii="Tahoma" w:hAnsi="Tahoma" w:cs="Tahoma"/>
              </w:rPr>
              <w:t xml:space="preserve"> - Free text (description)</w:t>
            </w:r>
          </w:p>
        </w:tc>
      </w:tr>
      <w:tr w:rsidR="005D1C96" w14:paraId="55E90A46" w14:textId="77777777" w:rsidTr="219C9FEA">
        <w:trPr>
          <w:trHeight w:val="288"/>
        </w:trPr>
        <w:tc>
          <w:tcPr>
            <w:tcW w:w="1606" w:type="dxa"/>
            <w:vMerge/>
          </w:tcPr>
          <w:p w14:paraId="07A4A8FA" w14:textId="77777777" w:rsidR="005D1C96" w:rsidRPr="00E54371" w:rsidRDefault="005D1C96" w:rsidP="004F3FCC">
            <w:pPr>
              <w:rPr>
                <w:rFonts w:ascii="Tahoma" w:hAnsi="Tahoma" w:cs="Tahoma"/>
                <w:b/>
                <w:bCs/>
              </w:rPr>
            </w:pPr>
          </w:p>
        </w:tc>
        <w:tc>
          <w:tcPr>
            <w:tcW w:w="7247" w:type="dxa"/>
            <w:gridSpan w:val="3"/>
            <w:shd w:val="clear" w:color="auto" w:fill="auto"/>
          </w:tcPr>
          <w:p w14:paraId="52F32BED" w14:textId="2D2B148E" w:rsidR="005D1C96" w:rsidRPr="00E54371" w:rsidRDefault="1BB6274D" w:rsidP="219C9FEA">
            <w:pPr>
              <w:jc w:val="both"/>
              <w:rPr>
                <w:rFonts w:ascii="Tahoma" w:hAnsi="Tahoma" w:cs="Tahoma"/>
                <w:color w:val="FF0000"/>
              </w:rPr>
            </w:pPr>
            <w:r w:rsidRPr="219C9FEA">
              <w:rPr>
                <w:rFonts w:ascii="Tahoma" w:hAnsi="Tahoma" w:cs="Tahoma"/>
                <w:b/>
                <w:bCs/>
                <w:color w:val="FF0000"/>
              </w:rPr>
              <w:t xml:space="preserve">Ex. </w:t>
            </w:r>
            <w:r w:rsidR="379D057F" w:rsidRPr="219C9FEA">
              <w:rPr>
                <w:rFonts w:ascii="Tahoma" w:hAnsi="Tahoma" w:cs="Tahoma"/>
                <w:b/>
                <w:bCs/>
                <w:color w:val="FF0000"/>
              </w:rPr>
              <w:t>ZNFI1</w:t>
            </w:r>
            <w:r w:rsidRPr="219C9FEA">
              <w:rPr>
                <w:rFonts w:ascii="Tahoma" w:hAnsi="Tahoma" w:cs="Tahoma"/>
                <w:b/>
                <w:bCs/>
                <w:color w:val="FF0000"/>
              </w:rPr>
              <w:t xml:space="preserve"> </w:t>
            </w:r>
            <w:r w:rsidRPr="219C9FEA">
              <w:rPr>
                <w:rFonts w:ascii="Tahoma" w:hAnsi="Tahoma" w:cs="Tahoma"/>
              </w:rPr>
              <w:t>(</w:t>
            </w:r>
            <w:r w:rsidR="379D057F" w:rsidRPr="219C9FEA">
              <w:rPr>
                <w:rFonts w:ascii="Tahoma" w:hAnsi="Tahoma" w:cs="Tahoma"/>
              </w:rPr>
              <w:t xml:space="preserve">FI </w:t>
            </w:r>
            <w:r w:rsidR="0F35BE3D" w:rsidRPr="219C9FEA">
              <w:rPr>
                <w:rFonts w:ascii="Tahoma" w:hAnsi="Tahoma" w:cs="Tahoma"/>
              </w:rPr>
              <w:t>Module Type group</w:t>
            </w:r>
            <w:r w:rsidRPr="219C9FEA">
              <w:rPr>
                <w:rFonts w:ascii="Tahoma" w:hAnsi="Tahoma" w:cs="Tahoma"/>
              </w:rPr>
              <w:t>)</w:t>
            </w:r>
          </w:p>
        </w:tc>
      </w:tr>
    </w:tbl>
    <w:p w14:paraId="6ECE81F8" w14:textId="77777777" w:rsidR="005D1C96" w:rsidRPr="00393866" w:rsidRDefault="005D1C96" w:rsidP="219C9FEA">
      <w:pPr>
        <w:jc w:val="both"/>
        <w:rPr>
          <w:rFonts w:ascii="Tahoma" w:hAnsi="Tahoma" w:cs="Tahoma"/>
        </w:rPr>
      </w:pPr>
    </w:p>
    <w:p w14:paraId="1D2BA1B8" w14:textId="62167392" w:rsidR="00BA285D" w:rsidRDefault="00BA285D" w:rsidP="219C9FEA">
      <w:pPr>
        <w:pStyle w:val="Heading3"/>
        <w:numPr>
          <w:ilvl w:val="2"/>
          <w:numId w:val="24"/>
        </w:numPr>
        <w:jc w:val="both"/>
        <w:rPr>
          <w:rFonts w:ascii="Tahoma" w:hAnsi="Tahoma" w:cs="Tahoma"/>
        </w:rPr>
      </w:pPr>
      <w:bookmarkStart w:id="1129" w:name="_Toc43402866"/>
      <w:bookmarkStart w:id="1130" w:name="_Toc43407843"/>
      <w:bookmarkStart w:id="1131" w:name="_Toc43408188"/>
      <w:bookmarkStart w:id="1132" w:name="_Toc43411761"/>
      <w:bookmarkStart w:id="1133" w:name="_Toc43412210"/>
      <w:bookmarkStart w:id="1134" w:name="_Toc43671479"/>
      <w:bookmarkStart w:id="1135" w:name="_Toc43678086"/>
      <w:bookmarkStart w:id="1136" w:name="_Toc43402874"/>
      <w:bookmarkStart w:id="1137" w:name="_Toc43407851"/>
      <w:bookmarkStart w:id="1138" w:name="_Toc43408196"/>
      <w:bookmarkStart w:id="1139" w:name="_Toc43411769"/>
      <w:bookmarkStart w:id="1140" w:name="_Toc43412218"/>
      <w:bookmarkStart w:id="1141" w:name="_Toc43671487"/>
      <w:bookmarkStart w:id="1142" w:name="_Toc43678094"/>
      <w:bookmarkStart w:id="1143" w:name="_Toc43402875"/>
      <w:bookmarkStart w:id="1144" w:name="_Toc43407852"/>
      <w:bookmarkStart w:id="1145" w:name="_Toc43408197"/>
      <w:bookmarkStart w:id="1146" w:name="_Toc43411770"/>
      <w:bookmarkStart w:id="1147" w:name="_Toc43412219"/>
      <w:bookmarkStart w:id="1148" w:name="_Toc43671488"/>
      <w:bookmarkStart w:id="1149" w:name="_Toc43678095"/>
      <w:bookmarkStart w:id="1150" w:name="_Toc43402876"/>
      <w:bookmarkStart w:id="1151" w:name="_Toc43407853"/>
      <w:bookmarkStart w:id="1152" w:name="_Toc43408198"/>
      <w:bookmarkStart w:id="1153" w:name="_Toc43411771"/>
      <w:bookmarkStart w:id="1154" w:name="_Toc43412220"/>
      <w:bookmarkStart w:id="1155" w:name="_Toc43671489"/>
      <w:bookmarkStart w:id="1156" w:name="_Toc43678096"/>
      <w:bookmarkStart w:id="1157" w:name="_Toc43402877"/>
      <w:bookmarkStart w:id="1158" w:name="_Toc43407854"/>
      <w:bookmarkStart w:id="1159" w:name="_Toc43408199"/>
      <w:bookmarkStart w:id="1160" w:name="_Toc43411772"/>
      <w:bookmarkStart w:id="1161" w:name="_Toc43412221"/>
      <w:bookmarkStart w:id="1162" w:name="_Toc43671490"/>
      <w:bookmarkStart w:id="1163" w:name="_Toc43678097"/>
      <w:bookmarkStart w:id="1164" w:name="_Toc43402878"/>
      <w:bookmarkStart w:id="1165" w:name="_Toc43407855"/>
      <w:bookmarkStart w:id="1166" w:name="_Toc43408200"/>
      <w:bookmarkStart w:id="1167" w:name="_Toc43411773"/>
      <w:bookmarkStart w:id="1168" w:name="_Toc43412222"/>
      <w:bookmarkStart w:id="1169" w:name="_Toc43671491"/>
      <w:bookmarkStart w:id="1170" w:name="_Toc43678098"/>
      <w:bookmarkStart w:id="1171" w:name="_Toc43402879"/>
      <w:bookmarkStart w:id="1172" w:name="_Toc43407856"/>
      <w:bookmarkStart w:id="1173" w:name="_Toc43408201"/>
      <w:bookmarkStart w:id="1174" w:name="_Toc43411774"/>
      <w:bookmarkStart w:id="1175" w:name="_Toc43412223"/>
      <w:bookmarkStart w:id="1176" w:name="_Toc43671492"/>
      <w:bookmarkStart w:id="1177" w:name="_Toc43678099"/>
      <w:bookmarkStart w:id="1178" w:name="_Toc43402884"/>
      <w:bookmarkStart w:id="1179" w:name="_Toc43407861"/>
      <w:bookmarkStart w:id="1180" w:name="_Toc43408206"/>
      <w:bookmarkStart w:id="1181" w:name="_Toc43411779"/>
      <w:bookmarkStart w:id="1182" w:name="_Toc43412228"/>
      <w:bookmarkStart w:id="1183" w:name="_Toc43671497"/>
      <w:bookmarkStart w:id="1184" w:name="_Toc43678104"/>
      <w:bookmarkStart w:id="1185" w:name="_Toc43402885"/>
      <w:bookmarkStart w:id="1186" w:name="_Toc43407862"/>
      <w:bookmarkStart w:id="1187" w:name="_Toc43408207"/>
      <w:bookmarkStart w:id="1188" w:name="_Toc43411780"/>
      <w:bookmarkStart w:id="1189" w:name="_Toc43412229"/>
      <w:bookmarkStart w:id="1190" w:name="_Toc43671498"/>
      <w:bookmarkStart w:id="1191" w:name="_Toc43678105"/>
      <w:bookmarkStart w:id="1192" w:name="_Toc43402886"/>
      <w:bookmarkStart w:id="1193" w:name="_Toc43407863"/>
      <w:bookmarkStart w:id="1194" w:name="_Toc43408208"/>
      <w:bookmarkStart w:id="1195" w:name="_Toc43411781"/>
      <w:bookmarkStart w:id="1196" w:name="_Toc43412230"/>
      <w:bookmarkStart w:id="1197" w:name="_Toc43671499"/>
      <w:bookmarkStart w:id="1198" w:name="_Toc43678106"/>
      <w:bookmarkStart w:id="1199" w:name="_Toc40982001"/>
      <w:bookmarkStart w:id="1200" w:name="_Toc62037313"/>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r w:rsidRPr="219C9FEA">
        <w:rPr>
          <w:rFonts w:ascii="Tahoma" w:hAnsi="Tahoma" w:cs="Tahoma"/>
        </w:rPr>
        <w:t>ABAP on HANA objects</w:t>
      </w:r>
      <w:bookmarkEnd w:id="1199"/>
      <w:bookmarkEnd w:id="1200"/>
    </w:p>
    <w:p w14:paraId="2DE7E0FE" w14:textId="77777777" w:rsidR="00BA285D" w:rsidRDefault="00BA285D" w:rsidP="219C9FEA">
      <w:pPr>
        <w:pStyle w:val="Heading3"/>
        <w:numPr>
          <w:ilvl w:val="3"/>
          <w:numId w:val="24"/>
        </w:numPr>
        <w:tabs>
          <w:tab w:val="left" w:pos="900"/>
        </w:tabs>
        <w:jc w:val="both"/>
        <w:rPr>
          <w:rFonts w:ascii="Tahoma" w:hAnsi="Tahoma" w:cs="Tahoma"/>
        </w:rPr>
      </w:pPr>
      <w:bookmarkStart w:id="1201" w:name="_Toc40982002"/>
      <w:bookmarkStart w:id="1202" w:name="_Toc62037314"/>
      <w:r w:rsidRPr="219C9FEA">
        <w:rPr>
          <w:rFonts w:ascii="Tahoma" w:hAnsi="Tahoma" w:cs="Tahoma"/>
        </w:rPr>
        <w:t>CDS View</w:t>
      </w:r>
      <w:bookmarkEnd w:id="1201"/>
      <w:bookmarkEnd w:id="1202"/>
    </w:p>
    <w:p w14:paraId="33AF3F40" w14:textId="29CBEDAE" w:rsidR="00BA285D" w:rsidRDefault="00BA285D" w:rsidP="219C9FEA">
      <w:pPr>
        <w:jc w:val="both"/>
        <w:rPr>
          <w:rFonts w:ascii="Tahoma" w:hAnsi="Tahoma" w:cs="Tahoma"/>
        </w:rPr>
      </w:pPr>
      <w:r w:rsidRPr="219C9FEA">
        <w:rPr>
          <w:rFonts w:ascii="Tahoma" w:hAnsi="Tahoma" w:cs="Tahoma"/>
        </w:rPr>
        <w:t>A CDS view serves to define the structure of an SQL view and represents a projection onto one or several Dictionary tables or Dictionary views.</w:t>
      </w:r>
    </w:p>
    <w:p w14:paraId="0F69F93E" w14:textId="10BE5A87" w:rsidR="00A74EAC" w:rsidRDefault="00A74EAC" w:rsidP="219C9FEA">
      <w:pPr>
        <w:jc w:val="both"/>
        <w:rPr>
          <w:rFonts w:ascii="Tahoma" w:hAnsi="Tahoma" w:cs="Tahoma"/>
        </w:rPr>
      </w:pPr>
    </w:p>
    <w:tbl>
      <w:tblPr>
        <w:tblW w:w="89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Change w:id="1203" w:author="Raphael Donor" w:date="2020-08-03T21:08:00Z">
          <w:tblPr>
            <w:tblW w:w="89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PrChange>
      </w:tblPr>
      <w:tblGrid>
        <w:gridCol w:w="1606"/>
        <w:gridCol w:w="392"/>
        <w:gridCol w:w="545"/>
        <w:gridCol w:w="445"/>
        <w:gridCol w:w="450"/>
        <w:gridCol w:w="5469"/>
        <w:tblGridChange w:id="1204">
          <w:tblGrid>
            <w:gridCol w:w="1606"/>
            <w:gridCol w:w="392"/>
            <w:gridCol w:w="1085"/>
            <w:gridCol w:w="520"/>
            <w:gridCol w:w="369"/>
            <w:gridCol w:w="4935"/>
          </w:tblGrid>
        </w:tblGridChange>
      </w:tblGrid>
      <w:tr w:rsidR="005165BA" w14:paraId="6C433941" w14:textId="77777777" w:rsidTr="005165BA">
        <w:trPr>
          <w:trHeight w:val="350"/>
          <w:trPrChange w:id="1205" w:author="Raphael Donor" w:date="2020-08-03T21:08:00Z">
            <w:trPr>
              <w:trHeight w:val="350"/>
            </w:trPr>
          </w:trPrChange>
        </w:trPr>
        <w:tc>
          <w:tcPr>
            <w:tcW w:w="1606" w:type="dxa"/>
            <w:shd w:val="clear" w:color="auto" w:fill="auto"/>
            <w:tcPrChange w:id="1206" w:author="Raphael Donor" w:date="2020-08-03T21:08:00Z">
              <w:tcPr>
                <w:tcW w:w="1606" w:type="dxa"/>
                <w:shd w:val="clear" w:color="auto" w:fill="auto"/>
              </w:tcPr>
            </w:tcPrChange>
          </w:tcPr>
          <w:p w14:paraId="2D26C1EE" w14:textId="77777777" w:rsidR="005165BA" w:rsidRPr="00E54371" w:rsidRDefault="005165BA" w:rsidP="219C9FEA">
            <w:pPr>
              <w:jc w:val="both"/>
              <w:rPr>
                <w:rFonts w:ascii="Tahoma" w:hAnsi="Tahoma" w:cs="Tahoma"/>
                <w:b/>
                <w:bCs/>
                <w:sz w:val="24"/>
                <w:szCs w:val="24"/>
              </w:rPr>
            </w:pPr>
            <w:r w:rsidRPr="219C9FEA">
              <w:rPr>
                <w:rFonts w:ascii="Tahoma" w:hAnsi="Tahoma" w:cs="Tahoma"/>
                <w:b/>
                <w:bCs/>
                <w:sz w:val="24"/>
                <w:szCs w:val="24"/>
              </w:rPr>
              <w:t>Format</w:t>
            </w:r>
          </w:p>
        </w:tc>
        <w:tc>
          <w:tcPr>
            <w:tcW w:w="392" w:type="dxa"/>
            <w:shd w:val="clear" w:color="auto" w:fill="auto"/>
            <w:tcPrChange w:id="1207" w:author="Raphael Donor" w:date="2020-08-03T21:08:00Z">
              <w:tcPr>
                <w:tcW w:w="392" w:type="dxa"/>
                <w:shd w:val="clear" w:color="auto" w:fill="auto"/>
              </w:tcPr>
            </w:tcPrChange>
          </w:tcPr>
          <w:p w14:paraId="42EA9204" w14:textId="77777777" w:rsidR="005165BA" w:rsidRPr="00E54371" w:rsidRDefault="005165BA" w:rsidP="219C9FEA">
            <w:pPr>
              <w:jc w:val="both"/>
              <w:rPr>
                <w:rFonts w:ascii="Tahoma" w:hAnsi="Tahoma" w:cs="Tahoma"/>
                <w:b/>
                <w:bCs/>
                <w:sz w:val="24"/>
                <w:szCs w:val="24"/>
              </w:rPr>
            </w:pPr>
            <w:r w:rsidRPr="219C9FEA">
              <w:rPr>
                <w:rFonts w:ascii="Tahoma" w:hAnsi="Tahoma" w:cs="Tahoma"/>
                <w:b/>
                <w:bCs/>
                <w:sz w:val="24"/>
                <w:szCs w:val="24"/>
              </w:rPr>
              <w:t>Z</w:t>
            </w:r>
          </w:p>
        </w:tc>
        <w:tc>
          <w:tcPr>
            <w:tcW w:w="545" w:type="dxa"/>
            <w:shd w:val="clear" w:color="auto" w:fill="auto"/>
            <w:tcPrChange w:id="1208" w:author="Raphael Donor" w:date="2020-08-03T21:08:00Z">
              <w:tcPr>
                <w:tcW w:w="1085" w:type="dxa"/>
                <w:shd w:val="clear" w:color="auto" w:fill="auto"/>
              </w:tcPr>
            </w:tcPrChange>
          </w:tcPr>
          <w:p w14:paraId="2D615204" w14:textId="77777777" w:rsidR="005165BA" w:rsidRPr="00E54371" w:rsidDel="005165BA" w:rsidRDefault="005165BA" w:rsidP="219C9FEA">
            <w:pPr>
              <w:jc w:val="both"/>
              <w:rPr>
                <w:del w:id="1209" w:author="Raphael Donor" w:date="2020-08-03T21:08:00Z"/>
                <w:rFonts w:ascii="Tahoma" w:hAnsi="Tahoma" w:cs="Tahoma"/>
                <w:b/>
                <w:bCs/>
                <w:sz w:val="24"/>
                <w:szCs w:val="24"/>
              </w:rPr>
            </w:pPr>
            <w:del w:id="1210" w:author="Raphael Donor" w:date="2020-08-03T21:08:00Z">
              <w:r w:rsidRPr="219C9FEA" w:rsidDel="005165BA">
                <w:rPr>
                  <w:rFonts w:ascii="Tahoma" w:hAnsi="Tahoma" w:cs="Tahoma"/>
                  <w:b/>
                  <w:bCs/>
                  <w:sz w:val="24"/>
                  <w:szCs w:val="24"/>
                </w:rPr>
                <w:delText>XX</w:delText>
              </w:r>
            </w:del>
          </w:p>
          <w:p w14:paraId="1279A9A4" w14:textId="4C6A8446" w:rsidR="005165BA" w:rsidRPr="00E54371" w:rsidRDefault="005165BA" w:rsidP="219C9FEA">
            <w:pPr>
              <w:jc w:val="both"/>
              <w:rPr>
                <w:rFonts w:ascii="Tahoma" w:hAnsi="Tahoma" w:cs="Tahoma"/>
                <w:b/>
                <w:bCs/>
                <w:sz w:val="24"/>
                <w:szCs w:val="24"/>
              </w:rPr>
            </w:pPr>
            <w:r w:rsidRPr="219C9FEA">
              <w:rPr>
                <w:rFonts w:ascii="Tahoma" w:hAnsi="Tahoma" w:cs="Tahoma"/>
                <w:b/>
                <w:bCs/>
                <w:sz w:val="24"/>
                <w:szCs w:val="24"/>
              </w:rPr>
              <w:t>YY</w:t>
            </w:r>
          </w:p>
        </w:tc>
        <w:tc>
          <w:tcPr>
            <w:tcW w:w="445" w:type="dxa"/>
            <w:shd w:val="clear" w:color="auto" w:fill="auto"/>
            <w:tcPrChange w:id="1211" w:author="Raphael Donor" w:date="2020-08-03T21:08:00Z">
              <w:tcPr>
                <w:tcW w:w="520" w:type="dxa"/>
                <w:shd w:val="clear" w:color="auto" w:fill="auto"/>
              </w:tcPr>
            </w:tcPrChange>
          </w:tcPr>
          <w:p w14:paraId="606DA0BD" w14:textId="72C489D4" w:rsidR="005165BA" w:rsidRPr="00E54371" w:rsidRDefault="005165BA" w:rsidP="219C9FEA">
            <w:pPr>
              <w:jc w:val="both"/>
              <w:rPr>
                <w:rFonts w:ascii="Tahoma" w:hAnsi="Tahoma" w:cs="Tahoma"/>
                <w:b/>
                <w:bCs/>
                <w:sz w:val="24"/>
                <w:szCs w:val="24"/>
              </w:rPr>
            </w:pPr>
            <w:r w:rsidRPr="219C9FEA">
              <w:rPr>
                <w:rFonts w:ascii="Tahoma" w:hAnsi="Tahoma" w:cs="Tahoma"/>
                <w:b/>
                <w:bCs/>
                <w:sz w:val="24"/>
                <w:szCs w:val="24"/>
              </w:rPr>
              <w:t>C</w:t>
            </w:r>
          </w:p>
        </w:tc>
        <w:tc>
          <w:tcPr>
            <w:tcW w:w="450" w:type="dxa"/>
            <w:shd w:val="clear" w:color="auto" w:fill="auto"/>
            <w:tcPrChange w:id="1212" w:author="Raphael Donor" w:date="2020-08-03T21:08:00Z">
              <w:tcPr>
                <w:tcW w:w="369" w:type="dxa"/>
                <w:shd w:val="clear" w:color="auto" w:fill="auto"/>
              </w:tcPr>
            </w:tcPrChange>
          </w:tcPr>
          <w:p w14:paraId="68BC5A49" w14:textId="77777777" w:rsidR="005165BA" w:rsidRPr="00E54371" w:rsidRDefault="005165BA" w:rsidP="219C9FEA">
            <w:pPr>
              <w:jc w:val="both"/>
              <w:rPr>
                <w:rFonts w:ascii="Tahoma" w:hAnsi="Tahoma" w:cs="Tahoma"/>
                <w:b/>
                <w:bCs/>
                <w:sz w:val="24"/>
                <w:szCs w:val="24"/>
              </w:rPr>
            </w:pPr>
            <w:r w:rsidRPr="219C9FEA">
              <w:rPr>
                <w:rFonts w:ascii="Tahoma" w:hAnsi="Tahoma" w:cs="Tahoma"/>
                <w:b/>
                <w:bCs/>
                <w:sz w:val="24"/>
                <w:szCs w:val="24"/>
              </w:rPr>
              <w:t>_</w:t>
            </w:r>
          </w:p>
        </w:tc>
        <w:tc>
          <w:tcPr>
            <w:tcW w:w="5469" w:type="dxa"/>
            <w:shd w:val="clear" w:color="auto" w:fill="auto"/>
            <w:tcPrChange w:id="1213" w:author="Raphael Donor" w:date="2020-08-03T21:08:00Z">
              <w:tcPr>
                <w:tcW w:w="4935" w:type="dxa"/>
                <w:shd w:val="clear" w:color="auto" w:fill="auto"/>
              </w:tcPr>
            </w:tcPrChange>
          </w:tcPr>
          <w:p w14:paraId="1CE08461" w14:textId="77777777" w:rsidR="005165BA" w:rsidRPr="00E54371" w:rsidRDefault="005165BA" w:rsidP="219C9FEA">
            <w:pPr>
              <w:jc w:val="both"/>
              <w:rPr>
                <w:rFonts w:ascii="Tahoma" w:hAnsi="Tahoma" w:cs="Tahoma"/>
                <w:b/>
                <w:bCs/>
                <w:sz w:val="24"/>
                <w:szCs w:val="24"/>
              </w:rPr>
            </w:pPr>
            <w:r w:rsidRPr="219C9FEA">
              <w:rPr>
                <w:rFonts w:ascii="Tahoma" w:hAnsi="Tahoma" w:cs="Tahoma"/>
                <w:b/>
                <w:bCs/>
                <w:sz w:val="24"/>
                <w:szCs w:val="24"/>
              </w:rPr>
              <w:t>&lt;desc&gt;</w:t>
            </w:r>
          </w:p>
        </w:tc>
      </w:tr>
      <w:tr w:rsidR="00A74EAC" w14:paraId="245CDE4B" w14:textId="77777777" w:rsidTr="219C9FEA">
        <w:trPr>
          <w:trHeight w:val="288"/>
        </w:trPr>
        <w:tc>
          <w:tcPr>
            <w:tcW w:w="1606" w:type="dxa"/>
            <w:vMerge w:val="restart"/>
            <w:shd w:val="clear" w:color="auto" w:fill="auto"/>
          </w:tcPr>
          <w:p w14:paraId="69F85F68" w14:textId="56AB2DC5" w:rsidR="00A74EAC" w:rsidRPr="00E54371" w:rsidRDefault="00A74EAC" w:rsidP="219C9FEA">
            <w:pPr>
              <w:jc w:val="both"/>
              <w:rPr>
                <w:rFonts w:ascii="Tahoma" w:hAnsi="Tahoma" w:cs="Tahoma"/>
              </w:rPr>
            </w:pPr>
          </w:p>
        </w:tc>
        <w:tc>
          <w:tcPr>
            <w:tcW w:w="7301" w:type="dxa"/>
            <w:gridSpan w:val="5"/>
            <w:shd w:val="clear" w:color="auto" w:fill="auto"/>
          </w:tcPr>
          <w:p w14:paraId="78710F17" w14:textId="77777777" w:rsidR="00A74EAC" w:rsidRPr="00E54371" w:rsidRDefault="07435314" w:rsidP="219C9FEA">
            <w:pPr>
              <w:jc w:val="both"/>
              <w:rPr>
                <w:rFonts w:ascii="Tahoma" w:hAnsi="Tahoma" w:cs="Tahoma"/>
              </w:rPr>
            </w:pPr>
            <w:r w:rsidRPr="219C9FEA">
              <w:rPr>
                <w:rFonts w:ascii="Tahoma" w:hAnsi="Tahoma" w:cs="Tahoma"/>
                <w:b/>
                <w:bCs/>
                <w:color w:val="FF0000"/>
              </w:rPr>
              <w:t>Z</w:t>
            </w:r>
            <w:r w:rsidRPr="219C9FEA">
              <w:rPr>
                <w:rFonts w:ascii="Tahoma" w:hAnsi="Tahoma" w:cs="Tahoma"/>
              </w:rPr>
              <w:t xml:space="preserve"> – Namespace (fixed)</w:t>
            </w:r>
          </w:p>
        </w:tc>
      </w:tr>
      <w:tr w:rsidR="00A74EAC" w14:paraId="58A45A0A" w14:textId="77777777" w:rsidTr="219C9FEA">
        <w:trPr>
          <w:trHeight w:val="288"/>
        </w:trPr>
        <w:tc>
          <w:tcPr>
            <w:tcW w:w="1606" w:type="dxa"/>
            <w:vMerge/>
          </w:tcPr>
          <w:p w14:paraId="158F470F" w14:textId="77777777" w:rsidR="00A74EAC" w:rsidRPr="00E54371" w:rsidRDefault="00A74EAC" w:rsidP="004F3FCC">
            <w:pPr>
              <w:rPr>
                <w:rFonts w:ascii="Tahoma" w:hAnsi="Tahoma" w:cs="Tahoma"/>
                <w:b/>
                <w:bCs/>
              </w:rPr>
            </w:pPr>
          </w:p>
        </w:tc>
        <w:tc>
          <w:tcPr>
            <w:tcW w:w="7301" w:type="dxa"/>
            <w:gridSpan w:val="5"/>
            <w:shd w:val="clear" w:color="auto" w:fill="auto"/>
          </w:tcPr>
          <w:p w14:paraId="34A5D335" w14:textId="77777777" w:rsidR="00A74EAC" w:rsidRPr="00E54371" w:rsidRDefault="07435314" w:rsidP="219C9FEA">
            <w:pPr>
              <w:jc w:val="both"/>
              <w:rPr>
                <w:rFonts w:ascii="Tahoma" w:hAnsi="Tahoma" w:cs="Tahoma"/>
              </w:rPr>
            </w:pPr>
            <w:r w:rsidRPr="219C9FEA">
              <w:rPr>
                <w:rFonts w:ascii="Tahoma" w:hAnsi="Tahoma" w:cs="Tahoma"/>
                <w:b/>
                <w:bCs/>
                <w:color w:val="FF0000"/>
              </w:rPr>
              <w:t>YY</w:t>
            </w:r>
            <w:r w:rsidRPr="219C9FEA">
              <w:rPr>
                <w:rFonts w:ascii="Tahoma" w:hAnsi="Tahoma" w:cs="Tahoma"/>
              </w:rPr>
              <w:t xml:space="preserve"> – Module (see table 2.2)</w:t>
            </w:r>
          </w:p>
        </w:tc>
      </w:tr>
      <w:tr w:rsidR="00A74EAC" w14:paraId="119DA4FC" w14:textId="77777777" w:rsidTr="219C9FEA">
        <w:trPr>
          <w:trHeight w:val="288"/>
        </w:trPr>
        <w:tc>
          <w:tcPr>
            <w:tcW w:w="1606" w:type="dxa"/>
            <w:vMerge/>
          </w:tcPr>
          <w:p w14:paraId="341F1DE8" w14:textId="77777777" w:rsidR="00A74EAC" w:rsidRPr="00E54371" w:rsidRDefault="00A74EAC" w:rsidP="004F3FCC">
            <w:pPr>
              <w:rPr>
                <w:rFonts w:ascii="Tahoma" w:hAnsi="Tahoma" w:cs="Tahoma"/>
                <w:b/>
                <w:bCs/>
              </w:rPr>
            </w:pPr>
          </w:p>
        </w:tc>
        <w:tc>
          <w:tcPr>
            <w:tcW w:w="7301" w:type="dxa"/>
            <w:gridSpan w:val="5"/>
            <w:shd w:val="clear" w:color="auto" w:fill="auto"/>
          </w:tcPr>
          <w:p w14:paraId="28CB12D1" w14:textId="77C78367" w:rsidR="00A74EAC" w:rsidRPr="00E54371" w:rsidRDefault="07435314" w:rsidP="219C9FEA">
            <w:pPr>
              <w:jc w:val="both"/>
              <w:rPr>
                <w:rFonts w:ascii="Tahoma" w:hAnsi="Tahoma" w:cs="Tahoma"/>
              </w:rPr>
            </w:pPr>
            <w:r w:rsidRPr="219C9FEA">
              <w:rPr>
                <w:rFonts w:ascii="Tahoma" w:hAnsi="Tahoma" w:cs="Tahoma"/>
                <w:b/>
                <w:bCs/>
                <w:color w:val="FF0000"/>
              </w:rPr>
              <w:t>C</w:t>
            </w:r>
            <w:r w:rsidRPr="219C9FEA">
              <w:rPr>
                <w:rFonts w:ascii="Tahoma" w:hAnsi="Tahoma" w:cs="Tahoma"/>
              </w:rPr>
              <w:t xml:space="preserve"> – Object type – C (fixed, see table 2.1)</w:t>
            </w:r>
          </w:p>
        </w:tc>
      </w:tr>
      <w:tr w:rsidR="00A74EAC" w14:paraId="0208BB03" w14:textId="77777777" w:rsidTr="219C9FEA">
        <w:trPr>
          <w:trHeight w:val="288"/>
        </w:trPr>
        <w:tc>
          <w:tcPr>
            <w:tcW w:w="1606" w:type="dxa"/>
            <w:vMerge/>
          </w:tcPr>
          <w:p w14:paraId="67CF0ED8" w14:textId="77777777" w:rsidR="00A74EAC" w:rsidRPr="00E54371" w:rsidRDefault="00A74EAC" w:rsidP="004F3FCC">
            <w:pPr>
              <w:rPr>
                <w:rFonts w:ascii="Tahoma" w:hAnsi="Tahoma" w:cs="Tahoma"/>
                <w:b/>
                <w:bCs/>
              </w:rPr>
            </w:pPr>
          </w:p>
        </w:tc>
        <w:tc>
          <w:tcPr>
            <w:tcW w:w="7301" w:type="dxa"/>
            <w:gridSpan w:val="5"/>
            <w:shd w:val="clear" w:color="auto" w:fill="auto"/>
          </w:tcPr>
          <w:p w14:paraId="0D795042" w14:textId="77777777" w:rsidR="00A74EAC" w:rsidRPr="00E54371" w:rsidRDefault="07435314" w:rsidP="219C9FEA">
            <w:pPr>
              <w:jc w:val="both"/>
              <w:rPr>
                <w:rFonts w:ascii="Tahoma" w:hAnsi="Tahoma" w:cs="Tahoma"/>
              </w:rPr>
            </w:pPr>
            <w:r w:rsidRPr="219C9FEA">
              <w:rPr>
                <w:rFonts w:ascii="Tahoma" w:hAnsi="Tahoma" w:cs="Tahoma"/>
                <w:b/>
                <w:bCs/>
                <w:color w:val="FF0000"/>
              </w:rPr>
              <w:t>_</w:t>
            </w:r>
            <w:r w:rsidRPr="219C9FEA">
              <w:rPr>
                <w:rFonts w:ascii="Tahoma" w:hAnsi="Tahoma" w:cs="Tahoma"/>
              </w:rPr>
              <w:t xml:space="preserve"> – Separator</w:t>
            </w:r>
          </w:p>
        </w:tc>
      </w:tr>
      <w:tr w:rsidR="00A74EAC" w14:paraId="7494FCCA" w14:textId="77777777" w:rsidTr="219C9FEA">
        <w:trPr>
          <w:trHeight w:val="288"/>
        </w:trPr>
        <w:tc>
          <w:tcPr>
            <w:tcW w:w="1606" w:type="dxa"/>
            <w:vMerge/>
          </w:tcPr>
          <w:p w14:paraId="23FB1D0F" w14:textId="77777777" w:rsidR="00A74EAC" w:rsidRPr="00E54371" w:rsidRDefault="00A74EAC" w:rsidP="004F3FCC">
            <w:pPr>
              <w:rPr>
                <w:rFonts w:ascii="Tahoma" w:hAnsi="Tahoma" w:cs="Tahoma"/>
                <w:b/>
                <w:bCs/>
              </w:rPr>
            </w:pPr>
          </w:p>
        </w:tc>
        <w:tc>
          <w:tcPr>
            <w:tcW w:w="7301" w:type="dxa"/>
            <w:gridSpan w:val="5"/>
            <w:shd w:val="clear" w:color="auto" w:fill="auto"/>
          </w:tcPr>
          <w:p w14:paraId="7396A06A" w14:textId="77777777" w:rsidR="00A74EAC" w:rsidRPr="00E54371" w:rsidRDefault="07435314" w:rsidP="219C9FEA">
            <w:pPr>
              <w:jc w:val="both"/>
              <w:rPr>
                <w:rFonts w:ascii="Tahoma" w:hAnsi="Tahoma" w:cs="Tahoma"/>
              </w:rPr>
            </w:pPr>
            <w:r w:rsidRPr="219C9FEA">
              <w:rPr>
                <w:rFonts w:ascii="Tahoma" w:hAnsi="Tahoma" w:cs="Tahoma"/>
                <w:b/>
                <w:bCs/>
                <w:color w:val="FF0000"/>
              </w:rPr>
              <w:t>&lt;desc&gt;</w:t>
            </w:r>
            <w:r w:rsidRPr="219C9FEA">
              <w:rPr>
                <w:rFonts w:ascii="Tahoma" w:hAnsi="Tahoma" w:cs="Tahoma"/>
              </w:rPr>
              <w:t xml:space="preserve"> - Free text (description)</w:t>
            </w:r>
          </w:p>
        </w:tc>
      </w:tr>
      <w:tr w:rsidR="00A74EAC" w14:paraId="46AC9902" w14:textId="77777777" w:rsidTr="219C9FEA">
        <w:trPr>
          <w:trHeight w:val="288"/>
        </w:trPr>
        <w:tc>
          <w:tcPr>
            <w:tcW w:w="1606" w:type="dxa"/>
            <w:vMerge/>
          </w:tcPr>
          <w:p w14:paraId="12B2BC02" w14:textId="77777777" w:rsidR="00A74EAC" w:rsidRPr="00E54371" w:rsidRDefault="00A74EAC" w:rsidP="004F3FCC">
            <w:pPr>
              <w:rPr>
                <w:rFonts w:ascii="Tahoma" w:hAnsi="Tahoma" w:cs="Tahoma"/>
                <w:b/>
                <w:bCs/>
              </w:rPr>
            </w:pPr>
          </w:p>
        </w:tc>
        <w:tc>
          <w:tcPr>
            <w:tcW w:w="7301" w:type="dxa"/>
            <w:gridSpan w:val="5"/>
            <w:shd w:val="clear" w:color="auto" w:fill="auto"/>
          </w:tcPr>
          <w:p w14:paraId="6DE35E7B" w14:textId="27752034" w:rsidR="00A74EAC" w:rsidRPr="00E54371" w:rsidRDefault="07435314" w:rsidP="219C9FEA">
            <w:pPr>
              <w:jc w:val="both"/>
              <w:rPr>
                <w:rFonts w:ascii="Tahoma" w:hAnsi="Tahoma" w:cs="Tahoma"/>
                <w:color w:val="FF0000"/>
              </w:rPr>
            </w:pPr>
            <w:r w:rsidRPr="219C9FEA">
              <w:rPr>
                <w:rFonts w:ascii="Tahoma" w:hAnsi="Tahoma" w:cs="Tahoma"/>
                <w:b/>
                <w:bCs/>
                <w:color w:val="FF0000"/>
              </w:rPr>
              <w:t>Ex. Z</w:t>
            </w:r>
            <w:del w:id="1214" w:author="Raphael Donor" w:date="2020-08-03T21:09:00Z">
              <w:r w:rsidRPr="219C9FEA" w:rsidDel="005165BA">
                <w:rPr>
                  <w:rFonts w:ascii="Tahoma" w:hAnsi="Tahoma" w:cs="Tahoma"/>
                  <w:b/>
                  <w:bCs/>
                  <w:color w:val="FF0000"/>
                </w:rPr>
                <w:delText>EU</w:delText>
              </w:r>
            </w:del>
            <w:r w:rsidR="685DCCF3" w:rsidRPr="219C9FEA">
              <w:rPr>
                <w:rFonts w:ascii="Tahoma" w:hAnsi="Tahoma" w:cs="Tahoma"/>
                <w:b/>
                <w:bCs/>
                <w:color w:val="FF0000"/>
              </w:rPr>
              <w:t>FOSC</w:t>
            </w:r>
            <w:r w:rsidRPr="219C9FEA">
              <w:rPr>
                <w:rFonts w:ascii="Tahoma" w:hAnsi="Tahoma" w:cs="Tahoma"/>
                <w:b/>
                <w:bCs/>
                <w:color w:val="FF0000"/>
              </w:rPr>
              <w:t>_</w:t>
            </w:r>
            <w:r w:rsidR="685DCCF3" w:rsidRPr="219C9FEA">
              <w:rPr>
                <w:rFonts w:ascii="Tahoma" w:hAnsi="Tahoma" w:cs="Tahoma"/>
                <w:b/>
                <w:bCs/>
                <w:color w:val="FF0000"/>
              </w:rPr>
              <w:t>TRUCK</w:t>
            </w:r>
            <w:r w:rsidRPr="219C9FEA">
              <w:rPr>
                <w:rFonts w:ascii="Tahoma" w:hAnsi="Tahoma" w:cs="Tahoma"/>
                <w:b/>
                <w:bCs/>
                <w:color w:val="FF0000"/>
              </w:rPr>
              <w:t xml:space="preserve"> </w:t>
            </w:r>
            <w:r w:rsidRPr="219C9FEA">
              <w:rPr>
                <w:rFonts w:ascii="Tahoma" w:hAnsi="Tahoma" w:cs="Tahoma"/>
              </w:rPr>
              <w:t>(</w:t>
            </w:r>
            <w:r w:rsidR="685DCCF3" w:rsidRPr="219C9FEA">
              <w:rPr>
                <w:rFonts w:ascii="Tahoma" w:hAnsi="Tahoma" w:cs="Tahoma"/>
              </w:rPr>
              <w:t>CDS for Truck</w:t>
            </w:r>
            <w:r w:rsidRPr="219C9FEA">
              <w:rPr>
                <w:rFonts w:ascii="Tahoma" w:hAnsi="Tahoma" w:cs="Tahoma"/>
              </w:rPr>
              <w:t>)</w:t>
            </w:r>
          </w:p>
        </w:tc>
      </w:tr>
    </w:tbl>
    <w:p w14:paraId="71A39F64" w14:textId="516757A4" w:rsidR="00A74EAC" w:rsidRPr="00151DE1" w:rsidDel="00833AF5" w:rsidRDefault="00A74EAC" w:rsidP="219C9FEA">
      <w:pPr>
        <w:jc w:val="both"/>
        <w:rPr>
          <w:del w:id="1215" w:author="Mon Magallanes" w:date="2020-11-26T07:02:00Z"/>
          <w:rFonts w:ascii="Tahoma" w:hAnsi="Tahoma" w:cs="Tahoma"/>
        </w:rPr>
      </w:pPr>
    </w:p>
    <w:p w14:paraId="0F5A3E08" w14:textId="77777777" w:rsidR="00BA285D" w:rsidRDefault="00BA285D" w:rsidP="219C9FEA">
      <w:pPr>
        <w:jc w:val="both"/>
      </w:pPr>
    </w:p>
    <w:p w14:paraId="140A7BE5" w14:textId="77777777" w:rsidR="00BA285D" w:rsidRDefault="00BA285D" w:rsidP="219C9FEA">
      <w:pPr>
        <w:pStyle w:val="Heading3"/>
        <w:numPr>
          <w:ilvl w:val="3"/>
          <w:numId w:val="24"/>
        </w:numPr>
        <w:tabs>
          <w:tab w:val="left" w:pos="810"/>
        </w:tabs>
        <w:jc w:val="both"/>
        <w:rPr>
          <w:rFonts w:ascii="Tahoma" w:hAnsi="Tahoma" w:cs="Tahoma"/>
        </w:rPr>
      </w:pPr>
      <w:r w:rsidRPr="219C9FEA">
        <w:rPr>
          <w:rFonts w:ascii="Tahoma" w:hAnsi="Tahoma" w:cs="Tahoma"/>
        </w:rPr>
        <w:t xml:space="preserve">  </w:t>
      </w:r>
      <w:bookmarkStart w:id="1216" w:name="_Toc40982003"/>
      <w:bookmarkStart w:id="1217" w:name="_Toc62037315"/>
      <w:r w:rsidRPr="219C9FEA">
        <w:rPr>
          <w:rFonts w:ascii="Tahoma" w:hAnsi="Tahoma" w:cs="Tahoma"/>
        </w:rPr>
        <w:t>CDS Table Function</w:t>
      </w:r>
      <w:bookmarkEnd w:id="1216"/>
      <w:bookmarkEnd w:id="1217"/>
    </w:p>
    <w:p w14:paraId="713FC280" w14:textId="77777777" w:rsidR="00BA285D" w:rsidRDefault="00BA285D" w:rsidP="219C9FEA">
      <w:pPr>
        <w:jc w:val="both"/>
        <w:rPr>
          <w:rFonts w:ascii="Tahoma" w:hAnsi="Tahoma" w:cs="Tahoma"/>
        </w:rPr>
      </w:pPr>
      <w:r w:rsidRPr="219C9FEA">
        <w:rPr>
          <w:rFonts w:ascii="Tahoma" w:hAnsi="Tahoma" w:cs="Tahoma"/>
        </w:rPr>
        <w:t>ABAP CDS table functions define table functions that are implemented natively on the database and can be called in CDS. As such, they support the HANA platform code pushdown capabilities in ABAP CDS.</w:t>
      </w:r>
    </w:p>
    <w:p w14:paraId="36159F30" w14:textId="77777777" w:rsidR="00BA285D" w:rsidRPr="00393866" w:rsidRDefault="00BA285D" w:rsidP="219C9FEA">
      <w:pPr>
        <w:jc w:val="both"/>
        <w:rPr>
          <w:rFonts w:ascii="Tahoma" w:hAnsi="Tahoma" w:cs="Tahoma"/>
        </w:rPr>
      </w:pPr>
    </w:p>
    <w:tbl>
      <w:tblPr>
        <w:tblW w:w="88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Change w:id="1218" w:author="Raphael Donor" w:date="2020-08-03T21:09:00Z">
          <w:tblPr>
            <w:tblW w:w="88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PrChange>
      </w:tblPr>
      <w:tblGrid>
        <w:gridCol w:w="1605"/>
        <w:gridCol w:w="392"/>
        <w:gridCol w:w="545"/>
        <w:gridCol w:w="445"/>
        <w:gridCol w:w="369"/>
        <w:gridCol w:w="5521"/>
        <w:tblGridChange w:id="1219">
          <w:tblGrid>
            <w:gridCol w:w="1605"/>
            <w:gridCol w:w="1"/>
            <w:gridCol w:w="392"/>
            <w:gridCol w:w="1085"/>
            <w:gridCol w:w="520"/>
            <w:gridCol w:w="369"/>
            <w:gridCol w:w="4905"/>
          </w:tblGrid>
        </w:tblGridChange>
      </w:tblGrid>
      <w:tr w:rsidR="005165BA" w14:paraId="7553B38C" w14:textId="77777777" w:rsidTr="005165BA">
        <w:trPr>
          <w:trHeight w:val="350"/>
          <w:trPrChange w:id="1220" w:author="Raphael Donor" w:date="2020-08-03T21:09:00Z">
            <w:trPr>
              <w:trHeight w:val="350"/>
            </w:trPr>
          </w:trPrChange>
        </w:trPr>
        <w:tc>
          <w:tcPr>
            <w:tcW w:w="1605" w:type="dxa"/>
            <w:shd w:val="clear" w:color="auto" w:fill="auto"/>
            <w:tcPrChange w:id="1221" w:author="Raphael Donor" w:date="2020-08-03T21:09:00Z">
              <w:tcPr>
                <w:tcW w:w="1606" w:type="dxa"/>
                <w:gridSpan w:val="2"/>
                <w:shd w:val="clear" w:color="auto" w:fill="auto"/>
              </w:tcPr>
            </w:tcPrChange>
          </w:tcPr>
          <w:p w14:paraId="45CA07D3" w14:textId="77777777" w:rsidR="005165BA" w:rsidRPr="00E54371" w:rsidRDefault="005165BA" w:rsidP="004F3FCC">
            <w:pPr>
              <w:rPr>
                <w:rFonts w:ascii="Tahoma" w:hAnsi="Tahoma" w:cs="Tahoma"/>
                <w:b/>
                <w:bCs/>
                <w:sz w:val="24"/>
                <w:szCs w:val="24"/>
              </w:rPr>
            </w:pPr>
            <w:r w:rsidRPr="00E54371">
              <w:rPr>
                <w:rFonts w:ascii="Tahoma" w:hAnsi="Tahoma" w:cs="Tahoma"/>
                <w:b/>
                <w:bCs/>
                <w:sz w:val="24"/>
                <w:szCs w:val="24"/>
              </w:rPr>
              <w:t>Format</w:t>
            </w:r>
          </w:p>
        </w:tc>
        <w:tc>
          <w:tcPr>
            <w:tcW w:w="392" w:type="dxa"/>
            <w:shd w:val="clear" w:color="auto" w:fill="auto"/>
            <w:tcPrChange w:id="1222" w:author="Raphael Donor" w:date="2020-08-03T21:09:00Z">
              <w:tcPr>
                <w:tcW w:w="392" w:type="dxa"/>
                <w:shd w:val="clear" w:color="auto" w:fill="auto"/>
              </w:tcPr>
            </w:tcPrChange>
          </w:tcPr>
          <w:p w14:paraId="729AF254" w14:textId="77777777" w:rsidR="005165BA" w:rsidRPr="00E54371" w:rsidRDefault="005165BA" w:rsidP="004F3FCC">
            <w:pPr>
              <w:rPr>
                <w:rFonts w:ascii="Tahoma" w:hAnsi="Tahoma" w:cs="Tahoma"/>
                <w:b/>
                <w:bCs/>
                <w:sz w:val="24"/>
                <w:szCs w:val="24"/>
              </w:rPr>
            </w:pPr>
            <w:r w:rsidRPr="00E54371">
              <w:rPr>
                <w:rFonts w:ascii="Tahoma" w:hAnsi="Tahoma" w:cs="Tahoma"/>
                <w:b/>
                <w:bCs/>
                <w:sz w:val="24"/>
                <w:szCs w:val="24"/>
              </w:rPr>
              <w:t>Z</w:t>
            </w:r>
          </w:p>
        </w:tc>
        <w:tc>
          <w:tcPr>
            <w:tcW w:w="545" w:type="dxa"/>
            <w:shd w:val="clear" w:color="auto" w:fill="auto"/>
            <w:tcPrChange w:id="1223" w:author="Raphael Donor" w:date="2020-08-03T21:09:00Z">
              <w:tcPr>
                <w:tcW w:w="1085" w:type="dxa"/>
                <w:shd w:val="clear" w:color="auto" w:fill="auto"/>
              </w:tcPr>
            </w:tcPrChange>
          </w:tcPr>
          <w:p w14:paraId="728635BE" w14:textId="77777777" w:rsidR="005165BA" w:rsidRPr="00E54371" w:rsidDel="005165BA" w:rsidRDefault="005165BA" w:rsidP="004F3FCC">
            <w:pPr>
              <w:rPr>
                <w:del w:id="1224" w:author="Raphael Donor" w:date="2020-08-03T21:09:00Z"/>
                <w:rFonts w:ascii="Tahoma" w:hAnsi="Tahoma" w:cs="Tahoma"/>
                <w:b/>
                <w:bCs/>
                <w:sz w:val="24"/>
                <w:szCs w:val="24"/>
              </w:rPr>
            </w:pPr>
            <w:del w:id="1225" w:author="Raphael Donor" w:date="2020-08-03T21:09:00Z">
              <w:r w:rsidRPr="00E54371" w:rsidDel="005165BA">
                <w:rPr>
                  <w:rFonts w:ascii="Tahoma" w:hAnsi="Tahoma" w:cs="Tahoma"/>
                  <w:b/>
                  <w:bCs/>
                  <w:sz w:val="24"/>
                  <w:szCs w:val="24"/>
                </w:rPr>
                <w:delText>XX</w:delText>
              </w:r>
            </w:del>
          </w:p>
          <w:p w14:paraId="2F2397EB" w14:textId="6F2ED3F4" w:rsidR="005165BA" w:rsidRPr="00E54371" w:rsidRDefault="005165BA" w:rsidP="004F3FCC">
            <w:pPr>
              <w:rPr>
                <w:rFonts w:ascii="Tahoma" w:hAnsi="Tahoma" w:cs="Tahoma"/>
                <w:b/>
                <w:bCs/>
                <w:sz w:val="24"/>
                <w:szCs w:val="24"/>
              </w:rPr>
            </w:pPr>
            <w:r w:rsidRPr="00E54371">
              <w:rPr>
                <w:rFonts w:ascii="Tahoma" w:hAnsi="Tahoma" w:cs="Tahoma"/>
                <w:b/>
                <w:bCs/>
                <w:sz w:val="24"/>
                <w:szCs w:val="24"/>
              </w:rPr>
              <w:t>YY</w:t>
            </w:r>
          </w:p>
        </w:tc>
        <w:tc>
          <w:tcPr>
            <w:tcW w:w="445" w:type="dxa"/>
            <w:shd w:val="clear" w:color="auto" w:fill="auto"/>
            <w:tcPrChange w:id="1226" w:author="Raphael Donor" w:date="2020-08-03T21:09:00Z">
              <w:tcPr>
                <w:tcW w:w="520" w:type="dxa"/>
                <w:shd w:val="clear" w:color="auto" w:fill="auto"/>
              </w:tcPr>
            </w:tcPrChange>
          </w:tcPr>
          <w:p w14:paraId="0387DE81" w14:textId="31F39C5B" w:rsidR="005165BA" w:rsidRPr="00E54371" w:rsidRDefault="005165BA" w:rsidP="004F3FCC">
            <w:pPr>
              <w:rPr>
                <w:rFonts w:ascii="Tahoma" w:hAnsi="Tahoma" w:cs="Tahoma"/>
                <w:b/>
                <w:bCs/>
                <w:sz w:val="24"/>
                <w:szCs w:val="24"/>
              </w:rPr>
            </w:pPr>
            <w:r w:rsidRPr="00E54371">
              <w:rPr>
                <w:rFonts w:ascii="Tahoma" w:hAnsi="Tahoma" w:cs="Tahoma"/>
                <w:b/>
                <w:bCs/>
                <w:sz w:val="24"/>
                <w:szCs w:val="24"/>
              </w:rPr>
              <w:t>E</w:t>
            </w:r>
          </w:p>
        </w:tc>
        <w:tc>
          <w:tcPr>
            <w:tcW w:w="369" w:type="dxa"/>
            <w:shd w:val="clear" w:color="auto" w:fill="auto"/>
            <w:tcPrChange w:id="1227" w:author="Raphael Donor" w:date="2020-08-03T21:09:00Z">
              <w:tcPr>
                <w:tcW w:w="369" w:type="dxa"/>
                <w:shd w:val="clear" w:color="auto" w:fill="auto"/>
              </w:tcPr>
            </w:tcPrChange>
          </w:tcPr>
          <w:p w14:paraId="0E6F9CF6" w14:textId="77777777" w:rsidR="005165BA" w:rsidRPr="00E54371" w:rsidRDefault="005165BA" w:rsidP="004F3FCC">
            <w:pPr>
              <w:rPr>
                <w:rFonts w:ascii="Tahoma" w:hAnsi="Tahoma" w:cs="Tahoma"/>
                <w:b/>
                <w:bCs/>
                <w:sz w:val="24"/>
                <w:szCs w:val="24"/>
              </w:rPr>
            </w:pPr>
            <w:r w:rsidRPr="00E54371">
              <w:rPr>
                <w:rFonts w:ascii="Tahoma" w:hAnsi="Tahoma" w:cs="Tahoma"/>
                <w:b/>
                <w:bCs/>
                <w:sz w:val="24"/>
                <w:szCs w:val="24"/>
              </w:rPr>
              <w:t>_</w:t>
            </w:r>
          </w:p>
        </w:tc>
        <w:tc>
          <w:tcPr>
            <w:tcW w:w="5521" w:type="dxa"/>
            <w:shd w:val="clear" w:color="auto" w:fill="auto"/>
            <w:tcPrChange w:id="1228" w:author="Raphael Donor" w:date="2020-08-03T21:09:00Z">
              <w:tcPr>
                <w:tcW w:w="4905" w:type="dxa"/>
                <w:shd w:val="clear" w:color="auto" w:fill="auto"/>
              </w:tcPr>
            </w:tcPrChange>
          </w:tcPr>
          <w:p w14:paraId="6AE52F47" w14:textId="77777777" w:rsidR="005165BA" w:rsidRPr="00E54371" w:rsidRDefault="005165BA" w:rsidP="004F3FCC">
            <w:pPr>
              <w:rPr>
                <w:rFonts w:ascii="Tahoma" w:hAnsi="Tahoma" w:cs="Tahoma"/>
                <w:b/>
                <w:bCs/>
                <w:sz w:val="24"/>
                <w:szCs w:val="24"/>
              </w:rPr>
            </w:pPr>
            <w:r w:rsidRPr="00E54371">
              <w:rPr>
                <w:rFonts w:ascii="Tahoma" w:hAnsi="Tahoma" w:cs="Tahoma"/>
                <w:b/>
                <w:bCs/>
                <w:sz w:val="24"/>
                <w:szCs w:val="24"/>
              </w:rPr>
              <w:t>&lt;desc&gt;</w:t>
            </w:r>
          </w:p>
        </w:tc>
      </w:tr>
      <w:tr w:rsidR="00325560" w14:paraId="2686E704" w14:textId="77777777" w:rsidTr="005165BA">
        <w:trPr>
          <w:trHeight w:val="288"/>
        </w:trPr>
        <w:tc>
          <w:tcPr>
            <w:tcW w:w="1605" w:type="dxa"/>
            <w:vMerge w:val="restart"/>
            <w:shd w:val="clear" w:color="auto" w:fill="auto"/>
          </w:tcPr>
          <w:p w14:paraId="271BEC56" w14:textId="0007B736" w:rsidR="00325560" w:rsidRPr="00E54371" w:rsidRDefault="00325560" w:rsidP="004F3FCC">
            <w:pPr>
              <w:rPr>
                <w:rFonts w:ascii="Tahoma" w:hAnsi="Tahoma" w:cs="Tahoma"/>
              </w:rPr>
            </w:pPr>
          </w:p>
        </w:tc>
        <w:tc>
          <w:tcPr>
            <w:tcW w:w="7272" w:type="dxa"/>
            <w:gridSpan w:val="5"/>
            <w:shd w:val="clear" w:color="auto" w:fill="auto"/>
          </w:tcPr>
          <w:p w14:paraId="75465710" w14:textId="77777777" w:rsidR="00325560" w:rsidRPr="00E54371" w:rsidRDefault="00325560" w:rsidP="004F3FCC">
            <w:pPr>
              <w:rPr>
                <w:rFonts w:ascii="Tahoma" w:hAnsi="Tahoma" w:cs="Tahoma"/>
              </w:rPr>
            </w:pPr>
            <w:r w:rsidRPr="00E54371">
              <w:rPr>
                <w:rFonts w:ascii="Tahoma" w:hAnsi="Tahoma" w:cs="Tahoma"/>
                <w:b/>
                <w:bCs/>
                <w:color w:val="FF0000"/>
              </w:rPr>
              <w:t>Z</w:t>
            </w:r>
            <w:r w:rsidRPr="00E54371">
              <w:rPr>
                <w:rFonts w:ascii="Tahoma" w:hAnsi="Tahoma" w:cs="Tahoma"/>
              </w:rPr>
              <w:t xml:space="preserve"> – Namespace (fixed)</w:t>
            </w:r>
          </w:p>
        </w:tc>
      </w:tr>
      <w:tr w:rsidR="00325560" w14:paraId="01C8EC1E" w14:textId="77777777" w:rsidTr="005165BA">
        <w:trPr>
          <w:trHeight w:val="288"/>
        </w:trPr>
        <w:tc>
          <w:tcPr>
            <w:tcW w:w="1605" w:type="dxa"/>
            <w:vMerge/>
          </w:tcPr>
          <w:p w14:paraId="6C70D1EB" w14:textId="77777777" w:rsidR="00325560" w:rsidRPr="00E54371" w:rsidRDefault="00325560" w:rsidP="004F3FCC">
            <w:pPr>
              <w:rPr>
                <w:rFonts w:ascii="Tahoma" w:hAnsi="Tahoma" w:cs="Tahoma"/>
                <w:b/>
                <w:bCs/>
              </w:rPr>
            </w:pPr>
          </w:p>
        </w:tc>
        <w:tc>
          <w:tcPr>
            <w:tcW w:w="7272" w:type="dxa"/>
            <w:gridSpan w:val="5"/>
            <w:shd w:val="clear" w:color="auto" w:fill="auto"/>
          </w:tcPr>
          <w:p w14:paraId="3F32252C" w14:textId="77777777" w:rsidR="00325560" w:rsidRPr="00E54371" w:rsidRDefault="00325560" w:rsidP="004F3FCC">
            <w:pPr>
              <w:rPr>
                <w:rFonts w:ascii="Tahoma" w:hAnsi="Tahoma" w:cs="Tahoma"/>
              </w:rPr>
            </w:pPr>
            <w:r w:rsidRPr="00E54371">
              <w:rPr>
                <w:rFonts w:ascii="Tahoma" w:hAnsi="Tahoma" w:cs="Tahoma"/>
                <w:b/>
                <w:bCs/>
                <w:color w:val="FF0000"/>
              </w:rPr>
              <w:t>YY</w:t>
            </w:r>
            <w:r w:rsidRPr="00E54371">
              <w:rPr>
                <w:rFonts w:ascii="Tahoma" w:hAnsi="Tahoma" w:cs="Tahoma"/>
              </w:rPr>
              <w:t xml:space="preserve"> – Module (see table 2.2)</w:t>
            </w:r>
          </w:p>
        </w:tc>
      </w:tr>
      <w:tr w:rsidR="00325560" w14:paraId="412E71DE" w14:textId="77777777" w:rsidTr="005165BA">
        <w:trPr>
          <w:trHeight w:val="288"/>
        </w:trPr>
        <w:tc>
          <w:tcPr>
            <w:tcW w:w="1605" w:type="dxa"/>
            <w:vMerge/>
          </w:tcPr>
          <w:p w14:paraId="1416FA4A" w14:textId="77777777" w:rsidR="00325560" w:rsidRPr="00E54371" w:rsidRDefault="00325560" w:rsidP="004F3FCC">
            <w:pPr>
              <w:rPr>
                <w:rFonts w:ascii="Tahoma" w:hAnsi="Tahoma" w:cs="Tahoma"/>
                <w:b/>
                <w:bCs/>
              </w:rPr>
            </w:pPr>
          </w:p>
        </w:tc>
        <w:tc>
          <w:tcPr>
            <w:tcW w:w="7272" w:type="dxa"/>
            <w:gridSpan w:val="5"/>
            <w:shd w:val="clear" w:color="auto" w:fill="auto"/>
          </w:tcPr>
          <w:p w14:paraId="508CB5FC" w14:textId="783A8EBE" w:rsidR="00325560" w:rsidRPr="00E54371" w:rsidRDefault="00325560" w:rsidP="004F3FCC">
            <w:pPr>
              <w:rPr>
                <w:rFonts w:ascii="Tahoma" w:hAnsi="Tahoma" w:cs="Tahoma"/>
              </w:rPr>
            </w:pPr>
            <w:r w:rsidRPr="00E54371">
              <w:rPr>
                <w:rFonts w:ascii="Tahoma" w:hAnsi="Tahoma" w:cs="Tahoma"/>
                <w:b/>
                <w:bCs/>
                <w:color w:val="FF0000"/>
              </w:rPr>
              <w:t>E</w:t>
            </w:r>
            <w:r w:rsidRPr="00E54371">
              <w:rPr>
                <w:rFonts w:ascii="Tahoma" w:hAnsi="Tahoma" w:cs="Tahoma"/>
              </w:rPr>
              <w:t xml:space="preserve"> – Object type – E (fixed, see table 2.1)</w:t>
            </w:r>
          </w:p>
        </w:tc>
      </w:tr>
      <w:tr w:rsidR="00325560" w14:paraId="1EECE041" w14:textId="77777777" w:rsidTr="005165BA">
        <w:trPr>
          <w:trHeight w:val="288"/>
        </w:trPr>
        <w:tc>
          <w:tcPr>
            <w:tcW w:w="1605" w:type="dxa"/>
            <w:vMerge/>
          </w:tcPr>
          <w:p w14:paraId="2DD32C03" w14:textId="77777777" w:rsidR="00325560" w:rsidRPr="00E54371" w:rsidRDefault="00325560" w:rsidP="004F3FCC">
            <w:pPr>
              <w:rPr>
                <w:rFonts w:ascii="Tahoma" w:hAnsi="Tahoma" w:cs="Tahoma"/>
                <w:b/>
                <w:bCs/>
              </w:rPr>
            </w:pPr>
          </w:p>
        </w:tc>
        <w:tc>
          <w:tcPr>
            <w:tcW w:w="7272" w:type="dxa"/>
            <w:gridSpan w:val="5"/>
            <w:shd w:val="clear" w:color="auto" w:fill="auto"/>
          </w:tcPr>
          <w:p w14:paraId="194C4B2E" w14:textId="77777777" w:rsidR="00325560" w:rsidRPr="00E54371" w:rsidRDefault="00325560" w:rsidP="004F3FCC">
            <w:pPr>
              <w:rPr>
                <w:rFonts w:ascii="Tahoma" w:hAnsi="Tahoma" w:cs="Tahoma"/>
              </w:rPr>
            </w:pPr>
            <w:r w:rsidRPr="00E54371">
              <w:rPr>
                <w:rFonts w:ascii="Tahoma" w:hAnsi="Tahoma" w:cs="Tahoma"/>
                <w:b/>
                <w:bCs/>
                <w:color w:val="FF0000"/>
              </w:rPr>
              <w:t>_</w:t>
            </w:r>
            <w:r w:rsidRPr="00E54371">
              <w:rPr>
                <w:rFonts w:ascii="Tahoma" w:hAnsi="Tahoma" w:cs="Tahoma"/>
              </w:rPr>
              <w:t xml:space="preserve"> – Separator</w:t>
            </w:r>
          </w:p>
        </w:tc>
      </w:tr>
      <w:tr w:rsidR="00325560" w14:paraId="248CD813" w14:textId="77777777" w:rsidTr="005165BA">
        <w:trPr>
          <w:trHeight w:val="288"/>
        </w:trPr>
        <w:tc>
          <w:tcPr>
            <w:tcW w:w="1605" w:type="dxa"/>
            <w:vMerge/>
          </w:tcPr>
          <w:p w14:paraId="0063EE77" w14:textId="77777777" w:rsidR="00325560" w:rsidRPr="00E54371" w:rsidRDefault="00325560" w:rsidP="004F3FCC">
            <w:pPr>
              <w:rPr>
                <w:rFonts w:ascii="Tahoma" w:hAnsi="Tahoma" w:cs="Tahoma"/>
                <w:b/>
                <w:bCs/>
              </w:rPr>
            </w:pPr>
          </w:p>
        </w:tc>
        <w:tc>
          <w:tcPr>
            <w:tcW w:w="7272" w:type="dxa"/>
            <w:gridSpan w:val="5"/>
            <w:shd w:val="clear" w:color="auto" w:fill="auto"/>
          </w:tcPr>
          <w:p w14:paraId="14BFFE56" w14:textId="77777777" w:rsidR="00325560" w:rsidRPr="00E54371" w:rsidRDefault="00325560" w:rsidP="004F3FCC">
            <w:pPr>
              <w:rPr>
                <w:rFonts w:ascii="Tahoma" w:hAnsi="Tahoma" w:cs="Tahoma"/>
              </w:rPr>
            </w:pPr>
            <w:r w:rsidRPr="00E54371">
              <w:rPr>
                <w:rFonts w:ascii="Tahoma" w:hAnsi="Tahoma" w:cs="Tahoma"/>
                <w:b/>
                <w:bCs/>
                <w:color w:val="FF0000"/>
              </w:rPr>
              <w:t>&lt;desc&gt;</w:t>
            </w:r>
            <w:r w:rsidRPr="00E54371">
              <w:rPr>
                <w:rFonts w:ascii="Tahoma" w:hAnsi="Tahoma" w:cs="Tahoma"/>
              </w:rPr>
              <w:t xml:space="preserve"> - Free text (description)</w:t>
            </w:r>
          </w:p>
        </w:tc>
      </w:tr>
      <w:tr w:rsidR="00325560" w14:paraId="71C8671F" w14:textId="77777777" w:rsidTr="005165BA">
        <w:trPr>
          <w:trHeight w:val="288"/>
        </w:trPr>
        <w:tc>
          <w:tcPr>
            <w:tcW w:w="1605" w:type="dxa"/>
            <w:vMerge/>
          </w:tcPr>
          <w:p w14:paraId="4A4A26E7" w14:textId="77777777" w:rsidR="00325560" w:rsidRPr="00E54371" w:rsidRDefault="00325560" w:rsidP="004F3FCC">
            <w:pPr>
              <w:rPr>
                <w:rFonts w:ascii="Tahoma" w:hAnsi="Tahoma" w:cs="Tahoma"/>
                <w:b/>
                <w:bCs/>
              </w:rPr>
            </w:pPr>
          </w:p>
        </w:tc>
        <w:tc>
          <w:tcPr>
            <w:tcW w:w="7272" w:type="dxa"/>
            <w:gridSpan w:val="5"/>
            <w:shd w:val="clear" w:color="auto" w:fill="auto"/>
          </w:tcPr>
          <w:p w14:paraId="19C33B58" w14:textId="2793AE59" w:rsidR="00325560" w:rsidRPr="00E54371" w:rsidRDefault="00325560" w:rsidP="004F3FCC">
            <w:pPr>
              <w:rPr>
                <w:rFonts w:ascii="Tahoma" w:hAnsi="Tahoma" w:cs="Tahoma"/>
                <w:color w:val="FF0000"/>
              </w:rPr>
            </w:pPr>
            <w:r w:rsidRPr="00E54371">
              <w:rPr>
                <w:rFonts w:ascii="Tahoma" w:hAnsi="Tahoma" w:cs="Tahoma"/>
                <w:b/>
                <w:bCs/>
                <w:color w:val="FF0000"/>
              </w:rPr>
              <w:t>Ex. Z</w:t>
            </w:r>
            <w:del w:id="1229" w:author="Raphael Donor" w:date="2020-08-03T21:09:00Z">
              <w:r w:rsidRPr="00E54371" w:rsidDel="005165BA">
                <w:rPr>
                  <w:rFonts w:ascii="Tahoma" w:hAnsi="Tahoma" w:cs="Tahoma"/>
                  <w:b/>
                  <w:bCs/>
                  <w:color w:val="FF0000"/>
                </w:rPr>
                <w:delText>EU</w:delText>
              </w:r>
            </w:del>
            <w:r w:rsidRPr="00E54371">
              <w:rPr>
                <w:rFonts w:ascii="Tahoma" w:hAnsi="Tahoma" w:cs="Tahoma"/>
                <w:b/>
                <w:bCs/>
                <w:color w:val="FF0000"/>
              </w:rPr>
              <w:t xml:space="preserve">FOSE_TRUCK </w:t>
            </w:r>
            <w:r w:rsidRPr="00E54371">
              <w:rPr>
                <w:rFonts w:ascii="Tahoma" w:hAnsi="Tahoma" w:cs="Tahoma"/>
              </w:rPr>
              <w:t>(CDS Table Function for Truck)</w:t>
            </w:r>
          </w:p>
        </w:tc>
      </w:tr>
    </w:tbl>
    <w:p w14:paraId="66CB355A" w14:textId="77777777" w:rsidR="00BA285D" w:rsidRPr="00151DE1" w:rsidRDefault="00BA285D" w:rsidP="00BA285D">
      <w:pPr>
        <w:rPr>
          <w:rFonts w:ascii="Tahoma" w:hAnsi="Tahoma" w:cs="Tahoma"/>
        </w:rPr>
      </w:pPr>
    </w:p>
    <w:p w14:paraId="1CCA997C" w14:textId="77777777" w:rsidR="00BA285D" w:rsidRDefault="00BA285D" w:rsidP="00BA285D">
      <w:pPr>
        <w:pStyle w:val="Heading3"/>
        <w:numPr>
          <w:ilvl w:val="3"/>
          <w:numId w:val="24"/>
        </w:numPr>
        <w:tabs>
          <w:tab w:val="left" w:pos="810"/>
        </w:tabs>
        <w:rPr>
          <w:rFonts w:ascii="Tahoma" w:hAnsi="Tahoma" w:cs="Tahoma"/>
        </w:rPr>
      </w:pPr>
      <w:r w:rsidRPr="00393866">
        <w:rPr>
          <w:rFonts w:ascii="Tahoma" w:hAnsi="Tahoma" w:cs="Tahoma"/>
        </w:rPr>
        <w:t xml:space="preserve">  </w:t>
      </w:r>
      <w:bookmarkStart w:id="1230" w:name="_Toc40982004"/>
      <w:bookmarkStart w:id="1231" w:name="_Toc62037316"/>
      <w:r>
        <w:rPr>
          <w:rFonts w:ascii="Tahoma" w:hAnsi="Tahoma" w:cs="Tahoma"/>
        </w:rPr>
        <w:t>ABAP Managed Database Procedure (AMDP)</w:t>
      </w:r>
      <w:bookmarkEnd w:id="1230"/>
      <w:bookmarkEnd w:id="1231"/>
    </w:p>
    <w:p w14:paraId="236EF115" w14:textId="255C45B7" w:rsidR="00BA285D" w:rsidRPr="00151DE1" w:rsidRDefault="00BA285D" w:rsidP="00BA285D">
      <w:pPr>
        <w:rPr>
          <w:rFonts w:ascii="Tahoma" w:hAnsi="Tahoma" w:cs="Tahoma"/>
        </w:rPr>
      </w:pPr>
      <w:r w:rsidRPr="00151DE1">
        <w:rPr>
          <w:rFonts w:ascii="Tahoma" w:hAnsi="Tahoma" w:cs="Tahoma"/>
          <w:color w:val="333333"/>
          <w:sz w:val="21"/>
          <w:szCs w:val="21"/>
          <w:shd w:val="clear" w:color="auto" w:fill="FFFFFF"/>
        </w:rPr>
        <w:t xml:space="preserve">ABAP Managed Database Procedures are a new feature in AS ABAP allowing developers to write database procedures directly in </w:t>
      </w:r>
      <w:del w:id="1232" w:author="Raphael Donor" w:date="2020-09-11T14:07:00Z">
        <w:r w:rsidRPr="00151DE1" w:rsidDel="00EF7774">
          <w:rPr>
            <w:rFonts w:ascii="Tahoma" w:hAnsi="Tahoma" w:cs="Tahoma"/>
            <w:color w:val="333333"/>
            <w:sz w:val="21"/>
            <w:szCs w:val="21"/>
            <w:shd w:val="clear" w:color="auto" w:fill="FFFFFF"/>
          </w:rPr>
          <w:delText>ABAP</w:delText>
        </w:r>
      </w:del>
      <w:r w:rsidR="007B2173">
        <w:rPr>
          <w:rFonts w:ascii="Tahoma" w:hAnsi="Tahoma" w:cs="Tahoma"/>
          <w:color w:val="333333"/>
          <w:sz w:val="21"/>
          <w:szCs w:val="21"/>
          <w:shd w:val="clear" w:color="auto" w:fill="FFFFFF"/>
        </w:rPr>
        <w:t>ABAP</w:t>
      </w:r>
      <w:commentRangeStart w:id="1233"/>
      <w:commentRangeStart w:id="1234"/>
      <w:commentRangeEnd w:id="1233"/>
      <w:r w:rsidR="006173DE">
        <w:rPr>
          <w:rStyle w:val="CommentReference"/>
          <w:rFonts w:ascii="Grundfos TheSans V2" w:eastAsia="Grundfos TheSans V2" w:hAnsi="Grundfos TheSans V2"/>
        </w:rPr>
        <w:commentReference w:id="1233"/>
      </w:r>
      <w:commentRangeEnd w:id="1234"/>
      <w:r w:rsidR="007B2173">
        <w:rPr>
          <w:rStyle w:val="CommentReference"/>
          <w:rFonts w:ascii="Grundfos TheSans V2" w:eastAsia="Grundfos TheSans V2" w:hAnsi="Grundfos TheSans V2"/>
        </w:rPr>
        <w:commentReference w:id="1234"/>
      </w:r>
      <w:r w:rsidRPr="00151DE1">
        <w:rPr>
          <w:rFonts w:ascii="Tahoma" w:hAnsi="Tahoma" w:cs="Tahoma"/>
          <w:color w:val="333333"/>
          <w:sz w:val="21"/>
          <w:szCs w:val="21"/>
          <w:shd w:val="clear" w:color="auto" w:fill="FFFFFF"/>
        </w:rPr>
        <w:t>. You can think of a Database Procedure as a function stored and executed in the database.</w:t>
      </w:r>
    </w:p>
    <w:p w14:paraId="72236D98" w14:textId="77777777" w:rsidR="00BA285D" w:rsidRPr="00393866" w:rsidRDefault="00BA285D">
      <w:pPr>
        <w:rPr>
          <w:rFonts w:ascii="Tahoma" w:hAnsi="Tahoma" w:cs="Tahoma"/>
          <w:sz w:val="16"/>
        </w:rPr>
      </w:pPr>
    </w:p>
    <w:p w14:paraId="54305E8C" w14:textId="77777777" w:rsidR="005E1BE2" w:rsidRPr="00393866" w:rsidRDefault="005E1BE2">
      <w:pPr>
        <w:pStyle w:val="Heading3"/>
        <w:numPr>
          <w:ilvl w:val="2"/>
          <w:numId w:val="24"/>
        </w:numPr>
        <w:rPr>
          <w:rFonts w:ascii="Tahoma" w:hAnsi="Tahoma" w:cs="Tahoma"/>
          <w:sz w:val="23"/>
        </w:rPr>
      </w:pPr>
      <w:bookmarkStart w:id="1235" w:name="_Toc453572759"/>
      <w:bookmarkStart w:id="1236" w:name="_Toc286674804"/>
      <w:bookmarkStart w:id="1237" w:name="_Toc62037317"/>
      <w:r w:rsidRPr="00393866">
        <w:rPr>
          <w:rFonts w:ascii="Tahoma" w:hAnsi="Tahoma" w:cs="Tahoma"/>
        </w:rPr>
        <w:t>Restrictions for ABAP/4 Dictionary objects</w:t>
      </w:r>
      <w:bookmarkEnd w:id="1235"/>
      <w:bookmarkEnd w:id="1236"/>
      <w:bookmarkEnd w:id="1237"/>
    </w:p>
    <w:p w14:paraId="5EA8044A" w14:textId="77777777" w:rsidR="005E1BE2" w:rsidRPr="00393866" w:rsidRDefault="005E1BE2">
      <w:pPr>
        <w:tabs>
          <w:tab w:val="left" w:pos="-1440"/>
          <w:tab w:val="left" w:pos="-720"/>
          <w:tab w:val="left" w:pos="810"/>
          <w:tab w:val="left" w:pos="1530"/>
          <w:tab w:val="left" w:pos="2160"/>
        </w:tabs>
        <w:suppressAutoHyphens/>
        <w:rPr>
          <w:rFonts w:ascii="Tahoma" w:hAnsi="Tahoma" w:cs="Tahoma"/>
          <w:sz w:val="23"/>
        </w:rPr>
      </w:pPr>
    </w:p>
    <w:p w14:paraId="6EB96625" w14:textId="77777777" w:rsidR="005E1BE2" w:rsidRPr="00393866" w:rsidRDefault="005E1BE2">
      <w:pPr>
        <w:tabs>
          <w:tab w:val="left" w:pos="-1440"/>
          <w:tab w:val="left" w:pos="-720"/>
          <w:tab w:val="left" w:pos="810"/>
          <w:tab w:val="left" w:pos="1530"/>
          <w:tab w:val="left" w:pos="2160"/>
        </w:tabs>
        <w:suppressAutoHyphens/>
        <w:outlineLvl w:val="0"/>
        <w:rPr>
          <w:rFonts w:ascii="Tahoma" w:hAnsi="Tahoma" w:cs="Tahoma"/>
        </w:rPr>
      </w:pPr>
      <w:r w:rsidRPr="00393866">
        <w:rPr>
          <w:rFonts w:ascii="Tahoma" w:hAnsi="Tahoma" w:cs="Tahoma"/>
        </w:rPr>
        <w:t>This is a summary of the restrictions applying to the various objects.</w:t>
      </w:r>
    </w:p>
    <w:p w14:paraId="59907C6C" w14:textId="77777777" w:rsidR="005E1BE2" w:rsidRPr="00393866" w:rsidRDefault="005E1BE2">
      <w:pPr>
        <w:tabs>
          <w:tab w:val="left" w:pos="-1440"/>
          <w:tab w:val="left" w:pos="-720"/>
          <w:tab w:val="left" w:pos="810"/>
          <w:tab w:val="left" w:pos="1530"/>
          <w:tab w:val="left" w:pos="2160"/>
        </w:tabs>
        <w:suppressAutoHyphens/>
        <w:rPr>
          <w:rFonts w:ascii="Tahoma" w:hAnsi="Tahoma" w:cs="Tahoma"/>
        </w:rPr>
      </w:pPr>
    </w:p>
    <w:p w14:paraId="17021321" w14:textId="77777777" w:rsidR="005E1BE2" w:rsidRPr="00393866" w:rsidRDefault="005E1BE2">
      <w:pPr>
        <w:tabs>
          <w:tab w:val="left" w:pos="-1440"/>
          <w:tab w:val="left" w:pos="-720"/>
          <w:tab w:val="left" w:pos="810"/>
          <w:tab w:val="left" w:pos="1530"/>
          <w:tab w:val="left" w:pos="2160"/>
        </w:tabs>
        <w:suppressAutoHyphens/>
        <w:outlineLvl w:val="0"/>
        <w:rPr>
          <w:rFonts w:ascii="Tahoma" w:hAnsi="Tahoma" w:cs="Tahoma"/>
          <w:b/>
        </w:rPr>
      </w:pPr>
      <w:r w:rsidRPr="00393866">
        <w:rPr>
          <w:rFonts w:ascii="Tahoma" w:hAnsi="Tahoma" w:cs="Tahoma"/>
          <w:b/>
        </w:rPr>
        <w:t>Table key</w:t>
      </w:r>
    </w:p>
    <w:p w14:paraId="45A48EF0" w14:textId="77777777" w:rsidR="005E1BE2" w:rsidRPr="00393866" w:rsidRDefault="005E1BE2">
      <w:pPr>
        <w:tabs>
          <w:tab w:val="left" w:pos="-1440"/>
          <w:tab w:val="left" w:pos="-720"/>
          <w:tab w:val="left" w:pos="810"/>
          <w:tab w:val="left" w:pos="1530"/>
          <w:tab w:val="left" w:pos="2160"/>
        </w:tabs>
        <w:suppressAutoHyphens/>
        <w:rPr>
          <w:rFonts w:ascii="Tahoma" w:hAnsi="Tahoma" w:cs="Tahoma"/>
        </w:rPr>
      </w:pPr>
      <w:r w:rsidRPr="00393866">
        <w:rPr>
          <w:rFonts w:ascii="Tahoma" w:hAnsi="Tahoma" w:cs="Tahoma"/>
        </w:rPr>
        <w:t>-</w:t>
      </w:r>
      <w:r w:rsidRPr="00393866">
        <w:rPr>
          <w:rFonts w:ascii="Tahoma" w:hAnsi="Tahoma" w:cs="Tahoma"/>
        </w:rPr>
        <w:tab/>
        <w:t>Must be located together at the beginning of the table.</w:t>
      </w:r>
    </w:p>
    <w:p w14:paraId="550C5EA2" w14:textId="458B5E82" w:rsidR="005E1BE2" w:rsidRDefault="005E1BE2">
      <w:pPr>
        <w:tabs>
          <w:tab w:val="left" w:pos="-1440"/>
          <w:tab w:val="left" w:pos="-720"/>
          <w:tab w:val="left" w:pos="810"/>
          <w:tab w:val="left" w:pos="1530"/>
          <w:tab w:val="left" w:pos="2160"/>
        </w:tabs>
        <w:suppressAutoHyphens/>
        <w:rPr>
          <w:rFonts w:ascii="Tahoma" w:hAnsi="Tahoma" w:cs="Tahoma"/>
        </w:rPr>
      </w:pPr>
      <w:r w:rsidRPr="00393866">
        <w:rPr>
          <w:rFonts w:ascii="Tahoma" w:hAnsi="Tahoma" w:cs="Tahoma"/>
        </w:rPr>
        <w:t>-</w:t>
      </w:r>
      <w:r w:rsidRPr="00393866">
        <w:rPr>
          <w:rFonts w:ascii="Tahoma" w:hAnsi="Tahoma" w:cs="Tahoma"/>
        </w:rPr>
        <w:tab/>
        <w:t>May contain up to 16 key fields.</w:t>
      </w:r>
    </w:p>
    <w:p w14:paraId="0EB572D4" w14:textId="77777777" w:rsidR="00587696" w:rsidRPr="00393866" w:rsidRDefault="00587696">
      <w:pPr>
        <w:tabs>
          <w:tab w:val="left" w:pos="-1440"/>
          <w:tab w:val="left" w:pos="-720"/>
          <w:tab w:val="left" w:pos="810"/>
          <w:tab w:val="left" w:pos="1530"/>
          <w:tab w:val="left" w:pos="2160"/>
        </w:tabs>
        <w:suppressAutoHyphens/>
        <w:rPr>
          <w:rFonts w:ascii="Tahoma" w:hAnsi="Tahoma" w:cs="Tahoma"/>
        </w:rPr>
      </w:pPr>
    </w:p>
    <w:p w14:paraId="070C489F" w14:textId="77777777" w:rsidR="005E1BE2" w:rsidRPr="00393866" w:rsidRDefault="005E1BE2">
      <w:pPr>
        <w:tabs>
          <w:tab w:val="left" w:pos="-1440"/>
          <w:tab w:val="left" w:pos="-720"/>
          <w:tab w:val="left" w:pos="810"/>
          <w:tab w:val="left" w:pos="1530"/>
          <w:tab w:val="left" w:pos="2160"/>
        </w:tabs>
        <w:suppressAutoHyphens/>
        <w:outlineLvl w:val="0"/>
        <w:rPr>
          <w:rFonts w:ascii="Tahoma" w:hAnsi="Tahoma" w:cs="Tahoma"/>
          <w:b/>
        </w:rPr>
      </w:pPr>
      <w:r w:rsidRPr="00393866">
        <w:rPr>
          <w:rFonts w:ascii="Tahoma" w:hAnsi="Tahoma" w:cs="Tahoma"/>
          <w:b/>
        </w:rPr>
        <w:t>Length of key</w:t>
      </w:r>
    </w:p>
    <w:p w14:paraId="7D4AA006" w14:textId="77777777" w:rsidR="005E1BE2" w:rsidRPr="00393866" w:rsidRDefault="00D471AF">
      <w:pPr>
        <w:tabs>
          <w:tab w:val="left" w:pos="-1440"/>
          <w:tab w:val="left" w:pos="-720"/>
          <w:tab w:val="left" w:pos="810"/>
          <w:tab w:val="left" w:pos="1530"/>
          <w:tab w:val="left" w:pos="2160"/>
        </w:tabs>
        <w:suppressAutoHyphens/>
        <w:rPr>
          <w:rFonts w:ascii="Tahoma" w:hAnsi="Tahoma" w:cs="Tahoma"/>
        </w:rPr>
      </w:pPr>
      <w:r w:rsidRPr="00393866">
        <w:rPr>
          <w:rFonts w:ascii="Tahoma" w:hAnsi="Tahoma" w:cs="Tahoma"/>
        </w:rPr>
        <w:t>-</w:t>
      </w:r>
      <w:r w:rsidRPr="00393866">
        <w:rPr>
          <w:rFonts w:ascii="Tahoma" w:hAnsi="Tahoma" w:cs="Tahoma"/>
        </w:rPr>
        <w:tab/>
      </w:r>
      <w:r w:rsidR="005E1BE2" w:rsidRPr="00393866">
        <w:rPr>
          <w:rFonts w:ascii="Tahoma" w:hAnsi="Tahoma" w:cs="Tahoma"/>
        </w:rPr>
        <w:t>Maximum length of the key is 251 - (number of key fields).</w:t>
      </w:r>
    </w:p>
    <w:p w14:paraId="32EA0316" w14:textId="77777777" w:rsidR="00D471AF" w:rsidRPr="00393866" w:rsidRDefault="00D471AF" w:rsidP="00D471AF">
      <w:pPr>
        <w:tabs>
          <w:tab w:val="left" w:pos="-1440"/>
          <w:tab w:val="left" w:pos="-720"/>
          <w:tab w:val="left" w:pos="810"/>
          <w:tab w:val="left" w:pos="1530"/>
          <w:tab w:val="left" w:pos="2160"/>
        </w:tabs>
        <w:suppressAutoHyphens/>
        <w:ind w:left="720" w:hanging="720"/>
        <w:rPr>
          <w:rFonts w:ascii="Tahoma" w:hAnsi="Tahoma" w:cs="Tahoma"/>
        </w:rPr>
      </w:pPr>
      <w:r w:rsidRPr="00393866">
        <w:rPr>
          <w:rFonts w:ascii="Tahoma" w:hAnsi="Tahoma" w:cs="Tahoma"/>
        </w:rPr>
        <w:t>-</w:t>
      </w:r>
      <w:r w:rsidRPr="00393866">
        <w:rPr>
          <w:rFonts w:ascii="Tahoma" w:hAnsi="Tahoma" w:cs="Tahoma"/>
        </w:rPr>
        <w:tab/>
      </w:r>
      <w:r w:rsidRPr="00393866">
        <w:rPr>
          <w:rFonts w:ascii="Tahoma" w:hAnsi="Tahoma" w:cs="Tahoma"/>
        </w:rPr>
        <w:tab/>
      </w:r>
      <w:r w:rsidR="005E1BE2" w:rsidRPr="00393866">
        <w:rPr>
          <w:rFonts w:ascii="Tahoma" w:hAnsi="Tahoma" w:cs="Tahoma"/>
        </w:rPr>
        <w:t xml:space="preserve">If the key length &gt; 120, certain restrictions apply to the transport of table entries. </w:t>
      </w:r>
    </w:p>
    <w:p w14:paraId="5685350A" w14:textId="77777777" w:rsidR="00D471AF" w:rsidRPr="00393866" w:rsidRDefault="00D471AF" w:rsidP="00D471AF">
      <w:pPr>
        <w:tabs>
          <w:tab w:val="left" w:pos="-1440"/>
          <w:tab w:val="left" w:pos="-720"/>
          <w:tab w:val="left" w:pos="810"/>
          <w:tab w:val="left" w:pos="1530"/>
          <w:tab w:val="left" w:pos="2160"/>
        </w:tabs>
        <w:suppressAutoHyphens/>
        <w:ind w:left="720" w:hanging="720"/>
        <w:rPr>
          <w:rFonts w:ascii="Tahoma" w:hAnsi="Tahoma" w:cs="Tahoma"/>
        </w:rPr>
      </w:pPr>
      <w:r w:rsidRPr="00393866">
        <w:rPr>
          <w:rFonts w:ascii="Tahoma" w:hAnsi="Tahoma" w:cs="Tahoma"/>
        </w:rPr>
        <w:tab/>
      </w:r>
      <w:r w:rsidRPr="00393866">
        <w:rPr>
          <w:rFonts w:ascii="Tahoma" w:hAnsi="Tahoma" w:cs="Tahoma"/>
        </w:rPr>
        <w:tab/>
      </w:r>
      <w:r w:rsidR="005E1BE2" w:rsidRPr="00393866">
        <w:rPr>
          <w:rFonts w:ascii="Tahoma" w:hAnsi="Tahoma" w:cs="Tahoma"/>
        </w:rPr>
        <w:t xml:space="preserve">When transporting, you can only specify the key up 120 </w:t>
      </w:r>
    </w:p>
    <w:p w14:paraId="4F509680" w14:textId="77777777" w:rsidR="00D471AF" w:rsidRPr="00393866" w:rsidRDefault="00D471AF" w:rsidP="00D471AF">
      <w:pPr>
        <w:tabs>
          <w:tab w:val="left" w:pos="-1440"/>
          <w:tab w:val="left" w:pos="-720"/>
          <w:tab w:val="left" w:pos="810"/>
          <w:tab w:val="left" w:pos="1530"/>
          <w:tab w:val="left" w:pos="2160"/>
        </w:tabs>
        <w:suppressAutoHyphens/>
        <w:ind w:left="720" w:hanging="720"/>
        <w:rPr>
          <w:rFonts w:ascii="Tahoma" w:hAnsi="Tahoma" w:cs="Tahoma"/>
        </w:rPr>
      </w:pPr>
      <w:r w:rsidRPr="00393866">
        <w:rPr>
          <w:rFonts w:ascii="Tahoma" w:hAnsi="Tahoma" w:cs="Tahoma"/>
        </w:rPr>
        <w:tab/>
      </w:r>
      <w:r w:rsidRPr="00393866">
        <w:rPr>
          <w:rFonts w:ascii="Tahoma" w:hAnsi="Tahoma" w:cs="Tahoma"/>
        </w:rPr>
        <w:tab/>
      </w:r>
      <w:r w:rsidR="005E1BE2" w:rsidRPr="00393866">
        <w:rPr>
          <w:rFonts w:ascii="Tahoma" w:hAnsi="Tahoma" w:cs="Tahoma"/>
        </w:rPr>
        <w:t xml:space="preserve">(restriction imposed by the transport system). If the length of the key exceeds 120, </w:t>
      </w:r>
    </w:p>
    <w:p w14:paraId="61AA8C7B" w14:textId="77777777" w:rsidR="005E1BE2" w:rsidRPr="00393866" w:rsidRDefault="00D471AF" w:rsidP="00D471AF">
      <w:pPr>
        <w:tabs>
          <w:tab w:val="left" w:pos="-1440"/>
          <w:tab w:val="left" w:pos="-720"/>
          <w:tab w:val="left" w:pos="810"/>
          <w:tab w:val="left" w:pos="1530"/>
          <w:tab w:val="left" w:pos="2160"/>
        </w:tabs>
        <w:suppressAutoHyphens/>
        <w:ind w:left="720" w:hanging="720"/>
        <w:rPr>
          <w:rFonts w:ascii="Tahoma" w:hAnsi="Tahoma" w:cs="Tahoma"/>
        </w:rPr>
      </w:pPr>
      <w:r w:rsidRPr="00393866">
        <w:rPr>
          <w:rFonts w:ascii="Tahoma" w:hAnsi="Tahoma" w:cs="Tahoma"/>
        </w:rPr>
        <w:tab/>
      </w:r>
      <w:r w:rsidRPr="00393866">
        <w:rPr>
          <w:rFonts w:ascii="Tahoma" w:hAnsi="Tahoma" w:cs="Tahoma"/>
        </w:rPr>
        <w:tab/>
      </w:r>
      <w:r w:rsidR="005E1BE2" w:rsidRPr="00393866">
        <w:rPr>
          <w:rFonts w:ascii="Tahoma" w:hAnsi="Tahoma" w:cs="Tahoma"/>
        </w:rPr>
        <w:t>generic transport is necessary.</w:t>
      </w:r>
    </w:p>
    <w:p w14:paraId="66DC3EAC" w14:textId="77777777" w:rsidR="005E1BE2" w:rsidRPr="00393866" w:rsidRDefault="005E1BE2">
      <w:pPr>
        <w:tabs>
          <w:tab w:val="left" w:pos="-1440"/>
          <w:tab w:val="left" w:pos="-720"/>
          <w:tab w:val="left" w:pos="810"/>
          <w:tab w:val="left" w:pos="1530"/>
          <w:tab w:val="left" w:pos="2160"/>
        </w:tabs>
        <w:suppressAutoHyphens/>
        <w:rPr>
          <w:rFonts w:ascii="Tahoma" w:hAnsi="Tahoma" w:cs="Tahoma"/>
        </w:rPr>
      </w:pPr>
    </w:p>
    <w:p w14:paraId="2A5D2D38" w14:textId="77777777" w:rsidR="005E1BE2" w:rsidRPr="00393866" w:rsidRDefault="005E1BE2">
      <w:pPr>
        <w:tabs>
          <w:tab w:val="left" w:pos="-1440"/>
          <w:tab w:val="left" w:pos="-720"/>
          <w:tab w:val="left" w:pos="810"/>
          <w:tab w:val="left" w:pos="1530"/>
          <w:tab w:val="left" w:pos="2160"/>
        </w:tabs>
        <w:suppressAutoHyphens/>
        <w:outlineLvl w:val="0"/>
        <w:rPr>
          <w:rFonts w:ascii="Tahoma" w:hAnsi="Tahoma" w:cs="Tahoma"/>
          <w:b/>
        </w:rPr>
      </w:pPr>
      <w:r w:rsidRPr="00393866">
        <w:rPr>
          <w:rFonts w:ascii="Tahoma" w:hAnsi="Tahoma" w:cs="Tahoma"/>
          <w:b/>
        </w:rPr>
        <w:t>Table length</w:t>
      </w:r>
    </w:p>
    <w:p w14:paraId="539C83ED" w14:textId="77777777" w:rsidR="005E1BE2" w:rsidRPr="00393866" w:rsidRDefault="005E1BE2">
      <w:pPr>
        <w:tabs>
          <w:tab w:val="left" w:pos="-1440"/>
          <w:tab w:val="left" w:pos="-720"/>
          <w:tab w:val="left" w:pos="810"/>
          <w:tab w:val="left" w:pos="1530"/>
          <w:tab w:val="left" w:pos="2160"/>
        </w:tabs>
        <w:suppressAutoHyphens/>
        <w:ind w:left="720" w:hanging="720"/>
        <w:rPr>
          <w:rFonts w:ascii="Tahoma" w:hAnsi="Tahoma" w:cs="Tahoma"/>
        </w:rPr>
      </w:pPr>
      <w:r w:rsidRPr="00393866">
        <w:rPr>
          <w:rFonts w:ascii="Tahoma" w:hAnsi="Tahoma" w:cs="Tahoma"/>
        </w:rPr>
        <w:t>-</w:t>
      </w:r>
      <w:r w:rsidRPr="00393866">
        <w:rPr>
          <w:rFonts w:ascii="Tahoma" w:hAnsi="Tahoma" w:cs="Tahoma"/>
        </w:rPr>
        <w:tab/>
        <w:t>Maximum length of a table is 1900 - (number of table fields). An exception to this is tables containing a long field (type LCHR or LRAW). The long field is not included in the length calculation.</w:t>
      </w:r>
    </w:p>
    <w:p w14:paraId="367DF8FC" w14:textId="77777777" w:rsidR="005E1BE2" w:rsidRPr="00393866" w:rsidRDefault="005E1BE2">
      <w:pPr>
        <w:tabs>
          <w:tab w:val="left" w:pos="-1440"/>
          <w:tab w:val="left" w:pos="-720"/>
          <w:tab w:val="left" w:pos="810"/>
          <w:tab w:val="left" w:pos="1530"/>
          <w:tab w:val="left" w:pos="2160"/>
        </w:tabs>
        <w:suppressAutoHyphens/>
        <w:rPr>
          <w:rFonts w:ascii="Tahoma" w:hAnsi="Tahoma" w:cs="Tahoma"/>
        </w:rPr>
      </w:pPr>
    </w:p>
    <w:p w14:paraId="19C5A5E1" w14:textId="77777777" w:rsidR="005468B2" w:rsidRPr="00393866" w:rsidRDefault="005468B2">
      <w:pPr>
        <w:tabs>
          <w:tab w:val="left" w:pos="-1440"/>
          <w:tab w:val="left" w:pos="-720"/>
          <w:tab w:val="left" w:pos="810"/>
          <w:tab w:val="left" w:pos="1530"/>
          <w:tab w:val="left" w:pos="2160"/>
        </w:tabs>
        <w:suppressAutoHyphens/>
        <w:rPr>
          <w:rFonts w:ascii="Tahoma" w:hAnsi="Tahoma" w:cs="Tahoma"/>
        </w:rPr>
      </w:pPr>
    </w:p>
    <w:p w14:paraId="4E796368" w14:textId="77777777" w:rsidR="005E1BE2" w:rsidRPr="00393866" w:rsidRDefault="005E1BE2">
      <w:pPr>
        <w:tabs>
          <w:tab w:val="left" w:pos="-1440"/>
          <w:tab w:val="left" w:pos="-720"/>
          <w:tab w:val="left" w:pos="810"/>
          <w:tab w:val="left" w:pos="1530"/>
          <w:tab w:val="left" w:pos="2160"/>
        </w:tabs>
        <w:suppressAutoHyphens/>
        <w:outlineLvl w:val="0"/>
        <w:rPr>
          <w:rFonts w:ascii="Tahoma" w:hAnsi="Tahoma" w:cs="Tahoma"/>
          <w:b/>
        </w:rPr>
      </w:pPr>
      <w:r w:rsidRPr="00393866">
        <w:rPr>
          <w:rFonts w:ascii="Tahoma" w:hAnsi="Tahoma" w:cs="Tahoma"/>
          <w:b/>
        </w:rPr>
        <w:t>Table fields</w:t>
      </w:r>
    </w:p>
    <w:p w14:paraId="21E76F3D" w14:textId="77777777" w:rsidR="005E1BE2" w:rsidRPr="00393866" w:rsidRDefault="005E1BE2">
      <w:pPr>
        <w:tabs>
          <w:tab w:val="left" w:pos="-1440"/>
          <w:tab w:val="left" w:pos="-720"/>
          <w:tab w:val="left" w:pos="810"/>
          <w:tab w:val="left" w:pos="1530"/>
          <w:tab w:val="left" w:pos="2160"/>
        </w:tabs>
        <w:suppressAutoHyphens/>
        <w:rPr>
          <w:rFonts w:ascii="Tahoma" w:hAnsi="Tahoma" w:cs="Tahoma"/>
        </w:rPr>
      </w:pPr>
      <w:r w:rsidRPr="00393866">
        <w:rPr>
          <w:rFonts w:ascii="Tahoma" w:hAnsi="Tahoma" w:cs="Tahoma"/>
        </w:rPr>
        <w:t>-</w:t>
      </w:r>
      <w:r w:rsidRPr="00393866">
        <w:rPr>
          <w:rFonts w:ascii="Tahoma" w:hAnsi="Tahoma" w:cs="Tahoma"/>
        </w:rPr>
        <w:tab/>
        <w:t>A table may contain a maximum of one long field (type LCHR or LRAW).</w:t>
      </w:r>
    </w:p>
    <w:p w14:paraId="46A34490" w14:textId="77777777" w:rsidR="005E1BE2" w:rsidRPr="00393866" w:rsidRDefault="005E1BE2">
      <w:pPr>
        <w:tabs>
          <w:tab w:val="left" w:pos="-1440"/>
          <w:tab w:val="left" w:pos="-720"/>
          <w:tab w:val="left" w:pos="810"/>
          <w:tab w:val="left" w:pos="1530"/>
          <w:tab w:val="left" w:pos="2160"/>
        </w:tabs>
        <w:suppressAutoHyphens/>
        <w:ind w:left="720" w:hanging="720"/>
        <w:rPr>
          <w:rFonts w:ascii="Tahoma" w:hAnsi="Tahoma" w:cs="Tahoma"/>
        </w:rPr>
      </w:pPr>
      <w:r w:rsidRPr="00393866">
        <w:rPr>
          <w:rFonts w:ascii="Tahoma" w:hAnsi="Tahoma" w:cs="Tahoma"/>
        </w:rPr>
        <w:t>-</w:t>
      </w:r>
      <w:r w:rsidRPr="00393866">
        <w:rPr>
          <w:rFonts w:ascii="Tahoma" w:hAnsi="Tahoma" w:cs="Tahoma"/>
        </w:rPr>
        <w:tab/>
        <w:t>The long field must be located at the end of the field list. A length field of type INT2 must directly precede the long field.</w:t>
      </w:r>
    </w:p>
    <w:p w14:paraId="008A1425" w14:textId="77777777" w:rsidR="005E1BE2" w:rsidRPr="00393866" w:rsidRDefault="005E1BE2">
      <w:pPr>
        <w:tabs>
          <w:tab w:val="left" w:pos="-1440"/>
          <w:tab w:val="left" w:pos="-720"/>
          <w:tab w:val="left" w:pos="810"/>
          <w:tab w:val="left" w:pos="1530"/>
          <w:tab w:val="left" w:pos="2160"/>
        </w:tabs>
        <w:suppressAutoHyphens/>
        <w:rPr>
          <w:rFonts w:ascii="Tahoma" w:hAnsi="Tahoma" w:cs="Tahoma"/>
        </w:rPr>
      </w:pPr>
    </w:p>
    <w:p w14:paraId="4C337C06" w14:textId="77777777" w:rsidR="005E1BE2" w:rsidRPr="00393866" w:rsidRDefault="005E1BE2">
      <w:pPr>
        <w:tabs>
          <w:tab w:val="left" w:pos="-1440"/>
          <w:tab w:val="left" w:pos="-720"/>
          <w:tab w:val="left" w:pos="810"/>
          <w:tab w:val="left" w:pos="1530"/>
          <w:tab w:val="left" w:pos="2160"/>
        </w:tabs>
        <w:suppressAutoHyphens/>
        <w:outlineLvl w:val="0"/>
        <w:rPr>
          <w:rFonts w:ascii="Tahoma" w:hAnsi="Tahoma" w:cs="Tahoma"/>
          <w:b/>
        </w:rPr>
      </w:pPr>
      <w:r w:rsidRPr="00393866">
        <w:rPr>
          <w:rFonts w:ascii="Tahoma" w:hAnsi="Tahoma" w:cs="Tahoma"/>
          <w:b/>
        </w:rPr>
        <w:t>Buffering</w:t>
      </w:r>
    </w:p>
    <w:p w14:paraId="6E29CEF1" w14:textId="77777777" w:rsidR="005E1BE2" w:rsidRPr="00393866" w:rsidRDefault="005E1BE2">
      <w:pPr>
        <w:tabs>
          <w:tab w:val="left" w:pos="-1440"/>
          <w:tab w:val="left" w:pos="-720"/>
          <w:tab w:val="left" w:pos="810"/>
          <w:tab w:val="left" w:pos="1530"/>
          <w:tab w:val="left" w:pos="2160"/>
        </w:tabs>
        <w:suppressAutoHyphens/>
        <w:rPr>
          <w:rFonts w:ascii="Tahoma" w:hAnsi="Tahoma" w:cs="Tahoma"/>
        </w:rPr>
      </w:pPr>
      <w:r w:rsidRPr="00393866">
        <w:rPr>
          <w:rFonts w:ascii="Tahoma" w:hAnsi="Tahoma" w:cs="Tahoma"/>
        </w:rPr>
        <w:t>-</w:t>
      </w:r>
      <w:r w:rsidRPr="00393866">
        <w:rPr>
          <w:rFonts w:ascii="Tahoma" w:hAnsi="Tahoma" w:cs="Tahoma"/>
        </w:rPr>
        <w:tab/>
        <w:t>If the key is &gt; 32, the table cannot be generically buffered.</w:t>
      </w:r>
    </w:p>
    <w:p w14:paraId="54F4D3E8" w14:textId="77777777" w:rsidR="005E1BE2" w:rsidRPr="00393866" w:rsidRDefault="005E1BE2">
      <w:pPr>
        <w:tabs>
          <w:tab w:val="left" w:pos="-1440"/>
          <w:tab w:val="left" w:pos="-720"/>
          <w:tab w:val="left" w:pos="810"/>
          <w:tab w:val="left" w:pos="1530"/>
          <w:tab w:val="left" w:pos="2160"/>
        </w:tabs>
        <w:suppressAutoHyphens/>
        <w:rPr>
          <w:rFonts w:ascii="Tahoma" w:hAnsi="Tahoma" w:cs="Tahoma"/>
        </w:rPr>
      </w:pPr>
      <w:r w:rsidRPr="00393866">
        <w:rPr>
          <w:rFonts w:ascii="Tahoma" w:hAnsi="Tahoma" w:cs="Tahoma"/>
        </w:rPr>
        <w:lastRenderedPageBreak/>
        <w:t>-</w:t>
      </w:r>
      <w:r w:rsidRPr="00393866">
        <w:rPr>
          <w:rFonts w:ascii="Tahoma" w:hAnsi="Tahoma" w:cs="Tahoma"/>
        </w:rPr>
        <w:tab/>
        <w:t>If the key is &gt; 120, the table cannot be buffered.</w:t>
      </w:r>
    </w:p>
    <w:p w14:paraId="4F725BE6" w14:textId="77777777" w:rsidR="005E1BE2" w:rsidRPr="00393866" w:rsidRDefault="005E1BE2">
      <w:pPr>
        <w:tabs>
          <w:tab w:val="left" w:pos="-1440"/>
          <w:tab w:val="left" w:pos="-720"/>
          <w:tab w:val="left" w:pos="810"/>
          <w:tab w:val="left" w:pos="1530"/>
          <w:tab w:val="left" w:pos="2160"/>
        </w:tabs>
        <w:suppressAutoHyphens/>
        <w:rPr>
          <w:rFonts w:ascii="Tahoma" w:hAnsi="Tahoma" w:cs="Tahoma"/>
        </w:rPr>
      </w:pPr>
    </w:p>
    <w:p w14:paraId="713C609E" w14:textId="77777777" w:rsidR="005E1BE2" w:rsidRPr="00393866" w:rsidRDefault="005E1BE2">
      <w:pPr>
        <w:tabs>
          <w:tab w:val="left" w:pos="-1440"/>
          <w:tab w:val="left" w:pos="-720"/>
          <w:tab w:val="left" w:pos="810"/>
          <w:tab w:val="left" w:pos="1530"/>
          <w:tab w:val="left" w:pos="2160"/>
        </w:tabs>
        <w:suppressAutoHyphens/>
        <w:outlineLvl w:val="0"/>
        <w:rPr>
          <w:rFonts w:ascii="Tahoma" w:hAnsi="Tahoma" w:cs="Tahoma"/>
          <w:b/>
        </w:rPr>
      </w:pPr>
      <w:r w:rsidRPr="00393866">
        <w:rPr>
          <w:rFonts w:ascii="Tahoma" w:hAnsi="Tahoma" w:cs="Tahoma"/>
          <w:b/>
        </w:rPr>
        <w:t>Logging</w:t>
      </w:r>
    </w:p>
    <w:p w14:paraId="345373FA" w14:textId="77777777" w:rsidR="005E1BE2" w:rsidRPr="00393866" w:rsidRDefault="005E1BE2">
      <w:pPr>
        <w:tabs>
          <w:tab w:val="left" w:pos="-1440"/>
          <w:tab w:val="left" w:pos="-720"/>
          <w:tab w:val="left" w:pos="810"/>
          <w:tab w:val="left" w:pos="1530"/>
          <w:tab w:val="left" w:pos="2160"/>
        </w:tabs>
        <w:suppressAutoHyphens/>
        <w:rPr>
          <w:rFonts w:ascii="Tahoma" w:hAnsi="Tahoma" w:cs="Tahoma"/>
        </w:rPr>
      </w:pPr>
      <w:r w:rsidRPr="00393866">
        <w:rPr>
          <w:rFonts w:ascii="Tahoma" w:hAnsi="Tahoma" w:cs="Tahoma"/>
        </w:rPr>
        <w:t>-</w:t>
      </w:r>
      <w:r w:rsidRPr="00393866">
        <w:rPr>
          <w:rFonts w:ascii="Tahoma" w:hAnsi="Tahoma" w:cs="Tahoma"/>
        </w:rPr>
        <w:tab/>
        <w:t>If the key is &gt; 86 or the data section is &gt; 500, the table cannot be logged.</w:t>
      </w:r>
    </w:p>
    <w:p w14:paraId="00950AED" w14:textId="77777777" w:rsidR="005E1BE2" w:rsidRPr="00393866" w:rsidRDefault="005E1BE2">
      <w:pPr>
        <w:tabs>
          <w:tab w:val="left" w:pos="-1440"/>
          <w:tab w:val="left" w:pos="-720"/>
          <w:tab w:val="left" w:pos="810"/>
          <w:tab w:val="left" w:pos="1530"/>
          <w:tab w:val="left" w:pos="2160"/>
        </w:tabs>
        <w:suppressAutoHyphens/>
        <w:rPr>
          <w:rFonts w:ascii="Tahoma" w:hAnsi="Tahoma" w:cs="Tahoma"/>
        </w:rPr>
      </w:pPr>
    </w:p>
    <w:p w14:paraId="70D0D60D" w14:textId="77777777" w:rsidR="005E1BE2" w:rsidRPr="00393866" w:rsidRDefault="005E1BE2">
      <w:pPr>
        <w:tabs>
          <w:tab w:val="left" w:pos="-1440"/>
          <w:tab w:val="left" w:pos="-720"/>
          <w:tab w:val="left" w:pos="810"/>
          <w:tab w:val="left" w:pos="1530"/>
          <w:tab w:val="left" w:pos="2160"/>
        </w:tabs>
        <w:suppressAutoHyphens/>
        <w:outlineLvl w:val="0"/>
        <w:rPr>
          <w:rFonts w:ascii="Tahoma" w:hAnsi="Tahoma" w:cs="Tahoma"/>
          <w:b/>
        </w:rPr>
      </w:pPr>
      <w:r w:rsidRPr="00393866">
        <w:rPr>
          <w:rFonts w:ascii="Tahoma" w:hAnsi="Tahoma" w:cs="Tahoma"/>
          <w:b/>
        </w:rPr>
        <w:t>Indexes</w:t>
      </w:r>
    </w:p>
    <w:p w14:paraId="16B09428" w14:textId="77777777" w:rsidR="005E1BE2" w:rsidRPr="00393866" w:rsidRDefault="005E1BE2">
      <w:pPr>
        <w:tabs>
          <w:tab w:val="left" w:pos="-1440"/>
          <w:tab w:val="left" w:pos="-720"/>
          <w:tab w:val="left" w:pos="810"/>
          <w:tab w:val="left" w:pos="1530"/>
          <w:tab w:val="left" w:pos="2160"/>
        </w:tabs>
        <w:suppressAutoHyphens/>
        <w:rPr>
          <w:rFonts w:ascii="Tahoma" w:hAnsi="Tahoma" w:cs="Tahoma"/>
        </w:rPr>
      </w:pPr>
      <w:r w:rsidRPr="00393866">
        <w:rPr>
          <w:rFonts w:ascii="Tahoma" w:hAnsi="Tahoma" w:cs="Tahoma"/>
        </w:rPr>
        <w:t>-</w:t>
      </w:r>
      <w:r w:rsidRPr="00393866">
        <w:rPr>
          <w:rFonts w:ascii="Tahoma" w:hAnsi="Tahoma" w:cs="Tahoma"/>
        </w:rPr>
        <w:tab/>
        <w:t>A maximum of 16 indexes per table is allowed.</w:t>
      </w:r>
    </w:p>
    <w:p w14:paraId="0F30830C" w14:textId="77777777" w:rsidR="005E1BE2" w:rsidRDefault="005E1BE2">
      <w:pPr>
        <w:tabs>
          <w:tab w:val="left" w:pos="-990"/>
          <w:tab w:val="left" w:pos="540"/>
          <w:tab w:val="left" w:pos="1260"/>
          <w:tab w:val="left" w:pos="1890"/>
          <w:tab w:val="left" w:pos="2610"/>
          <w:tab w:val="left" w:pos="3240"/>
          <w:tab w:val="left" w:pos="4050"/>
          <w:tab w:val="left" w:pos="4770"/>
          <w:tab w:val="left" w:pos="5490"/>
          <w:tab w:val="left" w:pos="6210"/>
          <w:tab w:val="left" w:pos="6930"/>
          <w:tab w:val="left" w:pos="7650"/>
          <w:tab w:val="left" w:pos="8370"/>
          <w:tab w:val="left" w:pos="9090"/>
          <w:tab w:val="left" w:pos="9810"/>
          <w:tab w:val="left" w:pos="10530"/>
          <w:tab w:val="left" w:pos="11250"/>
          <w:tab w:val="left" w:pos="11970"/>
          <w:tab w:val="left" w:pos="12690"/>
          <w:tab w:val="left" w:pos="13410"/>
          <w:tab w:val="left" w:pos="14130"/>
          <w:tab w:val="left" w:pos="14850"/>
          <w:tab w:val="left" w:pos="15570"/>
          <w:tab w:val="left" w:pos="16290"/>
          <w:tab w:val="left" w:pos="17010"/>
          <w:tab w:val="left" w:pos="17730"/>
          <w:tab w:val="left" w:pos="18450"/>
          <w:tab w:val="left" w:pos="30240"/>
        </w:tabs>
        <w:suppressAutoHyphens/>
        <w:rPr>
          <w:rFonts w:ascii="Tahoma" w:hAnsi="Tahoma" w:cs="Tahoma"/>
        </w:rPr>
      </w:pPr>
    </w:p>
    <w:p w14:paraId="532025E5" w14:textId="77777777" w:rsidR="00F54753" w:rsidRPr="00393866" w:rsidRDefault="00F54753">
      <w:pPr>
        <w:tabs>
          <w:tab w:val="left" w:pos="-990"/>
          <w:tab w:val="left" w:pos="540"/>
          <w:tab w:val="left" w:pos="1260"/>
          <w:tab w:val="left" w:pos="1890"/>
          <w:tab w:val="left" w:pos="2610"/>
          <w:tab w:val="left" w:pos="3240"/>
          <w:tab w:val="left" w:pos="4050"/>
          <w:tab w:val="left" w:pos="4770"/>
          <w:tab w:val="left" w:pos="5490"/>
          <w:tab w:val="left" w:pos="6210"/>
          <w:tab w:val="left" w:pos="6930"/>
          <w:tab w:val="left" w:pos="7650"/>
          <w:tab w:val="left" w:pos="8370"/>
          <w:tab w:val="left" w:pos="9090"/>
          <w:tab w:val="left" w:pos="9810"/>
          <w:tab w:val="left" w:pos="10530"/>
          <w:tab w:val="left" w:pos="11250"/>
          <w:tab w:val="left" w:pos="11970"/>
          <w:tab w:val="left" w:pos="12690"/>
          <w:tab w:val="left" w:pos="13410"/>
          <w:tab w:val="left" w:pos="14130"/>
          <w:tab w:val="left" w:pos="14850"/>
          <w:tab w:val="left" w:pos="15570"/>
          <w:tab w:val="left" w:pos="16290"/>
          <w:tab w:val="left" w:pos="17010"/>
          <w:tab w:val="left" w:pos="17730"/>
          <w:tab w:val="left" w:pos="18450"/>
          <w:tab w:val="left" w:pos="30240"/>
        </w:tabs>
        <w:suppressAutoHyphens/>
        <w:rPr>
          <w:rFonts w:ascii="Tahoma" w:hAnsi="Tahoma" w:cs="Tahoma"/>
        </w:rPr>
      </w:pPr>
    </w:p>
    <w:p w14:paraId="135AA76C" w14:textId="77777777" w:rsidR="005E1BE2" w:rsidRPr="00393866" w:rsidRDefault="005E1BE2">
      <w:pPr>
        <w:tabs>
          <w:tab w:val="left" w:pos="-1440"/>
          <w:tab w:val="left" w:pos="-720"/>
          <w:tab w:val="left" w:pos="810"/>
          <w:tab w:val="left" w:pos="1530"/>
          <w:tab w:val="left" w:pos="2160"/>
        </w:tabs>
        <w:suppressAutoHyphens/>
        <w:outlineLvl w:val="0"/>
        <w:rPr>
          <w:rFonts w:ascii="Tahoma" w:hAnsi="Tahoma" w:cs="Tahoma"/>
          <w:b/>
        </w:rPr>
      </w:pPr>
      <w:r w:rsidRPr="00393866">
        <w:rPr>
          <w:rFonts w:ascii="Tahoma" w:hAnsi="Tahoma" w:cs="Tahoma"/>
          <w:b/>
        </w:rPr>
        <w:t>Views</w:t>
      </w:r>
    </w:p>
    <w:p w14:paraId="17D59CEC" w14:textId="77777777" w:rsidR="005E1BE2" w:rsidRPr="00393866" w:rsidRDefault="005E1BE2">
      <w:pPr>
        <w:tabs>
          <w:tab w:val="left" w:pos="-1440"/>
          <w:tab w:val="left" w:pos="-720"/>
          <w:tab w:val="left" w:pos="810"/>
          <w:tab w:val="left" w:pos="1530"/>
          <w:tab w:val="left" w:pos="2160"/>
        </w:tabs>
        <w:suppressAutoHyphens/>
        <w:rPr>
          <w:rFonts w:ascii="Tahoma" w:hAnsi="Tahoma" w:cs="Tahoma"/>
        </w:rPr>
      </w:pPr>
      <w:r w:rsidRPr="00393866">
        <w:rPr>
          <w:rFonts w:ascii="Tahoma" w:hAnsi="Tahoma" w:cs="Tahoma"/>
        </w:rPr>
        <w:t>-</w:t>
      </w:r>
      <w:r w:rsidRPr="00393866">
        <w:rPr>
          <w:rFonts w:ascii="Tahoma" w:hAnsi="Tahoma" w:cs="Tahoma"/>
        </w:rPr>
        <w:tab/>
        <w:t>Maximum length of view 4096 - (number of view fields).</w:t>
      </w:r>
    </w:p>
    <w:p w14:paraId="78F1D688" w14:textId="77777777" w:rsidR="005E1BE2" w:rsidRPr="00393866" w:rsidRDefault="005E1BE2">
      <w:pPr>
        <w:tabs>
          <w:tab w:val="left" w:pos="-1440"/>
          <w:tab w:val="left" w:pos="-720"/>
          <w:tab w:val="left" w:pos="810"/>
          <w:tab w:val="left" w:pos="1530"/>
          <w:tab w:val="left" w:pos="2160"/>
        </w:tabs>
        <w:suppressAutoHyphens/>
        <w:rPr>
          <w:rFonts w:ascii="Tahoma" w:hAnsi="Tahoma" w:cs="Tahoma"/>
        </w:rPr>
      </w:pPr>
    </w:p>
    <w:p w14:paraId="70C02693" w14:textId="77777777" w:rsidR="005E1BE2" w:rsidRPr="00393866" w:rsidRDefault="005E1BE2">
      <w:pPr>
        <w:tabs>
          <w:tab w:val="left" w:pos="-1440"/>
          <w:tab w:val="left" w:pos="-720"/>
          <w:tab w:val="left" w:pos="810"/>
          <w:tab w:val="left" w:pos="1530"/>
          <w:tab w:val="left" w:pos="2160"/>
        </w:tabs>
        <w:suppressAutoHyphens/>
        <w:outlineLvl w:val="0"/>
        <w:rPr>
          <w:rFonts w:ascii="Tahoma" w:hAnsi="Tahoma" w:cs="Tahoma"/>
          <w:b/>
        </w:rPr>
      </w:pPr>
      <w:r w:rsidRPr="00393866">
        <w:rPr>
          <w:rFonts w:ascii="Tahoma" w:hAnsi="Tahoma" w:cs="Tahoma"/>
          <w:b/>
        </w:rPr>
        <w:t>Conversion</w:t>
      </w:r>
    </w:p>
    <w:p w14:paraId="1694C952" w14:textId="77777777" w:rsidR="005E1BE2" w:rsidRPr="00393866" w:rsidRDefault="005E1BE2">
      <w:pPr>
        <w:tabs>
          <w:tab w:val="left" w:pos="-1440"/>
          <w:tab w:val="left" w:pos="-720"/>
          <w:tab w:val="left" w:pos="810"/>
          <w:tab w:val="left" w:pos="1530"/>
          <w:tab w:val="left" w:pos="2160"/>
        </w:tabs>
        <w:suppressAutoHyphens/>
        <w:rPr>
          <w:rFonts w:ascii="Tahoma" w:hAnsi="Tahoma" w:cs="Tahoma"/>
        </w:rPr>
      </w:pPr>
      <w:r w:rsidRPr="00393866">
        <w:rPr>
          <w:rFonts w:ascii="Tahoma" w:hAnsi="Tahoma" w:cs="Tahoma"/>
        </w:rPr>
        <w:t>-</w:t>
      </w:r>
      <w:r w:rsidRPr="00393866">
        <w:rPr>
          <w:rFonts w:ascii="Tahoma" w:hAnsi="Tahoma" w:cs="Tahoma"/>
        </w:rPr>
        <w:tab/>
        <w:t>Pooled or cluster tables with more than 250 fields cannot be converted.</w:t>
      </w:r>
    </w:p>
    <w:p w14:paraId="64FC0243" w14:textId="77777777" w:rsidR="005E1BE2" w:rsidRPr="00393866" w:rsidRDefault="005E1BE2">
      <w:pPr>
        <w:tabs>
          <w:tab w:val="left" w:pos="-1440"/>
          <w:tab w:val="left" w:pos="-720"/>
          <w:tab w:val="left" w:pos="810"/>
          <w:tab w:val="left" w:pos="1530"/>
          <w:tab w:val="left" w:pos="2160"/>
        </w:tabs>
        <w:suppressAutoHyphens/>
        <w:rPr>
          <w:rFonts w:ascii="Tahoma" w:hAnsi="Tahoma" w:cs="Tahoma"/>
        </w:rPr>
      </w:pPr>
    </w:p>
    <w:p w14:paraId="32EFBC60" w14:textId="77777777" w:rsidR="005E1BE2" w:rsidRPr="00393866" w:rsidRDefault="005E1BE2">
      <w:pPr>
        <w:tabs>
          <w:tab w:val="left" w:pos="-1440"/>
          <w:tab w:val="left" w:pos="-720"/>
          <w:tab w:val="left" w:pos="810"/>
          <w:tab w:val="left" w:pos="1530"/>
          <w:tab w:val="left" w:pos="2160"/>
        </w:tabs>
        <w:suppressAutoHyphens/>
        <w:outlineLvl w:val="0"/>
        <w:rPr>
          <w:rFonts w:ascii="Tahoma" w:hAnsi="Tahoma" w:cs="Tahoma"/>
          <w:b/>
        </w:rPr>
      </w:pPr>
      <w:r w:rsidRPr="00393866">
        <w:rPr>
          <w:rFonts w:ascii="Tahoma" w:hAnsi="Tahoma" w:cs="Tahoma"/>
          <w:b/>
        </w:rPr>
        <w:t>Lock argument</w:t>
      </w:r>
    </w:p>
    <w:p w14:paraId="321A8844" w14:textId="77777777" w:rsidR="005E1BE2" w:rsidRPr="00393866" w:rsidRDefault="005E1BE2">
      <w:pPr>
        <w:tabs>
          <w:tab w:val="left" w:pos="-1440"/>
          <w:tab w:val="left" w:pos="-720"/>
          <w:tab w:val="left" w:pos="810"/>
          <w:tab w:val="left" w:pos="1530"/>
          <w:tab w:val="left" w:pos="2160"/>
        </w:tabs>
        <w:suppressAutoHyphens/>
        <w:rPr>
          <w:rFonts w:ascii="Tahoma" w:hAnsi="Tahoma" w:cs="Tahoma"/>
        </w:rPr>
      </w:pPr>
      <w:r w:rsidRPr="00393866">
        <w:rPr>
          <w:rFonts w:ascii="Tahoma" w:hAnsi="Tahoma" w:cs="Tahoma"/>
        </w:rPr>
        <w:t>-</w:t>
      </w:r>
      <w:r w:rsidRPr="00393866">
        <w:rPr>
          <w:rFonts w:ascii="Tahoma" w:hAnsi="Tahoma" w:cs="Tahoma"/>
        </w:rPr>
        <w:tab/>
        <w:t>The maximum length of the Lock argument is 120 places.</w:t>
      </w:r>
    </w:p>
    <w:p w14:paraId="3EEA66EE" w14:textId="34596D95" w:rsidR="005E1BE2" w:rsidRDefault="005E1BE2">
      <w:pPr>
        <w:pStyle w:val="Heading11"/>
        <w:numPr>
          <w:ilvl w:val="0"/>
          <w:numId w:val="0"/>
        </w:numPr>
        <w:rPr>
          <w:rFonts w:ascii="Tahoma" w:hAnsi="Tahoma" w:cs="Tahoma"/>
        </w:rPr>
      </w:pPr>
    </w:p>
    <w:p w14:paraId="75DC6B9D" w14:textId="7AE8277F" w:rsidR="00BC3369" w:rsidRDefault="00BC3369">
      <w:pPr>
        <w:pStyle w:val="Heading11"/>
        <w:numPr>
          <w:ilvl w:val="0"/>
          <w:numId w:val="0"/>
        </w:numPr>
        <w:rPr>
          <w:rFonts w:ascii="Tahoma" w:hAnsi="Tahoma" w:cs="Tahoma"/>
        </w:rPr>
      </w:pPr>
    </w:p>
    <w:p w14:paraId="417B8437" w14:textId="77777777" w:rsidR="005E1BE2" w:rsidRPr="00393866" w:rsidRDefault="005E1BE2">
      <w:pPr>
        <w:pStyle w:val="Heading2"/>
        <w:numPr>
          <w:ilvl w:val="1"/>
          <w:numId w:val="24"/>
        </w:numPr>
        <w:rPr>
          <w:rFonts w:ascii="Tahoma" w:hAnsi="Tahoma" w:cs="Tahoma"/>
          <w:i/>
        </w:rPr>
      </w:pPr>
      <w:bookmarkStart w:id="1238" w:name="_Toc453572760"/>
      <w:bookmarkStart w:id="1239" w:name="_Toc286674805"/>
      <w:bookmarkStart w:id="1240" w:name="_Toc62037318"/>
      <w:r w:rsidRPr="00393866">
        <w:rPr>
          <w:rFonts w:ascii="Tahoma" w:hAnsi="Tahoma" w:cs="Tahoma"/>
          <w:i/>
        </w:rPr>
        <w:t>FUNCTION GROUP OBJECTS</w:t>
      </w:r>
      <w:bookmarkEnd w:id="1238"/>
      <w:bookmarkEnd w:id="1239"/>
      <w:bookmarkEnd w:id="1240"/>
    </w:p>
    <w:p w14:paraId="3A8BFDF5" w14:textId="77777777" w:rsidR="005E1BE2" w:rsidRPr="00393866" w:rsidRDefault="005E1BE2">
      <w:pPr>
        <w:pStyle w:val="Heading3"/>
        <w:numPr>
          <w:ilvl w:val="2"/>
          <w:numId w:val="24"/>
        </w:numPr>
        <w:rPr>
          <w:rFonts w:ascii="Tahoma" w:hAnsi="Tahoma" w:cs="Tahoma"/>
        </w:rPr>
      </w:pPr>
      <w:bookmarkStart w:id="1241" w:name="_Toc453572761"/>
      <w:bookmarkStart w:id="1242" w:name="_Toc286674806"/>
      <w:bookmarkStart w:id="1243" w:name="_Toc62037319"/>
      <w:r w:rsidRPr="00393866">
        <w:rPr>
          <w:rFonts w:ascii="Tahoma" w:hAnsi="Tahoma" w:cs="Tahoma"/>
        </w:rPr>
        <w:t>Function Group</w:t>
      </w:r>
      <w:bookmarkEnd w:id="1241"/>
      <w:bookmarkEnd w:id="1242"/>
      <w:bookmarkEnd w:id="1243"/>
    </w:p>
    <w:p w14:paraId="279A80E3" w14:textId="77777777" w:rsidR="005E1BE2" w:rsidRPr="00393866" w:rsidRDefault="005E1BE2">
      <w:pPr>
        <w:rPr>
          <w:rFonts w:ascii="Tahoma" w:hAnsi="Tahoma" w:cs="Tahoma"/>
        </w:rPr>
      </w:pPr>
    </w:p>
    <w:p w14:paraId="6D4F58FB" w14:textId="77777777" w:rsidR="005E1BE2" w:rsidRPr="00393866" w:rsidRDefault="005E1BE2">
      <w:pPr>
        <w:rPr>
          <w:rFonts w:ascii="Tahoma" w:hAnsi="Tahoma" w:cs="Tahoma"/>
        </w:rPr>
      </w:pPr>
      <w:r w:rsidRPr="00393866">
        <w:rPr>
          <w:rFonts w:ascii="Tahoma" w:hAnsi="Tahoma" w:cs="Tahoma"/>
        </w:rPr>
        <w:t>Function modules are general-purpose library routines that are available system-wide. Function groups are used to combine function modules that logically belong together.  In other words, every function module belongs to a function group.</w:t>
      </w:r>
    </w:p>
    <w:p w14:paraId="18159131" w14:textId="77777777" w:rsidR="005E1BE2" w:rsidRPr="00393866" w:rsidRDefault="005E1BE2">
      <w:pPr>
        <w:rPr>
          <w:rFonts w:ascii="Tahoma" w:hAnsi="Tahoma" w:cs="Tahoma"/>
        </w:rPr>
      </w:pPr>
    </w:p>
    <w:p w14:paraId="0E6FCFF5" w14:textId="76C2F846" w:rsidR="005E1BE2" w:rsidRDefault="005E1BE2">
      <w:pPr>
        <w:rPr>
          <w:rFonts w:ascii="Tahoma" w:hAnsi="Tahoma" w:cs="Tahoma"/>
        </w:rPr>
      </w:pPr>
      <w:r w:rsidRPr="00393866">
        <w:rPr>
          <w:rFonts w:ascii="Tahoma" w:hAnsi="Tahoma" w:cs="Tahoma"/>
        </w:rPr>
        <w:t xml:space="preserve">When an ABAP/4 program contains a CALL FUNCTION statement, the system loads the entire function group in with the program code at runtime. It is recommended that the function module name is very descriptive. </w:t>
      </w:r>
    </w:p>
    <w:p w14:paraId="30BB8E4A" w14:textId="4C7A451B" w:rsidR="00926BE5" w:rsidRDefault="00926BE5">
      <w:pPr>
        <w:rPr>
          <w:rFonts w:ascii="Tahoma" w:hAnsi="Tahoma" w:cs="Tahom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Change w:id="1244" w:author="Raphael Donor" w:date="2020-08-04T16:19:00Z">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PrChange>
      </w:tblPr>
      <w:tblGrid>
        <w:gridCol w:w="1606"/>
        <w:gridCol w:w="392"/>
        <w:gridCol w:w="540"/>
        <w:gridCol w:w="1260"/>
        <w:gridCol w:w="360"/>
        <w:gridCol w:w="3330"/>
        <w:tblGridChange w:id="1245">
          <w:tblGrid>
            <w:gridCol w:w="1606"/>
            <w:gridCol w:w="392"/>
            <w:gridCol w:w="1085"/>
            <w:gridCol w:w="1255"/>
            <w:gridCol w:w="540"/>
            <w:gridCol w:w="2610"/>
          </w:tblGrid>
        </w:tblGridChange>
      </w:tblGrid>
      <w:tr w:rsidR="00E01594" w14:paraId="4F1184A4" w14:textId="77777777" w:rsidTr="00E01594">
        <w:trPr>
          <w:trHeight w:val="350"/>
          <w:trPrChange w:id="1246" w:author="Raphael Donor" w:date="2020-08-04T16:19:00Z">
            <w:trPr>
              <w:trHeight w:val="350"/>
            </w:trPr>
          </w:trPrChange>
        </w:trPr>
        <w:tc>
          <w:tcPr>
            <w:tcW w:w="1606" w:type="dxa"/>
            <w:shd w:val="clear" w:color="auto" w:fill="auto"/>
            <w:tcPrChange w:id="1247" w:author="Raphael Donor" w:date="2020-08-04T16:19:00Z">
              <w:tcPr>
                <w:tcW w:w="1606" w:type="dxa"/>
                <w:shd w:val="clear" w:color="auto" w:fill="auto"/>
              </w:tcPr>
            </w:tcPrChange>
          </w:tcPr>
          <w:p w14:paraId="413A6D51" w14:textId="77777777" w:rsidR="00E01594" w:rsidRPr="00E54371" w:rsidRDefault="00E01594" w:rsidP="004F3FCC">
            <w:pPr>
              <w:rPr>
                <w:rFonts w:ascii="Tahoma" w:hAnsi="Tahoma" w:cs="Tahoma"/>
                <w:b/>
                <w:bCs/>
                <w:sz w:val="24"/>
                <w:szCs w:val="24"/>
              </w:rPr>
            </w:pPr>
            <w:r w:rsidRPr="00E54371">
              <w:rPr>
                <w:rFonts w:ascii="Tahoma" w:hAnsi="Tahoma" w:cs="Tahoma"/>
                <w:b/>
                <w:bCs/>
                <w:sz w:val="24"/>
                <w:szCs w:val="24"/>
              </w:rPr>
              <w:t>Format</w:t>
            </w:r>
          </w:p>
        </w:tc>
        <w:tc>
          <w:tcPr>
            <w:tcW w:w="392" w:type="dxa"/>
            <w:shd w:val="clear" w:color="auto" w:fill="auto"/>
            <w:tcPrChange w:id="1248" w:author="Raphael Donor" w:date="2020-08-04T16:19:00Z">
              <w:tcPr>
                <w:tcW w:w="392" w:type="dxa"/>
                <w:shd w:val="clear" w:color="auto" w:fill="auto"/>
              </w:tcPr>
            </w:tcPrChange>
          </w:tcPr>
          <w:p w14:paraId="79809DE8" w14:textId="77777777" w:rsidR="00E01594" w:rsidRPr="00E54371" w:rsidRDefault="00E01594" w:rsidP="004F3FCC">
            <w:pPr>
              <w:rPr>
                <w:rFonts w:ascii="Tahoma" w:hAnsi="Tahoma" w:cs="Tahoma"/>
                <w:b/>
                <w:bCs/>
                <w:sz w:val="24"/>
                <w:szCs w:val="24"/>
              </w:rPr>
            </w:pPr>
            <w:r w:rsidRPr="00E54371">
              <w:rPr>
                <w:rFonts w:ascii="Tahoma" w:hAnsi="Tahoma" w:cs="Tahoma"/>
                <w:b/>
                <w:bCs/>
                <w:sz w:val="24"/>
                <w:szCs w:val="24"/>
              </w:rPr>
              <w:t>Z</w:t>
            </w:r>
          </w:p>
        </w:tc>
        <w:tc>
          <w:tcPr>
            <w:tcW w:w="540" w:type="dxa"/>
            <w:shd w:val="clear" w:color="auto" w:fill="auto"/>
            <w:tcPrChange w:id="1249" w:author="Raphael Donor" w:date="2020-08-04T16:19:00Z">
              <w:tcPr>
                <w:tcW w:w="1085" w:type="dxa"/>
                <w:shd w:val="clear" w:color="auto" w:fill="auto"/>
              </w:tcPr>
            </w:tcPrChange>
          </w:tcPr>
          <w:p w14:paraId="13116DF1" w14:textId="77777777" w:rsidR="00E01594" w:rsidRPr="00E54371" w:rsidDel="00E01594" w:rsidRDefault="00E01594" w:rsidP="004F3FCC">
            <w:pPr>
              <w:rPr>
                <w:del w:id="1250" w:author="Raphael Donor" w:date="2020-08-04T16:18:00Z"/>
                <w:rFonts w:ascii="Tahoma" w:hAnsi="Tahoma" w:cs="Tahoma"/>
                <w:b/>
                <w:bCs/>
                <w:sz w:val="24"/>
                <w:szCs w:val="24"/>
              </w:rPr>
            </w:pPr>
            <w:del w:id="1251" w:author="Raphael Donor" w:date="2020-08-04T16:18:00Z">
              <w:r w:rsidRPr="00E54371" w:rsidDel="00E01594">
                <w:rPr>
                  <w:rFonts w:ascii="Tahoma" w:hAnsi="Tahoma" w:cs="Tahoma"/>
                  <w:b/>
                  <w:bCs/>
                  <w:sz w:val="24"/>
                  <w:szCs w:val="24"/>
                </w:rPr>
                <w:delText>XX</w:delText>
              </w:r>
            </w:del>
          </w:p>
          <w:p w14:paraId="0B84ED1E" w14:textId="10AE8AD9" w:rsidR="00E01594" w:rsidRPr="00E54371" w:rsidRDefault="00E01594" w:rsidP="004F3FCC">
            <w:pPr>
              <w:rPr>
                <w:rFonts w:ascii="Tahoma" w:hAnsi="Tahoma" w:cs="Tahoma"/>
                <w:b/>
                <w:bCs/>
                <w:sz w:val="24"/>
                <w:szCs w:val="24"/>
              </w:rPr>
            </w:pPr>
            <w:r w:rsidRPr="00E54371">
              <w:rPr>
                <w:rFonts w:ascii="Tahoma" w:hAnsi="Tahoma" w:cs="Tahoma"/>
                <w:b/>
                <w:bCs/>
                <w:sz w:val="24"/>
                <w:szCs w:val="24"/>
              </w:rPr>
              <w:t>YY</w:t>
            </w:r>
          </w:p>
        </w:tc>
        <w:tc>
          <w:tcPr>
            <w:tcW w:w="1260" w:type="dxa"/>
            <w:shd w:val="clear" w:color="auto" w:fill="auto"/>
            <w:tcPrChange w:id="1252" w:author="Raphael Donor" w:date="2020-08-04T16:19:00Z">
              <w:tcPr>
                <w:tcW w:w="1255" w:type="dxa"/>
                <w:shd w:val="clear" w:color="auto" w:fill="auto"/>
              </w:tcPr>
            </w:tcPrChange>
          </w:tcPr>
          <w:p w14:paraId="05893F9D" w14:textId="0726D661" w:rsidR="00E01594" w:rsidRPr="00E54371" w:rsidRDefault="00E01594" w:rsidP="004F3FCC">
            <w:pPr>
              <w:rPr>
                <w:rFonts w:ascii="Tahoma" w:hAnsi="Tahoma" w:cs="Tahoma"/>
                <w:b/>
                <w:bCs/>
                <w:sz w:val="24"/>
                <w:szCs w:val="24"/>
              </w:rPr>
            </w:pPr>
            <w:r w:rsidRPr="00E54371">
              <w:rPr>
                <w:rFonts w:ascii="Tahoma" w:hAnsi="Tahoma" w:cs="Tahoma"/>
                <w:b/>
                <w:bCs/>
                <w:sz w:val="24"/>
                <w:szCs w:val="24"/>
              </w:rPr>
              <w:t>G or GM</w:t>
            </w:r>
          </w:p>
        </w:tc>
        <w:tc>
          <w:tcPr>
            <w:tcW w:w="360" w:type="dxa"/>
            <w:shd w:val="clear" w:color="auto" w:fill="auto"/>
            <w:tcPrChange w:id="1253" w:author="Raphael Donor" w:date="2020-08-04T16:19:00Z">
              <w:tcPr>
                <w:tcW w:w="540" w:type="dxa"/>
                <w:shd w:val="clear" w:color="auto" w:fill="auto"/>
              </w:tcPr>
            </w:tcPrChange>
          </w:tcPr>
          <w:p w14:paraId="7D5A27D9" w14:textId="77777777" w:rsidR="00E01594" w:rsidRPr="00E54371" w:rsidRDefault="00E01594" w:rsidP="004F3FCC">
            <w:pPr>
              <w:rPr>
                <w:rFonts w:ascii="Tahoma" w:hAnsi="Tahoma" w:cs="Tahoma"/>
                <w:b/>
                <w:bCs/>
                <w:sz w:val="24"/>
                <w:szCs w:val="24"/>
              </w:rPr>
            </w:pPr>
            <w:r w:rsidRPr="00E54371">
              <w:rPr>
                <w:rFonts w:ascii="Tahoma" w:hAnsi="Tahoma" w:cs="Tahoma"/>
                <w:b/>
                <w:bCs/>
                <w:sz w:val="24"/>
                <w:szCs w:val="24"/>
              </w:rPr>
              <w:t>_</w:t>
            </w:r>
          </w:p>
        </w:tc>
        <w:tc>
          <w:tcPr>
            <w:tcW w:w="3330" w:type="dxa"/>
            <w:shd w:val="clear" w:color="auto" w:fill="auto"/>
            <w:tcPrChange w:id="1254" w:author="Raphael Donor" w:date="2020-08-04T16:19:00Z">
              <w:tcPr>
                <w:tcW w:w="2610" w:type="dxa"/>
                <w:shd w:val="clear" w:color="auto" w:fill="auto"/>
              </w:tcPr>
            </w:tcPrChange>
          </w:tcPr>
          <w:p w14:paraId="06B7AA6B" w14:textId="77777777" w:rsidR="00E01594" w:rsidRPr="00E54371" w:rsidRDefault="00E01594" w:rsidP="004F3FCC">
            <w:pPr>
              <w:rPr>
                <w:rFonts w:ascii="Tahoma" w:hAnsi="Tahoma" w:cs="Tahoma"/>
                <w:b/>
                <w:bCs/>
                <w:sz w:val="24"/>
                <w:szCs w:val="24"/>
              </w:rPr>
            </w:pPr>
            <w:r w:rsidRPr="00E54371">
              <w:rPr>
                <w:rFonts w:ascii="Tahoma" w:hAnsi="Tahoma" w:cs="Tahoma"/>
                <w:b/>
                <w:bCs/>
                <w:sz w:val="24"/>
                <w:szCs w:val="24"/>
              </w:rPr>
              <w:t>&lt;desc&gt;</w:t>
            </w:r>
          </w:p>
        </w:tc>
      </w:tr>
      <w:tr w:rsidR="00F54CAA" w14:paraId="709F8C71" w14:textId="77777777" w:rsidTr="00E54371">
        <w:trPr>
          <w:trHeight w:val="288"/>
        </w:trPr>
        <w:tc>
          <w:tcPr>
            <w:tcW w:w="1606" w:type="dxa"/>
            <w:vMerge w:val="restart"/>
            <w:shd w:val="clear" w:color="auto" w:fill="auto"/>
          </w:tcPr>
          <w:p w14:paraId="6E1A6323" w14:textId="430C4186" w:rsidR="00926BE5" w:rsidRPr="00E54371" w:rsidRDefault="00926BE5" w:rsidP="004F3FCC">
            <w:pPr>
              <w:rPr>
                <w:rFonts w:ascii="Tahoma" w:hAnsi="Tahoma" w:cs="Tahoma"/>
              </w:rPr>
            </w:pPr>
          </w:p>
        </w:tc>
        <w:tc>
          <w:tcPr>
            <w:tcW w:w="5882" w:type="dxa"/>
            <w:gridSpan w:val="5"/>
            <w:shd w:val="clear" w:color="auto" w:fill="auto"/>
          </w:tcPr>
          <w:p w14:paraId="055A3493" w14:textId="77777777" w:rsidR="00926BE5" w:rsidRPr="00E54371" w:rsidRDefault="00926BE5" w:rsidP="004F3FCC">
            <w:pPr>
              <w:rPr>
                <w:rFonts w:ascii="Tahoma" w:hAnsi="Tahoma" w:cs="Tahoma"/>
              </w:rPr>
            </w:pPr>
            <w:r w:rsidRPr="00E54371">
              <w:rPr>
                <w:rFonts w:ascii="Tahoma" w:hAnsi="Tahoma" w:cs="Tahoma"/>
                <w:b/>
                <w:bCs/>
                <w:color w:val="FF0000"/>
              </w:rPr>
              <w:t>Z</w:t>
            </w:r>
            <w:r w:rsidRPr="00E54371">
              <w:rPr>
                <w:rFonts w:ascii="Tahoma" w:hAnsi="Tahoma" w:cs="Tahoma"/>
              </w:rPr>
              <w:t xml:space="preserve"> – Namespace (fixed)</w:t>
            </w:r>
          </w:p>
        </w:tc>
      </w:tr>
      <w:tr w:rsidR="00F54CAA" w14:paraId="6D74B638" w14:textId="77777777" w:rsidTr="00E54371">
        <w:trPr>
          <w:trHeight w:val="288"/>
        </w:trPr>
        <w:tc>
          <w:tcPr>
            <w:tcW w:w="1606" w:type="dxa"/>
            <w:vMerge/>
            <w:shd w:val="clear" w:color="auto" w:fill="auto"/>
          </w:tcPr>
          <w:p w14:paraId="51A2969E" w14:textId="77777777" w:rsidR="00926BE5" w:rsidRPr="00E54371" w:rsidRDefault="00926BE5" w:rsidP="004F3FCC">
            <w:pPr>
              <w:rPr>
                <w:rFonts w:ascii="Tahoma" w:hAnsi="Tahoma" w:cs="Tahoma"/>
                <w:b/>
                <w:bCs/>
              </w:rPr>
            </w:pPr>
          </w:p>
        </w:tc>
        <w:tc>
          <w:tcPr>
            <w:tcW w:w="5882" w:type="dxa"/>
            <w:gridSpan w:val="5"/>
            <w:shd w:val="clear" w:color="auto" w:fill="auto"/>
          </w:tcPr>
          <w:p w14:paraId="6578FC52" w14:textId="77777777" w:rsidR="00926BE5" w:rsidRPr="00E54371" w:rsidRDefault="00926BE5" w:rsidP="004F3FCC">
            <w:pPr>
              <w:rPr>
                <w:rFonts w:ascii="Tahoma" w:hAnsi="Tahoma" w:cs="Tahoma"/>
              </w:rPr>
            </w:pPr>
            <w:r w:rsidRPr="00E54371">
              <w:rPr>
                <w:rFonts w:ascii="Tahoma" w:hAnsi="Tahoma" w:cs="Tahoma"/>
                <w:b/>
                <w:bCs/>
                <w:color w:val="FF0000"/>
              </w:rPr>
              <w:t>YY</w:t>
            </w:r>
            <w:r w:rsidRPr="00E54371">
              <w:rPr>
                <w:rFonts w:ascii="Tahoma" w:hAnsi="Tahoma" w:cs="Tahoma"/>
              </w:rPr>
              <w:t xml:space="preserve"> – Module (see table 2.2)</w:t>
            </w:r>
          </w:p>
        </w:tc>
      </w:tr>
      <w:tr w:rsidR="00F54CAA" w14:paraId="129EC355" w14:textId="77777777" w:rsidTr="00E54371">
        <w:trPr>
          <w:trHeight w:val="288"/>
        </w:trPr>
        <w:tc>
          <w:tcPr>
            <w:tcW w:w="1606" w:type="dxa"/>
            <w:vMerge/>
            <w:shd w:val="clear" w:color="auto" w:fill="auto"/>
          </w:tcPr>
          <w:p w14:paraId="317F79C8" w14:textId="77777777" w:rsidR="00926BE5" w:rsidRPr="00E54371" w:rsidRDefault="00926BE5" w:rsidP="004F3FCC">
            <w:pPr>
              <w:rPr>
                <w:rFonts w:ascii="Tahoma" w:hAnsi="Tahoma" w:cs="Tahoma"/>
                <w:b/>
                <w:bCs/>
              </w:rPr>
            </w:pPr>
          </w:p>
        </w:tc>
        <w:tc>
          <w:tcPr>
            <w:tcW w:w="5882" w:type="dxa"/>
            <w:gridSpan w:val="5"/>
            <w:shd w:val="clear" w:color="auto" w:fill="auto"/>
          </w:tcPr>
          <w:p w14:paraId="026FB5D1" w14:textId="54430212" w:rsidR="00926BE5" w:rsidRPr="00E54371" w:rsidRDefault="007362E7" w:rsidP="004F3FCC">
            <w:pPr>
              <w:rPr>
                <w:rFonts w:ascii="Tahoma" w:hAnsi="Tahoma" w:cs="Tahoma"/>
              </w:rPr>
            </w:pPr>
            <w:r w:rsidRPr="00E54371">
              <w:rPr>
                <w:rFonts w:ascii="Tahoma" w:hAnsi="Tahoma" w:cs="Tahoma"/>
                <w:b/>
                <w:bCs/>
                <w:color w:val="FF0000"/>
              </w:rPr>
              <w:t>G</w:t>
            </w:r>
            <w:r w:rsidR="00F54CAA" w:rsidRPr="00E54371">
              <w:rPr>
                <w:rFonts w:ascii="Tahoma" w:hAnsi="Tahoma" w:cs="Tahoma"/>
                <w:b/>
                <w:bCs/>
                <w:color w:val="FF0000"/>
              </w:rPr>
              <w:t>/GM</w:t>
            </w:r>
            <w:r w:rsidR="00926BE5" w:rsidRPr="00E54371">
              <w:rPr>
                <w:rFonts w:ascii="Tahoma" w:hAnsi="Tahoma" w:cs="Tahoma"/>
              </w:rPr>
              <w:t xml:space="preserve"> – Object type – </w:t>
            </w:r>
            <w:r w:rsidRPr="00E54371">
              <w:rPr>
                <w:rFonts w:ascii="Tahoma" w:hAnsi="Tahoma" w:cs="Tahoma"/>
              </w:rPr>
              <w:t>G</w:t>
            </w:r>
            <w:r w:rsidR="00F54CAA" w:rsidRPr="00E54371">
              <w:rPr>
                <w:rFonts w:ascii="Tahoma" w:hAnsi="Tahoma" w:cs="Tahoma"/>
              </w:rPr>
              <w:t>/GM</w:t>
            </w:r>
            <w:r w:rsidR="00926BE5" w:rsidRPr="00E54371">
              <w:rPr>
                <w:rFonts w:ascii="Tahoma" w:hAnsi="Tahoma" w:cs="Tahoma"/>
              </w:rPr>
              <w:t xml:space="preserve"> (fixed, see table 2.1)</w:t>
            </w:r>
          </w:p>
        </w:tc>
      </w:tr>
      <w:tr w:rsidR="00F54CAA" w14:paraId="156633AC" w14:textId="77777777" w:rsidTr="00E54371">
        <w:trPr>
          <w:trHeight w:val="288"/>
        </w:trPr>
        <w:tc>
          <w:tcPr>
            <w:tcW w:w="1606" w:type="dxa"/>
            <w:vMerge/>
            <w:shd w:val="clear" w:color="auto" w:fill="auto"/>
          </w:tcPr>
          <w:p w14:paraId="6FB85464" w14:textId="77777777" w:rsidR="00926BE5" w:rsidRPr="00E54371" w:rsidRDefault="00926BE5" w:rsidP="004F3FCC">
            <w:pPr>
              <w:rPr>
                <w:rFonts w:ascii="Tahoma" w:hAnsi="Tahoma" w:cs="Tahoma"/>
                <w:b/>
                <w:bCs/>
              </w:rPr>
            </w:pPr>
          </w:p>
        </w:tc>
        <w:tc>
          <w:tcPr>
            <w:tcW w:w="5882" w:type="dxa"/>
            <w:gridSpan w:val="5"/>
            <w:shd w:val="clear" w:color="auto" w:fill="auto"/>
          </w:tcPr>
          <w:p w14:paraId="0D8A803C" w14:textId="02E08D43" w:rsidR="00926BE5" w:rsidRPr="00E54371" w:rsidRDefault="00926BE5" w:rsidP="004F3FCC">
            <w:pPr>
              <w:rPr>
                <w:rFonts w:ascii="Tahoma" w:hAnsi="Tahoma" w:cs="Tahoma"/>
              </w:rPr>
            </w:pPr>
            <w:r w:rsidRPr="00E54371">
              <w:rPr>
                <w:rFonts w:ascii="Tahoma" w:hAnsi="Tahoma" w:cs="Tahoma"/>
                <w:b/>
                <w:bCs/>
                <w:color w:val="FF0000"/>
              </w:rPr>
              <w:t>_</w:t>
            </w:r>
            <w:r w:rsidRPr="00E54371">
              <w:rPr>
                <w:rFonts w:ascii="Tahoma" w:hAnsi="Tahoma" w:cs="Tahoma"/>
              </w:rPr>
              <w:t xml:space="preserve"> – Separator</w:t>
            </w:r>
            <w:r w:rsidR="007362E7" w:rsidRPr="00E54371">
              <w:rPr>
                <w:rFonts w:ascii="Tahoma" w:hAnsi="Tahoma" w:cs="Tahoma"/>
              </w:rPr>
              <w:t xml:space="preserve"> (</w:t>
            </w:r>
            <w:r w:rsidR="0034432E" w:rsidRPr="00E54371">
              <w:rPr>
                <w:rFonts w:ascii="Tahoma" w:hAnsi="Tahoma" w:cs="Tahoma"/>
              </w:rPr>
              <w:t>Optional</w:t>
            </w:r>
            <w:r w:rsidR="00DE40FE" w:rsidRPr="00E54371">
              <w:rPr>
                <w:rFonts w:ascii="Tahoma" w:hAnsi="Tahoma" w:cs="Tahoma"/>
              </w:rPr>
              <w:t>)</w:t>
            </w:r>
          </w:p>
        </w:tc>
      </w:tr>
      <w:tr w:rsidR="00F54CAA" w14:paraId="65E6E874" w14:textId="77777777" w:rsidTr="00E54371">
        <w:trPr>
          <w:trHeight w:val="288"/>
        </w:trPr>
        <w:tc>
          <w:tcPr>
            <w:tcW w:w="1606" w:type="dxa"/>
            <w:vMerge/>
            <w:shd w:val="clear" w:color="auto" w:fill="auto"/>
          </w:tcPr>
          <w:p w14:paraId="0CD917F7" w14:textId="77777777" w:rsidR="00926BE5" w:rsidRPr="00E54371" w:rsidRDefault="00926BE5" w:rsidP="004F3FCC">
            <w:pPr>
              <w:rPr>
                <w:rFonts w:ascii="Tahoma" w:hAnsi="Tahoma" w:cs="Tahoma"/>
                <w:b/>
                <w:bCs/>
              </w:rPr>
            </w:pPr>
          </w:p>
        </w:tc>
        <w:tc>
          <w:tcPr>
            <w:tcW w:w="5882" w:type="dxa"/>
            <w:gridSpan w:val="5"/>
            <w:shd w:val="clear" w:color="auto" w:fill="auto"/>
          </w:tcPr>
          <w:p w14:paraId="7F792755" w14:textId="13AB1F8C" w:rsidR="00926BE5" w:rsidRPr="00E54371" w:rsidRDefault="00926BE5" w:rsidP="004F3FCC">
            <w:pPr>
              <w:rPr>
                <w:rFonts w:ascii="Tahoma" w:hAnsi="Tahoma" w:cs="Tahoma"/>
              </w:rPr>
            </w:pPr>
            <w:r w:rsidRPr="00E54371">
              <w:rPr>
                <w:rFonts w:ascii="Tahoma" w:hAnsi="Tahoma" w:cs="Tahoma"/>
                <w:b/>
                <w:bCs/>
                <w:color w:val="FF0000"/>
              </w:rPr>
              <w:t>&lt;desc&gt;</w:t>
            </w:r>
            <w:r w:rsidRPr="00E54371">
              <w:rPr>
                <w:rFonts w:ascii="Tahoma" w:hAnsi="Tahoma" w:cs="Tahoma"/>
              </w:rPr>
              <w:t xml:space="preserve"> - Free text (description</w:t>
            </w:r>
            <w:r w:rsidR="0034432E" w:rsidRPr="00E54371">
              <w:rPr>
                <w:rFonts w:ascii="Tahoma" w:hAnsi="Tahoma" w:cs="Tahoma"/>
              </w:rPr>
              <w:t>, optional</w:t>
            </w:r>
            <w:r w:rsidRPr="00E54371">
              <w:rPr>
                <w:rFonts w:ascii="Tahoma" w:hAnsi="Tahoma" w:cs="Tahoma"/>
              </w:rPr>
              <w:t>)</w:t>
            </w:r>
          </w:p>
        </w:tc>
      </w:tr>
      <w:tr w:rsidR="00F54CAA" w14:paraId="0ECCBD07" w14:textId="77777777" w:rsidTr="00E54371">
        <w:trPr>
          <w:trHeight w:val="288"/>
        </w:trPr>
        <w:tc>
          <w:tcPr>
            <w:tcW w:w="1606" w:type="dxa"/>
            <w:vMerge/>
            <w:shd w:val="clear" w:color="auto" w:fill="auto"/>
          </w:tcPr>
          <w:p w14:paraId="66709EA7" w14:textId="77777777" w:rsidR="00926BE5" w:rsidRPr="00E54371" w:rsidRDefault="00926BE5" w:rsidP="004F3FCC">
            <w:pPr>
              <w:rPr>
                <w:rFonts w:ascii="Tahoma" w:hAnsi="Tahoma" w:cs="Tahoma"/>
                <w:b/>
                <w:bCs/>
              </w:rPr>
            </w:pPr>
          </w:p>
        </w:tc>
        <w:tc>
          <w:tcPr>
            <w:tcW w:w="5882" w:type="dxa"/>
            <w:gridSpan w:val="5"/>
            <w:shd w:val="clear" w:color="auto" w:fill="auto"/>
          </w:tcPr>
          <w:p w14:paraId="38B55521" w14:textId="77777777" w:rsidR="00926BE5" w:rsidRPr="00E54371" w:rsidRDefault="00926BE5" w:rsidP="004F3FCC">
            <w:pPr>
              <w:rPr>
                <w:rFonts w:ascii="Tahoma" w:hAnsi="Tahoma" w:cs="Tahoma"/>
              </w:rPr>
            </w:pPr>
            <w:r w:rsidRPr="00E54371">
              <w:rPr>
                <w:rFonts w:ascii="Tahoma" w:hAnsi="Tahoma" w:cs="Tahoma"/>
                <w:b/>
                <w:bCs/>
                <w:color w:val="FF0000"/>
              </w:rPr>
              <w:t>Ex. Z</w:t>
            </w:r>
            <w:del w:id="1255" w:author="Raphael Donor" w:date="2020-08-04T16:19:00Z">
              <w:r w:rsidRPr="00E54371" w:rsidDel="00E01594">
                <w:rPr>
                  <w:rFonts w:ascii="Tahoma" w:hAnsi="Tahoma" w:cs="Tahoma"/>
                  <w:b/>
                  <w:bCs/>
                  <w:color w:val="FF0000"/>
                </w:rPr>
                <w:delText>EU</w:delText>
              </w:r>
            </w:del>
            <w:r w:rsidR="0034432E" w:rsidRPr="00E54371">
              <w:rPr>
                <w:rFonts w:ascii="Tahoma" w:hAnsi="Tahoma" w:cs="Tahoma"/>
                <w:b/>
                <w:bCs/>
                <w:color w:val="FF0000"/>
              </w:rPr>
              <w:t>MM</w:t>
            </w:r>
            <w:r w:rsidR="009F41EE" w:rsidRPr="00E54371">
              <w:rPr>
                <w:rFonts w:ascii="Tahoma" w:hAnsi="Tahoma" w:cs="Tahoma"/>
                <w:b/>
                <w:bCs/>
                <w:color w:val="FF0000"/>
              </w:rPr>
              <w:t>G</w:t>
            </w:r>
            <w:r w:rsidRPr="00E54371">
              <w:rPr>
                <w:rFonts w:ascii="Tahoma" w:hAnsi="Tahoma" w:cs="Tahoma"/>
                <w:b/>
                <w:bCs/>
                <w:color w:val="FF0000"/>
              </w:rPr>
              <w:t xml:space="preserve"> </w:t>
            </w:r>
            <w:r w:rsidRPr="00E54371">
              <w:rPr>
                <w:rFonts w:ascii="Tahoma" w:hAnsi="Tahoma" w:cs="Tahoma"/>
              </w:rPr>
              <w:t>(</w:t>
            </w:r>
            <w:r w:rsidR="009F41EE" w:rsidRPr="00E54371">
              <w:rPr>
                <w:rFonts w:ascii="Tahoma" w:hAnsi="Tahoma" w:cs="Tahoma"/>
              </w:rPr>
              <w:t>Function Group for MM objects</w:t>
            </w:r>
            <w:r w:rsidRPr="00E54371">
              <w:rPr>
                <w:rFonts w:ascii="Tahoma" w:hAnsi="Tahoma" w:cs="Tahoma"/>
              </w:rPr>
              <w:t>)</w:t>
            </w:r>
          </w:p>
          <w:p w14:paraId="098357D2" w14:textId="46342C12" w:rsidR="00F54CAA" w:rsidRPr="00E54371" w:rsidRDefault="00F54CAA" w:rsidP="004F3FCC">
            <w:pPr>
              <w:rPr>
                <w:rFonts w:ascii="Tahoma" w:hAnsi="Tahoma" w:cs="Tahoma"/>
                <w:color w:val="FF0000"/>
              </w:rPr>
            </w:pPr>
            <w:r w:rsidRPr="00E54371">
              <w:rPr>
                <w:rFonts w:ascii="Tahoma" w:hAnsi="Tahoma" w:cs="Tahoma"/>
                <w:b/>
                <w:bCs/>
                <w:color w:val="FF0000"/>
              </w:rPr>
              <w:t>Z</w:t>
            </w:r>
            <w:del w:id="1256" w:author="Raphael Donor" w:date="2020-08-04T16:19:00Z">
              <w:r w:rsidRPr="00E54371" w:rsidDel="00E01594">
                <w:rPr>
                  <w:rFonts w:ascii="Tahoma" w:hAnsi="Tahoma" w:cs="Tahoma"/>
                  <w:b/>
                  <w:bCs/>
                  <w:color w:val="FF0000"/>
                </w:rPr>
                <w:delText>EU</w:delText>
              </w:r>
            </w:del>
            <w:r w:rsidRPr="00E54371">
              <w:rPr>
                <w:rFonts w:ascii="Tahoma" w:hAnsi="Tahoma" w:cs="Tahoma"/>
                <w:b/>
                <w:bCs/>
                <w:color w:val="FF0000"/>
              </w:rPr>
              <w:t xml:space="preserve">MMGM </w:t>
            </w:r>
            <w:r w:rsidRPr="00E54371">
              <w:rPr>
                <w:rFonts w:ascii="Tahoma" w:hAnsi="Tahoma" w:cs="Tahoma"/>
              </w:rPr>
              <w:t>(Function Group for MM table Maintenance objects)</w:t>
            </w:r>
          </w:p>
        </w:tc>
      </w:tr>
    </w:tbl>
    <w:p w14:paraId="09BA0ABB" w14:textId="77777777" w:rsidR="00926BE5" w:rsidRPr="00393866" w:rsidRDefault="00926BE5">
      <w:pPr>
        <w:rPr>
          <w:rFonts w:ascii="Tahoma" w:hAnsi="Tahoma" w:cs="Tahoma"/>
        </w:rPr>
      </w:pPr>
    </w:p>
    <w:p w14:paraId="7289A498" w14:textId="77777777" w:rsidR="005E1BE2" w:rsidRPr="00393866" w:rsidRDefault="005E1BE2">
      <w:pPr>
        <w:rPr>
          <w:rFonts w:ascii="Tahoma" w:hAnsi="Tahoma" w:cs="Tahoma"/>
          <w:sz w:val="16"/>
        </w:rPr>
      </w:pPr>
    </w:p>
    <w:p w14:paraId="433D59C6" w14:textId="77777777" w:rsidR="005E1BE2" w:rsidRPr="00393866" w:rsidRDefault="007D3596">
      <w:pPr>
        <w:pStyle w:val="Heading3"/>
        <w:numPr>
          <w:ilvl w:val="2"/>
          <w:numId w:val="24"/>
        </w:numPr>
        <w:rPr>
          <w:rFonts w:ascii="Tahoma" w:hAnsi="Tahoma" w:cs="Tahoma"/>
        </w:rPr>
      </w:pPr>
      <w:bookmarkStart w:id="1257" w:name="_Toc43407877"/>
      <w:bookmarkStart w:id="1258" w:name="_Toc43408222"/>
      <w:bookmarkStart w:id="1259" w:name="_Toc43411795"/>
      <w:bookmarkStart w:id="1260" w:name="_Toc43412244"/>
      <w:bookmarkStart w:id="1261" w:name="_Toc43671513"/>
      <w:bookmarkStart w:id="1262" w:name="_Toc43678120"/>
      <w:bookmarkStart w:id="1263" w:name="_Toc43407878"/>
      <w:bookmarkStart w:id="1264" w:name="_Toc43408223"/>
      <w:bookmarkStart w:id="1265" w:name="_Toc43411796"/>
      <w:bookmarkStart w:id="1266" w:name="_Toc43412245"/>
      <w:bookmarkStart w:id="1267" w:name="_Toc43671514"/>
      <w:bookmarkStart w:id="1268" w:name="_Toc43678121"/>
      <w:bookmarkStart w:id="1269" w:name="_Toc43407879"/>
      <w:bookmarkStart w:id="1270" w:name="_Toc43408224"/>
      <w:bookmarkStart w:id="1271" w:name="_Toc43411797"/>
      <w:bookmarkStart w:id="1272" w:name="_Toc43412246"/>
      <w:bookmarkStart w:id="1273" w:name="_Toc43671515"/>
      <w:bookmarkStart w:id="1274" w:name="_Toc43678122"/>
      <w:bookmarkStart w:id="1275" w:name="_Toc43407880"/>
      <w:bookmarkStart w:id="1276" w:name="_Toc43408225"/>
      <w:bookmarkStart w:id="1277" w:name="_Toc43411798"/>
      <w:bookmarkStart w:id="1278" w:name="_Toc43412247"/>
      <w:bookmarkStart w:id="1279" w:name="_Toc43671516"/>
      <w:bookmarkStart w:id="1280" w:name="_Toc43678123"/>
      <w:bookmarkStart w:id="1281" w:name="_Toc43407881"/>
      <w:bookmarkStart w:id="1282" w:name="_Toc43408226"/>
      <w:bookmarkStart w:id="1283" w:name="_Toc43411799"/>
      <w:bookmarkStart w:id="1284" w:name="_Toc43412248"/>
      <w:bookmarkStart w:id="1285" w:name="_Toc43671517"/>
      <w:bookmarkStart w:id="1286" w:name="_Toc43678124"/>
      <w:bookmarkStart w:id="1287" w:name="_Toc43407886"/>
      <w:bookmarkStart w:id="1288" w:name="_Toc43408231"/>
      <w:bookmarkStart w:id="1289" w:name="_Toc43411804"/>
      <w:bookmarkStart w:id="1290" w:name="_Toc43412253"/>
      <w:bookmarkStart w:id="1291" w:name="_Toc43671522"/>
      <w:bookmarkStart w:id="1292" w:name="_Toc43678129"/>
      <w:bookmarkStart w:id="1293" w:name="_Toc453572762"/>
      <w:bookmarkStart w:id="1294" w:name="_Toc286674807"/>
      <w:bookmarkStart w:id="1295" w:name="_Toc62037320"/>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bookmarkEnd w:id="1287"/>
      <w:bookmarkEnd w:id="1288"/>
      <w:bookmarkEnd w:id="1289"/>
      <w:bookmarkEnd w:id="1290"/>
      <w:bookmarkEnd w:id="1291"/>
      <w:bookmarkEnd w:id="1292"/>
      <w:r>
        <w:rPr>
          <w:rFonts w:ascii="Tahoma" w:hAnsi="Tahoma" w:cs="Tahoma"/>
        </w:rPr>
        <w:t>F</w:t>
      </w:r>
      <w:r w:rsidR="005E1BE2" w:rsidRPr="00393866">
        <w:rPr>
          <w:rFonts w:ascii="Tahoma" w:hAnsi="Tahoma" w:cs="Tahoma"/>
        </w:rPr>
        <w:t>unction Modules</w:t>
      </w:r>
      <w:bookmarkEnd w:id="1293"/>
      <w:bookmarkEnd w:id="1294"/>
      <w:bookmarkEnd w:id="1295"/>
    </w:p>
    <w:p w14:paraId="23A9CF32" w14:textId="77777777" w:rsidR="005E1BE2" w:rsidRPr="00393866" w:rsidRDefault="005E1BE2">
      <w:pPr>
        <w:rPr>
          <w:rFonts w:ascii="Tahoma" w:hAnsi="Tahoma" w:cs="Tahoma"/>
        </w:rPr>
      </w:pPr>
    </w:p>
    <w:p w14:paraId="447E842F" w14:textId="1E077DD8" w:rsidR="005E1BE2" w:rsidRDefault="005E1BE2">
      <w:pPr>
        <w:rPr>
          <w:rFonts w:ascii="Tahoma" w:hAnsi="Tahoma" w:cs="Tahoma"/>
        </w:rPr>
      </w:pPr>
      <w:r w:rsidRPr="00393866">
        <w:rPr>
          <w:rFonts w:ascii="Tahoma" w:hAnsi="Tahoma" w:cs="Tahoma"/>
        </w:rPr>
        <w:t>A function module is a general-purpose library routine, stored in a central library that is available system-wide. Function modules can be called from within an ABAP program and use a defined interface to pass parameters between programs.</w:t>
      </w:r>
    </w:p>
    <w:p w14:paraId="20739014" w14:textId="00020B83" w:rsidR="009F795C" w:rsidRDefault="009F795C">
      <w:pPr>
        <w:rPr>
          <w:rFonts w:ascii="Tahoma" w:hAnsi="Tahoma" w:cs="Tahom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06"/>
        <w:gridCol w:w="392"/>
        <w:gridCol w:w="545"/>
        <w:gridCol w:w="538"/>
        <w:gridCol w:w="445"/>
        <w:gridCol w:w="369"/>
        <w:gridCol w:w="3660"/>
      </w:tblGrid>
      <w:tr w:rsidR="00ED6653" w14:paraId="2A0C9B00" w14:textId="77777777" w:rsidTr="00ED6653">
        <w:trPr>
          <w:trHeight w:val="350"/>
        </w:trPr>
        <w:tc>
          <w:tcPr>
            <w:tcW w:w="1606" w:type="dxa"/>
            <w:shd w:val="clear" w:color="auto" w:fill="auto"/>
          </w:tcPr>
          <w:p w14:paraId="79B04108" w14:textId="77777777" w:rsidR="00ED6653" w:rsidRPr="00E54371" w:rsidRDefault="00ED6653" w:rsidP="00ED6653">
            <w:pPr>
              <w:rPr>
                <w:rFonts w:ascii="Tahoma" w:hAnsi="Tahoma" w:cs="Tahoma"/>
                <w:b/>
                <w:bCs/>
                <w:sz w:val="24"/>
                <w:szCs w:val="24"/>
              </w:rPr>
            </w:pPr>
            <w:commentRangeStart w:id="1296"/>
            <w:r w:rsidRPr="00E54371">
              <w:rPr>
                <w:rFonts w:ascii="Tahoma" w:hAnsi="Tahoma" w:cs="Tahoma"/>
                <w:b/>
                <w:bCs/>
                <w:sz w:val="24"/>
                <w:szCs w:val="24"/>
              </w:rPr>
              <w:t>Format</w:t>
            </w:r>
          </w:p>
        </w:tc>
        <w:tc>
          <w:tcPr>
            <w:tcW w:w="392" w:type="dxa"/>
            <w:shd w:val="clear" w:color="auto" w:fill="auto"/>
          </w:tcPr>
          <w:p w14:paraId="79BBC35E" w14:textId="77777777" w:rsidR="00ED6653" w:rsidRPr="00E54371" w:rsidRDefault="00ED6653" w:rsidP="00ED6653">
            <w:pPr>
              <w:rPr>
                <w:rFonts w:ascii="Tahoma" w:hAnsi="Tahoma" w:cs="Tahoma"/>
                <w:b/>
                <w:bCs/>
                <w:sz w:val="24"/>
                <w:szCs w:val="24"/>
              </w:rPr>
            </w:pPr>
            <w:commentRangeStart w:id="1297"/>
            <w:r w:rsidRPr="00E54371">
              <w:rPr>
                <w:rFonts w:ascii="Tahoma" w:hAnsi="Tahoma" w:cs="Tahoma"/>
                <w:b/>
                <w:bCs/>
                <w:sz w:val="24"/>
                <w:szCs w:val="24"/>
              </w:rPr>
              <w:t>Z</w:t>
            </w:r>
          </w:p>
        </w:tc>
        <w:tc>
          <w:tcPr>
            <w:tcW w:w="545" w:type="dxa"/>
            <w:shd w:val="clear" w:color="auto" w:fill="auto"/>
          </w:tcPr>
          <w:p w14:paraId="29142D65" w14:textId="665F0103" w:rsidR="00ED6653" w:rsidRPr="00E54371" w:rsidRDefault="00ED6653" w:rsidP="00ED6653">
            <w:pPr>
              <w:rPr>
                <w:rFonts w:ascii="Tahoma" w:hAnsi="Tahoma" w:cs="Tahoma"/>
                <w:b/>
                <w:bCs/>
                <w:sz w:val="24"/>
                <w:szCs w:val="24"/>
              </w:rPr>
            </w:pPr>
            <w:r w:rsidRPr="00E54371">
              <w:rPr>
                <w:rFonts w:ascii="Tahoma" w:hAnsi="Tahoma" w:cs="Tahoma"/>
                <w:b/>
                <w:bCs/>
                <w:sz w:val="24"/>
                <w:szCs w:val="24"/>
              </w:rPr>
              <w:t>_</w:t>
            </w:r>
          </w:p>
        </w:tc>
        <w:tc>
          <w:tcPr>
            <w:tcW w:w="538" w:type="dxa"/>
            <w:shd w:val="clear" w:color="auto" w:fill="auto"/>
          </w:tcPr>
          <w:p w14:paraId="6A80438D" w14:textId="5124F500" w:rsidR="00ED6653" w:rsidRPr="00E54371" w:rsidRDefault="00ED6653" w:rsidP="00ED6653">
            <w:pPr>
              <w:rPr>
                <w:rFonts w:ascii="Tahoma" w:hAnsi="Tahoma" w:cs="Tahoma"/>
                <w:b/>
                <w:bCs/>
                <w:sz w:val="24"/>
                <w:szCs w:val="24"/>
              </w:rPr>
            </w:pPr>
            <w:r>
              <w:rPr>
                <w:rFonts w:ascii="Tahoma" w:hAnsi="Tahoma" w:cs="Tahoma"/>
                <w:b/>
                <w:bCs/>
                <w:sz w:val="24"/>
                <w:szCs w:val="24"/>
              </w:rPr>
              <w:t>YY</w:t>
            </w:r>
          </w:p>
        </w:tc>
        <w:tc>
          <w:tcPr>
            <w:tcW w:w="445" w:type="dxa"/>
            <w:shd w:val="clear" w:color="auto" w:fill="auto"/>
          </w:tcPr>
          <w:p w14:paraId="061E3371" w14:textId="1D8AA247" w:rsidR="00ED6653" w:rsidRPr="00E54371" w:rsidRDefault="00ED6653" w:rsidP="00ED6653">
            <w:pPr>
              <w:rPr>
                <w:rFonts w:ascii="Tahoma" w:hAnsi="Tahoma" w:cs="Tahoma"/>
                <w:b/>
                <w:bCs/>
                <w:sz w:val="24"/>
                <w:szCs w:val="24"/>
              </w:rPr>
            </w:pPr>
            <w:r w:rsidRPr="00E54371">
              <w:rPr>
                <w:rFonts w:ascii="Tahoma" w:hAnsi="Tahoma" w:cs="Tahoma"/>
                <w:b/>
                <w:bCs/>
                <w:sz w:val="24"/>
                <w:szCs w:val="24"/>
              </w:rPr>
              <w:t>F</w:t>
            </w:r>
          </w:p>
        </w:tc>
        <w:tc>
          <w:tcPr>
            <w:tcW w:w="369" w:type="dxa"/>
            <w:shd w:val="clear" w:color="auto" w:fill="auto"/>
          </w:tcPr>
          <w:p w14:paraId="4FA82EEC" w14:textId="77777777" w:rsidR="00ED6653" w:rsidRPr="00E54371" w:rsidRDefault="00ED6653" w:rsidP="00ED6653">
            <w:pPr>
              <w:rPr>
                <w:rFonts w:ascii="Tahoma" w:hAnsi="Tahoma" w:cs="Tahoma"/>
                <w:b/>
                <w:bCs/>
                <w:sz w:val="24"/>
                <w:szCs w:val="24"/>
              </w:rPr>
            </w:pPr>
            <w:r w:rsidRPr="00E54371">
              <w:rPr>
                <w:rFonts w:ascii="Tahoma" w:hAnsi="Tahoma" w:cs="Tahoma"/>
                <w:b/>
                <w:bCs/>
                <w:sz w:val="24"/>
                <w:szCs w:val="24"/>
              </w:rPr>
              <w:t>_</w:t>
            </w:r>
          </w:p>
        </w:tc>
        <w:tc>
          <w:tcPr>
            <w:tcW w:w="3660" w:type="dxa"/>
          </w:tcPr>
          <w:p w14:paraId="021CE868" w14:textId="77777777" w:rsidR="00ED6653" w:rsidRPr="00E54371" w:rsidRDefault="00ED6653" w:rsidP="00ED6653">
            <w:pPr>
              <w:rPr>
                <w:rFonts w:ascii="Tahoma" w:hAnsi="Tahoma" w:cs="Tahoma"/>
                <w:b/>
                <w:bCs/>
                <w:sz w:val="24"/>
                <w:szCs w:val="24"/>
              </w:rPr>
            </w:pPr>
            <w:r w:rsidRPr="00E54371">
              <w:rPr>
                <w:rFonts w:ascii="Tahoma" w:hAnsi="Tahoma" w:cs="Tahoma"/>
                <w:b/>
                <w:bCs/>
                <w:sz w:val="24"/>
                <w:szCs w:val="24"/>
              </w:rPr>
              <w:t>&lt;desc&gt;</w:t>
            </w:r>
            <w:commentRangeEnd w:id="1297"/>
            <w:r>
              <w:rPr>
                <w:rStyle w:val="CommentReference"/>
                <w:rFonts w:ascii="Grundfos TheSans V2" w:eastAsia="Grundfos TheSans V2" w:hAnsi="Grundfos TheSans V2"/>
              </w:rPr>
              <w:commentReference w:id="1297"/>
            </w:r>
            <w:r>
              <w:rPr>
                <w:rStyle w:val="CommentReference"/>
                <w:rFonts w:ascii="Grundfos TheSans V2" w:eastAsia="Grundfos TheSans V2" w:hAnsi="Grundfos TheSans V2"/>
              </w:rPr>
              <w:commentReference w:id="1296"/>
            </w:r>
          </w:p>
        </w:tc>
      </w:tr>
      <w:commentRangeEnd w:id="1296"/>
      <w:tr w:rsidR="00ED6653" w14:paraId="7B80D48B" w14:textId="77777777" w:rsidTr="00ED6653">
        <w:trPr>
          <w:trHeight w:val="288"/>
        </w:trPr>
        <w:tc>
          <w:tcPr>
            <w:tcW w:w="1606" w:type="dxa"/>
            <w:vMerge w:val="restart"/>
            <w:shd w:val="clear" w:color="auto" w:fill="auto"/>
          </w:tcPr>
          <w:p w14:paraId="40A311D7" w14:textId="483A8048" w:rsidR="00ED6653" w:rsidRPr="00E54371" w:rsidRDefault="00ED6653" w:rsidP="00ED6653">
            <w:pPr>
              <w:rPr>
                <w:rFonts w:ascii="Tahoma" w:hAnsi="Tahoma" w:cs="Tahoma"/>
              </w:rPr>
            </w:pPr>
          </w:p>
        </w:tc>
        <w:tc>
          <w:tcPr>
            <w:tcW w:w="5949" w:type="dxa"/>
            <w:gridSpan w:val="6"/>
            <w:shd w:val="clear" w:color="auto" w:fill="auto"/>
          </w:tcPr>
          <w:p w14:paraId="4AF0307C" w14:textId="55AC562F" w:rsidR="00ED6653" w:rsidRPr="00E54371" w:rsidRDefault="00ED6653" w:rsidP="00ED6653">
            <w:pPr>
              <w:rPr>
                <w:rFonts w:ascii="Tahoma" w:hAnsi="Tahoma" w:cs="Tahoma"/>
              </w:rPr>
            </w:pPr>
            <w:r w:rsidRPr="00E54371">
              <w:rPr>
                <w:rFonts w:ascii="Tahoma" w:hAnsi="Tahoma" w:cs="Tahoma"/>
                <w:b/>
                <w:bCs/>
                <w:color w:val="FF0000"/>
              </w:rPr>
              <w:t>Z</w:t>
            </w:r>
            <w:r w:rsidRPr="00E54371">
              <w:rPr>
                <w:rFonts w:ascii="Tahoma" w:hAnsi="Tahoma" w:cs="Tahoma"/>
              </w:rPr>
              <w:t xml:space="preserve"> – Namespace (fixed)</w:t>
            </w:r>
          </w:p>
        </w:tc>
      </w:tr>
      <w:tr w:rsidR="00ED6653" w14:paraId="770E6A41" w14:textId="77777777" w:rsidTr="00ED6653">
        <w:trPr>
          <w:trHeight w:val="288"/>
        </w:trPr>
        <w:tc>
          <w:tcPr>
            <w:tcW w:w="1606" w:type="dxa"/>
            <w:vMerge/>
            <w:shd w:val="clear" w:color="auto" w:fill="auto"/>
          </w:tcPr>
          <w:p w14:paraId="7880C6D1" w14:textId="77777777" w:rsidR="00ED6653" w:rsidRPr="00E54371" w:rsidRDefault="00ED6653" w:rsidP="00ED6653">
            <w:pPr>
              <w:rPr>
                <w:rFonts w:ascii="Tahoma" w:hAnsi="Tahoma" w:cs="Tahoma"/>
              </w:rPr>
            </w:pPr>
          </w:p>
        </w:tc>
        <w:tc>
          <w:tcPr>
            <w:tcW w:w="5949" w:type="dxa"/>
            <w:gridSpan w:val="6"/>
            <w:shd w:val="clear" w:color="auto" w:fill="auto"/>
          </w:tcPr>
          <w:p w14:paraId="7F583C4E" w14:textId="5F353087" w:rsidR="00ED6653" w:rsidRPr="00E54371" w:rsidRDefault="00ED6653" w:rsidP="00ED6653">
            <w:pPr>
              <w:rPr>
                <w:rFonts w:ascii="Tahoma" w:hAnsi="Tahoma" w:cs="Tahoma"/>
                <w:b/>
                <w:bCs/>
                <w:color w:val="FF0000"/>
              </w:rPr>
            </w:pPr>
            <w:r w:rsidRPr="00E54371">
              <w:rPr>
                <w:rFonts w:ascii="Tahoma" w:hAnsi="Tahoma" w:cs="Tahoma"/>
                <w:b/>
                <w:bCs/>
                <w:color w:val="FF0000"/>
              </w:rPr>
              <w:t>_</w:t>
            </w:r>
            <w:r w:rsidRPr="00E54371">
              <w:rPr>
                <w:rFonts w:ascii="Tahoma" w:hAnsi="Tahoma" w:cs="Tahoma"/>
              </w:rPr>
              <w:t xml:space="preserve"> – Separator</w:t>
            </w:r>
          </w:p>
        </w:tc>
      </w:tr>
      <w:tr w:rsidR="00ED6653" w14:paraId="474386F8" w14:textId="77777777" w:rsidTr="00ED6653">
        <w:trPr>
          <w:trHeight w:val="288"/>
        </w:trPr>
        <w:tc>
          <w:tcPr>
            <w:tcW w:w="1606" w:type="dxa"/>
            <w:vMerge/>
            <w:shd w:val="clear" w:color="auto" w:fill="auto"/>
          </w:tcPr>
          <w:p w14:paraId="5163821A" w14:textId="77777777" w:rsidR="00ED6653" w:rsidRPr="00E54371" w:rsidRDefault="00ED6653" w:rsidP="00ED6653">
            <w:pPr>
              <w:rPr>
                <w:rFonts w:ascii="Tahoma" w:hAnsi="Tahoma" w:cs="Tahoma"/>
                <w:b/>
                <w:bCs/>
              </w:rPr>
            </w:pPr>
          </w:p>
        </w:tc>
        <w:tc>
          <w:tcPr>
            <w:tcW w:w="5949" w:type="dxa"/>
            <w:gridSpan w:val="6"/>
            <w:shd w:val="clear" w:color="auto" w:fill="auto"/>
          </w:tcPr>
          <w:p w14:paraId="7182F024" w14:textId="0DC78B6D" w:rsidR="00ED6653" w:rsidRPr="00E54371" w:rsidRDefault="00ED6653" w:rsidP="00ED6653">
            <w:pPr>
              <w:rPr>
                <w:rFonts w:ascii="Tahoma" w:hAnsi="Tahoma" w:cs="Tahoma"/>
              </w:rPr>
            </w:pPr>
            <w:r w:rsidRPr="00E54371">
              <w:rPr>
                <w:rFonts w:ascii="Tahoma" w:hAnsi="Tahoma" w:cs="Tahoma"/>
                <w:b/>
                <w:bCs/>
                <w:color w:val="FF0000"/>
              </w:rPr>
              <w:t>YY</w:t>
            </w:r>
            <w:r w:rsidRPr="00E54371">
              <w:rPr>
                <w:rFonts w:ascii="Tahoma" w:hAnsi="Tahoma" w:cs="Tahoma"/>
              </w:rPr>
              <w:t xml:space="preserve"> – Module (see table 2.2)</w:t>
            </w:r>
          </w:p>
        </w:tc>
      </w:tr>
      <w:tr w:rsidR="00ED6653" w14:paraId="7B878F46" w14:textId="77777777" w:rsidTr="00ED6653">
        <w:trPr>
          <w:trHeight w:val="288"/>
        </w:trPr>
        <w:tc>
          <w:tcPr>
            <w:tcW w:w="1606" w:type="dxa"/>
            <w:vMerge/>
            <w:shd w:val="clear" w:color="auto" w:fill="auto"/>
          </w:tcPr>
          <w:p w14:paraId="049DB589" w14:textId="77777777" w:rsidR="00ED6653" w:rsidRPr="00E54371" w:rsidRDefault="00ED6653" w:rsidP="00ED6653">
            <w:pPr>
              <w:rPr>
                <w:rFonts w:ascii="Tahoma" w:hAnsi="Tahoma" w:cs="Tahoma"/>
                <w:b/>
                <w:bCs/>
              </w:rPr>
            </w:pPr>
          </w:p>
        </w:tc>
        <w:tc>
          <w:tcPr>
            <w:tcW w:w="5949" w:type="dxa"/>
            <w:gridSpan w:val="6"/>
            <w:shd w:val="clear" w:color="auto" w:fill="auto"/>
          </w:tcPr>
          <w:p w14:paraId="3149E94A" w14:textId="1D96030F" w:rsidR="00ED6653" w:rsidRPr="00E54371" w:rsidRDefault="00ED6653" w:rsidP="00ED6653">
            <w:pPr>
              <w:rPr>
                <w:rFonts w:ascii="Tahoma" w:hAnsi="Tahoma" w:cs="Tahoma"/>
              </w:rPr>
            </w:pPr>
            <w:r w:rsidRPr="00E54371">
              <w:rPr>
                <w:rFonts w:ascii="Tahoma" w:hAnsi="Tahoma" w:cs="Tahoma"/>
                <w:b/>
                <w:bCs/>
                <w:color w:val="FF0000"/>
              </w:rPr>
              <w:t>F</w:t>
            </w:r>
            <w:r w:rsidRPr="00E54371">
              <w:rPr>
                <w:rFonts w:ascii="Tahoma" w:hAnsi="Tahoma" w:cs="Tahoma"/>
              </w:rPr>
              <w:t xml:space="preserve"> – Object type – F (fixed, see table 2.1)</w:t>
            </w:r>
          </w:p>
        </w:tc>
      </w:tr>
      <w:tr w:rsidR="00ED6653" w14:paraId="24A3BEC7" w14:textId="77777777" w:rsidTr="00ED6653">
        <w:trPr>
          <w:trHeight w:val="288"/>
        </w:trPr>
        <w:tc>
          <w:tcPr>
            <w:tcW w:w="1606" w:type="dxa"/>
            <w:vMerge/>
            <w:shd w:val="clear" w:color="auto" w:fill="auto"/>
          </w:tcPr>
          <w:p w14:paraId="1A907701" w14:textId="77777777" w:rsidR="00ED6653" w:rsidRPr="00E54371" w:rsidRDefault="00ED6653" w:rsidP="00ED6653">
            <w:pPr>
              <w:rPr>
                <w:rFonts w:ascii="Tahoma" w:hAnsi="Tahoma" w:cs="Tahoma"/>
                <w:b/>
                <w:bCs/>
              </w:rPr>
            </w:pPr>
          </w:p>
        </w:tc>
        <w:tc>
          <w:tcPr>
            <w:tcW w:w="5949" w:type="dxa"/>
            <w:gridSpan w:val="6"/>
            <w:shd w:val="clear" w:color="auto" w:fill="auto"/>
          </w:tcPr>
          <w:p w14:paraId="33321D88" w14:textId="6019544D" w:rsidR="00ED6653" w:rsidRPr="00E54371" w:rsidRDefault="00ED6653" w:rsidP="00ED6653">
            <w:pPr>
              <w:rPr>
                <w:rFonts w:ascii="Tahoma" w:hAnsi="Tahoma" w:cs="Tahoma"/>
              </w:rPr>
            </w:pPr>
            <w:r w:rsidRPr="00E54371">
              <w:rPr>
                <w:rFonts w:ascii="Tahoma" w:hAnsi="Tahoma" w:cs="Tahoma"/>
                <w:b/>
                <w:bCs/>
                <w:color w:val="FF0000"/>
              </w:rPr>
              <w:t>_</w:t>
            </w:r>
            <w:r w:rsidRPr="00E54371">
              <w:rPr>
                <w:rFonts w:ascii="Tahoma" w:hAnsi="Tahoma" w:cs="Tahoma"/>
              </w:rPr>
              <w:t xml:space="preserve"> – Separator</w:t>
            </w:r>
          </w:p>
        </w:tc>
      </w:tr>
      <w:tr w:rsidR="00ED6653" w14:paraId="41DB6A07" w14:textId="77777777" w:rsidTr="00ED6653">
        <w:trPr>
          <w:trHeight w:val="288"/>
        </w:trPr>
        <w:tc>
          <w:tcPr>
            <w:tcW w:w="1606" w:type="dxa"/>
            <w:vMerge/>
            <w:shd w:val="clear" w:color="auto" w:fill="auto"/>
          </w:tcPr>
          <w:p w14:paraId="38DAA000" w14:textId="77777777" w:rsidR="00ED6653" w:rsidRPr="00E54371" w:rsidRDefault="00ED6653" w:rsidP="00ED6653">
            <w:pPr>
              <w:rPr>
                <w:rFonts w:ascii="Tahoma" w:hAnsi="Tahoma" w:cs="Tahoma"/>
                <w:b/>
                <w:bCs/>
              </w:rPr>
            </w:pPr>
          </w:p>
        </w:tc>
        <w:tc>
          <w:tcPr>
            <w:tcW w:w="5949" w:type="dxa"/>
            <w:gridSpan w:val="6"/>
            <w:shd w:val="clear" w:color="auto" w:fill="auto"/>
          </w:tcPr>
          <w:p w14:paraId="3638F352" w14:textId="682D3F5E" w:rsidR="00ED6653" w:rsidRPr="00E54371" w:rsidRDefault="00ED6653" w:rsidP="00ED6653">
            <w:pPr>
              <w:rPr>
                <w:rFonts w:ascii="Tahoma" w:hAnsi="Tahoma" w:cs="Tahoma"/>
              </w:rPr>
            </w:pPr>
            <w:r w:rsidRPr="00E54371">
              <w:rPr>
                <w:rFonts w:ascii="Tahoma" w:hAnsi="Tahoma" w:cs="Tahoma"/>
                <w:b/>
                <w:bCs/>
                <w:color w:val="FF0000"/>
              </w:rPr>
              <w:t>&lt;desc&gt;</w:t>
            </w:r>
            <w:r w:rsidRPr="00E54371">
              <w:rPr>
                <w:rFonts w:ascii="Tahoma" w:hAnsi="Tahoma" w:cs="Tahoma"/>
              </w:rPr>
              <w:t xml:space="preserve"> - Free text (description)</w:t>
            </w:r>
          </w:p>
        </w:tc>
      </w:tr>
      <w:tr w:rsidR="002B4064" w14:paraId="5F14971F" w14:textId="77777777" w:rsidTr="00F70062">
        <w:trPr>
          <w:trHeight w:val="288"/>
        </w:trPr>
        <w:tc>
          <w:tcPr>
            <w:tcW w:w="1606" w:type="dxa"/>
            <w:vMerge/>
            <w:shd w:val="clear" w:color="auto" w:fill="auto"/>
          </w:tcPr>
          <w:p w14:paraId="197F7533" w14:textId="77777777" w:rsidR="002B4064" w:rsidRPr="00E54371" w:rsidRDefault="002B4064" w:rsidP="00ED6653">
            <w:pPr>
              <w:rPr>
                <w:rFonts w:ascii="Tahoma" w:hAnsi="Tahoma" w:cs="Tahoma"/>
                <w:b/>
                <w:bCs/>
              </w:rPr>
            </w:pPr>
          </w:p>
        </w:tc>
        <w:tc>
          <w:tcPr>
            <w:tcW w:w="5949" w:type="dxa"/>
            <w:gridSpan w:val="6"/>
            <w:shd w:val="clear" w:color="auto" w:fill="auto"/>
          </w:tcPr>
          <w:p w14:paraId="49BFD329" w14:textId="2F4B8248" w:rsidR="002B4064" w:rsidRPr="00E54371" w:rsidRDefault="002B4064" w:rsidP="00ED6653">
            <w:pPr>
              <w:rPr>
                <w:rFonts w:ascii="Tahoma" w:hAnsi="Tahoma" w:cs="Tahoma"/>
                <w:color w:val="FF0000"/>
              </w:rPr>
            </w:pPr>
            <w:r w:rsidRPr="00E54371">
              <w:rPr>
                <w:rFonts w:ascii="Tahoma" w:hAnsi="Tahoma" w:cs="Tahoma"/>
                <w:b/>
                <w:bCs/>
                <w:color w:val="FF0000"/>
              </w:rPr>
              <w:t>Ex. Z</w:t>
            </w:r>
            <w:r>
              <w:rPr>
                <w:rFonts w:ascii="Tahoma" w:hAnsi="Tahoma" w:cs="Tahoma"/>
                <w:b/>
                <w:bCs/>
                <w:color w:val="FF0000"/>
              </w:rPr>
              <w:t>_</w:t>
            </w:r>
            <w:del w:id="1298" w:author="Raphael Donor" w:date="2020-08-04T16:53:00Z">
              <w:r w:rsidRPr="00E54371" w:rsidDel="00DF66D6">
                <w:rPr>
                  <w:rFonts w:ascii="Tahoma" w:hAnsi="Tahoma" w:cs="Tahoma"/>
                  <w:b/>
                  <w:bCs/>
                  <w:color w:val="FF0000"/>
                </w:rPr>
                <w:delText>EU</w:delText>
              </w:r>
            </w:del>
            <w:r w:rsidRPr="00E54371">
              <w:rPr>
                <w:rFonts w:ascii="Tahoma" w:hAnsi="Tahoma" w:cs="Tahoma"/>
                <w:b/>
                <w:bCs/>
                <w:color w:val="FF0000"/>
              </w:rPr>
              <w:t xml:space="preserve">MMF_VAL_DATE </w:t>
            </w:r>
            <w:r w:rsidRPr="00E54371">
              <w:rPr>
                <w:rFonts w:ascii="Tahoma" w:hAnsi="Tahoma" w:cs="Tahoma"/>
              </w:rPr>
              <w:t>(Validate date)</w:t>
            </w:r>
          </w:p>
        </w:tc>
      </w:tr>
    </w:tbl>
    <w:p w14:paraId="69804A53" w14:textId="77777777" w:rsidR="009F795C" w:rsidRPr="00393866" w:rsidRDefault="009F795C">
      <w:pPr>
        <w:rPr>
          <w:rFonts w:ascii="Tahoma" w:hAnsi="Tahoma" w:cs="Tahoma"/>
        </w:rPr>
      </w:pPr>
    </w:p>
    <w:p w14:paraId="7335BB1B" w14:textId="262BB4DE" w:rsidR="005E1BE2" w:rsidRPr="00393866" w:rsidDel="00315FD3" w:rsidRDefault="005E1BE2">
      <w:pPr>
        <w:rPr>
          <w:del w:id="1299" w:author="Mon Magallanes" w:date="2020-11-26T07:04:00Z"/>
          <w:rFonts w:ascii="Tahoma" w:hAnsi="Tahoma" w:cs="Tahoma"/>
        </w:rPr>
      </w:pPr>
      <w:bookmarkStart w:id="1300" w:name="_Toc58848461"/>
      <w:bookmarkStart w:id="1301" w:name="_Toc58849360"/>
      <w:bookmarkStart w:id="1302" w:name="_Toc58849556"/>
      <w:bookmarkStart w:id="1303" w:name="_Toc58849740"/>
      <w:bookmarkStart w:id="1304" w:name="_Toc58850235"/>
      <w:bookmarkStart w:id="1305" w:name="_Toc58850450"/>
      <w:bookmarkStart w:id="1306" w:name="_Toc58850641"/>
      <w:bookmarkStart w:id="1307" w:name="_Toc58854740"/>
      <w:bookmarkStart w:id="1308" w:name="_Toc58856195"/>
      <w:bookmarkStart w:id="1309" w:name="_Toc62036959"/>
      <w:bookmarkStart w:id="1310" w:name="_Toc62037140"/>
      <w:bookmarkStart w:id="1311" w:name="_Toc62037321"/>
      <w:bookmarkEnd w:id="1300"/>
      <w:bookmarkEnd w:id="1301"/>
      <w:bookmarkEnd w:id="1302"/>
      <w:bookmarkEnd w:id="1303"/>
      <w:bookmarkEnd w:id="1304"/>
      <w:bookmarkEnd w:id="1305"/>
      <w:bookmarkEnd w:id="1306"/>
      <w:bookmarkEnd w:id="1307"/>
      <w:bookmarkEnd w:id="1308"/>
      <w:bookmarkEnd w:id="1309"/>
      <w:bookmarkEnd w:id="1310"/>
      <w:bookmarkEnd w:id="1311"/>
    </w:p>
    <w:p w14:paraId="115E1CF3" w14:textId="1D36B48F" w:rsidR="00A77E19" w:rsidRPr="00393866" w:rsidRDefault="00F9190A" w:rsidP="00A77E19">
      <w:pPr>
        <w:pStyle w:val="Heading2"/>
        <w:numPr>
          <w:ilvl w:val="1"/>
          <w:numId w:val="24"/>
        </w:numPr>
        <w:rPr>
          <w:rFonts w:ascii="Tahoma" w:hAnsi="Tahoma" w:cs="Tahoma"/>
          <w:i/>
        </w:rPr>
      </w:pPr>
      <w:bookmarkStart w:id="1312" w:name="_Toc62037322"/>
      <w:r>
        <w:rPr>
          <w:rFonts w:ascii="Tahoma" w:hAnsi="Tahoma" w:cs="Tahoma"/>
          <w:i/>
        </w:rPr>
        <w:t>ABAP Objects</w:t>
      </w:r>
      <w:bookmarkEnd w:id="1312"/>
    </w:p>
    <w:p w14:paraId="4FFE699A" w14:textId="4E5F6C42" w:rsidR="00D81524" w:rsidRDefault="00D81524" w:rsidP="00D81524">
      <w:pPr>
        <w:pStyle w:val="Heading3"/>
        <w:numPr>
          <w:ilvl w:val="2"/>
          <w:numId w:val="24"/>
        </w:numPr>
        <w:rPr>
          <w:rFonts w:ascii="Tahoma" w:hAnsi="Tahoma" w:cs="Tahoma"/>
        </w:rPr>
      </w:pPr>
      <w:bookmarkStart w:id="1313" w:name="_Toc62037323"/>
      <w:r>
        <w:rPr>
          <w:rFonts w:ascii="Tahoma" w:hAnsi="Tahoma" w:cs="Tahoma"/>
        </w:rPr>
        <w:t>Class</w:t>
      </w:r>
      <w:bookmarkEnd w:id="1313"/>
    </w:p>
    <w:p w14:paraId="3DC90308" w14:textId="3B075C78" w:rsidR="00611732" w:rsidRPr="008052D5" w:rsidRDefault="006712F2" w:rsidP="008052D5">
      <w:pPr>
        <w:rPr>
          <w:rFonts w:ascii="Tahoma" w:hAnsi="Tahoma" w:cs="Tahoma"/>
        </w:rPr>
      </w:pPr>
      <w:r w:rsidRPr="008052D5">
        <w:rPr>
          <w:rFonts w:ascii="Tahoma" w:hAnsi="Tahoma" w:cs="Tahoma"/>
        </w:rPr>
        <w:t>The type of an object is known as its class. A class is an abstract representation of an object. Alternatively, it can be viewed as a set of instructions for building an object. The attributes of objects are defined by the components of the class, which describe the state and behavior of objects.</w:t>
      </w:r>
    </w:p>
    <w:p w14:paraId="0B121EA2" w14:textId="1747652F" w:rsidR="00D81524" w:rsidRDefault="00D81524" w:rsidP="00D8152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Change w:id="1314" w:author="Raphael Donor" w:date="2020-08-04T16:20:00Z">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PrChange>
      </w:tblPr>
      <w:tblGrid>
        <w:gridCol w:w="1606"/>
        <w:gridCol w:w="392"/>
        <w:gridCol w:w="545"/>
        <w:gridCol w:w="545"/>
        <w:gridCol w:w="369"/>
        <w:gridCol w:w="4083"/>
        <w:tblGridChange w:id="1315">
          <w:tblGrid>
            <w:gridCol w:w="1606"/>
            <w:gridCol w:w="392"/>
            <w:gridCol w:w="545"/>
            <w:gridCol w:w="1083"/>
            <w:gridCol w:w="369"/>
            <w:gridCol w:w="3426"/>
            <w:gridCol w:w="119"/>
          </w:tblGrid>
        </w:tblGridChange>
      </w:tblGrid>
      <w:tr w:rsidR="003D2BC1" w14:paraId="18D0D7CB" w14:textId="77777777" w:rsidTr="00EF7774">
        <w:trPr>
          <w:trHeight w:val="350"/>
          <w:trPrChange w:id="1316" w:author="Raphael Donor" w:date="2020-08-04T16:20:00Z">
            <w:trPr>
              <w:gridAfter w:val="0"/>
              <w:trHeight w:val="350"/>
            </w:trPr>
          </w:trPrChange>
        </w:trPr>
        <w:tc>
          <w:tcPr>
            <w:tcW w:w="1606" w:type="dxa"/>
            <w:shd w:val="clear" w:color="auto" w:fill="auto"/>
            <w:tcPrChange w:id="1317" w:author="Raphael Donor" w:date="2020-08-04T16:20:00Z">
              <w:tcPr>
                <w:tcW w:w="1606" w:type="dxa"/>
                <w:shd w:val="clear" w:color="auto" w:fill="auto"/>
              </w:tcPr>
            </w:tcPrChange>
          </w:tcPr>
          <w:p w14:paraId="7446728D" w14:textId="77777777" w:rsidR="003D2BC1" w:rsidRPr="00E54371" w:rsidRDefault="003D2BC1" w:rsidP="004F3FCC">
            <w:pPr>
              <w:rPr>
                <w:rFonts w:ascii="Tahoma" w:hAnsi="Tahoma" w:cs="Tahoma"/>
                <w:b/>
                <w:bCs/>
                <w:sz w:val="24"/>
                <w:szCs w:val="24"/>
              </w:rPr>
            </w:pPr>
            <w:r w:rsidRPr="00E54371">
              <w:rPr>
                <w:rFonts w:ascii="Tahoma" w:hAnsi="Tahoma" w:cs="Tahoma"/>
                <w:b/>
                <w:bCs/>
                <w:sz w:val="24"/>
                <w:szCs w:val="24"/>
              </w:rPr>
              <w:t>Format</w:t>
            </w:r>
          </w:p>
        </w:tc>
        <w:tc>
          <w:tcPr>
            <w:tcW w:w="392" w:type="dxa"/>
            <w:shd w:val="clear" w:color="auto" w:fill="auto"/>
            <w:tcPrChange w:id="1318" w:author="Raphael Donor" w:date="2020-08-04T16:20:00Z">
              <w:tcPr>
                <w:tcW w:w="392" w:type="dxa"/>
                <w:shd w:val="clear" w:color="auto" w:fill="auto"/>
              </w:tcPr>
            </w:tcPrChange>
          </w:tcPr>
          <w:p w14:paraId="4DA579F7" w14:textId="77777777" w:rsidR="003D2BC1" w:rsidRPr="00E54371" w:rsidRDefault="003D2BC1" w:rsidP="004F3FCC">
            <w:pPr>
              <w:rPr>
                <w:rFonts w:ascii="Tahoma" w:hAnsi="Tahoma" w:cs="Tahoma"/>
                <w:b/>
                <w:bCs/>
                <w:sz w:val="24"/>
                <w:szCs w:val="24"/>
              </w:rPr>
            </w:pPr>
            <w:r w:rsidRPr="00E54371">
              <w:rPr>
                <w:rFonts w:ascii="Tahoma" w:hAnsi="Tahoma" w:cs="Tahoma"/>
                <w:b/>
                <w:bCs/>
                <w:sz w:val="24"/>
                <w:szCs w:val="24"/>
              </w:rPr>
              <w:t>Z</w:t>
            </w:r>
          </w:p>
        </w:tc>
        <w:tc>
          <w:tcPr>
            <w:tcW w:w="545" w:type="dxa"/>
            <w:shd w:val="clear" w:color="auto" w:fill="auto"/>
            <w:tcPrChange w:id="1319" w:author="Raphael Donor" w:date="2020-08-04T16:20:00Z">
              <w:tcPr>
                <w:tcW w:w="545" w:type="dxa"/>
                <w:shd w:val="clear" w:color="auto" w:fill="auto"/>
              </w:tcPr>
            </w:tcPrChange>
          </w:tcPr>
          <w:p w14:paraId="6044E48D" w14:textId="5784797A" w:rsidR="003D2BC1" w:rsidRPr="00E54371" w:rsidRDefault="003D2BC1" w:rsidP="004F3FCC">
            <w:pPr>
              <w:rPr>
                <w:rFonts w:ascii="Tahoma" w:hAnsi="Tahoma" w:cs="Tahoma"/>
                <w:b/>
                <w:bCs/>
                <w:sz w:val="24"/>
                <w:szCs w:val="24"/>
              </w:rPr>
            </w:pPr>
            <w:r w:rsidRPr="00E54371">
              <w:rPr>
                <w:rFonts w:ascii="Tahoma" w:hAnsi="Tahoma" w:cs="Tahoma"/>
                <w:b/>
                <w:bCs/>
                <w:sz w:val="24"/>
                <w:szCs w:val="24"/>
              </w:rPr>
              <w:t>CL</w:t>
            </w:r>
          </w:p>
        </w:tc>
        <w:tc>
          <w:tcPr>
            <w:tcW w:w="545" w:type="dxa"/>
            <w:shd w:val="clear" w:color="auto" w:fill="auto"/>
            <w:tcPrChange w:id="1320" w:author="Raphael Donor" w:date="2020-08-04T16:20:00Z">
              <w:tcPr>
                <w:tcW w:w="1083" w:type="dxa"/>
                <w:shd w:val="clear" w:color="auto" w:fill="auto"/>
              </w:tcPr>
            </w:tcPrChange>
          </w:tcPr>
          <w:p w14:paraId="0BA47AAD" w14:textId="77777777" w:rsidR="003D2BC1" w:rsidRPr="00E54371" w:rsidDel="003D2BC1" w:rsidRDefault="003D2BC1" w:rsidP="004F3FCC">
            <w:pPr>
              <w:rPr>
                <w:del w:id="1321" w:author="Raphael Donor" w:date="2020-08-04T16:20:00Z"/>
                <w:rFonts w:ascii="Tahoma" w:hAnsi="Tahoma" w:cs="Tahoma"/>
                <w:b/>
                <w:bCs/>
                <w:sz w:val="24"/>
                <w:szCs w:val="24"/>
              </w:rPr>
            </w:pPr>
            <w:del w:id="1322" w:author="Raphael Donor" w:date="2020-08-04T16:20:00Z">
              <w:r w:rsidRPr="00E54371" w:rsidDel="003D2BC1">
                <w:rPr>
                  <w:rFonts w:ascii="Tahoma" w:hAnsi="Tahoma" w:cs="Tahoma"/>
                  <w:b/>
                  <w:bCs/>
                  <w:sz w:val="24"/>
                  <w:szCs w:val="24"/>
                </w:rPr>
                <w:delText>XX</w:delText>
              </w:r>
            </w:del>
          </w:p>
          <w:p w14:paraId="1244F145" w14:textId="28A98D75" w:rsidR="003D2BC1" w:rsidRPr="00E54371" w:rsidRDefault="003D2BC1" w:rsidP="004F3FCC">
            <w:pPr>
              <w:rPr>
                <w:rFonts w:ascii="Tahoma" w:hAnsi="Tahoma" w:cs="Tahoma"/>
                <w:b/>
                <w:bCs/>
                <w:sz w:val="24"/>
                <w:szCs w:val="24"/>
              </w:rPr>
            </w:pPr>
            <w:r w:rsidRPr="00E54371">
              <w:rPr>
                <w:rFonts w:ascii="Tahoma" w:hAnsi="Tahoma" w:cs="Tahoma"/>
                <w:b/>
                <w:bCs/>
                <w:sz w:val="24"/>
                <w:szCs w:val="24"/>
              </w:rPr>
              <w:t>YY</w:t>
            </w:r>
          </w:p>
        </w:tc>
        <w:tc>
          <w:tcPr>
            <w:tcW w:w="369" w:type="dxa"/>
            <w:shd w:val="clear" w:color="auto" w:fill="auto"/>
            <w:tcPrChange w:id="1323" w:author="Raphael Donor" w:date="2020-08-04T16:20:00Z">
              <w:tcPr>
                <w:tcW w:w="369" w:type="dxa"/>
                <w:shd w:val="clear" w:color="auto" w:fill="auto"/>
              </w:tcPr>
            </w:tcPrChange>
          </w:tcPr>
          <w:p w14:paraId="79E8991D" w14:textId="77777777" w:rsidR="003D2BC1" w:rsidRPr="00E54371" w:rsidRDefault="003D2BC1" w:rsidP="004F3FCC">
            <w:pPr>
              <w:rPr>
                <w:rFonts w:ascii="Tahoma" w:hAnsi="Tahoma" w:cs="Tahoma"/>
                <w:b/>
                <w:bCs/>
                <w:sz w:val="24"/>
                <w:szCs w:val="24"/>
              </w:rPr>
            </w:pPr>
            <w:r w:rsidRPr="00E54371">
              <w:rPr>
                <w:rFonts w:ascii="Tahoma" w:hAnsi="Tahoma" w:cs="Tahoma"/>
                <w:b/>
                <w:bCs/>
                <w:sz w:val="24"/>
                <w:szCs w:val="24"/>
              </w:rPr>
              <w:t>_</w:t>
            </w:r>
          </w:p>
        </w:tc>
        <w:tc>
          <w:tcPr>
            <w:tcW w:w="4083" w:type="dxa"/>
            <w:shd w:val="clear" w:color="auto" w:fill="auto"/>
            <w:tcPrChange w:id="1324" w:author="Raphael Donor" w:date="2020-08-04T16:20:00Z">
              <w:tcPr>
                <w:tcW w:w="3426" w:type="dxa"/>
                <w:shd w:val="clear" w:color="auto" w:fill="auto"/>
              </w:tcPr>
            </w:tcPrChange>
          </w:tcPr>
          <w:p w14:paraId="6B46DE73" w14:textId="77777777" w:rsidR="003D2BC1" w:rsidRPr="00E54371" w:rsidRDefault="003D2BC1" w:rsidP="004F3FCC">
            <w:pPr>
              <w:rPr>
                <w:rFonts w:ascii="Tahoma" w:hAnsi="Tahoma" w:cs="Tahoma"/>
                <w:b/>
                <w:bCs/>
                <w:sz w:val="24"/>
                <w:szCs w:val="24"/>
              </w:rPr>
            </w:pPr>
            <w:r w:rsidRPr="00E54371">
              <w:rPr>
                <w:rFonts w:ascii="Tahoma" w:hAnsi="Tahoma" w:cs="Tahoma"/>
                <w:b/>
                <w:bCs/>
                <w:sz w:val="24"/>
                <w:szCs w:val="24"/>
              </w:rPr>
              <w:t>&lt;desc&gt;</w:t>
            </w:r>
          </w:p>
        </w:tc>
      </w:tr>
      <w:tr w:rsidR="00EF7774" w14:paraId="366A8BD1" w14:textId="77777777" w:rsidTr="00B667F1">
        <w:trPr>
          <w:trHeight w:val="288"/>
        </w:trPr>
        <w:tc>
          <w:tcPr>
            <w:tcW w:w="1606" w:type="dxa"/>
            <w:vMerge w:val="restart"/>
            <w:shd w:val="clear" w:color="auto" w:fill="auto"/>
          </w:tcPr>
          <w:p w14:paraId="1EF33D85" w14:textId="7844ACFA" w:rsidR="00EF7774" w:rsidRPr="00E54371" w:rsidRDefault="00EF7774" w:rsidP="004F3FCC">
            <w:pPr>
              <w:rPr>
                <w:rFonts w:ascii="Tahoma" w:hAnsi="Tahoma" w:cs="Tahoma"/>
              </w:rPr>
            </w:pPr>
          </w:p>
        </w:tc>
        <w:tc>
          <w:tcPr>
            <w:tcW w:w="5934" w:type="dxa"/>
            <w:gridSpan w:val="5"/>
            <w:shd w:val="clear" w:color="auto" w:fill="auto"/>
          </w:tcPr>
          <w:p w14:paraId="748BE8B0" w14:textId="77777777" w:rsidR="00EF7774" w:rsidRPr="00E54371" w:rsidRDefault="00EF7774" w:rsidP="004F3FCC">
            <w:pPr>
              <w:rPr>
                <w:rFonts w:ascii="Tahoma" w:hAnsi="Tahoma" w:cs="Tahoma"/>
              </w:rPr>
            </w:pPr>
            <w:r w:rsidRPr="00E54371">
              <w:rPr>
                <w:rFonts w:ascii="Tahoma" w:hAnsi="Tahoma" w:cs="Tahoma"/>
                <w:b/>
                <w:bCs/>
                <w:color w:val="FF0000"/>
              </w:rPr>
              <w:t>Z</w:t>
            </w:r>
            <w:r w:rsidRPr="00E54371">
              <w:rPr>
                <w:rFonts w:ascii="Tahoma" w:hAnsi="Tahoma" w:cs="Tahoma"/>
              </w:rPr>
              <w:t xml:space="preserve"> – Namespace (fixed)</w:t>
            </w:r>
          </w:p>
        </w:tc>
      </w:tr>
      <w:tr w:rsidR="00EF7774" w14:paraId="49655078" w14:textId="77777777" w:rsidTr="00B667F1">
        <w:trPr>
          <w:trHeight w:val="288"/>
        </w:trPr>
        <w:tc>
          <w:tcPr>
            <w:tcW w:w="1606" w:type="dxa"/>
            <w:vMerge/>
            <w:shd w:val="clear" w:color="auto" w:fill="auto"/>
          </w:tcPr>
          <w:p w14:paraId="583A023C" w14:textId="77777777" w:rsidR="00EF7774" w:rsidRPr="00E54371" w:rsidRDefault="00EF7774" w:rsidP="004F3FCC">
            <w:pPr>
              <w:rPr>
                <w:rFonts w:ascii="Tahoma" w:hAnsi="Tahoma" w:cs="Tahoma"/>
                <w:b/>
                <w:bCs/>
              </w:rPr>
            </w:pPr>
          </w:p>
        </w:tc>
        <w:tc>
          <w:tcPr>
            <w:tcW w:w="5934" w:type="dxa"/>
            <w:gridSpan w:val="5"/>
            <w:shd w:val="clear" w:color="auto" w:fill="auto"/>
          </w:tcPr>
          <w:p w14:paraId="4474A185" w14:textId="79BD8F2B" w:rsidR="00EF7774" w:rsidRPr="00E54371" w:rsidRDefault="00EF7774" w:rsidP="004F3FCC">
            <w:pPr>
              <w:rPr>
                <w:rFonts w:ascii="Tahoma" w:hAnsi="Tahoma" w:cs="Tahoma"/>
                <w:b/>
                <w:bCs/>
                <w:color w:val="FF0000"/>
              </w:rPr>
            </w:pPr>
            <w:r w:rsidRPr="00E54371">
              <w:rPr>
                <w:rFonts w:ascii="Tahoma" w:hAnsi="Tahoma" w:cs="Tahoma"/>
                <w:b/>
                <w:bCs/>
                <w:color w:val="FF0000"/>
              </w:rPr>
              <w:t>CL</w:t>
            </w:r>
            <w:r w:rsidRPr="00E54371">
              <w:rPr>
                <w:rFonts w:ascii="Tahoma" w:hAnsi="Tahoma" w:cs="Tahoma"/>
              </w:rPr>
              <w:t xml:space="preserve"> – Object type – CL (fixed, see table 2.1)</w:t>
            </w:r>
          </w:p>
        </w:tc>
      </w:tr>
      <w:tr w:rsidR="00EF7774" w14:paraId="3B513C49" w14:textId="77777777" w:rsidTr="00B667F1">
        <w:trPr>
          <w:trHeight w:val="288"/>
        </w:trPr>
        <w:tc>
          <w:tcPr>
            <w:tcW w:w="1606" w:type="dxa"/>
            <w:vMerge/>
            <w:shd w:val="clear" w:color="auto" w:fill="auto"/>
          </w:tcPr>
          <w:p w14:paraId="275C5ED0" w14:textId="77777777" w:rsidR="00EF7774" w:rsidRPr="00E54371" w:rsidRDefault="00EF7774" w:rsidP="004F3FCC">
            <w:pPr>
              <w:rPr>
                <w:rFonts w:ascii="Tahoma" w:hAnsi="Tahoma" w:cs="Tahoma"/>
                <w:b/>
                <w:bCs/>
              </w:rPr>
            </w:pPr>
          </w:p>
        </w:tc>
        <w:tc>
          <w:tcPr>
            <w:tcW w:w="5934" w:type="dxa"/>
            <w:gridSpan w:val="5"/>
            <w:shd w:val="clear" w:color="auto" w:fill="auto"/>
          </w:tcPr>
          <w:p w14:paraId="1DAE1B12" w14:textId="77777777" w:rsidR="00EF7774" w:rsidRPr="00E54371" w:rsidRDefault="00EF7774" w:rsidP="004F3FCC">
            <w:pPr>
              <w:rPr>
                <w:rFonts w:ascii="Tahoma" w:hAnsi="Tahoma" w:cs="Tahoma"/>
              </w:rPr>
            </w:pPr>
            <w:r w:rsidRPr="00E54371">
              <w:rPr>
                <w:rFonts w:ascii="Tahoma" w:hAnsi="Tahoma" w:cs="Tahoma"/>
                <w:b/>
                <w:bCs/>
                <w:color w:val="FF0000"/>
              </w:rPr>
              <w:t>YY</w:t>
            </w:r>
            <w:r w:rsidRPr="00E54371">
              <w:rPr>
                <w:rFonts w:ascii="Tahoma" w:hAnsi="Tahoma" w:cs="Tahoma"/>
              </w:rPr>
              <w:t xml:space="preserve"> – Module (see table 2.2)</w:t>
            </w:r>
          </w:p>
        </w:tc>
      </w:tr>
      <w:tr w:rsidR="00EF7774" w14:paraId="4FC5449E" w14:textId="77777777" w:rsidTr="00B667F1">
        <w:trPr>
          <w:trHeight w:val="288"/>
        </w:trPr>
        <w:tc>
          <w:tcPr>
            <w:tcW w:w="1606" w:type="dxa"/>
            <w:vMerge/>
            <w:shd w:val="clear" w:color="auto" w:fill="auto"/>
          </w:tcPr>
          <w:p w14:paraId="3F66CDC2" w14:textId="77777777" w:rsidR="00EF7774" w:rsidRPr="00E54371" w:rsidRDefault="00EF7774" w:rsidP="004F3FCC">
            <w:pPr>
              <w:rPr>
                <w:rFonts w:ascii="Tahoma" w:hAnsi="Tahoma" w:cs="Tahoma"/>
                <w:b/>
                <w:bCs/>
              </w:rPr>
            </w:pPr>
          </w:p>
        </w:tc>
        <w:tc>
          <w:tcPr>
            <w:tcW w:w="5934" w:type="dxa"/>
            <w:gridSpan w:val="5"/>
            <w:shd w:val="clear" w:color="auto" w:fill="auto"/>
          </w:tcPr>
          <w:p w14:paraId="65F053A1" w14:textId="77777777" w:rsidR="00EF7774" w:rsidRPr="00E54371" w:rsidRDefault="00EF7774" w:rsidP="004F3FCC">
            <w:pPr>
              <w:rPr>
                <w:rFonts w:ascii="Tahoma" w:hAnsi="Tahoma" w:cs="Tahoma"/>
              </w:rPr>
            </w:pPr>
            <w:r w:rsidRPr="00E54371">
              <w:rPr>
                <w:rFonts w:ascii="Tahoma" w:hAnsi="Tahoma" w:cs="Tahoma"/>
                <w:b/>
                <w:bCs/>
                <w:color w:val="FF0000"/>
              </w:rPr>
              <w:t>_</w:t>
            </w:r>
            <w:r w:rsidRPr="00E54371">
              <w:rPr>
                <w:rFonts w:ascii="Tahoma" w:hAnsi="Tahoma" w:cs="Tahoma"/>
              </w:rPr>
              <w:t xml:space="preserve"> – Separator</w:t>
            </w:r>
          </w:p>
        </w:tc>
      </w:tr>
      <w:tr w:rsidR="00EF7774" w14:paraId="60B411BE" w14:textId="77777777" w:rsidTr="00B667F1">
        <w:trPr>
          <w:trHeight w:val="288"/>
        </w:trPr>
        <w:tc>
          <w:tcPr>
            <w:tcW w:w="1606" w:type="dxa"/>
            <w:vMerge/>
            <w:shd w:val="clear" w:color="auto" w:fill="auto"/>
          </w:tcPr>
          <w:p w14:paraId="5DE64846" w14:textId="77777777" w:rsidR="00EF7774" w:rsidRPr="00E54371" w:rsidRDefault="00EF7774" w:rsidP="004F3FCC">
            <w:pPr>
              <w:rPr>
                <w:rFonts w:ascii="Tahoma" w:hAnsi="Tahoma" w:cs="Tahoma"/>
                <w:b/>
                <w:bCs/>
              </w:rPr>
            </w:pPr>
          </w:p>
        </w:tc>
        <w:tc>
          <w:tcPr>
            <w:tcW w:w="5934" w:type="dxa"/>
            <w:gridSpan w:val="5"/>
            <w:shd w:val="clear" w:color="auto" w:fill="auto"/>
          </w:tcPr>
          <w:p w14:paraId="666F8E54" w14:textId="77777777" w:rsidR="00EF7774" w:rsidRPr="00E54371" w:rsidRDefault="00EF7774" w:rsidP="004F3FCC">
            <w:pPr>
              <w:rPr>
                <w:rFonts w:ascii="Tahoma" w:hAnsi="Tahoma" w:cs="Tahoma"/>
              </w:rPr>
            </w:pPr>
            <w:r w:rsidRPr="00E54371">
              <w:rPr>
                <w:rFonts w:ascii="Tahoma" w:hAnsi="Tahoma" w:cs="Tahoma"/>
                <w:b/>
                <w:bCs/>
                <w:color w:val="FF0000"/>
              </w:rPr>
              <w:t>&lt;desc&gt;</w:t>
            </w:r>
            <w:r w:rsidRPr="00E54371">
              <w:rPr>
                <w:rFonts w:ascii="Tahoma" w:hAnsi="Tahoma" w:cs="Tahoma"/>
              </w:rPr>
              <w:t xml:space="preserve"> - Free text (description)</w:t>
            </w:r>
          </w:p>
        </w:tc>
      </w:tr>
      <w:tr w:rsidR="00EF7774" w14:paraId="54F91246" w14:textId="77777777" w:rsidTr="00B667F1">
        <w:trPr>
          <w:trHeight w:val="288"/>
        </w:trPr>
        <w:tc>
          <w:tcPr>
            <w:tcW w:w="1606" w:type="dxa"/>
            <w:vMerge/>
            <w:shd w:val="clear" w:color="auto" w:fill="auto"/>
          </w:tcPr>
          <w:p w14:paraId="77198F12" w14:textId="77777777" w:rsidR="00EF7774" w:rsidRPr="00E54371" w:rsidRDefault="00EF7774" w:rsidP="004F3FCC">
            <w:pPr>
              <w:rPr>
                <w:rFonts w:ascii="Tahoma" w:hAnsi="Tahoma" w:cs="Tahoma"/>
                <w:b/>
                <w:bCs/>
              </w:rPr>
            </w:pPr>
          </w:p>
        </w:tc>
        <w:tc>
          <w:tcPr>
            <w:tcW w:w="5934" w:type="dxa"/>
            <w:gridSpan w:val="5"/>
            <w:shd w:val="clear" w:color="auto" w:fill="auto"/>
          </w:tcPr>
          <w:p w14:paraId="2A9298B5" w14:textId="7AC00E24" w:rsidR="00EF7774" w:rsidRPr="00E54371" w:rsidRDefault="00EF7774" w:rsidP="004F3FCC">
            <w:pPr>
              <w:rPr>
                <w:rFonts w:ascii="Tahoma" w:hAnsi="Tahoma" w:cs="Tahoma"/>
                <w:color w:val="FF0000"/>
              </w:rPr>
            </w:pPr>
            <w:r w:rsidRPr="00E54371">
              <w:rPr>
                <w:rFonts w:ascii="Tahoma" w:hAnsi="Tahoma" w:cs="Tahoma"/>
                <w:b/>
                <w:bCs/>
                <w:color w:val="FF0000"/>
              </w:rPr>
              <w:t>Ex. ZCL</w:t>
            </w:r>
            <w:del w:id="1325" w:author="Raphael Donor" w:date="2020-08-04T16:20:00Z">
              <w:r w:rsidRPr="00E54371" w:rsidDel="003D2BC1">
                <w:rPr>
                  <w:rFonts w:ascii="Tahoma" w:hAnsi="Tahoma" w:cs="Tahoma"/>
                  <w:b/>
                  <w:bCs/>
                  <w:color w:val="FF0000"/>
                </w:rPr>
                <w:delText>AP</w:delText>
              </w:r>
            </w:del>
            <w:r w:rsidRPr="00E54371">
              <w:rPr>
                <w:rFonts w:ascii="Tahoma" w:hAnsi="Tahoma" w:cs="Tahoma"/>
                <w:b/>
                <w:bCs/>
                <w:color w:val="FF0000"/>
              </w:rPr>
              <w:t xml:space="preserve">QM_MATCHAR </w:t>
            </w:r>
            <w:r w:rsidRPr="00E54371">
              <w:rPr>
                <w:rFonts w:ascii="Tahoma" w:hAnsi="Tahoma" w:cs="Tahoma"/>
              </w:rPr>
              <w:t>(Class for material characteristics)</w:t>
            </w:r>
          </w:p>
        </w:tc>
      </w:tr>
      <w:tr w:rsidR="00EF7774" w14:paraId="39B943A7" w14:textId="77777777" w:rsidTr="00EF7774">
        <w:trPr>
          <w:trHeight w:val="288"/>
          <w:ins w:id="1326" w:author="Raphael Donor" w:date="2020-09-11T14:09:00Z"/>
        </w:trPr>
        <w:tc>
          <w:tcPr>
            <w:tcW w:w="1606" w:type="dxa"/>
            <w:vMerge/>
            <w:shd w:val="clear" w:color="auto" w:fill="auto"/>
          </w:tcPr>
          <w:p w14:paraId="39C12030" w14:textId="77777777" w:rsidR="00EF7774" w:rsidRPr="00E54371" w:rsidRDefault="00EF7774" w:rsidP="00EF7774">
            <w:pPr>
              <w:rPr>
                <w:ins w:id="1327" w:author="Raphael Donor" w:date="2020-09-11T14:09:00Z"/>
                <w:rFonts w:ascii="Tahoma" w:hAnsi="Tahoma" w:cs="Tahoma"/>
                <w:b/>
                <w:bCs/>
              </w:rPr>
            </w:pPr>
          </w:p>
        </w:tc>
        <w:tc>
          <w:tcPr>
            <w:tcW w:w="5934" w:type="dxa"/>
            <w:gridSpan w:val="5"/>
            <w:shd w:val="clear" w:color="auto" w:fill="auto"/>
          </w:tcPr>
          <w:p w14:paraId="40FCB504" w14:textId="60160642" w:rsidR="00EF7774" w:rsidRPr="00E54371" w:rsidRDefault="00EF7774" w:rsidP="00EF7774">
            <w:pPr>
              <w:rPr>
                <w:ins w:id="1328" w:author="Raphael Donor" w:date="2020-09-11T14:09:00Z"/>
                <w:rFonts w:ascii="Tahoma" w:hAnsi="Tahoma" w:cs="Tahoma"/>
                <w:b/>
                <w:bCs/>
                <w:color w:val="FF0000"/>
              </w:rPr>
            </w:pPr>
            <w:ins w:id="1329" w:author="Raphael Donor" w:date="2020-09-11T14:09:00Z">
              <w:r>
                <w:rPr>
                  <w:rFonts w:ascii="Tahoma" w:hAnsi="Tahoma" w:cs="Tahoma"/>
                  <w:b/>
                  <w:bCs/>
                  <w:color w:val="FF0000"/>
                </w:rPr>
                <w:t>*There is a separate naming for BADI implementing class</w:t>
              </w:r>
            </w:ins>
          </w:p>
        </w:tc>
      </w:tr>
    </w:tbl>
    <w:p w14:paraId="290176AB" w14:textId="77777777" w:rsidR="00DD1392" w:rsidRDefault="00DD1392" w:rsidP="00D81524"/>
    <w:p w14:paraId="5EDA8ECD" w14:textId="4C344115" w:rsidR="00D81524" w:rsidRDefault="00D81524" w:rsidP="00D81524">
      <w:pPr>
        <w:pStyle w:val="Heading3"/>
        <w:numPr>
          <w:ilvl w:val="2"/>
          <w:numId w:val="24"/>
        </w:numPr>
        <w:rPr>
          <w:rFonts w:ascii="Tahoma" w:hAnsi="Tahoma" w:cs="Tahoma"/>
        </w:rPr>
      </w:pPr>
      <w:bookmarkStart w:id="1330" w:name="_Toc62037324"/>
      <w:r>
        <w:rPr>
          <w:rFonts w:ascii="Tahoma" w:hAnsi="Tahoma" w:cs="Tahoma"/>
        </w:rPr>
        <w:t>Interface</w:t>
      </w:r>
      <w:bookmarkEnd w:id="1330"/>
    </w:p>
    <w:p w14:paraId="0BB1AD7B" w14:textId="08D617D0" w:rsidR="00D81524" w:rsidRDefault="00EC1CC7" w:rsidP="00D81524">
      <w:pPr>
        <w:rPr>
          <w:rFonts w:ascii="Tahoma" w:hAnsi="Tahoma" w:cs="Tahoma"/>
        </w:rPr>
      </w:pPr>
      <w:r w:rsidRPr="008052D5">
        <w:rPr>
          <w:rFonts w:ascii="Tahoma" w:hAnsi="Tahoma" w:cs="Tahoma"/>
        </w:rPr>
        <w:t>Interfaces are independent structures that enable the class-specific public points of contact to be enhanced by implementing them in classes. Different classes that implement the same interface can all be addressed in the same way. Alongside inheritance, interfaces provide one of the pillars of polymorphism, since they allow a single method within an interface to behave differently in different classes. Interface reference variables allow users to address different classes in the same manner. Interfaces can also be nested.</w:t>
      </w:r>
    </w:p>
    <w:p w14:paraId="185C3AA4" w14:textId="77777777" w:rsidR="00EC1CC7" w:rsidRDefault="00EC1CC7" w:rsidP="00D81524">
      <w:pPr>
        <w:rPr>
          <w:rFonts w:ascii="Tahoma" w:hAnsi="Tahoma" w:cs="Tahom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Change w:id="1331" w:author="Raphael Donor" w:date="2020-08-04T16:21:00Z">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PrChange>
      </w:tblPr>
      <w:tblGrid>
        <w:gridCol w:w="1606"/>
        <w:gridCol w:w="392"/>
        <w:gridCol w:w="545"/>
        <w:gridCol w:w="545"/>
        <w:gridCol w:w="369"/>
        <w:gridCol w:w="3993"/>
        <w:tblGridChange w:id="1332">
          <w:tblGrid>
            <w:gridCol w:w="1606"/>
            <w:gridCol w:w="392"/>
            <w:gridCol w:w="545"/>
            <w:gridCol w:w="1083"/>
            <w:gridCol w:w="369"/>
            <w:gridCol w:w="3426"/>
            <w:gridCol w:w="10"/>
          </w:tblGrid>
        </w:tblGridChange>
      </w:tblGrid>
      <w:tr w:rsidR="003D2BC1" w14:paraId="6418A3A2" w14:textId="77777777" w:rsidTr="003D2BC1">
        <w:trPr>
          <w:trHeight w:val="350"/>
          <w:trPrChange w:id="1333" w:author="Raphael Donor" w:date="2020-08-04T16:21:00Z">
            <w:trPr>
              <w:gridAfter w:val="0"/>
              <w:trHeight w:val="350"/>
            </w:trPr>
          </w:trPrChange>
        </w:trPr>
        <w:tc>
          <w:tcPr>
            <w:tcW w:w="1606" w:type="dxa"/>
            <w:shd w:val="clear" w:color="auto" w:fill="auto"/>
            <w:tcPrChange w:id="1334" w:author="Raphael Donor" w:date="2020-08-04T16:21:00Z">
              <w:tcPr>
                <w:tcW w:w="1606" w:type="dxa"/>
                <w:shd w:val="clear" w:color="auto" w:fill="auto"/>
              </w:tcPr>
            </w:tcPrChange>
          </w:tcPr>
          <w:p w14:paraId="548752E4" w14:textId="77777777" w:rsidR="003D2BC1" w:rsidRPr="00E54371" w:rsidRDefault="003D2BC1" w:rsidP="004F3FCC">
            <w:pPr>
              <w:rPr>
                <w:rFonts w:ascii="Tahoma" w:hAnsi="Tahoma" w:cs="Tahoma"/>
                <w:b/>
                <w:bCs/>
                <w:sz w:val="24"/>
                <w:szCs w:val="24"/>
              </w:rPr>
            </w:pPr>
            <w:r w:rsidRPr="00E54371">
              <w:rPr>
                <w:rFonts w:ascii="Tahoma" w:hAnsi="Tahoma" w:cs="Tahoma"/>
                <w:b/>
                <w:bCs/>
                <w:sz w:val="24"/>
                <w:szCs w:val="24"/>
              </w:rPr>
              <w:t>Format</w:t>
            </w:r>
          </w:p>
        </w:tc>
        <w:tc>
          <w:tcPr>
            <w:tcW w:w="392" w:type="dxa"/>
            <w:shd w:val="clear" w:color="auto" w:fill="auto"/>
            <w:tcPrChange w:id="1335" w:author="Raphael Donor" w:date="2020-08-04T16:21:00Z">
              <w:tcPr>
                <w:tcW w:w="392" w:type="dxa"/>
                <w:shd w:val="clear" w:color="auto" w:fill="auto"/>
              </w:tcPr>
            </w:tcPrChange>
          </w:tcPr>
          <w:p w14:paraId="6683E43F" w14:textId="77777777" w:rsidR="003D2BC1" w:rsidRPr="00E54371" w:rsidRDefault="003D2BC1" w:rsidP="004F3FCC">
            <w:pPr>
              <w:rPr>
                <w:rFonts w:ascii="Tahoma" w:hAnsi="Tahoma" w:cs="Tahoma"/>
                <w:b/>
                <w:bCs/>
                <w:sz w:val="24"/>
                <w:szCs w:val="24"/>
              </w:rPr>
            </w:pPr>
            <w:r w:rsidRPr="00E54371">
              <w:rPr>
                <w:rFonts w:ascii="Tahoma" w:hAnsi="Tahoma" w:cs="Tahoma"/>
                <w:b/>
                <w:bCs/>
                <w:sz w:val="24"/>
                <w:szCs w:val="24"/>
              </w:rPr>
              <w:t>Z</w:t>
            </w:r>
          </w:p>
        </w:tc>
        <w:tc>
          <w:tcPr>
            <w:tcW w:w="545" w:type="dxa"/>
            <w:shd w:val="clear" w:color="auto" w:fill="auto"/>
            <w:tcPrChange w:id="1336" w:author="Raphael Donor" w:date="2020-08-04T16:21:00Z">
              <w:tcPr>
                <w:tcW w:w="545" w:type="dxa"/>
                <w:shd w:val="clear" w:color="auto" w:fill="auto"/>
              </w:tcPr>
            </w:tcPrChange>
          </w:tcPr>
          <w:p w14:paraId="6CD8228B" w14:textId="15A4D30E" w:rsidR="003D2BC1" w:rsidRPr="00E54371" w:rsidRDefault="003D2BC1" w:rsidP="004F3FCC">
            <w:pPr>
              <w:rPr>
                <w:rFonts w:ascii="Tahoma" w:hAnsi="Tahoma" w:cs="Tahoma"/>
                <w:b/>
                <w:bCs/>
                <w:sz w:val="24"/>
                <w:szCs w:val="24"/>
              </w:rPr>
            </w:pPr>
            <w:r w:rsidRPr="00E54371">
              <w:rPr>
                <w:rFonts w:ascii="Tahoma" w:hAnsi="Tahoma" w:cs="Tahoma"/>
                <w:b/>
                <w:bCs/>
                <w:sz w:val="24"/>
                <w:szCs w:val="24"/>
              </w:rPr>
              <w:t>IF</w:t>
            </w:r>
          </w:p>
        </w:tc>
        <w:tc>
          <w:tcPr>
            <w:tcW w:w="545" w:type="dxa"/>
            <w:shd w:val="clear" w:color="auto" w:fill="auto"/>
            <w:tcPrChange w:id="1337" w:author="Raphael Donor" w:date="2020-08-04T16:21:00Z">
              <w:tcPr>
                <w:tcW w:w="1083" w:type="dxa"/>
                <w:shd w:val="clear" w:color="auto" w:fill="auto"/>
              </w:tcPr>
            </w:tcPrChange>
          </w:tcPr>
          <w:p w14:paraId="5178EEE0" w14:textId="77777777" w:rsidR="003D2BC1" w:rsidRPr="00E54371" w:rsidDel="003D2BC1" w:rsidRDefault="003D2BC1" w:rsidP="004F3FCC">
            <w:pPr>
              <w:rPr>
                <w:del w:id="1338" w:author="Raphael Donor" w:date="2020-08-04T16:20:00Z"/>
                <w:rFonts w:ascii="Tahoma" w:hAnsi="Tahoma" w:cs="Tahoma"/>
                <w:b/>
                <w:bCs/>
                <w:sz w:val="24"/>
                <w:szCs w:val="24"/>
              </w:rPr>
            </w:pPr>
            <w:del w:id="1339" w:author="Raphael Donor" w:date="2020-08-04T16:20:00Z">
              <w:r w:rsidRPr="00E54371" w:rsidDel="003D2BC1">
                <w:rPr>
                  <w:rFonts w:ascii="Tahoma" w:hAnsi="Tahoma" w:cs="Tahoma"/>
                  <w:b/>
                  <w:bCs/>
                  <w:sz w:val="24"/>
                  <w:szCs w:val="24"/>
                </w:rPr>
                <w:delText>XX</w:delText>
              </w:r>
            </w:del>
          </w:p>
          <w:p w14:paraId="61011769" w14:textId="3BAF5C69" w:rsidR="003D2BC1" w:rsidRPr="00E54371" w:rsidRDefault="003D2BC1" w:rsidP="004F3FCC">
            <w:pPr>
              <w:rPr>
                <w:rFonts w:ascii="Tahoma" w:hAnsi="Tahoma" w:cs="Tahoma"/>
                <w:b/>
                <w:bCs/>
                <w:sz w:val="24"/>
                <w:szCs w:val="24"/>
              </w:rPr>
            </w:pPr>
            <w:r w:rsidRPr="00E54371">
              <w:rPr>
                <w:rFonts w:ascii="Tahoma" w:hAnsi="Tahoma" w:cs="Tahoma"/>
                <w:b/>
                <w:bCs/>
                <w:sz w:val="24"/>
                <w:szCs w:val="24"/>
              </w:rPr>
              <w:t>YY</w:t>
            </w:r>
          </w:p>
        </w:tc>
        <w:tc>
          <w:tcPr>
            <w:tcW w:w="369" w:type="dxa"/>
            <w:shd w:val="clear" w:color="auto" w:fill="auto"/>
            <w:tcPrChange w:id="1340" w:author="Raphael Donor" w:date="2020-08-04T16:21:00Z">
              <w:tcPr>
                <w:tcW w:w="369" w:type="dxa"/>
                <w:shd w:val="clear" w:color="auto" w:fill="auto"/>
              </w:tcPr>
            </w:tcPrChange>
          </w:tcPr>
          <w:p w14:paraId="01EBFF73" w14:textId="77777777" w:rsidR="003D2BC1" w:rsidRPr="00E54371" w:rsidRDefault="003D2BC1" w:rsidP="004F3FCC">
            <w:pPr>
              <w:rPr>
                <w:rFonts w:ascii="Tahoma" w:hAnsi="Tahoma" w:cs="Tahoma"/>
                <w:b/>
                <w:bCs/>
                <w:sz w:val="24"/>
                <w:szCs w:val="24"/>
              </w:rPr>
            </w:pPr>
            <w:r w:rsidRPr="00E54371">
              <w:rPr>
                <w:rFonts w:ascii="Tahoma" w:hAnsi="Tahoma" w:cs="Tahoma"/>
                <w:b/>
                <w:bCs/>
                <w:sz w:val="24"/>
                <w:szCs w:val="24"/>
              </w:rPr>
              <w:t>_</w:t>
            </w:r>
          </w:p>
        </w:tc>
        <w:tc>
          <w:tcPr>
            <w:tcW w:w="3993" w:type="dxa"/>
            <w:shd w:val="clear" w:color="auto" w:fill="auto"/>
            <w:tcPrChange w:id="1341" w:author="Raphael Donor" w:date="2020-08-04T16:21:00Z">
              <w:tcPr>
                <w:tcW w:w="3426" w:type="dxa"/>
                <w:shd w:val="clear" w:color="auto" w:fill="auto"/>
              </w:tcPr>
            </w:tcPrChange>
          </w:tcPr>
          <w:p w14:paraId="55B38C42" w14:textId="77777777" w:rsidR="003D2BC1" w:rsidRPr="00E54371" w:rsidRDefault="003D2BC1" w:rsidP="004F3FCC">
            <w:pPr>
              <w:rPr>
                <w:rFonts w:ascii="Tahoma" w:hAnsi="Tahoma" w:cs="Tahoma"/>
                <w:b/>
                <w:bCs/>
                <w:sz w:val="24"/>
                <w:szCs w:val="24"/>
              </w:rPr>
            </w:pPr>
            <w:r w:rsidRPr="00E54371">
              <w:rPr>
                <w:rFonts w:ascii="Tahoma" w:hAnsi="Tahoma" w:cs="Tahoma"/>
                <w:b/>
                <w:bCs/>
                <w:sz w:val="24"/>
                <w:szCs w:val="24"/>
              </w:rPr>
              <w:t>&lt;desc&gt;</w:t>
            </w:r>
          </w:p>
        </w:tc>
      </w:tr>
      <w:tr w:rsidR="00EC1CC7" w14:paraId="04948BAF" w14:textId="77777777" w:rsidTr="003D2BC1">
        <w:trPr>
          <w:trHeight w:val="288"/>
          <w:trPrChange w:id="1342" w:author="Raphael Donor" w:date="2020-08-04T16:21:00Z">
            <w:trPr>
              <w:trHeight w:val="288"/>
            </w:trPr>
          </w:trPrChange>
        </w:trPr>
        <w:tc>
          <w:tcPr>
            <w:tcW w:w="1606" w:type="dxa"/>
            <w:vMerge w:val="restart"/>
            <w:shd w:val="clear" w:color="auto" w:fill="auto"/>
            <w:tcPrChange w:id="1343" w:author="Raphael Donor" w:date="2020-08-04T16:21:00Z">
              <w:tcPr>
                <w:tcW w:w="1606" w:type="dxa"/>
                <w:vMerge w:val="restart"/>
                <w:shd w:val="clear" w:color="auto" w:fill="auto"/>
              </w:tcPr>
            </w:tcPrChange>
          </w:tcPr>
          <w:p w14:paraId="204A5EA9" w14:textId="7DACEF6C" w:rsidR="00EC1CC7" w:rsidRPr="00E54371" w:rsidRDefault="00EC1CC7" w:rsidP="004F3FCC">
            <w:pPr>
              <w:rPr>
                <w:rFonts w:ascii="Tahoma" w:hAnsi="Tahoma" w:cs="Tahoma"/>
              </w:rPr>
            </w:pPr>
          </w:p>
        </w:tc>
        <w:tc>
          <w:tcPr>
            <w:tcW w:w="5844" w:type="dxa"/>
            <w:gridSpan w:val="5"/>
            <w:shd w:val="clear" w:color="auto" w:fill="auto"/>
            <w:tcPrChange w:id="1344" w:author="Raphael Donor" w:date="2020-08-04T16:21:00Z">
              <w:tcPr>
                <w:tcW w:w="5815" w:type="dxa"/>
                <w:gridSpan w:val="6"/>
                <w:shd w:val="clear" w:color="auto" w:fill="auto"/>
              </w:tcPr>
            </w:tcPrChange>
          </w:tcPr>
          <w:p w14:paraId="601E46F2" w14:textId="77777777" w:rsidR="00EC1CC7" w:rsidRPr="00E54371" w:rsidRDefault="00EC1CC7" w:rsidP="004F3FCC">
            <w:pPr>
              <w:rPr>
                <w:rFonts w:ascii="Tahoma" w:hAnsi="Tahoma" w:cs="Tahoma"/>
              </w:rPr>
            </w:pPr>
            <w:r w:rsidRPr="00E54371">
              <w:rPr>
                <w:rFonts w:ascii="Tahoma" w:hAnsi="Tahoma" w:cs="Tahoma"/>
                <w:b/>
                <w:bCs/>
                <w:color w:val="FF0000"/>
              </w:rPr>
              <w:t>Z</w:t>
            </w:r>
            <w:r w:rsidRPr="00E54371">
              <w:rPr>
                <w:rFonts w:ascii="Tahoma" w:hAnsi="Tahoma" w:cs="Tahoma"/>
              </w:rPr>
              <w:t xml:space="preserve"> – Namespace (fixed)</w:t>
            </w:r>
          </w:p>
        </w:tc>
      </w:tr>
      <w:tr w:rsidR="00EC1CC7" w14:paraId="33096E2B" w14:textId="77777777" w:rsidTr="003D2BC1">
        <w:trPr>
          <w:trHeight w:val="288"/>
          <w:trPrChange w:id="1345" w:author="Raphael Donor" w:date="2020-08-04T16:21:00Z">
            <w:trPr>
              <w:trHeight w:val="288"/>
            </w:trPr>
          </w:trPrChange>
        </w:trPr>
        <w:tc>
          <w:tcPr>
            <w:tcW w:w="1606" w:type="dxa"/>
            <w:vMerge/>
            <w:shd w:val="clear" w:color="auto" w:fill="auto"/>
            <w:tcPrChange w:id="1346" w:author="Raphael Donor" w:date="2020-08-04T16:21:00Z">
              <w:tcPr>
                <w:tcW w:w="1606" w:type="dxa"/>
                <w:vMerge/>
                <w:shd w:val="clear" w:color="auto" w:fill="auto"/>
              </w:tcPr>
            </w:tcPrChange>
          </w:tcPr>
          <w:p w14:paraId="51BF5CEA" w14:textId="77777777" w:rsidR="00EC1CC7" w:rsidRPr="00E54371" w:rsidRDefault="00EC1CC7" w:rsidP="004F3FCC">
            <w:pPr>
              <w:rPr>
                <w:rFonts w:ascii="Tahoma" w:hAnsi="Tahoma" w:cs="Tahoma"/>
                <w:b/>
                <w:bCs/>
              </w:rPr>
            </w:pPr>
          </w:p>
        </w:tc>
        <w:tc>
          <w:tcPr>
            <w:tcW w:w="5844" w:type="dxa"/>
            <w:gridSpan w:val="5"/>
            <w:shd w:val="clear" w:color="auto" w:fill="auto"/>
            <w:tcPrChange w:id="1347" w:author="Raphael Donor" w:date="2020-08-04T16:21:00Z">
              <w:tcPr>
                <w:tcW w:w="5815" w:type="dxa"/>
                <w:gridSpan w:val="6"/>
                <w:shd w:val="clear" w:color="auto" w:fill="auto"/>
              </w:tcPr>
            </w:tcPrChange>
          </w:tcPr>
          <w:p w14:paraId="355C5A85" w14:textId="6F173973" w:rsidR="00EC1CC7" w:rsidRPr="00E54371" w:rsidRDefault="00EC1CC7" w:rsidP="004F3FCC">
            <w:pPr>
              <w:rPr>
                <w:rFonts w:ascii="Tahoma" w:hAnsi="Tahoma" w:cs="Tahoma"/>
                <w:b/>
                <w:bCs/>
                <w:color w:val="FF0000"/>
              </w:rPr>
            </w:pPr>
            <w:r w:rsidRPr="00E54371">
              <w:rPr>
                <w:rFonts w:ascii="Tahoma" w:hAnsi="Tahoma" w:cs="Tahoma"/>
                <w:b/>
                <w:bCs/>
                <w:color w:val="FF0000"/>
              </w:rPr>
              <w:t>IF</w:t>
            </w:r>
            <w:r w:rsidRPr="00E54371">
              <w:rPr>
                <w:rFonts w:ascii="Tahoma" w:hAnsi="Tahoma" w:cs="Tahoma"/>
              </w:rPr>
              <w:t xml:space="preserve"> – Object type – </w:t>
            </w:r>
            <w:r w:rsidR="00046379" w:rsidRPr="00E54371">
              <w:rPr>
                <w:rFonts w:ascii="Tahoma" w:hAnsi="Tahoma" w:cs="Tahoma"/>
              </w:rPr>
              <w:t>IF</w:t>
            </w:r>
            <w:r w:rsidRPr="00E54371">
              <w:rPr>
                <w:rFonts w:ascii="Tahoma" w:hAnsi="Tahoma" w:cs="Tahoma"/>
              </w:rPr>
              <w:t xml:space="preserve"> (fixed, see table 2.1)</w:t>
            </w:r>
          </w:p>
        </w:tc>
      </w:tr>
      <w:tr w:rsidR="00EC1CC7" w14:paraId="44D05D70" w14:textId="77777777" w:rsidTr="003D2BC1">
        <w:trPr>
          <w:trHeight w:val="288"/>
          <w:trPrChange w:id="1348" w:author="Raphael Donor" w:date="2020-08-04T16:21:00Z">
            <w:trPr>
              <w:trHeight w:val="288"/>
            </w:trPr>
          </w:trPrChange>
        </w:trPr>
        <w:tc>
          <w:tcPr>
            <w:tcW w:w="1606" w:type="dxa"/>
            <w:vMerge/>
            <w:shd w:val="clear" w:color="auto" w:fill="auto"/>
            <w:tcPrChange w:id="1349" w:author="Raphael Donor" w:date="2020-08-04T16:21:00Z">
              <w:tcPr>
                <w:tcW w:w="1606" w:type="dxa"/>
                <w:vMerge/>
                <w:shd w:val="clear" w:color="auto" w:fill="auto"/>
              </w:tcPr>
            </w:tcPrChange>
          </w:tcPr>
          <w:p w14:paraId="0FB08651" w14:textId="77777777" w:rsidR="00EC1CC7" w:rsidRPr="00E54371" w:rsidRDefault="00EC1CC7" w:rsidP="004F3FCC">
            <w:pPr>
              <w:rPr>
                <w:rFonts w:ascii="Tahoma" w:hAnsi="Tahoma" w:cs="Tahoma"/>
                <w:b/>
                <w:bCs/>
              </w:rPr>
            </w:pPr>
          </w:p>
        </w:tc>
        <w:tc>
          <w:tcPr>
            <w:tcW w:w="5844" w:type="dxa"/>
            <w:gridSpan w:val="5"/>
            <w:shd w:val="clear" w:color="auto" w:fill="auto"/>
            <w:tcPrChange w:id="1350" w:author="Raphael Donor" w:date="2020-08-04T16:21:00Z">
              <w:tcPr>
                <w:tcW w:w="5815" w:type="dxa"/>
                <w:gridSpan w:val="6"/>
                <w:shd w:val="clear" w:color="auto" w:fill="auto"/>
              </w:tcPr>
            </w:tcPrChange>
          </w:tcPr>
          <w:p w14:paraId="021D9B02" w14:textId="77777777" w:rsidR="00EC1CC7" w:rsidRPr="00E54371" w:rsidRDefault="00EC1CC7" w:rsidP="004F3FCC">
            <w:pPr>
              <w:rPr>
                <w:rFonts w:ascii="Tahoma" w:hAnsi="Tahoma" w:cs="Tahoma"/>
              </w:rPr>
            </w:pPr>
            <w:r w:rsidRPr="00E54371">
              <w:rPr>
                <w:rFonts w:ascii="Tahoma" w:hAnsi="Tahoma" w:cs="Tahoma"/>
                <w:b/>
                <w:bCs/>
                <w:color w:val="FF0000"/>
              </w:rPr>
              <w:t>YY</w:t>
            </w:r>
            <w:r w:rsidRPr="00E54371">
              <w:rPr>
                <w:rFonts w:ascii="Tahoma" w:hAnsi="Tahoma" w:cs="Tahoma"/>
              </w:rPr>
              <w:t xml:space="preserve"> – Module (see table 2.2)</w:t>
            </w:r>
          </w:p>
        </w:tc>
      </w:tr>
      <w:tr w:rsidR="00EC1CC7" w14:paraId="1A116671" w14:textId="77777777" w:rsidTr="003D2BC1">
        <w:trPr>
          <w:trHeight w:val="288"/>
          <w:trPrChange w:id="1351" w:author="Raphael Donor" w:date="2020-08-04T16:21:00Z">
            <w:trPr>
              <w:trHeight w:val="288"/>
            </w:trPr>
          </w:trPrChange>
        </w:trPr>
        <w:tc>
          <w:tcPr>
            <w:tcW w:w="1606" w:type="dxa"/>
            <w:vMerge/>
            <w:shd w:val="clear" w:color="auto" w:fill="auto"/>
            <w:tcPrChange w:id="1352" w:author="Raphael Donor" w:date="2020-08-04T16:21:00Z">
              <w:tcPr>
                <w:tcW w:w="1606" w:type="dxa"/>
                <w:vMerge/>
                <w:shd w:val="clear" w:color="auto" w:fill="auto"/>
              </w:tcPr>
            </w:tcPrChange>
          </w:tcPr>
          <w:p w14:paraId="089D76FF" w14:textId="77777777" w:rsidR="00EC1CC7" w:rsidRPr="00E54371" w:rsidRDefault="00EC1CC7" w:rsidP="004F3FCC">
            <w:pPr>
              <w:rPr>
                <w:rFonts w:ascii="Tahoma" w:hAnsi="Tahoma" w:cs="Tahoma"/>
                <w:b/>
                <w:bCs/>
              </w:rPr>
            </w:pPr>
          </w:p>
        </w:tc>
        <w:tc>
          <w:tcPr>
            <w:tcW w:w="5844" w:type="dxa"/>
            <w:gridSpan w:val="5"/>
            <w:shd w:val="clear" w:color="auto" w:fill="auto"/>
            <w:tcPrChange w:id="1353" w:author="Raphael Donor" w:date="2020-08-04T16:21:00Z">
              <w:tcPr>
                <w:tcW w:w="5815" w:type="dxa"/>
                <w:gridSpan w:val="6"/>
                <w:shd w:val="clear" w:color="auto" w:fill="auto"/>
              </w:tcPr>
            </w:tcPrChange>
          </w:tcPr>
          <w:p w14:paraId="1BEACEEF" w14:textId="77777777" w:rsidR="00EC1CC7" w:rsidRPr="00E54371" w:rsidRDefault="00EC1CC7" w:rsidP="004F3FCC">
            <w:pPr>
              <w:rPr>
                <w:rFonts w:ascii="Tahoma" w:hAnsi="Tahoma" w:cs="Tahoma"/>
              </w:rPr>
            </w:pPr>
            <w:r w:rsidRPr="00E54371">
              <w:rPr>
                <w:rFonts w:ascii="Tahoma" w:hAnsi="Tahoma" w:cs="Tahoma"/>
                <w:b/>
                <w:bCs/>
                <w:color w:val="FF0000"/>
              </w:rPr>
              <w:t>_</w:t>
            </w:r>
            <w:r w:rsidRPr="00E54371">
              <w:rPr>
                <w:rFonts w:ascii="Tahoma" w:hAnsi="Tahoma" w:cs="Tahoma"/>
              </w:rPr>
              <w:t xml:space="preserve"> – Separator</w:t>
            </w:r>
          </w:p>
        </w:tc>
      </w:tr>
      <w:tr w:rsidR="00EC1CC7" w14:paraId="06D1E7F5" w14:textId="77777777" w:rsidTr="003D2BC1">
        <w:trPr>
          <w:trHeight w:val="288"/>
          <w:trPrChange w:id="1354" w:author="Raphael Donor" w:date="2020-08-04T16:21:00Z">
            <w:trPr>
              <w:trHeight w:val="288"/>
            </w:trPr>
          </w:trPrChange>
        </w:trPr>
        <w:tc>
          <w:tcPr>
            <w:tcW w:w="1606" w:type="dxa"/>
            <w:vMerge/>
            <w:shd w:val="clear" w:color="auto" w:fill="auto"/>
            <w:tcPrChange w:id="1355" w:author="Raphael Donor" w:date="2020-08-04T16:21:00Z">
              <w:tcPr>
                <w:tcW w:w="1606" w:type="dxa"/>
                <w:vMerge/>
                <w:shd w:val="clear" w:color="auto" w:fill="auto"/>
              </w:tcPr>
            </w:tcPrChange>
          </w:tcPr>
          <w:p w14:paraId="2893B8B2" w14:textId="77777777" w:rsidR="00EC1CC7" w:rsidRPr="00E54371" w:rsidRDefault="00EC1CC7" w:rsidP="004F3FCC">
            <w:pPr>
              <w:rPr>
                <w:rFonts w:ascii="Tahoma" w:hAnsi="Tahoma" w:cs="Tahoma"/>
                <w:b/>
                <w:bCs/>
              </w:rPr>
            </w:pPr>
          </w:p>
        </w:tc>
        <w:tc>
          <w:tcPr>
            <w:tcW w:w="5844" w:type="dxa"/>
            <w:gridSpan w:val="5"/>
            <w:shd w:val="clear" w:color="auto" w:fill="auto"/>
            <w:tcPrChange w:id="1356" w:author="Raphael Donor" w:date="2020-08-04T16:21:00Z">
              <w:tcPr>
                <w:tcW w:w="5815" w:type="dxa"/>
                <w:gridSpan w:val="6"/>
                <w:shd w:val="clear" w:color="auto" w:fill="auto"/>
              </w:tcPr>
            </w:tcPrChange>
          </w:tcPr>
          <w:p w14:paraId="46214E9E" w14:textId="77777777" w:rsidR="00EC1CC7" w:rsidRPr="00E54371" w:rsidRDefault="00EC1CC7" w:rsidP="004F3FCC">
            <w:pPr>
              <w:rPr>
                <w:rFonts w:ascii="Tahoma" w:hAnsi="Tahoma" w:cs="Tahoma"/>
              </w:rPr>
            </w:pPr>
            <w:r w:rsidRPr="00E54371">
              <w:rPr>
                <w:rFonts w:ascii="Tahoma" w:hAnsi="Tahoma" w:cs="Tahoma"/>
                <w:b/>
                <w:bCs/>
                <w:color w:val="FF0000"/>
              </w:rPr>
              <w:t>&lt;desc&gt;</w:t>
            </w:r>
            <w:r w:rsidRPr="00E54371">
              <w:rPr>
                <w:rFonts w:ascii="Tahoma" w:hAnsi="Tahoma" w:cs="Tahoma"/>
              </w:rPr>
              <w:t xml:space="preserve"> - Free text (description)</w:t>
            </w:r>
          </w:p>
        </w:tc>
      </w:tr>
      <w:tr w:rsidR="00EC1CC7" w14:paraId="7A0602C9" w14:textId="77777777" w:rsidTr="003D2BC1">
        <w:trPr>
          <w:trHeight w:val="288"/>
          <w:trPrChange w:id="1357" w:author="Raphael Donor" w:date="2020-08-04T16:21:00Z">
            <w:trPr>
              <w:trHeight w:val="288"/>
            </w:trPr>
          </w:trPrChange>
        </w:trPr>
        <w:tc>
          <w:tcPr>
            <w:tcW w:w="1606" w:type="dxa"/>
            <w:vMerge/>
            <w:shd w:val="clear" w:color="auto" w:fill="auto"/>
            <w:tcPrChange w:id="1358" w:author="Raphael Donor" w:date="2020-08-04T16:21:00Z">
              <w:tcPr>
                <w:tcW w:w="1606" w:type="dxa"/>
                <w:vMerge/>
                <w:shd w:val="clear" w:color="auto" w:fill="auto"/>
              </w:tcPr>
            </w:tcPrChange>
          </w:tcPr>
          <w:p w14:paraId="3DBC4C57" w14:textId="77777777" w:rsidR="00EC1CC7" w:rsidRPr="00E54371" w:rsidRDefault="00EC1CC7" w:rsidP="004F3FCC">
            <w:pPr>
              <w:rPr>
                <w:rFonts w:ascii="Tahoma" w:hAnsi="Tahoma" w:cs="Tahoma"/>
                <w:b/>
                <w:bCs/>
              </w:rPr>
            </w:pPr>
          </w:p>
        </w:tc>
        <w:tc>
          <w:tcPr>
            <w:tcW w:w="5844" w:type="dxa"/>
            <w:gridSpan w:val="5"/>
            <w:shd w:val="clear" w:color="auto" w:fill="auto"/>
            <w:tcPrChange w:id="1359" w:author="Raphael Donor" w:date="2020-08-04T16:21:00Z">
              <w:tcPr>
                <w:tcW w:w="5815" w:type="dxa"/>
                <w:gridSpan w:val="6"/>
                <w:shd w:val="clear" w:color="auto" w:fill="auto"/>
              </w:tcPr>
            </w:tcPrChange>
          </w:tcPr>
          <w:p w14:paraId="7BC97121" w14:textId="3CB8A625" w:rsidR="00EC1CC7" w:rsidRPr="00E54371" w:rsidRDefault="00EC1CC7" w:rsidP="004F3FCC">
            <w:pPr>
              <w:rPr>
                <w:rFonts w:ascii="Tahoma" w:hAnsi="Tahoma" w:cs="Tahoma"/>
                <w:color w:val="FF0000"/>
              </w:rPr>
            </w:pPr>
            <w:r w:rsidRPr="00E54371">
              <w:rPr>
                <w:rFonts w:ascii="Tahoma" w:hAnsi="Tahoma" w:cs="Tahoma"/>
                <w:b/>
                <w:bCs/>
                <w:color w:val="FF0000"/>
              </w:rPr>
              <w:t>Ex. Z</w:t>
            </w:r>
            <w:r w:rsidR="00007A0F" w:rsidRPr="00E54371">
              <w:rPr>
                <w:rFonts w:ascii="Tahoma" w:hAnsi="Tahoma" w:cs="Tahoma"/>
                <w:b/>
                <w:bCs/>
                <w:color w:val="FF0000"/>
              </w:rPr>
              <w:t>IF</w:t>
            </w:r>
            <w:del w:id="1360" w:author="Raphael Donor" w:date="2020-08-04T16:21:00Z">
              <w:r w:rsidRPr="00E54371" w:rsidDel="003D2BC1">
                <w:rPr>
                  <w:rFonts w:ascii="Tahoma" w:hAnsi="Tahoma" w:cs="Tahoma"/>
                  <w:b/>
                  <w:bCs/>
                  <w:color w:val="FF0000"/>
                </w:rPr>
                <w:delText>GL</w:delText>
              </w:r>
            </w:del>
            <w:r w:rsidR="00007A0F" w:rsidRPr="00E54371">
              <w:rPr>
                <w:rFonts w:ascii="Tahoma" w:hAnsi="Tahoma" w:cs="Tahoma"/>
                <w:b/>
                <w:bCs/>
                <w:color w:val="FF0000"/>
              </w:rPr>
              <w:t>OO</w:t>
            </w:r>
            <w:r w:rsidRPr="00E54371">
              <w:rPr>
                <w:rFonts w:ascii="Tahoma" w:hAnsi="Tahoma" w:cs="Tahoma"/>
                <w:b/>
                <w:bCs/>
                <w:color w:val="FF0000"/>
              </w:rPr>
              <w:t>_</w:t>
            </w:r>
            <w:r w:rsidR="00007A0F" w:rsidRPr="00E54371">
              <w:rPr>
                <w:rFonts w:ascii="Tahoma" w:hAnsi="Tahoma" w:cs="Tahoma"/>
                <w:b/>
                <w:bCs/>
                <w:color w:val="FF0000"/>
              </w:rPr>
              <w:t>VIEWS</w:t>
            </w:r>
            <w:r w:rsidRPr="00E54371">
              <w:rPr>
                <w:rFonts w:ascii="Tahoma" w:hAnsi="Tahoma" w:cs="Tahoma"/>
                <w:b/>
                <w:bCs/>
                <w:color w:val="FF0000"/>
              </w:rPr>
              <w:t xml:space="preserve"> </w:t>
            </w:r>
            <w:r w:rsidRPr="00E54371">
              <w:rPr>
                <w:rFonts w:ascii="Tahoma" w:hAnsi="Tahoma" w:cs="Tahoma"/>
              </w:rPr>
              <w:t>(</w:t>
            </w:r>
            <w:r w:rsidR="00007A0F" w:rsidRPr="00E54371">
              <w:rPr>
                <w:rFonts w:ascii="Tahoma" w:hAnsi="Tahoma" w:cs="Tahoma"/>
              </w:rPr>
              <w:t>Interface for views</w:t>
            </w:r>
            <w:r w:rsidRPr="00E54371">
              <w:rPr>
                <w:rFonts w:ascii="Tahoma" w:hAnsi="Tahoma" w:cs="Tahoma"/>
              </w:rPr>
              <w:t>)</w:t>
            </w:r>
          </w:p>
        </w:tc>
      </w:tr>
    </w:tbl>
    <w:p w14:paraId="7EC0CFD9" w14:textId="77777777" w:rsidR="00EC1CC7" w:rsidRPr="008052D5" w:rsidRDefault="00EC1CC7" w:rsidP="00D81524">
      <w:pPr>
        <w:rPr>
          <w:rFonts w:ascii="Tahoma" w:hAnsi="Tahoma" w:cs="Tahoma"/>
        </w:rPr>
      </w:pPr>
    </w:p>
    <w:p w14:paraId="02C4E447" w14:textId="2579D7FB" w:rsidR="00D81524" w:rsidRPr="00611732" w:rsidRDefault="00611732">
      <w:pPr>
        <w:pStyle w:val="Heading3"/>
        <w:numPr>
          <w:ilvl w:val="2"/>
          <w:numId w:val="24"/>
        </w:numPr>
        <w:rPr>
          <w:rFonts w:ascii="Tahoma" w:hAnsi="Tahoma" w:cs="Tahoma"/>
        </w:rPr>
      </w:pPr>
      <w:bookmarkStart w:id="1361" w:name="_Toc62037325"/>
      <w:r>
        <w:rPr>
          <w:rFonts w:ascii="Tahoma" w:hAnsi="Tahoma" w:cs="Tahoma"/>
        </w:rPr>
        <w:t>Exception Class</w:t>
      </w:r>
      <w:bookmarkEnd w:id="1361"/>
    </w:p>
    <w:p w14:paraId="65C2022E" w14:textId="5445C6C4" w:rsidR="00D81524" w:rsidRDefault="0071375D" w:rsidP="00D81524">
      <w:r>
        <w:t>Class based object for exception handling</w:t>
      </w:r>
      <w:r w:rsidR="00B17425">
        <w:t>.</w:t>
      </w:r>
    </w:p>
    <w:p w14:paraId="13E7282B" w14:textId="25FCC0BB" w:rsidR="00B17425" w:rsidRDefault="00B17425" w:rsidP="00D8152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Change w:id="1362" w:author="Raphael Donor" w:date="2020-08-04T16:21:00Z">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PrChange>
      </w:tblPr>
      <w:tblGrid>
        <w:gridCol w:w="1606"/>
        <w:gridCol w:w="392"/>
        <w:gridCol w:w="545"/>
        <w:gridCol w:w="545"/>
        <w:gridCol w:w="369"/>
        <w:gridCol w:w="3993"/>
        <w:tblGridChange w:id="1363">
          <w:tblGrid>
            <w:gridCol w:w="1606"/>
            <w:gridCol w:w="392"/>
            <w:gridCol w:w="545"/>
            <w:gridCol w:w="1083"/>
            <w:gridCol w:w="369"/>
            <w:gridCol w:w="3426"/>
            <w:gridCol w:w="10"/>
          </w:tblGrid>
        </w:tblGridChange>
      </w:tblGrid>
      <w:tr w:rsidR="003D2BC1" w14:paraId="65EF09F1" w14:textId="77777777" w:rsidTr="00C624CD">
        <w:trPr>
          <w:trHeight w:val="350"/>
          <w:trPrChange w:id="1364" w:author="Raphael Donor" w:date="2020-08-04T16:21:00Z">
            <w:trPr>
              <w:gridAfter w:val="0"/>
              <w:trHeight w:val="350"/>
            </w:trPr>
          </w:trPrChange>
        </w:trPr>
        <w:tc>
          <w:tcPr>
            <w:tcW w:w="1606" w:type="dxa"/>
            <w:shd w:val="clear" w:color="auto" w:fill="auto"/>
            <w:tcPrChange w:id="1365" w:author="Raphael Donor" w:date="2020-08-04T16:21:00Z">
              <w:tcPr>
                <w:tcW w:w="1606" w:type="dxa"/>
                <w:shd w:val="clear" w:color="auto" w:fill="auto"/>
              </w:tcPr>
            </w:tcPrChange>
          </w:tcPr>
          <w:p w14:paraId="73955E59" w14:textId="77777777" w:rsidR="003D2BC1" w:rsidRPr="00E54371" w:rsidRDefault="003D2BC1" w:rsidP="004F3FCC">
            <w:pPr>
              <w:rPr>
                <w:rFonts w:ascii="Tahoma" w:hAnsi="Tahoma" w:cs="Tahoma"/>
                <w:b/>
                <w:bCs/>
                <w:sz w:val="24"/>
                <w:szCs w:val="24"/>
              </w:rPr>
            </w:pPr>
            <w:r w:rsidRPr="00E54371">
              <w:rPr>
                <w:rFonts w:ascii="Tahoma" w:hAnsi="Tahoma" w:cs="Tahoma"/>
                <w:b/>
                <w:bCs/>
                <w:sz w:val="24"/>
                <w:szCs w:val="24"/>
              </w:rPr>
              <w:t>Format</w:t>
            </w:r>
          </w:p>
        </w:tc>
        <w:tc>
          <w:tcPr>
            <w:tcW w:w="392" w:type="dxa"/>
            <w:shd w:val="clear" w:color="auto" w:fill="auto"/>
            <w:tcPrChange w:id="1366" w:author="Raphael Donor" w:date="2020-08-04T16:21:00Z">
              <w:tcPr>
                <w:tcW w:w="392" w:type="dxa"/>
                <w:shd w:val="clear" w:color="auto" w:fill="auto"/>
              </w:tcPr>
            </w:tcPrChange>
          </w:tcPr>
          <w:p w14:paraId="445160F6" w14:textId="77777777" w:rsidR="003D2BC1" w:rsidRPr="00E54371" w:rsidRDefault="003D2BC1" w:rsidP="004F3FCC">
            <w:pPr>
              <w:rPr>
                <w:rFonts w:ascii="Tahoma" w:hAnsi="Tahoma" w:cs="Tahoma"/>
                <w:b/>
                <w:bCs/>
                <w:sz w:val="24"/>
                <w:szCs w:val="24"/>
              </w:rPr>
            </w:pPr>
            <w:r w:rsidRPr="00E54371">
              <w:rPr>
                <w:rFonts w:ascii="Tahoma" w:hAnsi="Tahoma" w:cs="Tahoma"/>
                <w:b/>
                <w:bCs/>
                <w:sz w:val="24"/>
                <w:szCs w:val="24"/>
              </w:rPr>
              <w:t>Z</w:t>
            </w:r>
          </w:p>
        </w:tc>
        <w:tc>
          <w:tcPr>
            <w:tcW w:w="545" w:type="dxa"/>
            <w:shd w:val="clear" w:color="auto" w:fill="auto"/>
            <w:tcPrChange w:id="1367" w:author="Raphael Donor" w:date="2020-08-04T16:21:00Z">
              <w:tcPr>
                <w:tcW w:w="545" w:type="dxa"/>
                <w:shd w:val="clear" w:color="auto" w:fill="auto"/>
              </w:tcPr>
            </w:tcPrChange>
          </w:tcPr>
          <w:p w14:paraId="0101951D" w14:textId="2B77AE9D" w:rsidR="003D2BC1" w:rsidRPr="00E54371" w:rsidRDefault="003D2BC1" w:rsidP="004F3FCC">
            <w:pPr>
              <w:rPr>
                <w:rFonts w:ascii="Tahoma" w:hAnsi="Tahoma" w:cs="Tahoma"/>
                <w:b/>
                <w:bCs/>
                <w:sz w:val="24"/>
                <w:szCs w:val="24"/>
              </w:rPr>
            </w:pPr>
            <w:r w:rsidRPr="00E54371">
              <w:rPr>
                <w:rFonts w:ascii="Tahoma" w:hAnsi="Tahoma" w:cs="Tahoma"/>
                <w:b/>
                <w:bCs/>
                <w:sz w:val="24"/>
                <w:szCs w:val="24"/>
              </w:rPr>
              <w:t>CX</w:t>
            </w:r>
          </w:p>
        </w:tc>
        <w:tc>
          <w:tcPr>
            <w:tcW w:w="545" w:type="dxa"/>
            <w:shd w:val="clear" w:color="auto" w:fill="auto"/>
            <w:tcPrChange w:id="1368" w:author="Raphael Donor" w:date="2020-08-04T16:21:00Z">
              <w:tcPr>
                <w:tcW w:w="1083" w:type="dxa"/>
                <w:shd w:val="clear" w:color="auto" w:fill="auto"/>
              </w:tcPr>
            </w:tcPrChange>
          </w:tcPr>
          <w:p w14:paraId="345B48A8" w14:textId="77777777" w:rsidR="003D2BC1" w:rsidRPr="00E54371" w:rsidDel="003D2BC1" w:rsidRDefault="003D2BC1" w:rsidP="004F3FCC">
            <w:pPr>
              <w:rPr>
                <w:del w:id="1369" w:author="Raphael Donor" w:date="2020-08-04T16:21:00Z"/>
                <w:rFonts w:ascii="Tahoma" w:hAnsi="Tahoma" w:cs="Tahoma"/>
                <w:b/>
                <w:bCs/>
                <w:sz w:val="24"/>
                <w:szCs w:val="24"/>
              </w:rPr>
            </w:pPr>
            <w:del w:id="1370" w:author="Raphael Donor" w:date="2020-08-04T16:21:00Z">
              <w:r w:rsidRPr="00E54371" w:rsidDel="003D2BC1">
                <w:rPr>
                  <w:rFonts w:ascii="Tahoma" w:hAnsi="Tahoma" w:cs="Tahoma"/>
                  <w:b/>
                  <w:bCs/>
                  <w:sz w:val="24"/>
                  <w:szCs w:val="24"/>
                </w:rPr>
                <w:delText>XX</w:delText>
              </w:r>
            </w:del>
          </w:p>
          <w:p w14:paraId="168DD18D" w14:textId="1C1D8A9C" w:rsidR="003D2BC1" w:rsidRPr="00E54371" w:rsidRDefault="003D2BC1" w:rsidP="004F3FCC">
            <w:pPr>
              <w:rPr>
                <w:rFonts w:ascii="Tahoma" w:hAnsi="Tahoma" w:cs="Tahoma"/>
                <w:b/>
                <w:bCs/>
                <w:sz w:val="24"/>
                <w:szCs w:val="24"/>
              </w:rPr>
            </w:pPr>
            <w:r w:rsidRPr="00E54371">
              <w:rPr>
                <w:rFonts w:ascii="Tahoma" w:hAnsi="Tahoma" w:cs="Tahoma"/>
                <w:b/>
                <w:bCs/>
                <w:sz w:val="24"/>
                <w:szCs w:val="24"/>
              </w:rPr>
              <w:t>YY</w:t>
            </w:r>
          </w:p>
        </w:tc>
        <w:tc>
          <w:tcPr>
            <w:tcW w:w="369" w:type="dxa"/>
            <w:shd w:val="clear" w:color="auto" w:fill="auto"/>
            <w:tcPrChange w:id="1371" w:author="Raphael Donor" w:date="2020-08-04T16:21:00Z">
              <w:tcPr>
                <w:tcW w:w="369" w:type="dxa"/>
                <w:shd w:val="clear" w:color="auto" w:fill="auto"/>
              </w:tcPr>
            </w:tcPrChange>
          </w:tcPr>
          <w:p w14:paraId="59ACDD75" w14:textId="77777777" w:rsidR="003D2BC1" w:rsidRPr="00E54371" w:rsidRDefault="003D2BC1" w:rsidP="004F3FCC">
            <w:pPr>
              <w:rPr>
                <w:rFonts w:ascii="Tahoma" w:hAnsi="Tahoma" w:cs="Tahoma"/>
                <w:b/>
                <w:bCs/>
                <w:sz w:val="24"/>
                <w:szCs w:val="24"/>
              </w:rPr>
            </w:pPr>
            <w:r w:rsidRPr="00E54371">
              <w:rPr>
                <w:rFonts w:ascii="Tahoma" w:hAnsi="Tahoma" w:cs="Tahoma"/>
                <w:b/>
                <w:bCs/>
                <w:sz w:val="24"/>
                <w:szCs w:val="24"/>
              </w:rPr>
              <w:t>_</w:t>
            </w:r>
          </w:p>
        </w:tc>
        <w:tc>
          <w:tcPr>
            <w:tcW w:w="3993" w:type="dxa"/>
            <w:shd w:val="clear" w:color="auto" w:fill="auto"/>
            <w:tcPrChange w:id="1372" w:author="Raphael Donor" w:date="2020-08-04T16:21:00Z">
              <w:tcPr>
                <w:tcW w:w="3426" w:type="dxa"/>
                <w:shd w:val="clear" w:color="auto" w:fill="auto"/>
              </w:tcPr>
            </w:tcPrChange>
          </w:tcPr>
          <w:p w14:paraId="57B8C1C8" w14:textId="77777777" w:rsidR="003D2BC1" w:rsidRPr="00E54371" w:rsidRDefault="003D2BC1" w:rsidP="004F3FCC">
            <w:pPr>
              <w:rPr>
                <w:rFonts w:ascii="Tahoma" w:hAnsi="Tahoma" w:cs="Tahoma"/>
                <w:b/>
                <w:bCs/>
                <w:sz w:val="24"/>
                <w:szCs w:val="24"/>
              </w:rPr>
            </w:pPr>
            <w:r w:rsidRPr="00E54371">
              <w:rPr>
                <w:rFonts w:ascii="Tahoma" w:hAnsi="Tahoma" w:cs="Tahoma"/>
                <w:b/>
                <w:bCs/>
                <w:sz w:val="24"/>
                <w:szCs w:val="24"/>
              </w:rPr>
              <w:t>&lt;desc&gt;</w:t>
            </w:r>
          </w:p>
        </w:tc>
      </w:tr>
      <w:tr w:rsidR="00B17425" w14:paraId="64DAB8A8" w14:textId="77777777" w:rsidTr="00C624CD">
        <w:trPr>
          <w:trHeight w:val="288"/>
          <w:trPrChange w:id="1373" w:author="Raphael Donor" w:date="2020-08-04T16:21:00Z">
            <w:trPr>
              <w:trHeight w:val="288"/>
            </w:trPr>
          </w:trPrChange>
        </w:trPr>
        <w:tc>
          <w:tcPr>
            <w:tcW w:w="1606" w:type="dxa"/>
            <w:vMerge w:val="restart"/>
            <w:shd w:val="clear" w:color="auto" w:fill="auto"/>
            <w:tcPrChange w:id="1374" w:author="Raphael Donor" w:date="2020-08-04T16:21:00Z">
              <w:tcPr>
                <w:tcW w:w="1606" w:type="dxa"/>
                <w:vMerge w:val="restart"/>
                <w:shd w:val="clear" w:color="auto" w:fill="auto"/>
              </w:tcPr>
            </w:tcPrChange>
          </w:tcPr>
          <w:p w14:paraId="1E5D5F29" w14:textId="6E6A0522" w:rsidR="00B17425" w:rsidRPr="00E54371" w:rsidRDefault="00B17425" w:rsidP="004F3FCC">
            <w:pPr>
              <w:rPr>
                <w:rFonts w:ascii="Tahoma" w:hAnsi="Tahoma" w:cs="Tahoma"/>
              </w:rPr>
            </w:pPr>
          </w:p>
        </w:tc>
        <w:tc>
          <w:tcPr>
            <w:tcW w:w="5844" w:type="dxa"/>
            <w:gridSpan w:val="5"/>
            <w:shd w:val="clear" w:color="auto" w:fill="auto"/>
            <w:tcPrChange w:id="1375" w:author="Raphael Donor" w:date="2020-08-04T16:21:00Z">
              <w:tcPr>
                <w:tcW w:w="5815" w:type="dxa"/>
                <w:gridSpan w:val="6"/>
                <w:shd w:val="clear" w:color="auto" w:fill="auto"/>
              </w:tcPr>
            </w:tcPrChange>
          </w:tcPr>
          <w:p w14:paraId="7F185DFD" w14:textId="77777777" w:rsidR="00B17425" w:rsidRPr="00E54371" w:rsidRDefault="00B17425" w:rsidP="004F3FCC">
            <w:pPr>
              <w:rPr>
                <w:rFonts w:ascii="Tahoma" w:hAnsi="Tahoma" w:cs="Tahoma"/>
              </w:rPr>
            </w:pPr>
            <w:r w:rsidRPr="00E54371">
              <w:rPr>
                <w:rFonts w:ascii="Tahoma" w:hAnsi="Tahoma" w:cs="Tahoma"/>
                <w:b/>
                <w:bCs/>
                <w:color w:val="FF0000"/>
              </w:rPr>
              <w:t>Z</w:t>
            </w:r>
            <w:r w:rsidRPr="00E54371">
              <w:rPr>
                <w:rFonts w:ascii="Tahoma" w:hAnsi="Tahoma" w:cs="Tahoma"/>
              </w:rPr>
              <w:t xml:space="preserve"> – Namespace (fixed)</w:t>
            </w:r>
          </w:p>
        </w:tc>
      </w:tr>
      <w:tr w:rsidR="00B17425" w14:paraId="099DFC11" w14:textId="77777777" w:rsidTr="00C624CD">
        <w:trPr>
          <w:trHeight w:val="288"/>
          <w:trPrChange w:id="1376" w:author="Raphael Donor" w:date="2020-08-04T16:21:00Z">
            <w:trPr>
              <w:trHeight w:val="288"/>
            </w:trPr>
          </w:trPrChange>
        </w:trPr>
        <w:tc>
          <w:tcPr>
            <w:tcW w:w="1606" w:type="dxa"/>
            <w:vMerge/>
            <w:shd w:val="clear" w:color="auto" w:fill="auto"/>
            <w:tcPrChange w:id="1377" w:author="Raphael Donor" w:date="2020-08-04T16:21:00Z">
              <w:tcPr>
                <w:tcW w:w="1606" w:type="dxa"/>
                <w:vMerge/>
                <w:shd w:val="clear" w:color="auto" w:fill="auto"/>
              </w:tcPr>
            </w:tcPrChange>
          </w:tcPr>
          <w:p w14:paraId="35EAE7B6" w14:textId="77777777" w:rsidR="00B17425" w:rsidRPr="00E54371" w:rsidRDefault="00B17425" w:rsidP="004F3FCC">
            <w:pPr>
              <w:rPr>
                <w:rFonts w:ascii="Tahoma" w:hAnsi="Tahoma" w:cs="Tahoma"/>
                <w:b/>
                <w:bCs/>
              </w:rPr>
            </w:pPr>
          </w:p>
        </w:tc>
        <w:tc>
          <w:tcPr>
            <w:tcW w:w="5844" w:type="dxa"/>
            <w:gridSpan w:val="5"/>
            <w:shd w:val="clear" w:color="auto" w:fill="auto"/>
            <w:tcPrChange w:id="1378" w:author="Raphael Donor" w:date="2020-08-04T16:21:00Z">
              <w:tcPr>
                <w:tcW w:w="5815" w:type="dxa"/>
                <w:gridSpan w:val="6"/>
                <w:shd w:val="clear" w:color="auto" w:fill="auto"/>
              </w:tcPr>
            </w:tcPrChange>
          </w:tcPr>
          <w:p w14:paraId="0FC8136D" w14:textId="155206E9" w:rsidR="00B17425" w:rsidRPr="00E54371" w:rsidRDefault="00AC30E5" w:rsidP="004F3FCC">
            <w:pPr>
              <w:rPr>
                <w:rFonts w:ascii="Tahoma" w:hAnsi="Tahoma" w:cs="Tahoma"/>
                <w:b/>
                <w:bCs/>
                <w:color w:val="FF0000"/>
              </w:rPr>
            </w:pPr>
            <w:r w:rsidRPr="00E54371">
              <w:rPr>
                <w:rFonts w:ascii="Tahoma" w:hAnsi="Tahoma" w:cs="Tahoma"/>
                <w:b/>
                <w:bCs/>
                <w:color w:val="FF0000"/>
              </w:rPr>
              <w:t>CX</w:t>
            </w:r>
            <w:r w:rsidR="00B17425" w:rsidRPr="00E54371">
              <w:rPr>
                <w:rFonts w:ascii="Tahoma" w:hAnsi="Tahoma" w:cs="Tahoma"/>
              </w:rPr>
              <w:t xml:space="preserve"> – Object type – CL (fixed, see table 2.1)</w:t>
            </w:r>
          </w:p>
        </w:tc>
      </w:tr>
      <w:tr w:rsidR="00B17425" w14:paraId="3A2602F7" w14:textId="77777777" w:rsidTr="00C624CD">
        <w:trPr>
          <w:trHeight w:val="288"/>
          <w:trPrChange w:id="1379" w:author="Raphael Donor" w:date="2020-08-04T16:21:00Z">
            <w:trPr>
              <w:trHeight w:val="288"/>
            </w:trPr>
          </w:trPrChange>
        </w:trPr>
        <w:tc>
          <w:tcPr>
            <w:tcW w:w="1606" w:type="dxa"/>
            <w:vMerge/>
            <w:shd w:val="clear" w:color="auto" w:fill="auto"/>
            <w:tcPrChange w:id="1380" w:author="Raphael Donor" w:date="2020-08-04T16:21:00Z">
              <w:tcPr>
                <w:tcW w:w="1606" w:type="dxa"/>
                <w:vMerge/>
                <w:shd w:val="clear" w:color="auto" w:fill="auto"/>
              </w:tcPr>
            </w:tcPrChange>
          </w:tcPr>
          <w:p w14:paraId="7E438E3F" w14:textId="77777777" w:rsidR="00B17425" w:rsidRPr="00E54371" w:rsidRDefault="00B17425" w:rsidP="004F3FCC">
            <w:pPr>
              <w:rPr>
                <w:rFonts w:ascii="Tahoma" w:hAnsi="Tahoma" w:cs="Tahoma"/>
                <w:b/>
                <w:bCs/>
              </w:rPr>
            </w:pPr>
          </w:p>
        </w:tc>
        <w:tc>
          <w:tcPr>
            <w:tcW w:w="5844" w:type="dxa"/>
            <w:gridSpan w:val="5"/>
            <w:shd w:val="clear" w:color="auto" w:fill="auto"/>
            <w:tcPrChange w:id="1381" w:author="Raphael Donor" w:date="2020-08-04T16:21:00Z">
              <w:tcPr>
                <w:tcW w:w="5815" w:type="dxa"/>
                <w:gridSpan w:val="6"/>
                <w:shd w:val="clear" w:color="auto" w:fill="auto"/>
              </w:tcPr>
            </w:tcPrChange>
          </w:tcPr>
          <w:p w14:paraId="00B4FBA1" w14:textId="77777777" w:rsidR="00B17425" w:rsidRPr="00E54371" w:rsidRDefault="00B17425" w:rsidP="004F3FCC">
            <w:pPr>
              <w:rPr>
                <w:rFonts w:ascii="Tahoma" w:hAnsi="Tahoma" w:cs="Tahoma"/>
              </w:rPr>
            </w:pPr>
            <w:r w:rsidRPr="00E54371">
              <w:rPr>
                <w:rFonts w:ascii="Tahoma" w:hAnsi="Tahoma" w:cs="Tahoma"/>
                <w:b/>
                <w:bCs/>
                <w:color w:val="FF0000"/>
              </w:rPr>
              <w:t>YY</w:t>
            </w:r>
            <w:r w:rsidRPr="00E54371">
              <w:rPr>
                <w:rFonts w:ascii="Tahoma" w:hAnsi="Tahoma" w:cs="Tahoma"/>
              </w:rPr>
              <w:t xml:space="preserve"> – Module (see table 2.2)</w:t>
            </w:r>
          </w:p>
        </w:tc>
      </w:tr>
      <w:tr w:rsidR="00B17425" w14:paraId="32890EA3" w14:textId="77777777" w:rsidTr="00C624CD">
        <w:trPr>
          <w:trHeight w:val="288"/>
          <w:trPrChange w:id="1382" w:author="Raphael Donor" w:date="2020-08-04T16:21:00Z">
            <w:trPr>
              <w:trHeight w:val="288"/>
            </w:trPr>
          </w:trPrChange>
        </w:trPr>
        <w:tc>
          <w:tcPr>
            <w:tcW w:w="1606" w:type="dxa"/>
            <w:vMerge/>
            <w:shd w:val="clear" w:color="auto" w:fill="auto"/>
            <w:tcPrChange w:id="1383" w:author="Raphael Donor" w:date="2020-08-04T16:21:00Z">
              <w:tcPr>
                <w:tcW w:w="1606" w:type="dxa"/>
                <w:vMerge/>
                <w:shd w:val="clear" w:color="auto" w:fill="auto"/>
              </w:tcPr>
            </w:tcPrChange>
          </w:tcPr>
          <w:p w14:paraId="5F4C8F67" w14:textId="77777777" w:rsidR="00B17425" w:rsidRPr="00E54371" w:rsidRDefault="00B17425" w:rsidP="004F3FCC">
            <w:pPr>
              <w:rPr>
                <w:rFonts w:ascii="Tahoma" w:hAnsi="Tahoma" w:cs="Tahoma"/>
                <w:b/>
                <w:bCs/>
              </w:rPr>
            </w:pPr>
          </w:p>
        </w:tc>
        <w:tc>
          <w:tcPr>
            <w:tcW w:w="5844" w:type="dxa"/>
            <w:gridSpan w:val="5"/>
            <w:shd w:val="clear" w:color="auto" w:fill="auto"/>
            <w:tcPrChange w:id="1384" w:author="Raphael Donor" w:date="2020-08-04T16:21:00Z">
              <w:tcPr>
                <w:tcW w:w="5815" w:type="dxa"/>
                <w:gridSpan w:val="6"/>
                <w:shd w:val="clear" w:color="auto" w:fill="auto"/>
              </w:tcPr>
            </w:tcPrChange>
          </w:tcPr>
          <w:p w14:paraId="17264746" w14:textId="77777777" w:rsidR="00B17425" w:rsidRPr="00E54371" w:rsidRDefault="00B17425" w:rsidP="004F3FCC">
            <w:pPr>
              <w:rPr>
                <w:rFonts w:ascii="Tahoma" w:hAnsi="Tahoma" w:cs="Tahoma"/>
              </w:rPr>
            </w:pPr>
            <w:r w:rsidRPr="00E54371">
              <w:rPr>
                <w:rFonts w:ascii="Tahoma" w:hAnsi="Tahoma" w:cs="Tahoma"/>
                <w:b/>
                <w:bCs/>
                <w:color w:val="FF0000"/>
              </w:rPr>
              <w:t>_</w:t>
            </w:r>
            <w:r w:rsidRPr="00E54371">
              <w:rPr>
                <w:rFonts w:ascii="Tahoma" w:hAnsi="Tahoma" w:cs="Tahoma"/>
              </w:rPr>
              <w:t xml:space="preserve"> – Separator</w:t>
            </w:r>
          </w:p>
        </w:tc>
      </w:tr>
      <w:tr w:rsidR="00B17425" w14:paraId="1065B9D4" w14:textId="77777777" w:rsidTr="00C624CD">
        <w:trPr>
          <w:trHeight w:val="288"/>
          <w:trPrChange w:id="1385" w:author="Raphael Donor" w:date="2020-08-04T16:21:00Z">
            <w:trPr>
              <w:trHeight w:val="288"/>
            </w:trPr>
          </w:trPrChange>
        </w:trPr>
        <w:tc>
          <w:tcPr>
            <w:tcW w:w="1606" w:type="dxa"/>
            <w:vMerge/>
            <w:shd w:val="clear" w:color="auto" w:fill="auto"/>
            <w:tcPrChange w:id="1386" w:author="Raphael Donor" w:date="2020-08-04T16:21:00Z">
              <w:tcPr>
                <w:tcW w:w="1606" w:type="dxa"/>
                <w:vMerge/>
                <w:shd w:val="clear" w:color="auto" w:fill="auto"/>
              </w:tcPr>
            </w:tcPrChange>
          </w:tcPr>
          <w:p w14:paraId="4F03649F" w14:textId="77777777" w:rsidR="00B17425" w:rsidRPr="00E54371" w:rsidRDefault="00B17425" w:rsidP="004F3FCC">
            <w:pPr>
              <w:rPr>
                <w:rFonts w:ascii="Tahoma" w:hAnsi="Tahoma" w:cs="Tahoma"/>
                <w:b/>
                <w:bCs/>
              </w:rPr>
            </w:pPr>
          </w:p>
        </w:tc>
        <w:tc>
          <w:tcPr>
            <w:tcW w:w="5844" w:type="dxa"/>
            <w:gridSpan w:val="5"/>
            <w:shd w:val="clear" w:color="auto" w:fill="auto"/>
            <w:tcPrChange w:id="1387" w:author="Raphael Donor" w:date="2020-08-04T16:21:00Z">
              <w:tcPr>
                <w:tcW w:w="5815" w:type="dxa"/>
                <w:gridSpan w:val="6"/>
                <w:shd w:val="clear" w:color="auto" w:fill="auto"/>
              </w:tcPr>
            </w:tcPrChange>
          </w:tcPr>
          <w:p w14:paraId="503806B2" w14:textId="77777777" w:rsidR="00B17425" w:rsidRPr="00E54371" w:rsidRDefault="00B17425" w:rsidP="004F3FCC">
            <w:pPr>
              <w:rPr>
                <w:rFonts w:ascii="Tahoma" w:hAnsi="Tahoma" w:cs="Tahoma"/>
              </w:rPr>
            </w:pPr>
            <w:r w:rsidRPr="00E54371">
              <w:rPr>
                <w:rFonts w:ascii="Tahoma" w:hAnsi="Tahoma" w:cs="Tahoma"/>
                <w:b/>
                <w:bCs/>
                <w:color w:val="FF0000"/>
              </w:rPr>
              <w:t>&lt;desc&gt;</w:t>
            </w:r>
            <w:r w:rsidRPr="00E54371">
              <w:rPr>
                <w:rFonts w:ascii="Tahoma" w:hAnsi="Tahoma" w:cs="Tahoma"/>
              </w:rPr>
              <w:t xml:space="preserve"> - Free text (description)</w:t>
            </w:r>
          </w:p>
        </w:tc>
      </w:tr>
      <w:tr w:rsidR="00B17425" w14:paraId="59ABC884" w14:textId="77777777" w:rsidTr="00C624CD">
        <w:trPr>
          <w:trHeight w:val="288"/>
          <w:trPrChange w:id="1388" w:author="Raphael Donor" w:date="2020-08-04T16:21:00Z">
            <w:trPr>
              <w:trHeight w:val="288"/>
            </w:trPr>
          </w:trPrChange>
        </w:trPr>
        <w:tc>
          <w:tcPr>
            <w:tcW w:w="1606" w:type="dxa"/>
            <w:vMerge/>
            <w:shd w:val="clear" w:color="auto" w:fill="auto"/>
            <w:tcPrChange w:id="1389" w:author="Raphael Donor" w:date="2020-08-04T16:21:00Z">
              <w:tcPr>
                <w:tcW w:w="1606" w:type="dxa"/>
                <w:vMerge/>
                <w:shd w:val="clear" w:color="auto" w:fill="auto"/>
              </w:tcPr>
            </w:tcPrChange>
          </w:tcPr>
          <w:p w14:paraId="2996A15B" w14:textId="77777777" w:rsidR="00B17425" w:rsidRPr="00E54371" w:rsidRDefault="00B17425" w:rsidP="004F3FCC">
            <w:pPr>
              <w:rPr>
                <w:rFonts w:ascii="Tahoma" w:hAnsi="Tahoma" w:cs="Tahoma"/>
                <w:b/>
                <w:bCs/>
              </w:rPr>
            </w:pPr>
          </w:p>
        </w:tc>
        <w:tc>
          <w:tcPr>
            <w:tcW w:w="5844" w:type="dxa"/>
            <w:gridSpan w:val="5"/>
            <w:shd w:val="clear" w:color="auto" w:fill="auto"/>
            <w:tcPrChange w:id="1390" w:author="Raphael Donor" w:date="2020-08-04T16:21:00Z">
              <w:tcPr>
                <w:tcW w:w="5815" w:type="dxa"/>
                <w:gridSpan w:val="6"/>
                <w:shd w:val="clear" w:color="auto" w:fill="auto"/>
              </w:tcPr>
            </w:tcPrChange>
          </w:tcPr>
          <w:p w14:paraId="12B8E166" w14:textId="6E85EE69" w:rsidR="00B17425" w:rsidRPr="00E54371" w:rsidRDefault="00B17425" w:rsidP="004F3FCC">
            <w:pPr>
              <w:rPr>
                <w:rFonts w:ascii="Tahoma" w:hAnsi="Tahoma" w:cs="Tahoma"/>
                <w:color w:val="FF0000"/>
              </w:rPr>
            </w:pPr>
            <w:r w:rsidRPr="00E54371">
              <w:rPr>
                <w:rFonts w:ascii="Tahoma" w:hAnsi="Tahoma" w:cs="Tahoma"/>
                <w:b/>
                <w:bCs/>
                <w:color w:val="FF0000"/>
              </w:rPr>
              <w:t>Ex. Z</w:t>
            </w:r>
            <w:r w:rsidR="00AC30E5" w:rsidRPr="00E54371">
              <w:rPr>
                <w:rFonts w:ascii="Tahoma" w:hAnsi="Tahoma" w:cs="Tahoma"/>
                <w:b/>
                <w:bCs/>
                <w:color w:val="FF0000"/>
              </w:rPr>
              <w:t>CX</w:t>
            </w:r>
            <w:del w:id="1391" w:author="Raphael Donor" w:date="2020-08-04T16:22:00Z">
              <w:r w:rsidRPr="00E54371" w:rsidDel="00C624CD">
                <w:rPr>
                  <w:rFonts w:ascii="Tahoma" w:hAnsi="Tahoma" w:cs="Tahoma"/>
                  <w:b/>
                  <w:bCs/>
                  <w:color w:val="FF0000"/>
                </w:rPr>
                <w:delText>GL</w:delText>
              </w:r>
            </w:del>
            <w:r w:rsidRPr="00E54371">
              <w:rPr>
                <w:rFonts w:ascii="Tahoma" w:hAnsi="Tahoma" w:cs="Tahoma"/>
                <w:b/>
                <w:bCs/>
                <w:color w:val="FF0000"/>
              </w:rPr>
              <w:t xml:space="preserve">OO_VIEWS </w:t>
            </w:r>
            <w:r w:rsidRPr="00E54371">
              <w:rPr>
                <w:rFonts w:ascii="Tahoma" w:hAnsi="Tahoma" w:cs="Tahoma"/>
              </w:rPr>
              <w:t>(</w:t>
            </w:r>
            <w:r w:rsidR="00AC30E5" w:rsidRPr="00E54371">
              <w:rPr>
                <w:rFonts w:ascii="Tahoma" w:hAnsi="Tahoma" w:cs="Tahoma"/>
              </w:rPr>
              <w:t>Exception class for views</w:t>
            </w:r>
            <w:r w:rsidRPr="00E54371">
              <w:rPr>
                <w:rFonts w:ascii="Tahoma" w:hAnsi="Tahoma" w:cs="Tahoma"/>
              </w:rPr>
              <w:t>)</w:t>
            </w:r>
          </w:p>
        </w:tc>
      </w:tr>
    </w:tbl>
    <w:p w14:paraId="6C7A87DE" w14:textId="77777777" w:rsidR="00B17425" w:rsidRPr="008052D5" w:rsidRDefault="00B17425" w:rsidP="008052D5"/>
    <w:p w14:paraId="6F57EFD8" w14:textId="049A0E6A" w:rsidR="00AE79BB" w:rsidRPr="00393866" w:rsidDel="00833AF5" w:rsidRDefault="00AE79BB">
      <w:pPr>
        <w:rPr>
          <w:del w:id="1392" w:author="Mon Magallanes" w:date="2020-11-26T07:03:00Z"/>
          <w:rFonts w:ascii="Tahoma" w:hAnsi="Tahoma" w:cs="Tahoma"/>
        </w:rPr>
      </w:pPr>
      <w:bookmarkStart w:id="1393" w:name="_Toc58848466"/>
      <w:bookmarkStart w:id="1394" w:name="_Toc58849365"/>
      <w:bookmarkStart w:id="1395" w:name="_Toc58849561"/>
      <w:bookmarkStart w:id="1396" w:name="_Toc58849745"/>
      <w:bookmarkStart w:id="1397" w:name="_Toc58850240"/>
      <w:bookmarkStart w:id="1398" w:name="_Toc58850455"/>
      <w:bookmarkStart w:id="1399" w:name="_Toc58850646"/>
      <w:bookmarkStart w:id="1400" w:name="_Toc58854745"/>
      <w:bookmarkStart w:id="1401" w:name="_Toc58856200"/>
      <w:bookmarkStart w:id="1402" w:name="_Toc62036964"/>
      <w:bookmarkStart w:id="1403" w:name="_Toc62037145"/>
      <w:bookmarkStart w:id="1404" w:name="_Toc62037326"/>
      <w:bookmarkEnd w:id="1393"/>
      <w:bookmarkEnd w:id="1394"/>
      <w:bookmarkEnd w:id="1395"/>
      <w:bookmarkEnd w:id="1396"/>
      <w:bookmarkEnd w:id="1397"/>
      <w:bookmarkEnd w:id="1398"/>
      <w:bookmarkEnd w:id="1399"/>
      <w:bookmarkEnd w:id="1400"/>
      <w:bookmarkEnd w:id="1401"/>
      <w:bookmarkEnd w:id="1402"/>
      <w:bookmarkEnd w:id="1403"/>
      <w:bookmarkEnd w:id="1404"/>
    </w:p>
    <w:p w14:paraId="1B99272F" w14:textId="77777777" w:rsidR="005E1BE2" w:rsidRPr="00393866" w:rsidRDefault="005E1BE2">
      <w:pPr>
        <w:pStyle w:val="Heading2"/>
        <w:numPr>
          <w:ilvl w:val="1"/>
          <w:numId w:val="24"/>
        </w:numPr>
        <w:rPr>
          <w:rFonts w:ascii="Tahoma" w:hAnsi="Tahoma" w:cs="Tahoma"/>
          <w:i/>
        </w:rPr>
      </w:pPr>
      <w:bookmarkStart w:id="1405" w:name="_Toc453572763"/>
      <w:bookmarkStart w:id="1406" w:name="_Toc286674808"/>
      <w:bookmarkStart w:id="1407" w:name="_Toc62037327"/>
      <w:r w:rsidRPr="00393866">
        <w:rPr>
          <w:rFonts w:ascii="Tahoma" w:hAnsi="Tahoma" w:cs="Tahoma"/>
          <w:i/>
        </w:rPr>
        <w:t>OTHER OBJECTS</w:t>
      </w:r>
      <w:bookmarkEnd w:id="1405"/>
      <w:bookmarkEnd w:id="1406"/>
      <w:bookmarkEnd w:id="1407"/>
    </w:p>
    <w:p w14:paraId="2B41EF95" w14:textId="77777777" w:rsidR="006C2E31" w:rsidRPr="00393866" w:rsidRDefault="006C2E31">
      <w:pPr>
        <w:rPr>
          <w:rFonts w:ascii="Tahoma" w:hAnsi="Tahoma" w:cs="Tahoma"/>
        </w:rPr>
      </w:pPr>
    </w:p>
    <w:p w14:paraId="0F5D819F" w14:textId="7E2E4DB0" w:rsidR="005E1BE2" w:rsidRPr="00393866" w:rsidDel="00833AF5" w:rsidRDefault="005E1BE2">
      <w:pPr>
        <w:rPr>
          <w:del w:id="1408" w:author="Mon Magallanes" w:date="2020-11-26T07:02:00Z"/>
          <w:rFonts w:ascii="Tahoma" w:hAnsi="Tahoma" w:cs="Tahoma"/>
          <w:sz w:val="16"/>
        </w:rPr>
      </w:pPr>
      <w:bookmarkStart w:id="1409" w:name="_Toc58848470"/>
      <w:bookmarkStart w:id="1410" w:name="_Toc58849369"/>
      <w:bookmarkStart w:id="1411" w:name="_Toc58849565"/>
      <w:bookmarkStart w:id="1412" w:name="_Toc58849749"/>
      <w:bookmarkStart w:id="1413" w:name="_Toc58850244"/>
      <w:bookmarkStart w:id="1414" w:name="_Toc58850459"/>
      <w:bookmarkStart w:id="1415" w:name="_Toc58850650"/>
      <w:bookmarkStart w:id="1416" w:name="_Toc58854749"/>
      <w:bookmarkStart w:id="1417" w:name="_Toc58856204"/>
      <w:bookmarkStart w:id="1418" w:name="_Toc62036966"/>
      <w:bookmarkStart w:id="1419" w:name="_Toc62037147"/>
      <w:bookmarkStart w:id="1420" w:name="_Toc62037328"/>
      <w:bookmarkEnd w:id="1409"/>
      <w:bookmarkEnd w:id="1410"/>
      <w:bookmarkEnd w:id="1411"/>
      <w:bookmarkEnd w:id="1412"/>
      <w:bookmarkEnd w:id="1413"/>
      <w:bookmarkEnd w:id="1414"/>
      <w:bookmarkEnd w:id="1415"/>
      <w:bookmarkEnd w:id="1416"/>
      <w:bookmarkEnd w:id="1417"/>
      <w:bookmarkEnd w:id="1418"/>
      <w:bookmarkEnd w:id="1419"/>
      <w:bookmarkEnd w:id="1420"/>
    </w:p>
    <w:p w14:paraId="5C596869" w14:textId="77777777" w:rsidR="005E1BE2" w:rsidRPr="00393866" w:rsidRDefault="005E1BE2">
      <w:pPr>
        <w:pStyle w:val="Heading3"/>
        <w:numPr>
          <w:ilvl w:val="2"/>
          <w:numId w:val="24"/>
        </w:numPr>
        <w:rPr>
          <w:rFonts w:ascii="Tahoma" w:hAnsi="Tahoma" w:cs="Tahoma"/>
        </w:rPr>
      </w:pPr>
      <w:bookmarkStart w:id="1421" w:name="_Toc43407923"/>
      <w:bookmarkStart w:id="1422" w:name="_Toc43408268"/>
      <w:bookmarkStart w:id="1423" w:name="_Toc43411841"/>
      <w:bookmarkStart w:id="1424" w:name="_Toc43412290"/>
      <w:bookmarkStart w:id="1425" w:name="_Toc43671559"/>
      <w:bookmarkStart w:id="1426" w:name="_Toc43678166"/>
      <w:bookmarkStart w:id="1427" w:name="_Toc43407924"/>
      <w:bookmarkStart w:id="1428" w:name="_Toc43408269"/>
      <w:bookmarkStart w:id="1429" w:name="_Toc43411842"/>
      <w:bookmarkStart w:id="1430" w:name="_Toc43412291"/>
      <w:bookmarkStart w:id="1431" w:name="_Toc43671560"/>
      <w:bookmarkStart w:id="1432" w:name="_Toc43678167"/>
      <w:bookmarkStart w:id="1433" w:name="_Toc43407925"/>
      <w:bookmarkStart w:id="1434" w:name="_Toc43408270"/>
      <w:bookmarkStart w:id="1435" w:name="_Toc43411843"/>
      <w:bookmarkStart w:id="1436" w:name="_Toc43412292"/>
      <w:bookmarkStart w:id="1437" w:name="_Toc43671561"/>
      <w:bookmarkStart w:id="1438" w:name="_Toc43678168"/>
      <w:bookmarkStart w:id="1439" w:name="_Toc43407926"/>
      <w:bookmarkStart w:id="1440" w:name="_Toc43408271"/>
      <w:bookmarkStart w:id="1441" w:name="_Toc43411844"/>
      <w:bookmarkStart w:id="1442" w:name="_Toc43412293"/>
      <w:bookmarkStart w:id="1443" w:name="_Toc43671562"/>
      <w:bookmarkStart w:id="1444" w:name="_Toc43678169"/>
      <w:bookmarkStart w:id="1445" w:name="_Toc43407927"/>
      <w:bookmarkStart w:id="1446" w:name="_Toc43408272"/>
      <w:bookmarkStart w:id="1447" w:name="_Toc43411845"/>
      <w:bookmarkStart w:id="1448" w:name="_Toc43412294"/>
      <w:bookmarkStart w:id="1449" w:name="_Toc43671563"/>
      <w:bookmarkStart w:id="1450" w:name="_Toc43678170"/>
      <w:bookmarkStart w:id="1451" w:name="_Toc43407928"/>
      <w:bookmarkStart w:id="1452" w:name="_Toc43408273"/>
      <w:bookmarkStart w:id="1453" w:name="_Toc43411846"/>
      <w:bookmarkStart w:id="1454" w:name="_Toc43412295"/>
      <w:bookmarkStart w:id="1455" w:name="_Toc43671564"/>
      <w:bookmarkStart w:id="1456" w:name="_Toc43678171"/>
      <w:bookmarkStart w:id="1457" w:name="_Toc43407933"/>
      <w:bookmarkStart w:id="1458" w:name="_Toc43408278"/>
      <w:bookmarkStart w:id="1459" w:name="_Toc43411851"/>
      <w:bookmarkStart w:id="1460" w:name="_Toc43412300"/>
      <w:bookmarkStart w:id="1461" w:name="_Toc43671569"/>
      <w:bookmarkStart w:id="1462" w:name="_Toc43678176"/>
      <w:bookmarkStart w:id="1463" w:name="_Toc453572766"/>
      <w:bookmarkStart w:id="1464" w:name="_Toc286674811"/>
      <w:bookmarkStart w:id="1465" w:name="_Toc62037329"/>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bookmarkEnd w:id="1454"/>
      <w:bookmarkEnd w:id="1455"/>
      <w:bookmarkEnd w:id="1456"/>
      <w:bookmarkEnd w:id="1457"/>
      <w:bookmarkEnd w:id="1458"/>
      <w:bookmarkEnd w:id="1459"/>
      <w:bookmarkEnd w:id="1460"/>
      <w:bookmarkEnd w:id="1461"/>
      <w:bookmarkEnd w:id="1462"/>
      <w:r w:rsidRPr="00393866">
        <w:rPr>
          <w:rFonts w:ascii="Tahoma" w:hAnsi="Tahoma" w:cs="Tahoma"/>
        </w:rPr>
        <w:t>Messages in SAP Programs</w:t>
      </w:r>
      <w:bookmarkEnd w:id="1463"/>
      <w:bookmarkEnd w:id="1464"/>
      <w:bookmarkEnd w:id="1465"/>
    </w:p>
    <w:p w14:paraId="6D0778CE" w14:textId="77777777" w:rsidR="005E1BE2" w:rsidRPr="00393866" w:rsidRDefault="005E1BE2">
      <w:pPr>
        <w:rPr>
          <w:rFonts w:ascii="Tahoma" w:hAnsi="Tahoma" w:cs="Tahoma"/>
        </w:rPr>
      </w:pPr>
    </w:p>
    <w:p w14:paraId="52B26FEB" w14:textId="77777777" w:rsidR="005E1BE2" w:rsidRPr="00393866" w:rsidRDefault="005E1BE2">
      <w:pPr>
        <w:rPr>
          <w:rFonts w:ascii="Tahoma" w:hAnsi="Tahoma" w:cs="Tahoma"/>
        </w:rPr>
      </w:pPr>
      <w:r w:rsidRPr="00393866">
        <w:rPr>
          <w:rFonts w:ascii="Tahoma" w:hAnsi="Tahoma" w:cs="Tahoma"/>
        </w:rPr>
        <w:t xml:space="preserve">Message IDs are used to add new error messages to an SAP application area. They consist of a two-character message class and a three-digit sequence number. Message text should be as generic as possible to facilitate reuse. Whenever possible, use </w:t>
      </w:r>
      <w:r w:rsidRPr="00393866">
        <w:rPr>
          <w:rFonts w:ascii="Tahoma" w:hAnsi="Tahoma" w:cs="Tahoma"/>
          <w:i/>
        </w:rPr>
        <w:t>&amp;</w:t>
      </w:r>
      <w:r w:rsidRPr="00393866">
        <w:rPr>
          <w:rFonts w:ascii="Tahoma" w:hAnsi="Tahoma" w:cs="Tahoma"/>
        </w:rPr>
        <w:t xml:space="preserve"> in the body of the message to represent variables passed from the program (e.g., ‘Customer number &amp; is invalid’).</w:t>
      </w:r>
    </w:p>
    <w:p w14:paraId="5644A3BC" w14:textId="6EE30C16" w:rsidR="00315FD3" w:rsidRDefault="00ED6653">
      <w:pPr>
        <w:rPr>
          <w:ins w:id="1466" w:author="Mon Magallanes" w:date="2020-11-26T07:04:00Z"/>
          <w:rFonts w:ascii="Tahoma" w:hAnsi="Tahoma" w:cs="Tahoma"/>
        </w:rPr>
      </w:pPr>
      <w:r>
        <w:rPr>
          <w:rFonts w:ascii="Tahoma" w:hAnsi="Tahoma" w:cs="Tahoma"/>
        </w:rPr>
        <w:t>No changes should be done in SAP Standard message. If a new message is needed due to modification associated with standard code, a custom message class should be created.</w:t>
      </w:r>
      <w:commentRangeStart w:id="1467"/>
      <w:commentRangeStart w:id="1468"/>
      <w:r w:rsidR="004106DD">
        <w:rPr>
          <w:rFonts w:ascii="Tahoma" w:hAnsi="Tahoma" w:cs="Tahoma"/>
        </w:rPr>
        <w:br/>
      </w:r>
      <w:commentRangeEnd w:id="1467"/>
      <w:r w:rsidR="009E184D">
        <w:rPr>
          <w:rStyle w:val="CommentReference"/>
          <w:rFonts w:ascii="Grundfos TheSans V2" w:eastAsia="Grundfos TheSans V2" w:hAnsi="Grundfos TheSans V2"/>
        </w:rPr>
        <w:commentReference w:id="1467"/>
      </w:r>
      <w:commentRangeEnd w:id="1468"/>
    </w:p>
    <w:p w14:paraId="3676DA00" w14:textId="75C65F58" w:rsidR="006B7059" w:rsidRPr="00393866" w:rsidDel="00833AF5" w:rsidRDefault="00833AF5">
      <w:pPr>
        <w:rPr>
          <w:del w:id="1469" w:author="Mon Magallanes" w:date="2020-11-26T07:00:00Z"/>
          <w:rFonts w:ascii="Tahoma" w:hAnsi="Tahoma" w:cs="Tahoma"/>
        </w:rPr>
      </w:pPr>
      <w:bookmarkStart w:id="1470" w:name="_Toc62036968"/>
      <w:bookmarkStart w:id="1471" w:name="_Toc62037149"/>
      <w:bookmarkStart w:id="1472" w:name="_Toc62037330"/>
      <w:r>
        <w:rPr>
          <w:rStyle w:val="CommentReference"/>
          <w:rFonts w:ascii="Grundfos TheSans V2" w:eastAsia="Grundfos TheSans V2" w:hAnsi="Grundfos TheSans V2"/>
        </w:rPr>
        <w:commentReference w:id="1468"/>
      </w:r>
      <w:bookmarkEnd w:id="1470"/>
      <w:bookmarkEnd w:id="1471"/>
      <w:bookmarkEnd w:id="1472"/>
      <w:del w:id="1473" w:author="Mon Magallanes" w:date="2020-11-26T07:00:00Z">
        <w:r w:rsidR="004106DD" w:rsidDel="00833AF5">
          <w:rPr>
            <w:rFonts w:ascii="Tahoma" w:hAnsi="Tahoma" w:cs="Tahoma"/>
          </w:rPr>
          <w:br/>
        </w:r>
      </w:del>
    </w:p>
    <w:p w14:paraId="08961090" w14:textId="43D66F2C" w:rsidR="006B7059" w:rsidRPr="00393866" w:rsidDel="00833AF5" w:rsidRDefault="006B7059">
      <w:pPr>
        <w:rPr>
          <w:del w:id="1474" w:author="Mon Magallanes" w:date="2020-11-26T07:00:00Z"/>
          <w:rFonts w:ascii="Tahoma" w:hAnsi="Tahoma" w:cs="Tahoma"/>
        </w:rPr>
      </w:pPr>
      <w:bookmarkStart w:id="1475" w:name="_Toc62036969"/>
      <w:bookmarkStart w:id="1476" w:name="_Toc62037150"/>
      <w:bookmarkStart w:id="1477" w:name="_Toc62037331"/>
      <w:bookmarkEnd w:id="1475"/>
      <w:bookmarkEnd w:id="1476"/>
      <w:bookmarkEnd w:id="1477"/>
    </w:p>
    <w:p w14:paraId="000620A2" w14:textId="1473B790" w:rsidR="006B7059" w:rsidRPr="00393866" w:rsidDel="00833AF5" w:rsidRDefault="006B7059">
      <w:pPr>
        <w:rPr>
          <w:del w:id="1478" w:author="Mon Magallanes" w:date="2020-11-26T07:00:00Z"/>
          <w:rFonts w:ascii="Tahoma" w:hAnsi="Tahoma" w:cs="Tahoma"/>
        </w:rPr>
      </w:pPr>
      <w:bookmarkStart w:id="1479" w:name="_Toc62036970"/>
      <w:bookmarkStart w:id="1480" w:name="_Toc62037151"/>
      <w:bookmarkStart w:id="1481" w:name="_Toc62037332"/>
      <w:bookmarkEnd w:id="1479"/>
      <w:bookmarkEnd w:id="1480"/>
      <w:bookmarkEnd w:id="1481"/>
    </w:p>
    <w:p w14:paraId="061EA2CC" w14:textId="3655DB37" w:rsidR="006B7059" w:rsidDel="00833AF5" w:rsidRDefault="006B7059">
      <w:pPr>
        <w:rPr>
          <w:del w:id="1482" w:author="Mon Magallanes" w:date="2020-11-26T07:00:00Z"/>
          <w:rFonts w:ascii="Tahoma" w:hAnsi="Tahoma" w:cs="Tahoma"/>
        </w:rPr>
      </w:pPr>
      <w:bookmarkStart w:id="1483" w:name="_Toc62036971"/>
      <w:bookmarkStart w:id="1484" w:name="_Toc62037152"/>
      <w:bookmarkStart w:id="1485" w:name="_Toc62037333"/>
      <w:bookmarkEnd w:id="1483"/>
      <w:bookmarkEnd w:id="1484"/>
      <w:bookmarkEnd w:id="1485"/>
    </w:p>
    <w:p w14:paraId="60582B93" w14:textId="16C7A6E6" w:rsidR="00622718" w:rsidRPr="00393866" w:rsidDel="00833AF5" w:rsidRDefault="00622718">
      <w:pPr>
        <w:rPr>
          <w:del w:id="1486" w:author="Mon Magallanes" w:date="2020-11-26T07:00:00Z"/>
          <w:rFonts w:ascii="Tahoma" w:hAnsi="Tahoma" w:cs="Tahoma"/>
        </w:rPr>
      </w:pPr>
      <w:bookmarkStart w:id="1487" w:name="_Toc62036972"/>
      <w:bookmarkStart w:id="1488" w:name="_Toc62037153"/>
      <w:bookmarkStart w:id="1489" w:name="_Toc62037334"/>
      <w:bookmarkEnd w:id="1487"/>
      <w:bookmarkEnd w:id="1488"/>
      <w:bookmarkEnd w:id="1489"/>
    </w:p>
    <w:p w14:paraId="318C8821" w14:textId="045A77D6" w:rsidR="006B7059" w:rsidRPr="00393866" w:rsidDel="00833AF5" w:rsidRDefault="006B7059">
      <w:pPr>
        <w:rPr>
          <w:del w:id="1490" w:author="Mon Magallanes" w:date="2020-11-26T07:00:00Z"/>
          <w:rFonts w:ascii="Tahoma" w:hAnsi="Tahoma" w:cs="Tahoma"/>
        </w:rPr>
      </w:pPr>
      <w:bookmarkStart w:id="1491" w:name="_Toc62036973"/>
      <w:bookmarkStart w:id="1492" w:name="_Toc62037154"/>
      <w:bookmarkStart w:id="1493" w:name="_Toc62037335"/>
      <w:bookmarkEnd w:id="1491"/>
      <w:bookmarkEnd w:id="1492"/>
      <w:bookmarkEnd w:id="1493"/>
    </w:p>
    <w:p w14:paraId="774F2690" w14:textId="1DB3FBA6" w:rsidR="006B7059" w:rsidRPr="00393866" w:rsidDel="00833AF5" w:rsidRDefault="006B7059">
      <w:pPr>
        <w:rPr>
          <w:del w:id="1494" w:author="Mon Magallanes" w:date="2020-11-26T07:00:00Z"/>
          <w:rFonts w:ascii="Tahoma" w:hAnsi="Tahoma" w:cs="Tahoma"/>
        </w:rPr>
      </w:pPr>
      <w:bookmarkStart w:id="1495" w:name="_Toc62036974"/>
      <w:bookmarkStart w:id="1496" w:name="_Toc62037155"/>
      <w:bookmarkStart w:id="1497" w:name="_Toc62037336"/>
      <w:bookmarkEnd w:id="1495"/>
      <w:bookmarkEnd w:id="1496"/>
      <w:bookmarkEnd w:id="1497"/>
    </w:p>
    <w:p w14:paraId="34DD2795" w14:textId="47635084" w:rsidR="005E1BE2" w:rsidRPr="00393866" w:rsidDel="00833AF5" w:rsidRDefault="005E1BE2">
      <w:pPr>
        <w:pStyle w:val="Heading3"/>
        <w:numPr>
          <w:ilvl w:val="2"/>
          <w:numId w:val="24"/>
        </w:numPr>
        <w:rPr>
          <w:del w:id="1498" w:author="Mon Magallanes" w:date="2020-11-26T07:01:00Z"/>
          <w:rFonts w:ascii="Tahoma" w:hAnsi="Tahoma" w:cs="Tahoma"/>
        </w:rPr>
      </w:pPr>
      <w:bookmarkStart w:id="1499" w:name="_Toc43407942"/>
      <w:bookmarkStart w:id="1500" w:name="_Toc43408287"/>
      <w:bookmarkStart w:id="1501" w:name="_Toc43411860"/>
      <w:bookmarkStart w:id="1502" w:name="_Toc43412309"/>
      <w:bookmarkStart w:id="1503" w:name="_Toc43671578"/>
      <w:bookmarkStart w:id="1504" w:name="_Toc43678185"/>
      <w:bookmarkStart w:id="1505" w:name="_Toc43407943"/>
      <w:bookmarkStart w:id="1506" w:name="_Toc43408288"/>
      <w:bookmarkStart w:id="1507" w:name="_Toc43411861"/>
      <w:bookmarkStart w:id="1508" w:name="_Toc43412310"/>
      <w:bookmarkStart w:id="1509" w:name="_Toc43671579"/>
      <w:bookmarkStart w:id="1510" w:name="_Toc43678186"/>
      <w:bookmarkStart w:id="1511" w:name="_Toc43407944"/>
      <w:bookmarkStart w:id="1512" w:name="_Toc43408289"/>
      <w:bookmarkStart w:id="1513" w:name="_Toc43411862"/>
      <w:bookmarkStart w:id="1514" w:name="_Toc43412311"/>
      <w:bookmarkStart w:id="1515" w:name="_Toc43671580"/>
      <w:bookmarkStart w:id="1516" w:name="_Toc43678187"/>
      <w:bookmarkStart w:id="1517" w:name="_Toc43407945"/>
      <w:bookmarkStart w:id="1518" w:name="_Toc43408290"/>
      <w:bookmarkStart w:id="1519" w:name="_Toc43411863"/>
      <w:bookmarkStart w:id="1520" w:name="_Toc43412312"/>
      <w:bookmarkStart w:id="1521" w:name="_Toc43671581"/>
      <w:bookmarkStart w:id="1522" w:name="_Toc43678188"/>
      <w:bookmarkStart w:id="1523" w:name="_Toc43407946"/>
      <w:bookmarkStart w:id="1524" w:name="_Toc43408291"/>
      <w:bookmarkStart w:id="1525" w:name="_Toc43411864"/>
      <w:bookmarkStart w:id="1526" w:name="_Toc43412313"/>
      <w:bookmarkStart w:id="1527" w:name="_Toc43671582"/>
      <w:bookmarkStart w:id="1528" w:name="_Toc43678189"/>
      <w:bookmarkStart w:id="1529" w:name="_Toc453572768"/>
      <w:bookmarkStart w:id="1530" w:name="_Toc286674813"/>
      <w:bookmarkEnd w:id="1499"/>
      <w:bookmarkEnd w:id="1500"/>
      <w:bookmarkEnd w:id="1501"/>
      <w:bookmarkEnd w:id="1502"/>
      <w:bookmarkEnd w:id="1503"/>
      <w:bookmarkEnd w:id="1504"/>
      <w:bookmarkEnd w:id="1505"/>
      <w:bookmarkEnd w:id="1506"/>
      <w:bookmarkEnd w:id="1507"/>
      <w:bookmarkEnd w:id="1508"/>
      <w:bookmarkEnd w:id="1509"/>
      <w:bookmarkEnd w:id="1510"/>
      <w:bookmarkEnd w:id="1511"/>
      <w:bookmarkEnd w:id="1512"/>
      <w:bookmarkEnd w:id="1513"/>
      <w:bookmarkEnd w:id="1514"/>
      <w:bookmarkEnd w:id="1515"/>
      <w:bookmarkEnd w:id="1516"/>
      <w:bookmarkEnd w:id="1517"/>
      <w:bookmarkEnd w:id="1518"/>
      <w:bookmarkEnd w:id="1519"/>
      <w:bookmarkEnd w:id="1520"/>
      <w:bookmarkEnd w:id="1521"/>
      <w:bookmarkEnd w:id="1522"/>
      <w:bookmarkEnd w:id="1523"/>
      <w:bookmarkEnd w:id="1524"/>
      <w:bookmarkEnd w:id="1525"/>
      <w:bookmarkEnd w:id="1526"/>
      <w:bookmarkEnd w:id="1527"/>
      <w:bookmarkEnd w:id="1528"/>
      <w:del w:id="1531" w:author="Mon Magallanes" w:date="2020-11-26T07:01:00Z">
        <w:r w:rsidRPr="00393866" w:rsidDel="00833AF5">
          <w:rPr>
            <w:rFonts w:ascii="Tahoma" w:hAnsi="Tahoma" w:cs="Tahoma"/>
          </w:rPr>
          <w:delText>Logical Databases</w:delText>
        </w:r>
        <w:bookmarkStart w:id="1532" w:name="_Toc58848472"/>
        <w:bookmarkStart w:id="1533" w:name="_Toc58849371"/>
        <w:bookmarkStart w:id="1534" w:name="_Toc58849567"/>
        <w:bookmarkStart w:id="1535" w:name="_Toc58849751"/>
        <w:bookmarkStart w:id="1536" w:name="_Toc58850246"/>
        <w:bookmarkStart w:id="1537" w:name="_Toc58850461"/>
        <w:bookmarkStart w:id="1538" w:name="_Toc58850652"/>
        <w:bookmarkStart w:id="1539" w:name="_Toc58854751"/>
        <w:bookmarkStart w:id="1540" w:name="_Toc58856206"/>
        <w:bookmarkStart w:id="1541" w:name="_Toc62036975"/>
        <w:bookmarkStart w:id="1542" w:name="_Toc62037156"/>
        <w:bookmarkStart w:id="1543" w:name="_Toc62037337"/>
        <w:bookmarkEnd w:id="1529"/>
        <w:bookmarkEnd w:id="1530"/>
        <w:bookmarkEnd w:id="1532"/>
        <w:bookmarkEnd w:id="1533"/>
        <w:bookmarkEnd w:id="1534"/>
        <w:bookmarkEnd w:id="1535"/>
        <w:bookmarkEnd w:id="1536"/>
        <w:bookmarkEnd w:id="1537"/>
        <w:bookmarkEnd w:id="1538"/>
        <w:bookmarkEnd w:id="1539"/>
        <w:bookmarkEnd w:id="1540"/>
        <w:bookmarkEnd w:id="1541"/>
        <w:bookmarkEnd w:id="1542"/>
        <w:bookmarkEnd w:id="1543"/>
      </w:del>
    </w:p>
    <w:p w14:paraId="23445E11" w14:textId="4814A069" w:rsidR="005E1BE2" w:rsidRPr="00393866" w:rsidDel="00833AF5" w:rsidRDefault="005E1BE2">
      <w:pPr>
        <w:rPr>
          <w:del w:id="1544" w:author="Mon Magallanes" w:date="2020-11-26T07:01:00Z"/>
          <w:rFonts w:ascii="Tahoma" w:hAnsi="Tahoma" w:cs="Tahoma"/>
        </w:rPr>
      </w:pPr>
      <w:bookmarkStart w:id="1545" w:name="_Toc58848473"/>
      <w:bookmarkStart w:id="1546" w:name="_Toc58849372"/>
      <w:bookmarkStart w:id="1547" w:name="_Toc58849568"/>
      <w:bookmarkStart w:id="1548" w:name="_Toc58849752"/>
      <w:bookmarkStart w:id="1549" w:name="_Toc58850247"/>
      <w:bookmarkStart w:id="1550" w:name="_Toc58850462"/>
      <w:bookmarkStart w:id="1551" w:name="_Toc58850653"/>
      <w:bookmarkStart w:id="1552" w:name="_Toc58854752"/>
      <w:bookmarkStart w:id="1553" w:name="_Toc58856207"/>
      <w:bookmarkStart w:id="1554" w:name="_Toc62036976"/>
      <w:bookmarkStart w:id="1555" w:name="_Toc62037157"/>
      <w:bookmarkStart w:id="1556" w:name="_Toc62037338"/>
      <w:bookmarkEnd w:id="1545"/>
      <w:bookmarkEnd w:id="1546"/>
      <w:bookmarkEnd w:id="1547"/>
      <w:bookmarkEnd w:id="1548"/>
      <w:bookmarkEnd w:id="1549"/>
      <w:bookmarkEnd w:id="1550"/>
      <w:bookmarkEnd w:id="1551"/>
      <w:bookmarkEnd w:id="1552"/>
      <w:bookmarkEnd w:id="1553"/>
      <w:bookmarkEnd w:id="1554"/>
      <w:bookmarkEnd w:id="1555"/>
      <w:bookmarkEnd w:id="1556"/>
    </w:p>
    <w:p w14:paraId="10D96AFA" w14:textId="62FC0DA0" w:rsidR="005E1BE2" w:rsidRPr="00393866" w:rsidDel="00833AF5" w:rsidRDefault="005E1BE2">
      <w:pPr>
        <w:rPr>
          <w:del w:id="1557" w:author="Mon Magallanes" w:date="2020-11-26T07:01:00Z"/>
          <w:rFonts w:ascii="Tahoma" w:hAnsi="Tahoma" w:cs="Tahoma"/>
        </w:rPr>
      </w:pPr>
      <w:del w:id="1558" w:author="Mon Magallanes" w:date="2020-11-26T07:01:00Z">
        <w:r w:rsidRPr="00393866" w:rsidDel="00833AF5">
          <w:rPr>
            <w:rFonts w:ascii="Tahoma" w:hAnsi="Tahoma" w:cs="Tahoma"/>
          </w:rPr>
          <w:delText xml:space="preserve">Logical databases provide a method for accessing data in database tables, which differs considerably from the SELECT, statement.  A logical database is a special ABAP/4 program, which combines the contents of certain database tables. </w:delText>
        </w:r>
        <w:bookmarkStart w:id="1559" w:name="_Toc58848474"/>
        <w:bookmarkStart w:id="1560" w:name="_Toc58849373"/>
        <w:bookmarkStart w:id="1561" w:name="_Toc58849569"/>
        <w:bookmarkStart w:id="1562" w:name="_Toc58849753"/>
        <w:bookmarkStart w:id="1563" w:name="_Toc58850248"/>
        <w:bookmarkStart w:id="1564" w:name="_Toc58850463"/>
        <w:bookmarkStart w:id="1565" w:name="_Toc58850654"/>
        <w:bookmarkStart w:id="1566" w:name="_Toc58854753"/>
        <w:bookmarkStart w:id="1567" w:name="_Toc58856208"/>
        <w:bookmarkStart w:id="1568" w:name="_Toc62036977"/>
        <w:bookmarkStart w:id="1569" w:name="_Toc62037158"/>
        <w:bookmarkStart w:id="1570" w:name="_Toc62037339"/>
        <w:bookmarkEnd w:id="1559"/>
        <w:bookmarkEnd w:id="1560"/>
        <w:bookmarkEnd w:id="1561"/>
        <w:bookmarkEnd w:id="1562"/>
        <w:bookmarkEnd w:id="1563"/>
        <w:bookmarkEnd w:id="1564"/>
        <w:bookmarkEnd w:id="1565"/>
        <w:bookmarkEnd w:id="1566"/>
        <w:bookmarkEnd w:id="1567"/>
        <w:bookmarkEnd w:id="1568"/>
        <w:bookmarkEnd w:id="1569"/>
        <w:bookmarkEnd w:id="1570"/>
      </w:del>
    </w:p>
    <w:p w14:paraId="7FE9A027" w14:textId="7AA39D85" w:rsidR="005E1BE2" w:rsidRPr="00393866" w:rsidDel="00833AF5" w:rsidRDefault="005E1BE2">
      <w:pPr>
        <w:rPr>
          <w:del w:id="1571" w:author="Mon Magallanes" w:date="2020-11-26T07:01:00Z"/>
          <w:rFonts w:ascii="Tahoma" w:hAnsi="Tahoma" w:cs="Tahoma"/>
        </w:rPr>
      </w:pPr>
      <w:bookmarkStart w:id="1572" w:name="_Toc58848475"/>
      <w:bookmarkStart w:id="1573" w:name="_Toc58849374"/>
      <w:bookmarkStart w:id="1574" w:name="_Toc58849570"/>
      <w:bookmarkStart w:id="1575" w:name="_Toc58849754"/>
      <w:bookmarkStart w:id="1576" w:name="_Toc58850249"/>
      <w:bookmarkStart w:id="1577" w:name="_Toc58850464"/>
      <w:bookmarkStart w:id="1578" w:name="_Toc58850655"/>
      <w:bookmarkStart w:id="1579" w:name="_Toc58854754"/>
      <w:bookmarkStart w:id="1580" w:name="_Toc58856209"/>
      <w:bookmarkStart w:id="1581" w:name="_Toc62036978"/>
      <w:bookmarkStart w:id="1582" w:name="_Toc62037159"/>
      <w:bookmarkStart w:id="1583" w:name="_Toc62037340"/>
      <w:bookmarkEnd w:id="1572"/>
      <w:bookmarkEnd w:id="1573"/>
      <w:bookmarkEnd w:id="1574"/>
      <w:bookmarkEnd w:id="1575"/>
      <w:bookmarkEnd w:id="1576"/>
      <w:bookmarkEnd w:id="1577"/>
      <w:bookmarkEnd w:id="1578"/>
      <w:bookmarkEnd w:id="1579"/>
      <w:bookmarkEnd w:id="1580"/>
      <w:bookmarkEnd w:id="1581"/>
      <w:bookmarkEnd w:id="1582"/>
      <w:bookmarkEnd w:id="1583"/>
    </w:p>
    <w:p w14:paraId="40B2063B" w14:textId="7714FBA8" w:rsidR="005E1BE2" w:rsidDel="00833AF5" w:rsidRDefault="005E1BE2">
      <w:pPr>
        <w:rPr>
          <w:ins w:id="1584" w:author="Raphael Donor" w:date="2020-09-11T14:12:00Z"/>
          <w:del w:id="1585" w:author="Mon Magallanes" w:date="2020-11-26T07:01:00Z"/>
          <w:rFonts w:ascii="Tahoma" w:hAnsi="Tahoma" w:cs="Tahoma"/>
        </w:rPr>
      </w:pPr>
      <w:del w:id="1586" w:author="Mon Magallanes" w:date="2020-11-26T07:01:00Z">
        <w:r w:rsidRPr="00393866" w:rsidDel="00833AF5">
          <w:rPr>
            <w:rFonts w:ascii="Tahoma" w:hAnsi="Tahoma" w:cs="Tahoma"/>
          </w:rPr>
          <w:delText>Logical databases also contain pre-defined selection logic and authorization checks and provide a standard user interface.  Using logical databases reduces the need to code any selection logic or authorization checks.  SAP provides numerous logical databases that can be used as required in new reports.</w:delText>
        </w:r>
      </w:del>
      <w:bookmarkStart w:id="1587" w:name="_Toc58848476"/>
      <w:bookmarkStart w:id="1588" w:name="_Toc58849375"/>
      <w:bookmarkStart w:id="1589" w:name="_Toc58849571"/>
      <w:bookmarkStart w:id="1590" w:name="_Toc58849755"/>
      <w:bookmarkStart w:id="1591" w:name="_Toc58850250"/>
      <w:bookmarkStart w:id="1592" w:name="_Toc58850465"/>
      <w:bookmarkStart w:id="1593" w:name="_Toc58850656"/>
      <w:bookmarkStart w:id="1594" w:name="_Toc58854755"/>
      <w:bookmarkStart w:id="1595" w:name="_Toc58856210"/>
      <w:bookmarkStart w:id="1596" w:name="_Toc62036979"/>
      <w:bookmarkStart w:id="1597" w:name="_Toc62037160"/>
      <w:bookmarkStart w:id="1598" w:name="_Toc62037341"/>
      <w:bookmarkEnd w:id="1587"/>
      <w:bookmarkEnd w:id="1588"/>
      <w:bookmarkEnd w:id="1589"/>
      <w:bookmarkEnd w:id="1590"/>
      <w:bookmarkEnd w:id="1591"/>
      <w:bookmarkEnd w:id="1592"/>
      <w:bookmarkEnd w:id="1593"/>
      <w:bookmarkEnd w:id="1594"/>
      <w:bookmarkEnd w:id="1595"/>
      <w:bookmarkEnd w:id="1596"/>
      <w:bookmarkEnd w:id="1597"/>
      <w:bookmarkEnd w:id="1598"/>
    </w:p>
    <w:p w14:paraId="20276D72" w14:textId="32AC81E8" w:rsidR="00EF7774" w:rsidDel="00833AF5" w:rsidRDefault="00EF7774">
      <w:pPr>
        <w:rPr>
          <w:del w:id="1599" w:author="Mon Magallanes" w:date="2020-11-26T07:01:00Z"/>
          <w:rFonts w:ascii="Tahoma" w:hAnsi="Tahoma" w:cs="Tahoma"/>
        </w:rPr>
      </w:pPr>
      <w:commentRangeStart w:id="1600"/>
      <w:ins w:id="1601" w:author="Raphael Donor" w:date="2020-09-11T14:12:00Z">
        <w:del w:id="1602" w:author="Mon Magallanes" w:date="2020-11-26T07:01:00Z">
          <w:r w:rsidDel="00833AF5">
            <w:rPr>
              <w:rFonts w:ascii="Tahoma" w:hAnsi="Tahoma" w:cs="Tahoma"/>
            </w:rPr>
            <w:delText>*NOTE: Logical Database is no longer used as the</w:delText>
          </w:r>
        </w:del>
      </w:ins>
      <w:ins w:id="1603" w:author="Raphael Donor" w:date="2020-09-11T14:13:00Z">
        <w:del w:id="1604" w:author="Mon Magallanes" w:date="2020-11-26T07:01:00Z">
          <w:r w:rsidDel="00833AF5">
            <w:rPr>
              <w:rFonts w:ascii="Tahoma" w:hAnsi="Tahoma" w:cs="Tahoma"/>
            </w:rPr>
            <w:delText>y no longer comply with modern concepts.</w:delText>
          </w:r>
        </w:del>
      </w:ins>
      <w:commentRangeEnd w:id="1600"/>
      <w:del w:id="1605" w:author="Mon Magallanes" w:date="2020-11-26T07:01:00Z">
        <w:r w:rsidR="00892030" w:rsidDel="00833AF5">
          <w:rPr>
            <w:rStyle w:val="CommentReference"/>
            <w:rFonts w:ascii="Grundfos TheSans V2" w:eastAsia="Grundfos TheSans V2" w:hAnsi="Grundfos TheSans V2"/>
          </w:rPr>
          <w:commentReference w:id="1600"/>
        </w:r>
        <w:bookmarkStart w:id="1606" w:name="_Toc58848477"/>
        <w:bookmarkStart w:id="1607" w:name="_Toc58849376"/>
        <w:bookmarkStart w:id="1608" w:name="_Toc58849572"/>
        <w:bookmarkStart w:id="1609" w:name="_Toc58849756"/>
        <w:bookmarkStart w:id="1610" w:name="_Toc58850251"/>
        <w:bookmarkStart w:id="1611" w:name="_Toc58850466"/>
        <w:bookmarkStart w:id="1612" w:name="_Toc58850657"/>
        <w:bookmarkStart w:id="1613" w:name="_Toc58854756"/>
        <w:bookmarkStart w:id="1614" w:name="_Toc58856211"/>
        <w:bookmarkStart w:id="1615" w:name="_Toc62036980"/>
        <w:bookmarkStart w:id="1616" w:name="_Toc62037161"/>
        <w:bookmarkStart w:id="1617" w:name="_Toc62037342"/>
        <w:bookmarkEnd w:id="1606"/>
        <w:bookmarkEnd w:id="1607"/>
        <w:bookmarkEnd w:id="1608"/>
        <w:bookmarkEnd w:id="1609"/>
        <w:bookmarkEnd w:id="1610"/>
        <w:bookmarkEnd w:id="1611"/>
        <w:bookmarkEnd w:id="1612"/>
        <w:bookmarkEnd w:id="1613"/>
        <w:bookmarkEnd w:id="1614"/>
        <w:bookmarkEnd w:id="1615"/>
        <w:bookmarkEnd w:id="1616"/>
        <w:bookmarkEnd w:id="1617"/>
      </w:del>
    </w:p>
    <w:p w14:paraId="520C2B11" w14:textId="1F007D85" w:rsidR="001317FC" w:rsidDel="00833AF5" w:rsidRDefault="001317FC">
      <w:pPr>
        <w:rPr>
          <w:del w:id="1618" w:author="Mon Magallanes" w:date="2020-11-26T07:01:00Z"/>
          <w:rFonts w:ascii="Tahoma" w:hAnsi="Tahoma" w:cs="Tahoma"/>
        </w:rPr>
      </w:pPr>
      <w:bookmarkStart w:id="1619" w:name="_Toc58848478"/>
      <w:bookmarkStart w:id="1620" w:name="_Toc58849377"/>
      <w:bookmarkStart w:id="1621" w:name="_Toc58849573"/>
      <w:bookmarkStart w:id="1622" w:name="_Toc58849757"/>
      <w:bookmarkStart w:id="1623" w:name="_Toc58850252"/>
      <w:bookmarkStart w:id="1624" w:name="_Toc58850467"/>
      <w:bookmarkStart w:id="1625" w:name="_Toc58850658"/>
      <w:bookmarkStart w:id="1626" w:name="_Toc58854757"/>
      <w:bookmarkStart w:id="1627" w:name="_Toc58856212"/>
      <w:bookmarkStart w:id="1628" w:name="_Toc62036981"/>
      <w:bookmarkStart w:id="1629" w:name="_Toc62037162"/>
      <w:bookmarkStart w:id="1630" w:name="_Toc62037343"/>
      <w:bookmarkEnd w:id="1619"/>
      <w:bookmarkEnd w:id="1620"/>
      <w:bookmarkEnd w:id="1621"/>
      <w:bookmarkEnd w:id="1622"/>
      <w:bookmarkEnd w:id="1623"/>
      <w:bookmarkEnd w:id="1624"/>
      <w:bookmarkEnd w:id="1625"/>
      <w:bookmarkEnd w:id="1626"/>
      <w:bookmarkEnd w:id="1627"/>
      <w:bookmarkEnd w:id="1628"/>
      <w:bookmarkEnd w:id="1629"/>
      <w:bookmarkEnd w:id="163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Change w:id="1631" w:author="Raphael Donor" w:date="2020-08-04T16:24:00Z">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PrChange>
      </w:tblPr>
      <w:tblGrid>
        <w:gridCol w:w="1606"/>
        <w:gridCol w:w="392"/>
        <w:gridCol w:w="540"/>
        <w:gridCol w:w="450"/>
        <w:gridCol w:w="4500"/>
        <w:tblGridChange w:id="1632">
          <w:tblGrid>
            <w:gridCol w:w="1606"/>
            <w:gridCol w:w="392"/>
            <w:gridCol w:w="1085"/>
            <w:gridCol w:w="355"/>
            <w:gridCol w:w="4050"/>
          </w:tblGrid>
        </w:tblGridChange>
      </w:tblGrid>
      <w:tr w:rsidR="00457F3A" w:rsidDel="00833AF5" w14:paraId="2A62B207" w14:textId="6822A455" w:rsidTr="00457F3A">
        <w:trPr>
          <w:trHeight w:val="350"/>
          <w:del w:id="1633" w:author="Mon Magallanes" w:date="2020-11-26T07:01:00Z"/>
          <w:trPrChange w:id="1634" w:author="Raphael Donor" w:date="2020-08-04T16:24:00Z">
            <w:trPr>
              <w:trHeight w:val="350"/>
            </w:trPr>
          </w:trPrChange>
        </w:trPr>
        <w:tc>
          <w:tcPr>
            <w:tcW w:w="1606" w:type="dxa"/>
            <w:shd w:val="clear" w:color="auto" w:fill="auto"/>
            <w:tcPrChange w:id="1635" w:author="Raphael Donor" w:date="2020-08-04T16:24:00Z">
              <w:tcPr>
                <w:tcW w:w="1606" w:type="dxa"/>
                <w:shd w:val="clear" w:color="auto" w:fill="auto"/>
              </w:tcPr>
            </w:tcPrChange>
          </w:tcPr>
          <w:p w14:paraId="2477685B" w14:textId="480957B7" w:rsidR="00457F3A" w:rsidRPr="00E54371" w:rsidDel="00833AF5" w:rsidRDefault="00457F3A" w:rsidP="004F3FCC">
            <w:pPr>
              <w:rPr>
                <w:del w:id="1636" w:author="Mon Magallanes" w:date="2020-11-26T07:01:00Z"/>
                <w:rFonts w:ascii="Tahoma" w:hAnsi="Tahoma" w:cs="Tahoma"/>
                <w:b/>
                <w:bCs/>
                <w:sz w:val="24"/>
                <w:szCs w:val="24"/>
              </w:rPr>
            </w:pPr>
            <w:del w:id="1637" w:author="Mon Magallanes" w:date="2020-11-26T07:01:00Z">
              <w:r w:rsidRPr="00E54371" w:rsidDel="00833AF5">
                <w:rPr>
                  <w:rFonts w:ascii="Tahoma" w:hAnsi="Tahoma" w:cs="Tahoma"/>
                  <w:b/>
                  <w:bCs/>
                  <w:sz w:val="24"/>
                  <w:szCs w:val="24"/>
                </w:rPr>
                <w:delText>Format</w:delText>
              </w:r>
              <w:bookmarkStart w:id="1638" w:name="_Toc58848479"/>
              <w:bookmarkStart w:id="1639" w:name="_Toc58849378"/>
              <w:bookmarkStart w:id="1640" w:name="_Toc58849574"/>
              <w:bookmarkStart w:id="1641" w:name="_Toc58849758"/>
              <w:bookmarkStart w:id="1642" w:name="_Toc58850253"/>
              <w:bookmarkStart w:id="1643" w:name="_Toc58850468"/>
              <w:bookmarkStart w:id="1644" w:name="_Toc58850659"/>
              <w:bookmarkStart w:id="1645" w:name="_Toc58854758"/>
              <w:bookmarkStart w:id="1646" w:name="_Toc58856213"/>
              <w:bookmarkStart w:id="1647" w:name="_Toc62036982"/>
              <w:bookmarkStart w:id="1648" w:name="_Toc62037163"/>
              <w:bookmarkStart w:id="1649" w:name="_Toc62037344"/>
              <w:bookmarkEnd w:id="1638"/>
              <w:bookmarkEnd w:id="1639"/>
              <w:bookmarkEnd w:id="1640"/>
              <w:bookmarkEnd w:id="1641"/>
              <w:bookmarkEnd w:id="1642"/>
              <w:bookmarkEnd w:id="1643"/>
              <w:bookmarkEnd w:id="1644"/>
              <w:bookmarkEnd w:id="1645"/>
              <w:bookmarkEnd w:id="1646"/>
              <w:bookmarkEnd w:id="1647"/>
              <w:bookmarkEnd w:id="1648"/>
              <w:bookmarkEnd w:id="1649"/>
            </w:del>
          </w:p>
        </w:tc>
        <w:tc>
          <w:tcPr>
            <w:tcW w:w="392" w:type="dxa"/>
            <w:shd w:val="clear" w:color="auto" w:fill="auto"/>
            <w:tcPrChange w:id="1650" w:author="Raphael Donor" w:date="2020-08-04T16:24:00Z">
              <w:tcPr>
                <w:tcW w:w="392" w:type="dxa"/>
                <w:shd w:val="clear" w:color="auto" w:fill="auto"/>
              </w:tcPr>
            </w:tcPrChange>
          </w:tcPr>
          <w:p w14:paraId="13EB3803" w14:textId="50C017AF" w:rsidR="00457F3A" w:rsidRPr="00E54371" w:rsidDel="00833AF5" w:rsidRDefault="00457F3A" w:rsidP="004F3FCC">
            <w:pPr>
              <w:rPr>
                <w:del w:id="1651" w:author="Mon Magallanes" w:date="2020-11-26T07:01:00Z"/>
                <w:rFonts w:ascii="Tahoma" w:hAnsi="Tahoma" w:cs="Tahoma"/>
                <w:b/>
                <w:bCs/>
                <w:sz w:val="24"/>
                <w:szCs w:val="24"/>
              </w:rPr>
            </w:pPr>
            <w:del w:id="1652" w:author="Mon Magallanes" w:date="2020-11-26T07:01:00Z">
              <w:r w:rsidRPr="00E54371" w:rsidDel="00833AF5">
                <w:rPr>
                  <w:rFonts w:ascii="Tahoma" w:hAnsi="Tahoma" w:cs="Tahoma"/>
                  <w:b/>
                  <w:bCs/>
                  <w:sz w:val="24"/>
                  <w:szCs w:val="24"/>
                </w:rPr>
                <w:delText>Z</w:delText>
              </w:r>
              <w:bookmarkStart w:id="1653" w:name="_Toc58848480"/>
              <w:bookmarkStart w:id="1654" w:name="_Toc58849379"/>
              <w:bookmarkStart w:id="1655" w:name="_Toc58849575"/>
              <w:bookmarkStart w:id="1656" w:name="_Toc58849759"/>
              <w:bookmarkStart w:id="1657" w:name="_Toc58850254"/>
              <w:bookmarkStart w:id="1658" w:name="_Toc58850469"/>
              <w:bookmarkStart w:id="1659" w:name="_Toc58850660"/>
              <w:bookmarkStart w:id="1660" w:name="_Toc58854759"/>
              <w:bookmarkStart w:id="1661" w:name="_Toc58856214"/>
              <w:bookmarkStart w:id="1662" w:name="_Toc62036983"/>
              <w:bookmarkStart w:id="1663" w:name="_Toc62037164"/>
              <w:bookmarkStart w:id="1664" w:name="_Toc62037345"/>
              <w:bookmarkEnd w:id="1653"/>
              <w:bookmarkEnd w:id="1654"/>
              <w:bookmarkEnd w:id="1655"/>
              <w:bookmarkEnd w:id="1656"/>
              <w:bookmarkEnd w:id="1657"/>
              <w:bookmarkEnd w:id="1658"/>
              <w:bookmarkEnd w:id="1659"/>
              <w:bookmarkEnd w:id="1660"/>
              <w:bookmarkEnd w:id="1661"/>
              <w:bookmarkEnd w:id="1662"/>
              <w:bookmarkEnd w:id="1663"/>
              <w:bookmarkEnd w:id="1664"/>
            </w:del>
          </w:p>
        </w:tc>
        <w:tc>
          <w:tcPr>
            <w:tcW w:w="540" w:type="dxa"/>
            <w:shd w:val="clear" w:color="auto" w:fill="auto"/>
            <w:tcPrChange w:id="1665" w:author="Raphael Donor" w:date="2020-08-04T16:24:00Z">
              <w:tcPr>
                <w:tcW w:w="1085" w:type="dxa"/>
                <w:shd w:val="clear" w:color="auto" w:fill="auto"/>
              </w:tcPr>
            </w:tcPrChange>
          </w:tcPr>
          <w:p w14:paraId="7D64D3DB" w14:textId="27E7936C" w:rsidR="00457F3A" w:rsidRPr="00E54371" w:rsidDel="00833AF5" w:rsidRDefault="00457F3A" w:rsidP="004F3FCC">
            <w:pPr>
              <w:rPr>
                <w:del w:id="1666" w:author="Mon Magallanes" w:date="2020-11-26T07:01:00Z"/>
                <w:rFonts w:ascii="Tahoma" w:hAnsi="Tahoma" w:cs="Tahoma"/>
                <w:b/>
                <w:bCs/>
                <w:sz w:val="24"/>
                <w:szCs w:val="24"/>
              </w:rPr>
            </w:pPr>
            <w:del w:id="1667" w:author="Mon Magallanes" w:date="2020-11-26T07:01:00Z">
              <w:r w:rsidRPr="00E54371" w:rsidDel="00833AF5">
                <w:rPr>
                  <w:rFonts w:ascii="Tahoma" w:hAnsi="Tahoma" w:cs="Tahoma"/>
                  <w:b/>
                  <w:bCs/>
                  <w:sz w:val="24"/>
                  <w:szCs w:val="24"/>
                </w:rPr>
                <w:delText>XX</w:delText>
              </w:r>
              <w:bookmarkStart w:id="1668" w:name="_Toc58848481"/>
              <w:bookmarkStart w:id="1669" w:name="_Toc58849380"/>
              <w:bookmarkStart w:id="1670" w:name="_Toc58849576"/>
              <w:bookmarkStart w:id="1671" w:name="_Toc58849760"/>
              <w:bookmarkStart w:id="1672" w:name="_Toc58850255"/>
              <w:bookmarkStart w:id="1673" w:name="_Toc58850470"/>
              <w:bookmarkStart w:id="1674" w:name="_Toc58850661"/>
              <w:bookmarkStart w:id="1675" w:name="_Toc58854760"/>
              <w:bookmarkStart w:id="1676" w:name="_Toc58856215"/>
              <w:bookmarkStart w:id="1677" w:name="_Toc62036984"/>
              <w:bookmarkStart w:id="1678" w:name="_Toc62037165"/>
              <w:bookmarkStart w:id="1679" w:name="_Toc62037346"/>
              <w:bookmarkEnd w:id="1668"/>
              <w:bookmarkEnd w:id="1669"/>
              <w:bookmarkEnd w:id="1670"/>
              <w:bookmarkEnd w:id="1671"/>
              <w:bookmarkEnd w:id="1672"/>
              <w:bookmarkEnd w:id="1673"/>
              <w:bookmarkEnd w:id="1674"/>
              <w:bookmarkEnd w:id="1675"/>
              <w:bookmarkEnd w:id="1676"/>
              <w:bookmarkEnd w:id="1677"/>
              <w:bookmarkEnd w:id="1678"/>
              <w:bookmarkEnd w:id="1679"/>
            </w:del>
          </w:p>
          <w:p w14:paraId="79B64E43" w14:textId="380A1719" w:rsidR="00457F3A" w:rsidRPr="00E54371" w:rsidDel="00833AF5" w:rsidRDefault="00457F3A" w:rsidP="004F3FCC">
            <w:pPr>
              <w:rPr>
                <w:del w:id="1680" w:author="Mon Magallanes" w:date="2020-11-26T07:01:00Z"/>
                <w:rFonts w:ascii="Tahoma" w:hAnsi="Tahoma" w:cs="Tahoma"/>
                <w:b/>
                <w:bCs/>
                <w:sz w:val="24"/>
                <w:szCs w:val="24"/>
              </w:rPr>
            </w:pPr>
            <w:del w:id="1681" w:author="Mon Magallanes" w:date="2020-11-26T07:01:00Z">
              <w:r w:rsidRPr="00E54371" w:rsidDel="00833AF5">
                <w:rPr>
                  <w:rFonts w:ascii="Tahoma" w:hAnsi="Tahoma" w:cs="Tahoma"/>
                  <w:b/>
                  <w:bCs/>
                  <w:sz w:val="24"/>
                  <w:szCs w:val="24"/>
                </w:rPr>
                <w:delText>YY</w:delText>
              </w:r>
              <w:bookmarkStart w:id="1682" w:name="_Toc58848482"/>
              <w:bookmarkStart w:id="1683" w:name="_Toc58849381"/>
              <w:bookmarkStart w:id="1684" w:name="_Toc58849577"/>
              <w:bookmarkStart w:id="1685" w:name="_Toc58849761"/>
              <w:bookmarkStart w:id="1686" w:name="_Toc58850256"/>
              <w:bookmarkStart w:id="1687" w:name="_Toc58850471"/>
              <w:bookmarkStart w:id="1688" w:name="_Toc58850662"/>
              <w:bookmarkStart w:id="1689" w:name="_Toc58854761"/>
              <w:bookmarkStart w:id="1690" w:name="_Toc58856216"/>
              <w:bookmarkStart w:id="1691" w:name="_Toc62036985"/>
              <w:bookmarkStart w:id="1692" w:name="_Toc62037166"/>
              <w:bookmarkStart w:id="1693" w:name="_Toc62037347"/>
              <w:bookmarkEnd w:id="1682"/>
              <w:bookmarkEnd w:id="1683"/>
              <w:bookmarkEnd w:id="1684"/>
              <w:bookmarkEnd w:id="1685"/>
              <w:bookmarkEnd w:id="1686"/>
              <w:bookmarkEnd w:id="1687"/>
              <w:bookmarkEnd w:id="1688"/>
              <w:bookmarkEnd w:id="1689"/>
              <w:bookmarkEnd w:id="1690"/>
              <w:bookmarkEnd w:id="1691"/>
              <w:bookmarkEnd w:id="1692"/>
              <w:bookmarkEnd w:id="1693"/>
            </w:del>
          </w:p>
        </w:tc>
        <w:tc>
          <w:tcPr>
            <w:tcW w:w="450" w:type="dxa"/>
            <w:shd w:val="clear" w:color="auto" w:fill="auto"/>
            <w:tcPrChange w:id="1694" w:author="Raphael Donor" w:date="2020-08-04T16:24:00Z">
              <w:tcPr>
                <w:tcW w:w="355" w:type="dxa"/>
                <w:shd w:val="clear" w:color="auto" w:fill="auto"/>
              </w:tcPr>
            </w:tcPrChange>
          </w:tcPr>
          <w:p w14:paraId="61E56137" w14:textId="043564D2" w:rsidR="00457F3A" w:rsidRPr="00E54371" w:rsidDel="00833AF5" w:rsidRDefault="00457F3A" w:rsidP="004F3FCC">
            <w:pPr>
              <w:rPr>
                <w:del w:id="1695" w:author="Mon Magallanes" w:date="2020-11-26T07:01:00Z"/>
                <w:rFonts w:ascii="Tahoma" w:hAnsi="Tahoma" w:cs="Tahoma"/>
                <w:b/>
                <w:bCs/>
                <w:sz w:val="24"/>
                <w:szCs w:val="24"/>
              </w:rPr>
            </w:pPr>
            <w:del w:id="1696" w:author="Mon Magallanes" w:date="2020-11-26T07:01:00Z">
              <w:r w:rsidRPr="00E54371" w:rsidDel="00833AF5">
                <w:rPr>
                  <w:rFonts w:ascii="Tahoma" w:hAnsi="Tahoma" w:cs="Tahoma"/>
                  <w:b/>
                  <w:bCs/>
                  <w:sz w:val="24"/>
                  <w:szCs w:val="24"/>
                </w:rPr>
                <w:delText>_</w:delText>
              </w:r>
              <w:bookmarkStart w:id="1697" w:name="_Toc58848483"/>
              <w:bookmarkStart w:id="1698" w:name="_Toc58849382"/>
              <w:bookmarkStart w:id="1699" w:name="_Toc58849578"/>
              <w:bookmarkStart w:id="1700" w:name="_Toc58849762"/>
              <w:bookmarkStart w:id="1701" w:name="_Toc58850257"/>
              <w:bookmarkStart w:id="1702" w:name="_Toc58850472"/>
              <w:bookmarkStart w:id="1703" w:name="_Toc58850663"/>
              <w:bookmarkStart w:id="1704" w:name="_Toc58854762"/>
              <w:bookmarkStart w:id="1705" w:name="_Toc58856217"/>
              <w:bookmarkStart w:id="1706" w:name="_Toc62036986"/>
              <w:bookmarkStart w:id="1707" w:name="_Toc62037167"/>
              <w:bookmarkStart w:id="1708" w:name="_Toc62037348"/>
              <w:bookmarkEnd w:id="1697"/>
              <w:bookmarkEnd w:id="1698"/>
              <w:bookmarkEnd w:id="1699"/>
              <w:bookmarkEnd w:id="1700"/>
              <w:bookmarkEnd w:id="1701"/>
              <w:bookmarkEnd w:id="1702"/>
              <w:bookmarkEnd w:id="1703"/>
              <w:bookmarkEnd w:id="1704"/>
              <w:bookmarkEnd w:id="1705"/>
              <w:bookmarkEnd w:id="1706"/>
              <w:bookmarkEnd w:id="1707"/>
              <w:bookmarkEnd w:id="1708"/>
            </w:del>
          </w:p>
        </w:tc>
        <w:tc>
          <w:tcPr>
            <w:tcW w:w="4500" w:type="dxa"/>
            <w:shd w:val="clear" w:color="auto" w:fill="auto"/>
            <w:tcPrChange w:id="1709" w:author="Raphael Donor" w:date="2020-08-04T16:24:00Z">
              <w:tcPr>
                <w:tcW w:w="4050" w:type="dxa"/>
                <w:shd w:val="clear" w:color="auto" w:fill="auto"/>
              </w:tcPr>
            </w:tcPrChange>
          </w:tcPr>
          <w:p w14:paraId="37CF6501" w14:textId="5F8ABA87" w:rsidR="00457F3A" w:rsidRPr="00E54371" w:rsidDel="00833AF5" w:rsidRDefault="00457F3A" w:rsidP="004F3FCC">
            <w:pPr>
              <w:rPr>
                <w:del w:id="1710" w:author="Mon Magallanes" w:date="2020-11-26T07:01:00Z"/>
                <w:rFonts w:ascii="Tahoma" w:hAnsi="Tahoma" w:cs="Tahoma"/>
                <w:b/>
                <w:bCs/>
                <w:sz w:val="24"/>
                <w:szCs w:val="24"/>
              </w:rPr>
            </w:pPr>
            <w:del w:id="1711" w:author="Mon Magallanes" w:date="2020-11-26T07:01:00Z">
              <w:r w:rsidRPr="00E54371" w:rsidDel="00833AF5">
                <w:rPr>
                  <w:rFonts w:ascii="Tahoma" w:hAnsi="Tahoma" w:cs="Tahoma"/>
                  <w:b/>
                  <w:bCs/>
                  <w:sz w:val="24"/>
                  <w:szCs w:val="24"/>
                </w:rPr>
                <w:delText>&lt;desc&gt;</w:delText>
              </w:r>
              <w:bookmarkStart w:id="1712" w:name="_Toc58848484"/>
              <w:bookmarkStart w:id="1713" w:name="_Toc58849383"/>
              <w:bookmarkStart w:id="1714" w:name="_Toc58849579"/>
              <w:bookmarkStart w:id="1715" w:name="_Toc58849763"/>
              <w:bookmarkStart w:id="1716" w:name="_Toc58850258"/>
              <w:bookmarkStart w:id="1717" w:name="_Toc58850473"/>
              <w:bookmarkStart w:id="1718" w:name="_Toc58850664"/>
              <w:bookmarkStart w:id="1719" w:name="_Toc58854763"/>
              <w:bookmarkStart w:id="1720" w:name="_Toc58856218"/>
              <w:bookmarkStart w:id="1721" w:name="_Toc62036987"/>
              <w:bookmarkStart w:id="1722" w:name="_Toc62037168"/>
              <w:bookmarkStart w:id="1723" w:name="_Toc62037349"/>
              <w:bookmarkEnd w:id="1712"/>
              <w:bookmarkEnd w:id="1713"/>
              <w:bookmarkEnd w:id="1714"/>
              <w:bookmarkEnd w:id="1715"/>
              <w:bookmarkEnd w:id="1716"/>
              <w:bookmarkEnd w:id="1717"/>
              <w:bookmarkEnd w:id="1718"/>
              <w:bookmarkEnd w:id="1719"/>
              <w:bookmarkEnd w:id="1720"/>
              <w:bookmarkEnd w:id="1721"/>
              <w:bookmarkEnd w:id="1722"/>
              <w:bookmarkEnd w:id="1723"/>
            </w:del>
          </w:p>
        </w:tc>
        <w:bookmarkStart w:id="1724" w:name="_Toc58848485"/>
        <w:bookmarkStart w:id="1725" w:name="_Toc58849384"/>
        <w:bookmarkStart w:id="1726" w:name="_Toc58849580"/>
        <w:bookmarkStart w:id="1727" w:name="_Toc58849764"/>
        <w:bookmarkStart w:id="1728" w:name="_Toc58850259"/>
        <w:bookmarkStart w:id="1729" w:name="_Toc58850474"/>
        <w:bookmarkStart w:id="1730" w:name="_Toc58850665"/>
        <w:bookmarkStart w:id="1731" w:name="_Toc58854764"/>
        <w:bookmarkStart w:id="1732" w:name="_Toc58856219"/>
        <w:bookmarkStart w:id="1733" w:name="_Toc62036988"/>
        <w:bookmarkStart w:id="1734" w:name="_Toc62037169"/>
        <w:bookmarkStart w:id="1735" w:name="_Toc62037350"/>
        <w:bookmarkEnd w:id="1724"/>
        <w:bookmarkEnd w:id="1725"/>
        <w:bookmarkEnd w:id="1726"/>
        <w:bookmarkEnd w:id="1727"/>
        <w:bookmarkEnd w:id="1728"/>
        <w:bookmarkEnd w:id="1729"/>
        <w:bookmarkEnd w:id="1730"/>
        <w:bookmarkEnd w:id="1731"/>
        <w:bookmarkEnd w:id="1732"/>
        <w:bookmarkEnd w:id="1733"/>
        <w:bookmarkEnd w:id="1734"/>
        <w:bookmarkEnd w:id="1735"/>
      </w:tr>
      <w:tr w:rsidR="000D1C11" w:rsidDel="00833AF5" w14:paraId="66AEC3D8" w14:textId="4E0242D8" w:rsidTr="00E54371">
        <w:trPr>
          <w:trHeight w:val="288"/>
          <w:del w:id="1736" w:author="Mon Magallanes" w:date="2020-11-26T07:01:00Z"/>
        </w:trPr>
        <w:tc>
          <w:tcPr>
            <w:tcW w:w="1606" w:type="dxa"/>
            <w:vMerge w:val="restart"/>
            <w:shd w:val="clear" w:color="auto" w:fill="auto"/>
          </w:tcPr>
          <w:p w14:paraId="27548824" w14:textId="75825E09" w:rsidR="000D1C11" w:rsidRPr="00E54371" w:rsidDel="00833AF5" w:rsidRDefault="000D1C11" w:rsidP="004F3FCC">
            <w:pPr>
              <w:rPr>
                <w:del w:id="1737" w:author="Mon Magallanes" w:date="2020-11-26T07:01:00Z"/>
                <w:rFonts w:ascii="Tahoma" w:hAnsi="Tahoma" w:cs="Tahoma"/>
              </w:rPr>
            </w:pPr>
            <w:del w:id="1738" w:author="Mon Magallanes" w:date="2020-11-26T07:01:00Z">
              <w:r w:rsidRPr="00E54371" w:rsidDel="00833AF5">
                <w:rPr>
                  <w:rFonts w:ascii="Tahoma" w:hAnsi="Tahoma" w:cs="Tahoma"/>
                </w:rPr>
                <w:delText>20 Characters</w:delText>
              </w:r>
              <w:bookmarkStart w:id="1739" w:name="_Toc58848486"/>
              <w:bookmarkStart w:id="1740" w:name="_Toc58849385"/>
              <w:bookmarkStart w:id="1741" w:name="_Toc58849581"/>
              <w:bookmarkStart w:id="1742" w:name="_Toc58849765"/>
              <w:bookmarkStart w:id="1743" w:name="_Toc58850260"/>
              <w:bookmarkStart w:id="1744" w:name="_Toc58850475"/>
              <w:bookmarkStart w:id="1745" w:name="_Toc58850666"/>
              <w:bookmarkStart w:id="1746" w:name="_Toc58854765"/>
              <w:bookmarkStart w:id="1747" w:name="_Toc58856220"/>
              <w:bookmarkStart w:id="1748" w:name="_Toc62036989"/>
              <w:bookmarkStart w:id="1749" w:name="_Toc62037170"/>
              <w:bookmarkStart w:id="1750" w:name="_Toc62037351"/>
              <w:bookmarkEnd w:id="1739"/>
              <w:bookmarkEnd w:id="1740"/>
              <w:bookmarkEnd w:id="1741"/>
              <w:bookmarkEnd w:id="1742"/>
              <w:bookmarkEnd w:id="1743"/>
              <w:bookmarkEnd w:id="1744"/>
              <w:bookmarkEnd w:id="1745"/>
              <w:bookmarkEnd w:id="1746"/>
              <w:bookmarkEnd w:id="1747"/>
              <w:bookmarkEnd w:id="1748"/>
              <w:bookmarkEnd w:id="1749"/>
              <w:bookmarkEnd w:id="1750"/>
            </w:del>
          </w:p>
        </w:tc>
        <w:tc>
          <w:tcPr>
            <w:tcW w:w="5882" w:type="dxa"/>
            <w:gridSpan w:val="4"/>
            <w:shd w:val="clear" w:color="auto" w:fill="auto"/>
          </w:tcPr>
          <w:p w14:paraId="70F79F7F" w14:textId="6A0B4927" w:rsidR="000D1C11" w:rsidRPr="00E54371" w:rsidDel="00833AF5" w:rsidRDefault="000D1C11" w:rsidP="004F3FCC">
            <w:pPr>
              <w:rPr>
                <w:del w:id="1751" w:author="Mon Magallanes" w:date="2020-11-26T07:01:00Z"/>
                <w:rFonts w:ascii="Tahoma" w:hAnsi="Tahoma" w:cs="Tahoma"/>
              </w:rPr>
            </w:pPr>
            <w:del w:id="1752" w:author="Mon Magallanes" w:date="2020-11-26T07:01:00Z">
              <w:r w:rsidRPr="00E54371" w:rsidDel="00833AF5">
                <w:rPr>
                  <w:rFonts w:ascii="Tahoma" w:hAnsi="Tahoma" w:cs="Tahoma"/>
                  <w:b/>
                  <w:bCs/>
                  <w:color w:val="FF0000"/>
                </w:rPr>
                <w:delText>Z</w:delText>
              </w:r>
              <w:r w:rsidRPr="00E54371" w:rsidDel="00833AF5">
                <w:rPr>
                  <w:rFonts w:ascii="Tahoma" w:hAnsi="Tahoma" w:cs="Tahoma"/>
                </w:rPr>
                <w:delText xml:space="preserve"> – Namespace (fixed)</w:delText>
              </w:r>
              <w:bookmarkStart w:id="1753" w:name="_Toc58848487"/>
              <w:bookmarkStart w:id="1754" w:name="_Toc58849386"/>
              <w:bookmarkStart w:id="1755" w:name="_Toc58849582"/>
              <w:bookmarkStart w:id="1756" w:name="_Toc58849766"/>
              <w:bookmarkStart w:id="1757" w:name="_Toc58850261"/>
              <w:bookmarkStart w:id="1758" w:name="_Toc58850476"/>
              <w:bookmarkStart w:id="1759" w:name="_Toc58850667"/>
              <w:bookmarkStart w:id="1760" w:name="_Toc58854766"/>
              <w:bookmarkStart w:id="1761" w:name="_Toc58856221"/>
              <w:bookmarkStart w:id="1762" w:name="_Toc62036990"/>
              <w:bookmarkStart w:id="1763" w:name="_Toc62037171"/>
              <w:bookmarkStart w:id="1764" w:name="_Toc62037352"/>
              <w:bookmarkEnd w:id="1753"/>
              <w:bookmarkEnd w:id="1754"/>
              <w:bookmarkEnd w:id="1755"/>
              <w:bookmarkEnd w:id="1756"/>
              <w:bookmarkEnd w:id="1757"/>
              <w:bookmarkEnd w:id="1758"/>
              <w:bookmarkEnd w:id="1759"/>
              <w:bookmarkEnd w:id="1760"/>
              <w:bookmarkEnd w:id="1761"/>
              <w:bookmarkEnd w:id="1762"/>
              <w:bookmarkEnd w:id="1763"/>
              <w:bookmarkEnd w:id="1764"/>
            </w:del>
          </w:p>
        </w:tc>
        <w:bookmarkStart w:id="1765" w:name="_Toc58848488"/>
        <w:bookmarkStart w:id="1766" w:name="_Toc58849387"/>
        <w:bookmarkStart w:id="1767" w:name="_Toc58849583"/>
        <w:bookmarkStart w:id="1768" w:name="_Toc58849767"/>
        <w:bookmarkStart w:id="1769" w:name="_Toc58850262"/>
        <w:bookmarkStart w:id="1770" w:name="_Toc58850477"/>
        <w:bookmarkStart w:id="1771" w:name="_Toc58850668"/>
        <w:bookmarkStart w:id="1772" w:name="_Toc58854767"/>
        <w:bookmarkStart w:id="1773" w:name="_Toc58856222"/>
        <w:bookmarkStart w:id="1774" w:name="_Toc62036991"/>
        <w:bookmarkStart w:id="1775" w:name="_Toc62037172"/>
        <w:bookmarkStart w:id="1776" w:name="_Toc62037353"/>
        <w:bookmarkEnd w:id="1765"/>
        <w:bookmarkEnd w:id="1766"/>
        <w:bookmarkEnd w:id="1767"/>
        <w:bookmarkEnd w:id="1768"/>
        <w:bookmarkEnd w:id="1769"/>
        <w:bookmarkEnd w:id="1770"/>
        <w:bookmarkEnd w:id="1771"/>
        <w:bookmarkEnd w:id="1772"/>
        <w:bookmarkEnd w:id="1773"/>
        <w:bookmarkEnd w:id="1774"/>
        <w:bookmarkEnd w:id="1775"/>
        <w:bookmarkEnd w:id="1776"/>
      </w:tr>
      <w:tr w:rsidR="000D1C11" w:rsidDel="00833AF5" w14:paraId="6499C747" w14:textId="4A47A513" w:rsidTr="00E54371">
        <w:trPr>
          <w:trHeight w:val="288"/>
          <w:del w:id="1777" w:author="Mon Magallanes" w:date="2020-11-26T07:01:00Z"/>
        </w:trPr>
        <w:tc>
          <w:tcPr>
            <w:tcW w:w="1606" w:type="dxa"/>
            <w:vMerge/>
            <w:shd w:val="clear" w:color="auto" w:fill="auto"/>
          </w:tcPr>
          <w:p w14:paraId="73B08107" w14:textId="47CB44F7" w:rsidR="000D1C11" w:rsidRPr="00E54371" w:rsidDel="00833AF5" w:rsidRDefault="000D1C11" w:rsidP="004F3FCC">
            <w:pPr>
              <w:rPr>
                <w:del w:id="1778" w:author="Mon Magallanes" w:date="2020-11-26T07:01:00Z"/>
                <w:rFonts w:ascii="Tahoma" w:hAnsi="Tahoma" w:cs="Tahoma"/>
                <w:b/>
                <w:bCs/>
              </w:rPr>
            </w:pPr>
            <w:bookmarkStart w:id="1779" w:name="_Toc58848489"/>
            <w:bookmarkStart w:id="1780" w:name="_Toc58849388"/>
            <w:bookmarkStart w:id="1781" w:name="_Toc58849584"/>
            <w:bookmarkStart w:id="1782" w:name="_Toc58849768"/>
            <w:bookmarkStart w:id="1783" w:name="_Toc58850263"/>
            <w:bookmarkStart w:id="1784" w:name="_Toc58850478"/>
            <w:bookmarkStart w:id="1785" w:name="_Toc58850669"/>
            <w:bookmarkStart w:id="1786" w:name="_Toc58854768"/>
            <w:bookmarkStart w:id="1787" w:name="_Toc58856223"/>
            <w:bookmarkStart w:id="1788" w:name="_Toc62036992"/>
            <w:bookmarkStart w:id="1789" w:name="_Toc62037173"/>
            <w:bookmarkStart w:id="1790" w:name="_Toc62037354"/>
            <w:bookmarkEnd w:id="1779"/>
            <w:bookmarkEnd w:id="1780"/>
            <w:bookmarkEnd w:id="1781"/>
            <w:bookmarkEnd w:id="1782"/>
            <w:bookmarkEnd w:id="1783"/>
            <w:bookmarkEnd w:id="1784"/>
            <w:bookmarkEnd w:id="1785"/>
            <w:bookmarkEnd w:id="1786"/>
            <w:bookmarkEnd w:id="1787"/>
            <w:bookmarkEnd w:id="1788"/>
            <w:bookmarkEnd w:id="1789"/>
            <w:bookmarkEnd w:id="1790"/>
          </w:p>
        </w:tc>
        <w:tc>
          <w:tcPr>
            <w:tcW w:w="5882" w:type="dxa"/>
            <w:gridSpan w:val="4"/>
            <w:shd w:val="clear" w:color="auto" w:fill="auto"/>
          </w:tcPr>
          <w:p w14:paraId="5552CD46" w14:textId="5CC9F1A1" w:rsidR="000D1C11" w:rsidRPr="00E54371" w:rsidDel="00833AF5" w:rsidRDefault="000D1C11" w:rsidP="004F3FCC">
            <w:pPr>
              <w:rPr>
                <w:del w:id="1791" w:author="Mon Magallanes" w:date="2020-11-26T07:01:00Z"/>
                <w:rFonts w:ascii="Tahoma" w:hAnsi="Tahoma" w:cs="Tahoma"/>
              </w:rPr>
            </w:pPr>
            <w:del w:id="1792" w:author="Mon Magallanes" w:date="2020-11-26T07:01:00Z">
              <w:r w:rsidRPr="00E54371" w:rsidDel="00833AF5">
                <w:rPr>
                  <w:rFonts w:ascii="Tahoma" w:hAnsi="Tahoma" w:cs="Tahoma"/>
                  <w:b/>
                  <w:bCs/>
                  <w:color w:val="FF0000"/>
                </w:rPr>
                <w:delText>YY</w:delText>
              </w:r>
              <w:r w:rsidRPr="00E54371" w:rsidDel="00833AF5">
                <w:rPr>
                  <w:rFonts w:ascii="Tahoma" w:hAnsi="Tahoma" w:cs="Tahoma"/>
                </w:rPr>
                <w:delText xml:space="preserve"> – Module (see table 2.2)</w:delText>
              </w:r>
              <w:bookmarkStart w:id="1793" w:name="_Toc58848490"/>
              <w:bookmarkStart w:id="1794" w:name="_Toc58849389"/>
              <w:bookmarkStart w:id="1795" w:name="_Toc58849585"/>
              <w:bookmarkStart w:id="1796" w:name="_Toc58849769"/>
              <w:bookmarkStart w:id="1797" w:name="_Toc58850264"/>
              <w:bookmarkStart w:id="1798" w:name="_Toc58850479"/>
              <w:bookmarkStart w:id="1799" w:name="_Toc58850670"/>
              <w:bookmarkStart w:id="1800" w:name="_Toc58854769"/>
              <w:bookmarkStart w:id="1801" w:name="_Toc58856224"/>
              <w:bookmarkStart w:id="1802" w:name="_Toc62036993"/>
              <w:bookmarkStart w:id="1803" w:name="_Toc62037174"/>
              <w:bookmarkStart w:id="1804" w:name="_Toc62037355"/>
              <w:bookmarkEnd w:id="1793"/>
              <w:bookmarkEnd w:id="1794"/>
              <w:bookmarkEnd w:id="1795"/>
              <w:bookmarkEnd w:id="1796"/>
              <w:bookmarkEnd w:id="1797"/>
              <w:bookmarkEnd w:id="1798"/>
              <w:bookmarkEnd w:id="1799"/>
              <w:bookmarkEnd w:id="1800"/>
              <w:bookmarkEnd w:id="1801"/>
              <w:bookmarkEnd w:id="1802"/>
              <w:bookmarkEnd w:id="1803"/>
              <w:bookmarkEnd w:id="1804"/>
            </w:del>
          </w:p>
        </w:tc>
        <w:bookmarkStart w:id="1805" w:name="_Toc58848491"/>
        <w:bookmarkStart w:id="1806" w:name="_Toc58849390"/>
        <w:bookmarkStart w:id="1807" w:name="_Toc58849586"/>
        <w:bookmarkStart w:id="1808" w:name="_Toc58849770"/>
        <w:bookmarkStart w:id="1809" w:name="_Toc58850265"/>
        <w:bookmarkStart w:id="1810" w:name="_Toc58850480"/>
        <w:bookmarkStart w:id="1811" w:name="_Toc58850671"/>
        <w:bookmarkStart w:id="1812" w:name="_Toc58854770"/>
        <w:bookmarkStart w:id="1813" w:name="_Toc58856225"/>
        <w:bookmarkStart w:id="1814" w:name="_Toc62036994"/>
        <w:bookmarkStart w:id="1815" w:name="_Toc62037175"/>
        <w:bookmarkStart w:id="1816" w:name="_Toc62037356"/>
        <w:bookmarkEnd w:id="1805"/>
        <w:bookmarkEnd w:id="1806"/>
        <w:bookmarkEnd w:id="1807"/>
        <w:bookmarkEnd w:id="1808"/>
        <w:bookmarkEnd w:id="1809"/>
        <w:bookmarkEnd w:id="1810"/>
        <w:bookmarkEnd w:id="1811"/>
        <w:bookmarkEnd w:id="1812"/>
        <w:bookmarkEnd w:id="1813"/>
        <w:bookmarkEnd w:id="1814"/>
        <w:bookmarkEnd w:id="1815"/>
        <w:bookmarkEnd w:id="1816"/>
      </w:tr>
      <w:tr w:rsidR="000D1C11" w:rsidDel="00833AF5" w14:paraId="50FD9CB1" w14:textId="3EA3AFA1" w:rsidTr="00E54371">
        <w:trPr>
          <w:trHeight w:val="288"/>
          <w:del w:id="1817" w:author="Mon Magallanes" w:date="2020-11-26T07:01:00Z"/>
        </w:trPr>
        <w:tc>
          <w:tcPr>
            <w:tcW w:w="1606" w:type="dxa"/>
            <w:vMerge/>
            <w:shd w:val="clear" w:color="auto" w:fill="auto"/>
          </w:tcPr>
          <w:p w14:paraId="7A7EC841" w14:textId="39949FD9" w:rsidR="000D1C11" w:rsidRPr="00E54371" w:rsidDel="00833AF5" w:rsidRDefault="000D1C11" w:rsidP="004F3FCC">
            <w:pPr>
              <w:rPr>
                <w:del w:id="1818" w:author="Mon Magallanes" w:date="2020-11-26T07:01:00Z"/>
                <w:rFonts w:ascii="Tahoma" w:hAnsi="Tahoma" w:cs="Tahoma"/>
                <w:b/>
                <w:bCs/>
              </w:rPr>
            </w:pPr>
            <w:bookmarkStart w:id="1819" w:name="_Toc58848492"/>
            <w:bookmarkStart w:id="1820" w:name="_Toc58849391"/>
            <w:bookmarkStart w:id="1821" w:name="_Toc58849587"/>
            <w:bookmarkStart w:id="1822" w:name="_Toc58849771"/>
            <w:bookmarkStart w:id="1823" w:name="_Toc58850266"/>
            <w:bookmarkStart w:id="1824" w:name="_Toc58850481"/>
            <w:bookmarkStart w:id="1825" w:name="_Toc58850672"/>
            <w:bookmarkStart w:id="1826" w:name="_Toc58854771"/>
            <w:bookmarkStart w:id="1827" w:name="_Toc58856226"/>
            <w:bookmarkStart w:id="1828" w:name="_Toc62036995"/>
            <w:bookmarkStart w:id="1829" w:name="_Toc62037176"/>
            <w:bookmarkStart w:id="1830" w:name="_Toc62037357"/>
            <w:bookmarkEnd w:id="1819"/>
            <w:bookmarkEnd w:id="1820"/>
            <w:bookmarkEnd w:id="1821"/>
            <w:bookmarkEnd w:id="1822"/>
            <w:bookmarkEnd w:id="1823"/>
            <w:bookmarkEnd w:id="1824"/>
            <w:bookmarkEnd w:id="1825"/>
            <w:bookmarkEnd w:id="1826"/>
            <w:bookmarkEnd w:id="1827"/>
            <w:bookmarkEnd w:id="1828"/>
            <w:bookmarkEnd w:id="1829"/>
            <w:bookmarkEnd w:id="1830"/>
          </w:p>
        </w:tc>
        <w:tc>
          <w:tcPr>
            <w:tcW w:w="5882" w:type="dxa"/>
            <w:gridSpan w:val="4"/>
            <w:shd w:val="clear" w:color="auto" w:fill="auto"/>
          </w:tcPr>
          <w:p w14:paraId="6CD5612B" w14:textId="481A93C4" w:rsidR="000D1C11" w:rsidRPr="00E54371" w:rsidDel="00833AF5" w:rsidRDefault="000D1C11" w:rsidP="004F3FCC">
            <w:pPr>
              <w:rPr>
                <w:del w:id="1831" w:author="Mon Magallanes" w:date="2020-11-26T07:01:00Z"/>
                <w:rFonts w:ascii="Tahoma" w:hAnsi="Tahoma" w:cs="Tahoma"/>
              </w:rPr>
            </w:pPr>
            <w:del w:id="1832" w:author="Mon Magallanes" w:date="2020-11-26T07:01:00Z">
              <w:r w:rsidRPr="00E54371" w:rsidDel="00833AF5">
                <w:rPr>
                  <w:rFonts w:ascii="Tahoma" w:hAnsi="Tahoma" w:cs="Tahoma"/>
                  <w:b/>
                  <w:bCs/>
                  <w:color w:val="FF0000"/>
                </w:rPr>
                <w:delText>_</w:delText>
              </w:r>
              <w:r w:rsidRPr="00E54371" w:rsidDel="00833AF5">
                <w:rPr>
                  <w:rFonts w:ascii="Tahoma" w:hAnsi="Tahoma" w:cs="Tahoma"/>
                </w:rPr>
                <w:delText xml:space="preserve"> – Separator (Optional)</w:delText>
              </w:r>
              <w:bookmarkStart w:id="1833" w:name="_Toc58848493"/>
              <w:bookmarkStart w:id="1834" w:name="_Toc58849392"/>
              <w:bookmarkStart w:id="1835" w:name="_Toc58849588"/>
              <w:bookmarkStart w:id="1836" w:name="_Toc58849772"/>
              <w:bookmarkStart w:id="1837" w:name="_Toc58850267"/>
              <w:bookmarkStart w:id="1838" w:name="_Toc58850482"/>
              <w:bookmarkStart w:id="1839" w:name="_Toc58850673"/>
              <w:bookmarkStart w:id="1840" w:name="_Toc58854772"/>
              <w:bookmarkStart w:id="1841" w:name="_Toc58856227"/>
              <w:bookmarkStart w:id="1842" w:name="_Toc62036996"/>
              <w:bookmarkStart w:id="1843" w:name="_Toc62037177"/>
              <w:bookmarkStart w:id="1844" w:name="_Toc62037358"/>
              <w:bookmarkEnd w:id="1833"/>
              <w:bookmarkEnd w:id="1834"/>
              <w:bookmarkEnd w:id="1835"/>
              <w:bookmarkEnd w:id="1836"/>
              <w:bookmarkEnd w:id="1837"/>
              <w:bookmarkEnd w:id="1838"/>
              <w:bookmarkEnd w:id="1839"/>
              <w:bookmarkEnd w:id="1840"/>
              <w:bookmarkEnd w:id="1841"/>
              <w:bookmarkEnd w:id="1842"/>
              <w:bookmarkEnd w:id="1843"/>
              <w:bookmarkEnd w:id="1844"/>
            </w:del>
          </w:p>
        </w:tc>
        <w:bookmarkStart w:id="1845" w:name="_Toc58848494"/>
        <w:bookmarkStart w:id="1846" w:name="_Toc58849393"/>
        <w:bookmarkStart w:id="1847" w:name="_Toc58849589"/>
        <w:bookmarkStart w:id="1848" w:name="_Toc58849773"/>
        <w:bookmarkStart w:id="1849" w:name="_Toc58850268"/>
        <w:bookmarkStart w:id="1850" w:name="_Toc58850483"/>
        <w:bookmarkStart w:id="1851" w:name="_Toc58850674"/>
        <w:bookmarkStart w:id="1852" w:name="_Toc58854773"/>
        <w:bookmarkStart w:id="1853" w:name="_Toc58856228"/>
        <w:bookmarkStart w:id="1854" w:name="_Toc62036997"/>
        <w:bookmarkStart w:id="1855" w:name="_Toc62037178"/>
        <w:bookmarkStart w:id="1856" w:name="_Toc62037359"/>
        <w:bookmarkEnd w:id="1845"/>
        <w:bookmarkEnd w:id="1846"/>
        <w:bookmarkEnd w:id="1847"/>
        <w:bookmarkEnd w:id="1848"/>
        <w:bookmarkEnd w:id="1849"/>
        <w:bookmarkEnd w:id="1850"/>
        <w:bookmarkEnd w:id="1851"/>
        <w:bookmarkEnd w:id="1852"/>
        <w:bookmarkEnd w:id="1853"/>
        <w:bookmarkEnd w:id="1854"/>
        <w:bookmarkEnd w:id="1855"/>
        <w:bookmarkEnd w:id="1856"/>
      </w:tr>
      <w:tr w:rsidR="000D1C11" w:rsidDel="00833AF5" w14:paraId="67C2168A" w14:textId="69EF8FCD" w:rsidTr="00E54371">
        <w:trPr>
          <w:trHeight w:val="288"/>
          <w:del w:id="1857" w:author="Mon Magallanes" w:date="2020-11-26T07:01:00Z"/>
        </w:trPr>
        <w:tc>
          <w:tcPr>
            <w:tcW w:w="1606" w:type="dxa"/>
            <w:vMerge/>
            <w:shd w:val="clear" w:color="auto" w:fill="auto"/>
          </w:tcPr>
          <w:p w14:paraId="2C7105B3" w14:textId="28957CC5" w:rsidR="000D1C11" w:rsidRPr="00E54371" w:rsidDel="00833AF5" w:rsidRDefault="000D1C11" w:rsidP="004F3FCC">
            <w:pPr>
              <w:rPr>
                <w:del w:id="1858" w:author="Mon Magallanes" w:date="2020-11-26T07:01:00Z"/>
                <w:rFonts w:ascii="Tahoma" w:hAnsi="Tahoma" w:cs="Tahoma"/>
                <w:b/>
                <w:bCs/>
              </w:rPr>
            </w:pPr>
            <w:bookmarkStart w:id="1859" w:name="_Toc58848495"/>
            <w:bookmarkStart w:id="1860" w:name="_Toc58849394"/>
            <w:bookmarkStart w:id="1861" w:name="_Toc58849590"/>
            <w:bookmarkStart w:id="1862" w:name="_Toc58849774"/>
            <w:bookmarkStart w:id="1863" w:name="_Toc58850269"/>
            <w:bookmarkStart w:id="1864" w:name="_Toc58850484"/>
            <w:bookmarkStart w:id="1865" w:name="_Toc58850675"/>
            <w:bookmarkStart w:id="1866" w:name="_Toc58854774"/>
            <w:bookmarkStart w:id="1867" w:name="_Toc58856229"/>
            <w:bookmarkStart w:id="1868" w:name="_Toc62036998"/>
            <w:bookmarkStart w:id="1869" w:name="_Toc62037179"/>
            <w:bookmarkStart w:id="1870" w:name="_Toc62037360"/>
            <w:bookmarkEnd w:id="1859"/>
            <w:bookmarkEnd w:id="1860"/>
            <w:bookmarkEnd w:id="1861"/>
            <w:bookmarkEnd w:id="1862"/>
            <w:bookmarkEnd w:id="1863"/>
            <w:bookmarkEnd w:id="1864"/>
            <w:bookmarkEnd w:id="1865"/>
            <w:bookmarkEnd w:id="1866"/>
            <w:bookmarkEnd w:id="1867"/>
            <w:bookmarkEnd w:id="1868"/>
            <w:bookmarkEnd w:id="1869"/>
            <w:bookmarkEnd w:id="1870"/>
          </w:p>
        </w:tc>
        <w:tc>
          <w:tcPr>
            <w:tcW w:w="5882" w:type="dxa"/>
            <w:gridSpan w:val="4"/>
            <w:shd w:val="clear" w:color="auto" w:fill="auto"/>
          </w:tcPr>
          <w:p w14:paraId="06F45DE0" w14:textId="0ADD616F" w:rsidR="000D1C11" w:rsidRPr="00E54371" w:rsidDel="00833AF5" w:rsidRDefault="000D1C11" w:rsidP="004F3FCC">
            <w:pPr>
              <w:rPr>
                <w:del w:id="1871" w:author="Mon Magallanes" w:date="2020-11-26T07:01:00Z"/>
                <w:rFonts w:ascii="Tahoma" w:hAnsi="Tahoma" w:cs="Tahoma"/>
              </w:rPr>
            </w:pPr>
            <w:del w:id="1872" w:author="Mon Magallanes" w:date="2020-11-26T07:01:00Z">
              <w:r w:rsidRPr="00E54371" w:rsidDel="00833AF5">
                <w:rPr>
                  <w:rFonts w:ascii="Tahoma" w:hAnsi="Tahoma" w:cs="Tahoma"/>
                  <w:b/>
                  <w:bCs/>
                  <w:color w:val="FF0000"/>
                </w:rPr>
                <w:delText>&lt;desc&gt;</w:delText>
              </w:r>
              <w:r w:rsidRPr="00E54371" w:rsidDel="00833AF5">
                <w:rPr>
                  <w:rFonts w:ascii="Tahoma" w:hAnsi="Tahoma" w:cs="Tahoma"/>
                </w:rPr>
                <w:delText xml:space="preserve"> - Free text (description, optional)</w:delText>
              </w:r>
              <w:bookmarkStart w:id="1873" w:name="_Toc58848496"/>
              <w:bookmarkStart w:id="1874" w:name="_Toc58849395"/>
              <w:bookmarkStart w:id="1875" w:name="_Toc58849591"/>
              <w:bookmarkStart w:id="1876" w:name="_Toc58849775"/>
              <w:bookmarkStart w:id="1877" w:name="_Toc58850270"/>
              <w:bookmarkStart w:id="1878" w:name="_Toc58850485"/>
              <w:bookmarkStart w:id="1879" w:name="_Toc58850676"/>
              <w:bookmarkStart w:id="1880" w:name="_Toc58854775"/>
              <w:bookmarkStart w:id="1881" w:name="_Toc58856230"/>
              <w:bookmarkStart w:id="1882" w:name="_Toc62036999"/>
              <w:bookmarkStart w:id="1883" w:name="_Toc62037180"/>
              <w:bookmarkStart w:id="1884" w:name="_Toc62037361"/>
              <w:bookmarkEnd w:id="1873"/>
              <w:bookmarkEnd w:id="1874"/>
              <w:bookmarkEnd w:id="1875"/>
              <w:bookmarkEnd w:id="1876"/>
              <w:bookmarkEnd w:id="1877"/>
              <w:bookmarkEnd w:id="1878"/>
              <w:bookmarkEnd w:id="1879"/>
              <w:bookmarkEnd w:id="1880"/>
              <w:bookmarkEnd w:id="1881"/>
              <w:bookmarkEnd w:id="1882"/>
              <w:bookmarkEnd w:id="1883"/>
              <w:bookmarkEnd w:id="1884"/>
            </w:del>
          </w:p>
        </w:tc>
        <w:bookmarkStart w:id="1885" w:name="_Toc58848497"/>
        <w:bookmarkStart w:id="1886" w:name="_Toc58849396"/>
        <w:bookmarkStart w:id="1887" w:name="_Toc58849592"/>
        <w:bookmarkStart w:id="1888" w:name="_Toc58849776"/>
        <w:bookmarkStart w:id="1889" w:name="_Toc58850271"/>
        <w:bookmarkStart w:id="1890" w:name="_Toc58850486"/>
        <w:bookmarkStart w:id="1891" w:name="_Toc58850677"/>
        <w:bookmarkStart w:id="1892" w:name="_Toc58854776"/>
        <w:bookmarkStart w:id="1893" w:name="_Toc58856231"/>
        <w:bookmarkStart w:id="1894" w:name="_Toc62037000"/>
        <w:bookmarkStart w:id="1895" w:name="_Toc62037181"/>
        <w:bookmarkStart w:id="1896" w:name="_Toc62037362"/>
        <w:bookmarkEnd w:id="1885"/>
        <w:bookmarkEnd w:id="1886"/>
        <w:bookmarkEnd w:id="1887"/>
        <w:bookmarkEnd w:id="1888"/>
        <w:bookmarkEnd w:id="1889"/>
        <w:bookmarkEnd w:id="1890"/>
        <w:bookmarkEnd w:id="1891"/>
        <w:bookmarkEnd w:id="1892"/>
        <w:bookmarkEnd w:id="1893"/>
        <w:bookmarkEnd w:id="1894"/>
        <w:bookmarkEnd w:id="1895"/>
        <w:bookmarkEnd w:id="1896"/>
      </w:tr>
      <w:tr w:rsidR="000D1C11" w:rsidDel="00833AF5" w14:paraId="190C2862" w14:textId="79F73609" w:rsidTr="00E54371">
        <w:trPr>
          <w:trHeight w:val="288"/>
          <w:del w:id="1897" w:author="Mon Magallanes" w:date="2020-11-26T07:01:00Z"/>
        </w:trPr>
        <w:tc>
          <w:tcPr>
            <w:tcW w:w="1606" w:type="dxa"/>
            <w:vMerge/>
            <w:shd w:val="clear" w:color="auto" w:fill="auto"/>
          </w:tcPr>
          <w:p w14:paraId="1BE7A6DE" w14:textId="266C9952" w:rsidR="000D1C11" w:rsidRPr="00E54371" w:rsidDel="00833AF5" w:rsidRDefault="000D1C11" w:rsidP="004F3FCC">
            <w:pPr>
              <w:rPr>
                <w:del w:id="1898" w:author="Mon Magallanes" w:date="2020-11-26T07:01:00Z"/>
                <w:rFonts w:ascii="Tahoma" w:hAnsi="Tahoma" w:cs="Tahoma"/>
                <w:b/>
                <w:bCs/>
              </w:rPr>
            </w:pPr>
            <w:bookmarkStart w:id="1899" w:name="_Toc58848498"/>
            <w:bookmarkStart w:id="1900" w:name="_Toc58849397"/>
            <w:bookmarkStart w:id="1901" w:name="_Toc58849593"/>
            <w:bookmarkStart w:id="1902" w:name="_Toc58849777"/>
            <w:bookmarkStart w:id="1903" w:name="_Toc58850272"/>
            <w:bookmarkStart w:id="1904" w:name="_Toc58850487"/>
            <w:bookmarkStart w:id="1905" w:name="_Toc58850678"/>
            <w:bookmarkStart w:id="1906" w:name="_Toc58854777"/>
            <w:bookmarkStart w:id="1907" w:name="_Toc58856232"/>
            <w:bookmarkStart w:id="1908" w:name="_Toc62037001"/>
            <w:bookmarkStart w:id="1909" w:name="_Toc62037182"/>
            <w:bookmarkStart w:id="1910" w:name="_Toc62037363"/>
            <w:bookmarkEnd w:id="1899"/>
            <w:bookmarkEnd w:id="1900"/>
            <w:bookmarkEnd w:id="1901"/>
            <w:bookmarkEnd w:id="1902"/>
            <w:bookmarkEnd w:id="1903"/>
            <w:bookmarkEnd w:id="1904"/>
            <w:bookmarkEnd w:id="1905"/>
            <w:bookmarkEnd w:id="1906"/>
            <w:bookmarkEnd w:id="1907"/>
            <w:bookmarkEnd w:id="1908"/>
            <w:bookmarkEnd w:id="1909"/>
            <w:bookmarkEnd w:id="1910"/>
          </w:p>
        </w:tc>
        <w:tc>
          <w:tcPr>
            <w:tcW w:w="5882" w:type="dxa"/>
            <w:gridSpan w:val="4"/>
            <w:shd w:val="clear" w:color="auto" w:fill="auto"/>
          </w:tcPr>
          <w:p w14:paraId="20F95A5B" w14:textId="10C1E83D" w:rsidR="000D1C11" w:rsidRPr="00E54371" w:rsidDel="00833AF5" w:rsidRDefault="000D1C11" w:rsidP="004F3FCC">
            <w:pPr>
              <w:rPr>
                <w:del w:id="1911" w:author="Mon Magallanes" w:date="2020-11-26T07:01:00Z"/>
                <w:rFonts w:ascii="Tahoma" w:hAnsi="Tahoma" w:cs="Tahoma"/>
                <w:color w:val="FF0000"/>
              </w:rPr>
            </w:pPr>
            <w:del w:id="1912" w:author="Mon Magallanes" w:date="2020-11-26T07:01:00Z">
              <w:r w:rsidRPr="00E54371" w:rsidDel="00833AF5">
                <w:rPr>
                  <w:rFonts w:ascii="Tahoma" w:hAnsi="Tahoma" w:cs="Tahoma"/>
                  <w:b/>
                  <w:bCs/>
                  <w:color w:val="FF0000"/>
                </w:rPr>
                <w:delText xml:space="preserve">Ex. ZGLFI </w:delText>
              </w:r>
              <w:r w:rsidRPr="00E54371" w:rsidDel="00833AF5">
                <w:rPr>
                  <w:rFonts w:ascii="Tahoma" w:hAnsi="Tahoma" w:cs="Tahoma"/>
                </w:rPr>
                <w:delText>(Logical database for generic FI objects)</w:delText>
              </w:r>
              <w:bookmarkStart w:id="1913" w:name="_Toc58848499"/>
              <w:bookmarkStart w:id="1914" w:name="_Toc58849398"/>
              <w:bookmarkStart w:id="1915" w:name="_Toc58849594"/>
              <w:bookmarkStart w:id="1916" w:name="_Toc58849778"/>
              <w:bookmarkStart w:id="1917" w:name="_Toc58850273"/>
              <w:bookmarkStart w:id="1918" w:name="_Toc58850488"/>
              <w:bookmarkStart w:id="1919" w:name="_Toc58850679"/>
              <w:bookmarkStart w:id="1920" w:name="_Toc58854778"/>
              <w:bookmarkStart w:id="1921" w:name="_Toc58856233"/>
              <w:bookmarkStart w:id="1922" w:name="_Toc62037002"/>
              <w:bookmarkStart w:id="1923" w:name="_Toc62037183"/>
              <w:bookmarkStart w:id="1924" w:name="_Toc62037364"/>
              <w:bookmarkEnd w:id="1913"/>
              <w:bookmarkEnd w:id="1914"/>
              <w:bookmarkEnd w:id="1915"/>
              <w:bookmarkEnd w:id="1916"/>
              <w:bookmarkEnd w:id="1917"/>
              <w:bookmarkEnd w:id="1918"/>
              <w:bookmarkEnd w:id="1919"/>
              <w:bookmarkEnd w:id="1920"/>
              <w:bookmarkEnd w:id="1921"/>
              <w:bookmarkEnd w:id="1922"/>
              <w:bookmarkEnd w:id="1923"/>
              <w:bookmarkEnd w:id="1924"/>
            </w:del>
          </w:p>
        </w:tc>
        <w:bookmarkStart w:id="1925" w:name="_Toc58848500"/>
        <w:bookmarkStart w:id="1926" w:name="_Toc58849399"/>
        <w:bookmarkStart w:id="1927" w:name="_Toc58849595"/>
        <w:bookmarkStart w:id="1928" w:name="_Toc58849779"/>
        <w:bookmarkStart w:id="1929" w:name="_Toc58850274"/>
        <w:bookmarkStart w:id="1930" w:name="_Toc58850489"/>
        <w:bookmarkStart w:id="1931" w:name="_Toc58850680"/>
        <w:bookmarkStart w:id="1932" w:name="_Toc58854779"/>
        <w:bookmarkStart w:id="1933" w:name="_Toc58856234"/>
        <w:bookmarkStart w:id="1934" w:name="_Toc62037003"/>
        <w:bookmarkStart w:id="1935" w:name="_Toc62037184"/>
        <w:bookmarkStart w:id="1936" w:name="_Toc62037365"/>
        <w:bookmarkEnd w:id="1925"/>
        <w:bookmarkEnd w:id="1926"/>
        <w:bookmarkEnd w:id="1927"/>
        <w:bookmarkEnd w:id="1928"/>
        <w:bookmarkEnd w:id="1929"/>
        <w:bookmarkEnd w:id="1930"/>
        <w:bookmarkEnd w:id="1931"/>
        <w:bookmarkEnd w:id="1932"/>
        <w:bookmarkEnd w:id="1933"/>
        <w:bookmarkEnd w:id="1934"/>
        <w:bookmarkEnd w:id="1935"/>
        <w:bookmarkEnd w:id="1936"/>
      </w:tr>
    </w:tbl>
    <w:p w14:paraId="33756EE1" w14:textId="1BE0FB39" w:rsidR="001317FC" w:rsidRPr="00393866" w:rsidDel="00833AF5" w:rsidRDefault="001317FC">
      <w:pPr>
        <w:rPr>
          <w:del w:id="1937" w:author="Mon Magallanes" w:date="2020-11-26T07:01:00Z"/>
          <w:rFonts w:ascii="Tahoma" w:hAnsi="Tahoma" w:cs="Tahoma"/>
        </w:rPr>
      </w:pPr>
      <w:bookmarkStart w:id="1938" w:name="_Toc58848501"/>
      <w:bookmarkStart w:id="1939" w:name="_Toc58849400"/>
      <w:bookmarkStart w:id="1940" w:name="_Toc58849596"/>
      <w:bookmarkStart w:id="1941" w:name="_Toc58849780"/>
      <w:bookmarkStart w:id="1942" w:name="_Toc58850275"/>
      <w:bookmarkStart w:id="1943" w:name="_Toc58850490"/>
      <w:bookmarkStart w:id="1944" w:name="_Toc58850681"/>
      <w:bookmarkStart w:id="1945" w:name="_Toc58854780"/>
      <w:bookmarkStart w:id="1946" w:name="_Toc58856235"/>
      <w:bookmarkStart w:id="1947" w:name="_Toc62037004"/>
      <w:bookmarkStart w:id="1948" w:name="_Toc62037185"/>
      <w:bookmarkStart w:id="1949" w:name="_Toc62037366"/>
      <w:bookmarkEnd w:id="1938"/>
      <w:bookmarkEnd w:id="1939"/>
      <w:bookmarkEnd w:id="1940"/>
      <w:bookmarkEnd w:id="1941"/>
      <w:bookmarkEnd w:id="1942"/>
      <w:bookmarkEnd w:id="1943"/>
      <w:bookmarkEnd w:id="1944"/>
      <w:bookmarkEnd w:id="1945"/>
      <w:bookmarkEnd w:id="1946"/>
      <w:bookmarkEnd w:id="1947"/>
      <w:bookmarkEnd w:id="1948"/>
      <w:bookmarkEnd w:id="1949"/>
    </w:p>
    <w:p w14:paraId="1DAABCF3" w14:textId="2112683D" w:rsidR="005E1BE2" w:rsidRPr="00393866" w:rsidDel="00833AF5" w:rsidRDefault="005E1BE2">
      <w:pPr>
        <w:rPr>
          <w:del w:id="1950" w:author="Mon Magallanes" w:date="2020-11-26T07:01:00Z"/>
          <w:rFonts w:ascii="Tahoma" w:hAnsi="Tahoma" w:cs="Tahoma"/>
        </w:rPr>
      </w:pPr>
      <w:bookmarkStart w:id="1951" w:name="_Toc58848502"/>
      <w:bookmarkStart w:id="1952" w:name="_Toc58849401"/>
      <w:bookmarkStart w:id="1953" w:name="_Toc58849597"/>
      <w:bookmarkStart w:id="1954" w:name="_Toc58849781"/>
      <w:bookmarkStart w:id="1955" w:name="_Toc58850276"/>
      <w:bookmarkStart w:id="1956" w:name="_Toc58850491"/>
      <w:bookmarkStart w:id="1957" w:name="_Toc58850682"/>
      <w:bookmarkStart w:id="1958" w:name="_Toc58854781"/>
      <w:bookmarkStart w:id="1959" w:name="_Toc58856236"/>
      <w:bookmarkStart w:id="1960" w:name="_Toc62037005"/>
      <w:bookmarkStart w:id="1961" w:name="_Toc62037186"/>
      <w:bookmarkStart w:id="1962" w:name="_Toc62037367"/>
      <w:bookmarkEnd w:id="1951"/>
      <w:bookmarkEnd w:id="1952"/>
      <w:bookmarkEnd w:id="1953"/>
      <w:bookmarkEnd w:id="1954"/>
      <w:bookmarkEnd w:id="1955"/>
      <w:bookmarkEnd w:id="1956"/>
      <w:bookmarkEnd w:id="1957"/>
      <w:bookmarkEnd w:id="1958"/>
      <w:bookmarkEnd w:id="1959"/>
      <w:bookmarkEnd w:id="1960"/>
      <w:bookmarkEnd w:id="1961"/>
      <w:bookmarkEnd w:id="1962"/>
    </w:p>
    <w:p w14:paraId="3A1F6B1A" w14:textId="120EE7CB" w:rsidR="005E1BE2" w:rsidRPr="00393866" w:rsidRDefault="005E1BE2">
      <w:pPr>
        <w:pStyle w:val="Heading3"/>
        <w:numPr>
          <w:ilvl w:val="2"/>
          <w:numId w:val="24"/>
        </w:numPr>
        <w:rPr>
          <w:rFonts w:ascii="Tahoma" w:hAnsi="Tahoma" w:cs="Tahoma"/>
        </w:rPr>
      </w:pPr>
      <w:bookmarkStart w:id="1963" w:name="_Toc453572769"/>
      <w:bookmarkStart w:id="1964" w:name="_Toc286674814"/>
      <w:bookmarkStart w:id="1965" w:name="_Toc62037368"/>
      <w:r w:rsidRPr="00393866">
        <w:rPr>
          <w:rFonts w:ascii="Tahoma" w:hAnsi="Tahoma" w:cs="Tahoma"/>
        </w:rPr>
        <w:t>Development Classes</w:t>
      </w:r>
      <w:bookmarkEnd w:id="1963"/>
      <w:bookmarkEnd w:id="1964"/>
      <w:r w:rsidR="005D3A51">
        <w:rPr>
          <w:rFonts w:ascii="Tahoma" w:hAnsi="Tahoma" w:cs="Tahoma"/>
        </w:rPr>
        <w:t xml:space="preserve"> / Package</w:t>
      </w:r>
      <w:bookmarkEnd w:id="1965"/>
    </w:p>
    <w:p w14:paraId="625CA075" w14:textId="77777777" w:rsidR="005E1BE2" w:rsidRPr="00393866" w:rsidRDefault="005E1BE2">
      <w:pPr>
        <w:rPr>
          <w:rFonts w:ascii="Tahoma" w:hAnsi="Tahoma" w:cs="Tahoma"/>
        </w:rPr>
      </w:pPr>
    </w:p>
    <w:p w14:paraId="760A4978" w14:textId="61C31F11" w:rsidR="00BC3369" w:rsidRDefault="005E1BE2">
      <w:pPr>
        <w:rPr>
          <w:rFonts w:ascii="Tahoma" w:hAnsi="Tahoma" w:cs="Tahoma"/>
        </w:rPr>
      </w:pPr>
      <w:r w:rsidRPr="00393866">
        <w:rPr>
          <w:rFonts w:ascii="Tahoma" w:hAnsi="Tahoma" w:cs="Tahoma"/>
        </w:rPr>
        <w:t xml:space="preserve">Development classes are used to group together logically related development objects that must be corrected and transported as a group. </w:t>
      </w:r>
    </w:p>
    <w:p w14:paraId="7D05EB8C" w14:textId="56127DAF" w:rsidR="005D3A51" w:rsidRDefault="005D3A51">
      <w:pPr>
        <w:rPr>
          <w:rFonts w:ascii="Tahoma" w:hAnsi="Tahoma" w:cs="Tahom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Change w:id="1966" w:author="Raphael Donor" w:date="2020-08-04T16:24:00Z">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PrChange>
      </w:tblPr>
      <w:tblGrid>
        <w:gridCol w:w="1606"/>
        <w:gridCol w:w="392"/>
        <w:gridCol w:w="540"/>
        <w:gridCol w:w="450"/>
        <w:gridCol w:w="4500"/>
        <w:tblGridChange w:id="1967">
          <w:tblGrid>
            <w:gridCol w:w="1606"/>
            <w:gridCol w:w="392"/>
            <w:gridCol w:w="1085"/>
            <w:gridCol w:w="355"/>
            <w:gridCol w:w="4050"/>
          </w:tblGrid>
        </w:tblGridChange>
      </w:tblGrid>
      <w:tr w:rsidR="00457F3A" w14:paraId="72417655" w14:textId="77777777" w:rsidTr="00457F3A">
        <w:trPr>
          <w:trHeight w:val="350"/>
          <w:trPrChange w:id="1968" w:author="Raphael Donor" w:date="2020-08-04T16:24:00Z">
            <w:trPr>
              <w:trHeight w:val="350"/>
            </w:trPr>
          </w:trPrChange>
        </w:trPr>
        <w:tc>
          <w:tcPr>
            <w:tcW w:w="1606" w:type="dxa"/>
            <w:shd w:val="clear" w:color="auto" w:fill="auto"/>
            <w:tcPrChange w:id="1969" w:author="Raphael Donor" w:date="2020-08-04T16:24:00Z">
              <w:tcPr>
                <w:tcW w:w="1606" w:type="dxa"/>
                <w:shd w:val="clear" w:color="auto" w:fill="auto"/>
              </w:tcPr>
            </w:tcPrChange>
          </w:tcPr>
          <w:p w14:paraId="3A534ED5" w14:textId="77777777" w:rsidR="00457F3A" w:rsidRPr="00E54371" w:rsidRDefault="00457F3A" w:rsidP="004F3FCC">
            <w:pPr>
              <w:rPr>
                <w:rFonts w:ascii="Tahoma" w:hAnsi="Tahoma" w:cs="Tahoma"/>
                <w:b/>
                <w:bCs/>
                <w:sz w:val="24"/>
                <w:szCs w:val="24"/>
              </w:rPr>
            </w:pPr>
            <w:r w:rsidRPr="00E54371">
              <w:rPr>
                <w:rFonts w:ascii="Tahoma" w:hAnsi="Tahoma" w:cs="Tahoma"/>
                <w:b/>
                <w:bCs/>
                <w:sz w:val="24"/>
                <w:szCs w:val="24"/>
              </w:rPr>
              <w:t>Format</w:t>
            </w:r>
          </w:p>
        </w:tc>
        <w:tc>
          <w:tcPr>
            <w:tcW w:w="392" w:type="dxa"/>
            <w:shd w:val="clear" w:color="auto" w:fill="auto"/>
            <w:tcPrChange w:id="1970" w:author="Raphael Donor" w:date="2020-08-04T16:24:00Z">
              <w:tcPr>
                <w:tcW w:w="392" w:type="dxa"/>
                <w:shd w:val="clear" w:color="auto" w:fill="auto"/>
              </w:tcPr>
            </w:tcPrChange>
          </w:tcPr>
          <w:p w14:paraId="2904153A" w14:textId="77777777" w:rsidR="00457F3A" w:rsidRPr="00E54371" w:rsidRDefault="00457F3A" w:rsidP="004F3FCC">
            <w:pPr>
              <w:rPr>
                <w:rFonts w:ascii="Tahoma" w:hAnsi="Tahoma" w:cs="Tahoma"/>
                <w:b/>
                <w:bCs/>
                <w:sz w:val="24"/>
                <w:szCs w:val="24"/>
              </w:rPr>
            </w:pPr>
            <w:r w:rsidRPr="00E54371">
              <w:rPr>
                <w:rFonts w:ascii="Tahoma" w:hAnsi="Tahoma" w:cs="Tahoma"/>
                <w:b/>
                <w:bCs/>
                <w:sz w:val="24"/>
                <w:szCs w:val="24"/>
              </w:rPr>
              <w:t>Z</w:t>
            </w:r>
          </w:p>
        </w:tc>
        <w:tc>
          <w:tcPr>
            <w:tcW w:w="540" w:type="dxa"/>
            <w:shd w:val="clear" w:color="auto" w:fill="auto"/>
            <w:tcPrChange w:id="1971" w:author="Raphael Donor" w:date="2020-08-04T16:24:00Z">
              <w:tcPr>
                <w:tcW w:w="1085" w:type="dxa"/>
                <w:shd w:val="clear" w:color="auto" w:fill="auto"/>
              </w:tcPr>
            </w:tcPrChange>
          </w:tcPr>
          <w:p w14:paraId="346BA9FA" w14:textId="77777777" w:rsidR="00457F3A" w:rsidRPr="00E54371" w:rsidDel="00457F3A" w:rsidRDefault="00457F3A" w:rsidP="004F3FCC">
            <w:pPr>
              <w:rPr>
                <w:del w:id="1972" w:author="Raphael Donor" w:date="2020-08-04T16:24:00Z"/>
                <w:rFonts w:ascii="Tahoma" w:hAnsi="Tahoma" w:cs="Tahoma"/>
                <w:b/>
                <w:bCs/>
                <w:sz w:val="24"/>
                <w:szCs w:val="24"/>
              </w:rPr>
            </w:pPr>
            <w:del w:id="1973" w:author="Raphael Donor" w:date="2020-08-04T16:24:00Z">
              <w:r w:rsidRPr="00E54371" w:rsidDel="00457F3A">
                <w:rPr>
                  <w:rFonts w:ascii="Tahoma" w:hAnsi="Tahoma" w:cs="Tahoma"/>
                  <w:b/>
                  <w:bCs/>
                  <w:sz w:val="24"/>
                  <w:szCs w:val="24"/>
                </w:rPr>
                <w:delText>XX</w:delText>
              </w:r>
            </w:del>
          </w:p>
          <w:p w14:paraId="02ED2C98" w14:textId="217F8706" w:rsidR="00457F3A" w:rsidRPr="00E54371" w:rsidRDefault="00457F3A" w:rsidP="004F3FCC">
            <w:pPr>
              <w:rPr>
                <w:rFonts w:ascii="Tahoma" w:hAnsi="Tahoma" w:cs="Tahoma"/>
                <w:b/>
                <w:bCs/>
                <w:sz w:val="24"/>
                <w:szCs w:val="24"/>
              </w:rPr>
            </w:pPr>
            <w:r w:rsidRPr="00E54371">
              <w:rPr>
                <w:rFonts w:ascii="Tahoma" w:hAnsi="Tahoma" w:cs="Tahoma"/>
                <w:b/>
                <w:bCs/>
                <w:sz w:val="24"/>
                <w:szCs w:val="24"/>
              </w:rPr>
              <w:t>YY</w:t>
            </w:r>
          </w:p>
        </w:tc>
        <w:tc>
          <w:tcPr>
            <w:tcW w:w="450" w:type="dxa"/>
            <w:shd w:val="clear" w:color="auto" w:fill="auto"/>
            <w:tcPrChange w:id="1974" w:author="Raphael Donor" w:date="2020-08-04T16:24:00Z">
              <w:tcPr>
                <w:tcW w:w="355" w:type="dxa"/>
                <w:shd w:val="clear" w:color="auto" w:fill="auto"/>
              </w:tcPr>
            </w:tcPrChange>
          </w:tcPr>
          <w:p w14:paraId="5FD47379" w14:textId="77777777" w:rsidR="00457F3A" w:rsidRPr="00E54371" w:rsidRDefault="00457F3A" w:rsidP="004F3FCC">
            <w:pPr>
              <w:rPr>
                <w:rFonts w:ascii="Tahoma" w:hAnsi="Tahoma" w:cs="Tahoma"/>
                <w:b/>
                <w:bCs/>
                <w:sz w:val="24"/>
                <w:szCs w:val="24"/>
              </w:rPr>
            </w:pPr>
            <w:r w:rsidRPr="00E54371">
              <w:rPr>
                <w:rFonts w:ascii="Tahoma" w:hAnsi="Tahoma" w:cs="Tahoma"/>
                <w:b/>
                <w:bCs/>
                <w:sz w:val="24"/>
                <w:szCs w:val="24"/>
              </w:rPr>
              <w:t>_</w:t>
            </w:r>
          </w:p>
        </w:tc>
        <w:tc>
          <w:tcPr>
            <w:tcW w:w="4500" w:type="dxa"/>
            <w:shd w:val="clear" w:color="auto" w:fill="auto"/>
            <w:tcPrChange w:id="1975" w:author="Raphael Donor" w:date="2020-08-04T16:24:00Z">
              <w:tcPr>
                <w:tcW w:w="4050" w:type="dxa"/>
                <w:shd w:val="clear" w:color="auto" w:fill="auto"/>
              </w:tcPr>
            </w:tcPrChange>
          </w:tcPr>
          <w:p w14:paraId="745EC1E5" w14:textId="77777777" w:rsidR="00457F3A" w:rsidRPr="00E54371" w:rsidRDefault="00457F3A" w:rsidP="004F3FCC">
            <w:pPr>
              <w:rPr>
                <w:rFonts w:ascii="Tahoma" w:hAnsi="Tahoma" w:cs="Tahoma"/>
                <w:b/>
                <w:bCs/>
                <w:sz w:val="24"/>
                <w:szCs w:val="24"/>
              </w:rPr>
            </w:pPr>
            <w:r w:rsidRPr="00E54371">
              <w:rPr>
                <w:rFonts w:ascii="Tahoma" w:hAnsi="Tahoma" w:cs="Tahoma"/>
                <w:b/>
                <w:bCs/>
                <w:sz w:val="24"/>
                <w:szCs w:val="24"/>
              </w:rPr>
              <w:t>&lt;desc&gt;</w:t>
            </w:r>
          </w:p>
        </w:tc>
      </w:tr>
      <w:tr w:rsidR="00671D5B" w14:paraId="34D4CAD4" w14:textId="77777777" w:rsidTr="00E54371">
        <w:trPr>
          <w:trHeight w:val="288"/>
        </w:trPr>
        <w:tc>
          <w:tcPr>
            <w:tcW w:w="1606" w:type="dxa"/>
            <w:vMerge w:val="restart"/>
            <w:shd w:val="clear" w:color="auto" w:fill="auto"/>
          </w:tcPr>
          <w:p w14:paraId="54659CBB" w14:textId="7453CFC7" w:rsidR="00671D5B" w:rsidRPr="00E54371" w:rsidRDefault="00671D5B" w:rsidP="004F3FCC">
            <w:pPr>
              <w:rPr>
                <w:rFonts w:ascii="Tahoma" w:hAnsi="Tahoma" w:cs="Tahoma"/>
              </w:rPr>
            </w:pPr>
          </w:p>
        </w:tc>
        <w:tc>
          <w:tcPr>
            <w:tcW w:w="5882" w:type="dxa"/>
            <w:gridSpan w:val="4"/>
            <w:shd w:val="clear" w:color="auto" w:fill="auto"/>
          </w:tcPr>
          <w:p w14:paraId="593A8387" w14:textId="77777777" w:rsidR="00671D5B" w:rsidRPr="00E54371" w:rsidRDefault="00671D5B" w:rsidP="004F3FCC">
            <w:pPr>
              <w:rPr>
                <w:rFonts w:ascii="Tahoma" w:hAnsi="Tahoma" w:cs="Tahoma"/>
              </w:rPr>
            </w:pPr>
            <w:r w:rsidRPr="00E54371">
              <w:rPr>
                <w:rFonts w:ascii="Tahoma" w:hAnsi="Tahoma" w:cs="Tahoma"/>
                <w:b/>
                <w:bCs/>
                <w:color w:val="FF0000"/>
              </w:rPr>
              <w:t>Z</w:t>
            </w:r>
            <w:r w:rsidRPr="00E54371">
              <w:rPr>
                <w:rFonts w:ascii="Tahoma" w:hAnsi="Tahoma" w:cs="Tahoma"/>
              </w:rPr>
              <w:t xml:space="preserve"> – Namespace (fixed)</w:t>
            </w:r>
          </w:p>
        </w:tc>
      </w:tr>
      <w:tr w:rsidR="00671D5B" w14:paraId="1523711C" w14:textId="77777777" w:rsidTr="00E54371">
        <w:trPr>
          <w:trHeight w:val="288"/>
        </w:trPr>
        <w:tc>
          <w:tcPr>
            <w:tcW w:w="1606" w:type="dxa"/>
            <w:vMerge/>
            <w:shd w:val="clear" w:color="auto" w:fill="auto"/>
          </w:tcPr>
          <w:p w14:paraId="21D8039A" w14:textId="77777777" w:rsidR="00671D5B" w:rsidRPr="00E54371" w:rsidRDefault="00671D5B" w:rsidP="004F3FCC">
            <w:pPr>
              <w:rPr>
                <w:rFonts w:ascii="Tahoma" w:hAnsi="Tahoma" w:cs="Tahoma"/>
                <w:b/>
                <w:bCs/>
              </w:rPr>
            </w:pPr>
          </w:p>
        </w:tc>
        <w:tc>
          <w:tcPr>
            <w:tcW w:w="5882" w:type="dxa"/>
            <w:gridSpan w:val="4"/>
            <w:shd w:val="clear" w:color="auto" w:fill="auto"/>
          </w:tcPr>
          <w:p w14:paraId="770EFD97" w14:textId="77777777" w:rsidR="00671D5B" w:rsidRPr="00E54371" w:rsidRDefault="00671D5B" w:rsidP="004F3FCC">
            <w:pPr>
              <w:rPr>
                <w:rFonts w:ascii="Tahoma" w:hAnsi="Tahoma" w:cs="Tahoma"/>
              </w:rPr>
            </w:pPr>
            <w:r w:rsidRPr="00E54371">
              <w:rPr>
                <w:rFonts w:ascii="Tahoma" w:hAnsi="Tahoma" w:cs="Tahoma"/>
                <w:b/>
                <w:bCs/>
                <w:color w:val="FF0000"/>
              </w:rPr>
              <w:t>YY</w:t>
            </w:r>
            <w:r w:rsidRPr="00E54371">
              <w:rPr>
                <w:rFonts w:ascii="Tahoma" w:hAnsi="Tahoma" w:cs="Tahoma"/>
              </w:rPr>
              <w:t xml:space="preserve"> – Module (see table 2.2)</w:t>
            </w:r>
          </w:p>
        </w:tc>
      </w:tr>
      <w:tr w:rsidR="00671D5B" w14:paraId="14602628" w14:textId="77777777" w:rsidTr="00E54371">
        <w:trPr>
          <w:trHeight w:val="288"/>
        </w:trPr>
        <w:tc>
          <w:tcPr>
            <w:tcW w:w="1606" w:type="dxa"/>
            <w:vMerge/>
            <w:shd w:val="clear" w:color="auto" w:fill="auto"/>
          </w:tcPr>
          <w:p w14:paraId="0BB6FE57" w14:textId="77777777" w:rsidR="00671D5B" w:rsidRPr="00E54371" w:rsidRDefault="00671D5B" w:rsidP="004F3FCC">
            <w:pPr>
              <w:rPr>
                <w:rFonts w:ascii="Tahoma" w:hAnsi="Tahoma" w:cs="Tahoma"/>
                <w:b/>
                <w:bCs/>
              </w:rPr>
            </w:pPr>
          </w:p>
        </w:tc>
        <w:tc>
          <w:tcPr>
            <w:tcW w:w="5882" w:type="dxa"/>
            <w:gridSpan w:val="4"/>
            <w:shd w:val="clear" w:color="auto" w:fill="auto"/>
          </w:tcPr>
          <w:p w14:paraId="064807CE" w14:textId="77777777" w:rsidR="00671D5B" w:rsidRPr="00E54371" w:rsidRDefault="00671D5B" w:rsidP="004F3FCC">
            <w:pPr>
              <w:rPr>
                <w:rFonts w:ascii="Tahoma" w:hAnsi="Tahoma" w:cs="Tahoma"/>
              </w:rPr>
            </w:pPr>
            <w:r w:rsidRPr="00E54371">
              <w:rPr>
                <w:rFonts w:ascii="Tahoma" w:hAnsi="Tahoma" w:cs="Tahoma"/>
                <w:b/>
                <w:bCs/>
                <w:color w:val="FF0000"/>
              </w:rPr>
              <w:t>_</w:t>
            </w:r>
            <w:r w:rsidRPr="00E54371">
              <w:rPr>
                <w:rFonts w:ascii="Tahoma" w:hAnsi="Tahoma" w:cs="Tahoma"/>
              </w:rPr>
              <w:t xml:space="preserve"> – Separator (Optional)</w:t>
            </w:r>
          </w:p>
        </w:tc>
      </w:tr>
      <w:tr w:rsidR="00671D5B" w14:paraId="41114617" w14:textId="77777777" w:rsidTr="00E54371">
        <w:trPr>
          <w:trHeight w:val="288"/>
        </w:trPr>
        <w:tc>
          <w:tcPr>
            <w:tcW w:w="1606" w:type="dxa"/>
            <w:vMerge/>
            <w:shd w:val="clear" w:color="auto" w:fill="auto"/>
          </w:tcPr>
          <w:p w14:paraId="47A48879" w14:textId="77777777" w:rsidR="00671D5B" w:rsidRPr="00E54371" w:rsidRDefault="00671D5B" w:rsidP="004F3FCC">
            <w:pPr>
              <w:rPr>
                <w:rFonts w:ascii="Tahoma" w:hAnsi="Tahoma" w:cs="Tahoma"/>
                <w:b/>
                <w:bCs/>
              </w:rPr>
            </w:pPr>
          </w:p>
        </w:tc>
        <w:tc>
          <w:tcPr>
            <w:tcW w:w="5882" w:type="dxa"/>
            <w:gridSpan w:val="4"/>
            <w:shd w:val="clear" w:color="auto" w:fill="auto"/>
          </w:tcPr>
          <w:p w14:paraId="0E146FCA" w14:textId="77777777" w:rsidR="00671D5B" w:rsidRPr="00E54371" w:rsidRDefault="00671D5B" w:rsidP="004F3FCC">
            <w:pPr>
              <w:rPr>
                <w:rFonts w:ascii="Tahoma" w:hAnsi="Tahoma" w:cs="Tahoma"/>
              </w:rPr>
            </w:pPr>
            <w:r w:rsidRPr="00E54371">
              <w:rPr>
                <w:rFonts w:ascii="Tahoma" w:hAnsi="Tahoma" w:cs="Tahoma"/>
                <w:b/>
                <w:bCs/>
                <w:color w:val="FF0000"/>
              </w:rPr>
              <w:t>&lt;desc&gt;</w:t>
            </w:r>
            <w:r w:rsidRPr="00E54371">
              <w:rPr>
                <w:rFonts w:ascii="Tahoma" w:hAnsi="Tahoma" w:cs="Tahoma"/>
              </w:rPr>
              <w:t xml:space="preserve"> - Free text (description, optional)</w:t>
            </w:r>
          </w:p>
        </w:tc>
      </w:tr>
      <w:tr w:rsidR="00671D5B" w14:paraId="77277748" w14:textId="77777777" w:rsidTr="00E54371">
        <w:trPr>
          <w:trHeight w:val="288"/>
        </w:trPr>
        <w:tc>
          <w:tcPr>
            <w:tcW w:w="1606" w:type="dxa"/>
            <w:vMerge/>
            <w:shd w:val="clear" w:color="auto" w:fill="auto"/>
          </w:tcPr>
          <w:p w14:paraId="4EBAB28D" w14:textId="77777777" w:rsidR="00671D5B" w:rsidRPr="00E54371" w:rsidRDefault="00671D5B" w:rsidP="004F3FCC">
            <w:pPr>
              <w:rPr>
                <w:rFonts w:ascii="Tahoma" w:hAnsi="Tahoma" w:cs="Tahoma"/>
                <w:b/>
                <w:bCs/>
              </w:rPr>
            </w:pPr>
          </w:p>
        </w:tc>
        <w:tc>
          <w:tcPr>
            <w:tcW w:w="5882" w:type="dxa"/>
            <w:gridSpan w:val="4"/>
            <w:shd w:val="clear" w:color="auto" w:fill="auto"/>
          </w:tcPr>
          <w:p w14:paraId="6B60AF06" w14:textId="4CB242F4" w:rsidR="00671D5B" w:rsidRPr="00E54371" w:rsidRDefault="00671D5B" w:rsidP="004F3FCC">
            <w:pPr>
              <w:rPr>
                <w:rFonts w:ascii="Tahoma" w:hAnsi="Tahoma" w:cs="Tahoma"/>
                <w:color w:val="FF0000"/>
              </w:rPr>
            </w:pPr>
            <w:r w:rsidRPr="00E54371">
              <w:rPr>
                <w:rFonts w:ascii="Tahoma" w:hAnsi="Tahoma" w:cs="Tahoma"/>
                <w:b/>
                <w:bCs/>
                <w:color w:val="FF0000"/>
              </w:rPr>
              <w:t>Ex. Z</w:t>
            </w:r>
            <w:del w:id="1976" w:author="Raphael Donor" w:date="2020-08-04T16:25:00Z">
              <w:r w:rsidRPr="00E54371" w:rsidDel="00457F3A">
                <w:rPr>
                  <w:rFonts w:ascii="Tahoma" w:hAnsi="Tahoma" w:cs="Tahoma"/>
                  <w:b/>
                  <w:bCs/>
                  <w:color w:val="FF0000"/>
                </w:rPr>
                <w:delText>GL</w:delText>
              </w:r>
            </w:del>
            <w:r w:rsidRPr="00E54371">
              <w:rPr>
                <w:rFonts w:ascii="Tahoma" w:hAnsi="Tahoma" w:cs="Tahoma"/>
                <w:b/>
                <w:bCs/>
                <w:color w:val="FF0000"/>
              </w:rPr>
              <w:t xml:space="preserve">FI </w:t>
            </w:r>
            <w:r w:rsidRPr="00E54371">
              <w:rPr>
                <w:rFonts w:ascii="Tahoma" w:hAnsi="Tahoma" w:cs="Tahoma"/>
              </w:rPr>
              <w:t>(</w:t>
            </w:r>
            <w:r w:rsidR="00D63275" w:rsidRPr="00E54371">
              <w:rPr>
                <w:rFonts w:ascii="Tahoma" w:hAnsi="Tahoma" w:cs="Tahoma"/>
              </w:rPr>
              <w:t>Package for Global FI objects</w:t>
            </w:r>
            <w:r w:rsidRPr="00E54371">
              <w:rPr>
                <w:rFonts w:ascii="Tahoma" w:hAnsi="Tahoma" w:cs="Tahoma"/>
              </w:rPr>
              <w:t>)</w:t>
            </w:r>
          </w:p>
        </w:tc>
      </w:tr>
    </w:tbl>
    <w:p w14:paraId="1E6C7419" w14:textId="7A35D4B6" w:rsidR="00671D5B" w:rsidRPr="00393866" w:rsidDel="00833AF5" w:rsidRDefault="00671D5B">
      <w:pPr>
        <w:rPr>
          <w:del w:id="1977" w:author="Mon Magallanes" w:date="2020-11-26T07:02:00Z"/>
          <w:rFonts w:ascii="Tahoma" w:hAnsi="Tahoma" w:cs="Tahoma"/>
          <w:sz w:val="16"/>
        </w:rPr>
      </w:pPr>
    </w:p>
    <w:p w14:paraId="74D9B804" w14:textId="77777777" w:rsidR="005E1BE2" w:rsidRPr="00393866" w:rsidRDefault="005E1BE2">
      <w:pPr>
        <w:rPr>
          <w:rFonts w:ascii="Tahoma" w:hAnsi="Tahoma" w:cs="Tahoma"/>
        </w:rPr>
      </w:pPr>
    </w:p>
    <w:p w14:paraId="5F7570E8" w14:textId="29390BB8" w:rsidR="00D622B7" w:rsidRPr="00393866" w:rsidDel="00457F3A" w:rsidRDefault="00D622B7">
      <w:pPr>
        <w:rPr>
          <w:del w:id="1978" w:author="Raphael Donor" w:date="2020-08-04T16:25:00Z"/>
          <w:rFonts w:ascii="Tahoma" w:hAnsi="Tahoma" w:cs="Tahoma"/>
        </w:rPr>
      </w:pPr>
      <w:bookmarkStart w:id="1979" w:name="_Toc62037007"/>
      <w:bookmarkStart w:id="1980" w:name="_Toc62037188"/>
      <w:bookmarkStart w:id="1981" w:name="_Toc62037369"/>
      <w:bookmarkEnd w:id="1979"/>
      <w:bookmarkEnd w:id="1980"/>
      <w:bookmarkEnd w:id="1981"/>
    </w:p>
    <w:p w14:paraId="37794D12" w14:textId="0C835761" w:rsidR="00D622B7" w:rsidRPr="00393866" w:rsidDel="00457F3A" w:rsidRDefault="00D622B7">
      <w:pPr>
        <w:rPr>
          <w:del w:id="1982" w:author="Raphael Donor" w:date="2020-08-04T16:25:00Z"/>
          <w:rFonts w:ascii="Tahoma" w:hAnsi="Tahoma" w:cs="Tahoma"/>
        </w:rPr>
      </w:pPr>
      <w:bookmarkStart w:id="1983" w:name="_Toc62037008"/>
      <w:bookmarkStart w:id="1984" w:name="_Toc62037189"/>
      <w:bookmarkStart w:id="1985" w:name="_Toc62037370"/>
      <w:bookmarkEnd w:id="1983"/>
      <w:bookmarkEnd w:id="1984"/>
      <w:bookmarkEnd w:id="1985"/>
    </w:p>
    <w:p w14:paraId="438E8EBF" w14:textId="25BBED4C" w:rsidR="00D622B7" w:rsidRPr="00393866" w:rsidDel="00457F3A" w:rsidRDefault="00D622B7">
      <w:pPr>
        <w:rPr>
          <w:del w:id="1986" w:author="Raphael Donor" w:date="2020-08-04T16:25:00Z"/>
          <w:rFonts w:ascii="Tahoma" w:hAnsi="Tahoma" w:cs="Tahoma"/>
        </w:rPr>
      </w:pPr>
      <w:bookmarkStart w:id="1987" w:name="_Toc62037009"/>
      <w:bookmarkStart w:id="1988" w:name="_Toc62037190"/>
      <w:bookmarkStart w:id="1989" w:name="_Toc62037371"/>
      <w:bookmarkEnd w:id="1987"/>
      <w:bookmarkEnd w:id="1988"/>
      <w:bookmarkEnd w:id="1989"/>
    </w:p>
    <w:p w14:paraId="4F06FBBE" w14:textId="358B33E8" w:rsidR="00D622B7" w:rsidRPr="00393866" w:rsidDel="00457F3A" w:rsidRDefault="00D622B7">
      <w:pPr>
        <w:rPr>
          <w:del w:id="1990" w:author="Raphael Donor" w:date="2020-08-04T16:25:00Z"/>
          <w:rFonts w:ascii="Tahoma" w:hAnsi="Tahoma" w:cs="Tahoma"/>
        </w:rPr>
      </w:pPr>
      <w:bookmarkStart w:id="1991" w:name="_Toc62037010"/>
      <w:bookmarkStart w:id="1992" w:name="_Toc62037191"/>
      <w:bookmarkStart w:id="1993" w:name="_Toc62037372"/>
      <w:bookmarkEnd w:id="1991"/>
      <w:bookmarkEnd w:id="1992"/>
      <w:bookmarkEnd w:id="1993"/>
    </w:p>
    <w:p w14:paraId="59F4975E" w14:textId="5A35BE48" w:rsidR="00D622B7" w:rsidRPr="00393866" w:rsidDel="00833AF5" w:rsidRDefault="00D622B7">
      <w:pPr>
        <w:rPr>
          <w:del w:id="1994" w:author="Mon Magallanes" w:date="2020-11-26T07:01:00Z"/>
          <w:rFonts w:ascii="Tahoma" w:hAnsi="Tahoma" w:cs="Tahoma"/>
        </w:rPr>
      </w:pPr>
      <w:bookmarkStart w:id="1995" w:name="_Toc62037011"/>
      <w:bookmarkStart w:id="1996" w:name="_Toc62037192"/>
      <w:bookmarkStart w:id="1997" w:name="_Toc62037373"/>
      <w:bookmarkEnd w:id="1995"/>
      <w:bookmarkEnd w:id="1996"/>
      <w:bookmarkEnd w:id="1997"/>
    </w:p>
    <w:p w14:paraId="50826303" w14:textId="77777777" w:rsidR="005E1BE2" w:rsidRPr="00393866" w:rsidRDefault="005E1BE2">
      <w:pPr>
        <w:pStyle w:val="Heading3"/>
        <w:numPr>
          <w:ilvl w:val="2"/>
          <w:numId w:val="24"/>
        </w:numPr>
        <w:rPr>
          <w:rFonts w:ascii="Tahoma" w:hAnsi="Tahoma" w:cs="Tahoma"/>
        </w:rPr>
      </w:pPr>
      <w:bookmarkStart w:id="1998" w:name="_Toc453572770"/>
      <w:bookmarkStart w:id="1999" w:name="_Toc286674815"/>
      <w:bookmarkStart w:id="2000" w:name="_Toc62037374"/>
      <w:r w:rsidRPr="00393866">
        <w:rPr>
          <w:rFonts w:ascii="Tahoma" w:hAnsi="Tahoma" w:cs="Tahoma"/>
        </w:rPr>
        <w:t>SET/GET Parameters</w:t>
      </w:r>
      <w:bookmarkEnd w:id="1998"/>
      <w:bookmarkEnd w:id="1999"/>
      <w:bookmarkEnd w:id="2000"/>
    </w:p>
    <w:p w14:paraId="351D571D" w14:textId="77777777" w:rsidR="005E1BE2" w:rsidRPr="00393866" w:rsidRDefault="005E1BE2">
      <w:pPr>
        <w:rPr>
          <w:rFonts w:ascii="Tahoma" w:hAnsi="Tahoma" w:cs="Tahoma"/>
        </w:rPr>
      </w:pPr>
    </w:p>
    <w:p w14:paraId="41A3B207" w14:textId="1C8B5EA4" w:rsidR="005E1BE2" w:rsidRDefault="005E1BE2">
      <w:pPr>
        <w:rPr>
          <w:rFonts w:ascii="Tahoma" w:hAnsi="Tahoma" w:cs="Tahoma"/>
        </w:rPr>
      </w:pPr>
      <w:r w:rsidRPr="00393866">
        <w:rPr>
          <w:rFonts w:ascii="Tahoma" w:hAnsi="Tahoma" w:cs="Tahoma"/>
        </w:rPr>
        <w:t>The SET and GET Parameters allow default values to be defined for screen fields.  The SET parameter stores the user input in memory and the GET parameter retrieves the previous field content from memory.  Activating both parameters results in an entered value being the default value the next time the screen is displayed</w:t>
      </w:r>
    </w:p>
    <w:p w14:paraId="29BA86D5" w14:textId="73D35744" w:rsidR="00596CC6" w:rsidRDefault="00596CC6">
      <w:pPr>
        <w:rPr>
          <w:rFonts w:ascii="Tahoma" w:hAnsi="Tahoma" w:cs="Tahom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06"/>
        <w:gridCol w:w="392"/>
        <w:gridCol w:w="450"/>
        <w:gridCol w:w="5040"/>
      </w:tblGrid>
      <w:tr w:rsidR="00651A9C" w14:paraId="01724828" w14:textId="77777777" w:rsidTr="00E54371">
        <w:trPr>
          <w:trHeight w:val="350"/>
        </w:trPr>
        <w:tc>
          <w:tcPr>
            <w:tcW w:w="1606" w:type="dxa"/>
            <w:shd w:val="clear" w:color="auto" w:fill="auto"/>
          </w:tcPr>
          <w:p w14:paraId="451A12B3" w14:textId="77777777" w:rsidR="00651A9C" w:rsidRPr="00E54371" w:rsidRDefault="00651A9C" w:rsidP="004F3FCC">
            <w:pPr>
              <w:rPr>
                <w:rFonts w:ascii="Tahoma" w:hAnsi="Tahoma" w:cs="Tahoma"/>
                <w:b/>
                <w:bCs/>
                <w:sz w:val="24"/>
                <w:szCs w:val="24"/>
              </w:rPr>
            </w:pPr>
            <w:r w:rsidRPr="00E54371">
              <w:rPr>
                <w:rFonts w:ascii="Tahoma" w:hAnsi="Tahoma" w:cs="Tahoma"/>
                <w:b/>
                <w:bCs/>
                <w:sz w:val="24"/>
                <w:szCs w:val="24"/>
              </w:rPr>
              <w:t>Format</w:t>
            </w:r>
          </w:p>
        </w:tc>
        <w:tc>
          <w:tcPr>
            <w:tcW w:w="392" w:type="dxa"/>
            <w:shd w:val="clear" w:color="auto" w:fill="auto"/>
          </w:tcPr>
          <w:p w14:paraId="144C3FF0" w14:textId="77777777" w:rsidR="00651A9C" w:rsidRPr="00E54371" w:rsidRDefault="00651A9C" w:rsidP="004F3FCC">
            <w:pPr>
              <w:rPr>
                <w:rFonts w:ascii="Tahoma" w:hAnsi="Tahoma" w:cs="Tahoma"/>
                <w:b/>
                <w:bCs/>
                <w:sz w:val="24"/>
                <w:szCs w:val="24"/>
              </w:rPr>
            </w:pPr>
            <w:r w:rsidRPr="00E54371">
              <w:rPr>
                <w:rFonts w:ascii="Tahoma" w:hAnsi="Tahoma" w:cs="Tahoma"/>
                <w:b/>
                <w:bCs/>
                <w:sz w:val="24"/>
                <w:szCs w:val="24"/>
              </w:rPr>
              <w:t>Z</w:t>
            </w:r>
          </w:p>
        </w:tc>
        <w:tc>
          <w:tcPr>
            <w:tcW w:w="450" w:type="dxa"/>
            <w:shd w:val="clear" w:color="auto" w:fill="auto"/>
          </w:tcPr>
          <w:p w14:paraId="4C3D84AC" w14:textId="344528D1" w:rsidR="00651A9C" w:rsidRPr="00E54371" w:rsidRDefault="00651A9C" w:rsidP="004F3FCC">
            <w:pPr>
              <w:rPr>
                <w:rFonts w:ascii="Tahoma" w:hAnsi="Tahoma" w:cs="Tahoma"/>
                <w:b/>
                <w:bCs/>
                <w:sz w:val="24"/>
                <w:szCs w:val="24"/>
              </w:rPr>
            </w:pPr>
            <w:r w:rsidRPr="00E54371">
              <w:rPr>
                <w:rFonts w:ascii="Tahoma" w:hAnsi="Tahoma" w:cs="Tahoma"/>
                <w:b/>
                <w:bCs/>
                <w:sz w:val="24"/>
                <w:szCs w:val="24"/>
              </w:rPr>
              <w:t>K</w:t>
            </w:r>
          </w:p>
        </w:tc>
        <w:tc>
          <w:tcPr>
            <w:tcW w:w="5040" w:type="dxa"/>
            <w:shd w:val="clear" w:color="auto" w:fill="auto"/>
          </w:tcPr>
          <w:p w14:paraId="196637AB" w14:textId="6CBA0963" w:rsidR="00651A9C" w:rsidRPr="00E54371" w:rsidRDefault="00651A9C" w:rsidP="004F3FCC">
            <w:pPr>
              <w:rPr>
                <w:rFonts w:ascii="Tahoma" w:hAnsi="Tahoma" w:cs="Tahoma"/>
                <w:b/>
                <w:bCs/>
                <w:sz w:val="24"/>
                <w:szCs w:val="24"/>
              </w:rPr>
            </w:pPr>
            <w:del w:id="2001" w:author="Raphael Donor" w:date="2020-09-11T14:13:00Z">
              <w:r w:rsidRPr="00E54371" w:rsidDel="00EF7774">
                <w:rPr>
                  <w:rFonts w:ascii="Tahoma" w:hAnsi="Tahoma" w:cs="Tahoma"/>
                  <w:b/>
                  <w:bCs/>
                  <w:sz w:val="24"/>
                  <w:szCs w:val="24"/>
                </w:rPr>
                <w:delText>X</w:delText>
              </w:r>
            </w:del>
            <w:ins w:id="2002" w:author="Raphael Donor" w:date="2020-09-11T14:13:00Z">
              <w:r w:rsidR="00EF7774">
                <w:rPr>
                  <w:rFonts w:ascii="Tahoma" w:hAnsi="Tahoma" w:cs="Tahoma"/>
                  <w:b/>
                  <w:bCs/>
                  <w:sz w:val="24"/>
                  <w:szCs w:val="24"/>
                </w:rPr>
                <w:t>&lt;</w:t>
              </w:r>
            </w:ins>
            <w:ins w:id="2003" w:author="Raphael Donor" w:date="2020-09-11T14:14:00Z">
              <w:r w:rsidR="00EF7774">
                <w:rPr>
                  <w:rFonts w:ascii="Tahoma" w:hAnsi="Tahoma" w:cs="Tahoma"/>
                  <w:b/>
                  <w:bCs/>
                  <w:sz w:val="24"/>
                  <w:szCs w:val="24"/>
                </w:rPr>
                <w:t>desc&gt;</w:t>
              </w:r>
            </w:ins>
          </w:p>
        </w:tc>
      </w:tr>
      <w:tr w:rsidR="00596CC6" w14:paraId="034866A8" w14:textId="77777777" w:rsidTr="00E54371">
        <w:trPr>
          <w:trHeight w:val="288"/>
        </w:trPr>
        <w:tc>
          <w:tcPr>
            <w:tcW w:w="1606" w:type="dxa"/>
            <w:vMerge w:val="restart"/>
            <w:shd w:val="clear" w:color="auto" w:fill="auto"/>
          </w:tcPr>
          <w:p w14:paraId="1846E061" w14:textId="4E56EAD2" w:rsidR="00596CC6" w:rsidRPr="00E54371" w:rsidRDefault="00596CC6" w:rsidP="004F3FCC">
            <w:pPr>
              <w:rPr>
                <w:rFonts w:ascii="Tahoma" w:hAnsi="Tahoma" w:cs="Tahoma"/>
              </w:rPr>
            </w:pPr>
          </w:p>
        </w:tc>
        <w:tc>
          <w:tcPr>
            <w:tcW w:w="5882" w:type="dxa"/>
            <w:gridSpan w:val="3"/>
            <w:shd w:val="clear" w:color="auto" w:fill="auto"/>
          </w:tcPr>
          <w:p w14:paraId="721AA567" w14:textId="77777777" w:rsidR="00596CC6" w:rsidRPr="00E54371" w:rsidRDefault="00596CC6" w:rsidP="004F3FCC">
            <w:pPr>
              <w:rPr>
                <w:rFonts w:ascii="Tahoma" w:hAnsi="Tahoma" w:cs="Tahoma"/>
              </w:rPr>
            </w:pPr>
            <w:r w:rsidRPr="00E54371">
              <w:rPr>
                <w:rFonts w:ascii="Tahoma" w:hAnsi="Tahoma" w:cs="Tahoma"/>
                <w:b/>
                <w:bCs/>
                <w:color w:val="FF0000"/>
              </w:rPr>
              <w:t>Z</w:t>
            </w:r>
            <w:r w:rsidRPr="00E54371">
              <w:rPr>
                <w:rFonts w:ascii="Tahoma" w:hAnsi="Tahoma" w:cs="Tahoma"/>
              </w:rPr>
              <w:t xml:space="preserve"> – Namespace (fixed)</w:t>
            </w:r>
          </w:p>
        </w:tc>
      </w:tr>
      <w:tr w:rsidR="00596CC6" w14:paraId="09C2DAF9" w14:textId="77777777" w:rsidTr="00E54371">
        <w:trPr>
          <w:trHeight w:val="288"/>
        </w:trPr>
        <w:tc>
          <w:tcPr>
            <w:tcW w:w="1606" w:type="dxa"/>
            <w:vMerge/>
            <w:shd w:val="clear" w:color="auto" w:fill="auto"/>
          </w:tcPr>
          <w:p w14:paraId="0B96EB10" w14:textId="77777777" w:rsidR="00596CC6" w:rsidRPr="00E54371" w:rsidRDefault="00596CC6" w:rsidP="004F3FCC">
            <w:pPr>
              <w:rPr>
                <w:rFonts w:ascii="Tahoma" w:hAnsi="Tahoma" w:cs="Tahoma"/>
                <w:b/>
                <w:bCs/>
              </w:rPr>
            </w:pPr>
          </w:p>
        </w:tc>
        <w:tc>
          <w:tcPr>
            <w:tcW w:w="5882" w:type="dxa"/>
            <w:gridSpan w:val="3"/>
            <w:shd w:val="clear" w:color="auto" w:fill="auto"/>
          </w:tcPr>
          <w:p w14:paraId="37C488DA" w14:textId="158304C1" w:rsidR="00596CC6" w:rsidRPr="00E54371" w:rsidRDefault="00651A9C" w:rsidP="004F3FCC">
            <w:pPr>
              <w:rPr>
                <w:rFonts w:ascii="Tahoma" w:hAnsi="Tahoma" w:cs="Tahoma"/>
              </w:rPr>
            </w:pPr>
            <w:r w:rsidRPr="00E54371">
              <w:rPr>
                <w:rFonts w:ascii="Tahoma" w:hAnsi="Tahoma" w:cs="Tahoma"/>
                <w:b/>
                <w:bCs/>
                <w:color w:val="FF0000"/>
              </w:rPr>
              <w:t>K</w:t>
            </w:r>
            <w:r w:rsidRPr="00E54371">
              <w:rPr>
                <w:rFonts w:ascii="Tahoma" w:hAnsi="Tahoma" w:cs="Tahoma"/>
              </w:rPr>
              <w:t xml:space="preserve"> – Object type – K (fixed, see table 2.1)</w:t>
            </w:r>
          </w:p>
        </w:tc>
      </w:tr>
      <w:tr w:rsidR="00596CC6" w14:paraId="05FA722E" w14:textId="77777777" w:rsidTr="00E54371">
        <w:trPr>
          <w:trHeight w:val="288"/>
        </w:trPr>
        <w:tc>
          <w:tcPr>
            <w:tcW w:w="1606" w:type="dxa"/>
            <w:vMerge/>
            <w:shd w:val="clear" w:color="auto" w:fill="auto"/>
          </w:tcPr>
          <w:p w14:paraId="1357271A" w14:textId="77777777" w:rsidR="00596CC6" w:rsidRPr="00E54371" w:rsidRDefault="00596CC6" w:rsidP="004F3FCC">
            <w:pPr>
              <w:rPr>
                <w:rFonts w:ascii="Tahoma" w:hAnsi="Tahoma" w:cs="Tahoma"/>
                <w:b/>
                <w:bCs/>
              </w:rPr>
            </w:pPr>
          </w:p>
        </w:tc>
        <w:tc>
          <w:tcPr>
            <w:tcW w:w="5882" w:type="dxa"/>
            <w:gridSpan w:val="3"/>
            <w:shd w:val="clear" w:color="auto" w:fill="auto"/>
          </w:tcPr>
          <w:p w14:paraId="1183BD1B" w14:textId="69FAFC35" w:rsidR="00596CC6" w:rsidRPr="00E54371" w:rsidRDefault="00651A9C" w:rsidP="004F3FCC">
            <w:pPr>
              <w:rPr>
                <w:rFonts w:ascii="Tahoma" w:hAnsi="Tahoma" w:cs="Tahoma"/>
              </w:rPr>
            </w:pPr>
            <w:del w:id="2004" w:author="Raphael Donor" w:date="2020-09-11T14:14:00Z">
              <w:r w:rsidRPr="00E54371" w:rsidDel="00EF7774">
                <w:rPr>
                  <w:rFonts w:ascii="Tahoma" w:hAnsi="Tahoma" w:cs="Tahoma"/>
                  <w:b/>
                  <w:bCs/>
                  <w:color w:val="FF0000"/>
                </w:rPr>
                <w:delText>X</w:delText>
              </w:r>
              <w:r w:rsidR="00596CC6" w:rsidRPr="00E54371" w:rsidDel="00EF7774">
                <w:rPr>
                  <w:rFonts w:ascii="Tahoma" w:hAnsi="Tahoma" w:cs="Tahoma"/>
                </w:rPr>
                <w:delText xml:space="preserve"> </w:delText>
              </w:r>
            </w:del>
            <w:ins w:id="2005" w:author="Raphael Donor" w:date="2020-09-11T14:14:00Z">
              <w:r w:rsidR="00EF7774">
                <w:rPr>
                  <w:rFonts w:ascii="Tahoma" w:hAnsi="Tahoma" w:cs="Tahoma"/>
                  <w:b/>
                  <w:bCs/>
                  <w:color w:val="FF0000"/>
                </w:rPr>
                <w:t>&lt;desc&gt;</w:t>
              </w:r>
              <w:r w:rsidR="00EF7774" w:rsidRPr="00E54371">
                <w:rPr>
                  <w:rFonts w:ascii="Tahoma" w:hAnsi="Tahoma" w:cs="Tahoma"/>
                </w:rPr>
                <w:t xml:space="preserve"> </w:t>
              </w:r>
            </w:ins>
            <w:r w:rsidR="00596CC6" w:rsidRPr="00E54371">
              <w:rPr>
                <w:rFonts w:ascii="Tahoma" w:hAnsi="Tahoma" w:cs="Tahoma"/>
              </w:rPr>
              <w:t xml:space="preserve">– </w:t>
            </w:r>
            <w:r w:rsidR="001F16BD" w:rsidRPr="00E54371">
              <w:rPr>
                <w:rFonts w:ascii="Tahoma" w:hAnsi="Tahoma" w:cs="Tahoma"/>
              </w:rPr>
              <w:t>Alpha Numeric</w:t>
            </w:r>
          </w:p>
        </w:tc>
      </w:tr>
      <w:tr w:rsidR="00596CC6" w14:paraId="694B53E5" w14:textId="77777777" w:rsidTr="00E54371">
        <w:trPr>
          <w:trHeight w:val="288"/>
        </w:trPr>
        <w:tc>
          <w:tcPr>
            <w:tcW w:w="1606" w:type="dxa"/>
            <w:vMerge/>
            <w:shd w:val="clear" w:color="auto" w:fill="auto"/>
          </w:tcPr>
          <w:p w14:paraId="312B93E4" w14:textId="77777777" w:rsidR="00596CC6" w:rsidRPr="00E54371" w:rsidRDefault="00596CC6" w:rsidP="004F3FCC">
            <w:pPr>
              <w:rPr>
                <w:rFonts w:ascii="Tahoma" w:hAnsi="Tahoma" w:cs="Tahoma"/>
                <w:b/>
                <w:bCs/>
              </w:rPr>
            </w:pPr>
          </w:p>
        </w:tc>
        <w:tc>
          <w:tcPr>
            <w:tcW w:w="5882" w:type="dxa"/>
            <w:gridSpan w:val="3"/>
            <w:shd w:val="clear" w:color="auto" w:fill="auto"/>
          </w:tcPr>
          <w:p w14:paraId="6FD569DE" w14:textId="3E67881C" w:rsidR="00596CC6" w:rsidRPr="00E54371" w:rsidRDefault="00596CC6" w:rsidP="004F3FCC">
            <w:pPr>
              <w:rPr>
                <w:rFonts w:ascii="Tahoma" w:hAnsi="Tahoma" w:cs="Tahoma"/>
                <w:color w:val="FF0000"/>
              </w:rPr>
            </w:pPr>
            <w:r w:rsidRPr="00E54371">
              <w:rPr>
                <w:rFonts w:ascii="Tahoma" w:hAnsi="Tahoma" w:cs="Tahoma"/>
                <w:b/>
                <w:bCs/>
                <w:color w:val="FF0000"/>
              </w:rPr>
              <w:t>Ex. Z</w:t>
            </w:r>
            <w:r w:rsidR="001F16BD" w:rsidRPr="00E54371">
              <w:rPr>
                <w:rFonts w:ascii="Tahoma" w:hAnsi="Tahoma" w:cs="Tahoma"/>
                <w:b/>
                <w:bCs/>
                <w:color w:val="FF0000"/>
              </w:rPr>
              <w:t xml:space="preserve">KM </w:t>
            </w:r>
          </w:p>
        </w:tc>
      </w:tr>
    </w:tbl>
    <w:p w14:paraId="0DC7CD42" w14:textId="224A4B60" w:rsidR="00596CC6" w:rsidRDefault="00596CC6">
      <w:pPr>
        <w:rPr>
          <w:ins w:id="2006" w:author="Mon Magallanes" w:date="2020-11-26T07:04:00Z"/>
          <w:rFonts w:ascii="Tahoma" w:hAnsi="Tahoma" w:cs="Tahoma"/>
        </w:rPr>
      </w:pPr>
    </w:p>
    <w:p w14:paraId="173A60D1" w14:textId="77777777" w:rsidR="00315FD3" w:rsidRPr="00393866" w:rsidRDefault="00315FD3">
      <w:pPr>
        <w:rPr>
          <w:rFonts w:ascii="Tahoma" w:hAnsi="Tahoma" w:cs="Tahoma"/>
        </w:rPr>
      </w:pPr>
    </w:p>
    <w:p w14:paraId="27857D2E" w14:textId="1794DD91" w:rsidR="002C5A60" w:rsidRDefault="002C5A60" w:rsidP="002C5A60">
      <w:pPr>
        <w:pStyle w:val="Heading3"/>
        <w:numPr>
          <w:ilvl w:val="2"/>
          <w:numId w:val="24"/>
        </w:numPr>
        <w:rPr>
          <w:rFonts w:ascii="Tahoma" w:hAnsi="Tahoma" w:cs="Tahoma"/>
        </w:rPr>
      </w:pPr>
      <w:bookmarkStart w:id="2007" w:name="_Toc43408299"/>
      <w:bookmarkStart w:id="2008" w:name="_Toc43411872"/>
      <w:bookmarkStart w:id="2009" w:name="_Toc43412321"/>
      <w:bookmarkStart w:id="2010" w:name="_Toc43671590"/>
      <w:bookmarkStart w:id="2011" w:name="_Toc43678197"/>
      <w:bookmarkStart w:id="2012" w:name="_Toc43408306"/>
      <w:bookmarkStart w:id="2013" w:name="_Toc43411879"/>
      <w:bookmarkStart w:id="2014" w:name="_Toc43412328"/>
      <w:bookmarkStart w:id="2015" w:name="_Toc43671597"/>
      <w:bookmarkStart w:id="2016" w:name="_Toc43678204"/>
      <w:bookmarkStart w:id="2017" w:name="_Toc43408307"/>
      <w:bookmarkStart w:id="2018" w:name="_Toc43411880"/>
      <w:bookmarkStart w:id="2019" w:name="_Toc43412329"/>
      <w:bookmarkStart w:id="2020" w:name="_Toc43671598"/>
      <w:bookmarkStart w:id="2021" w:name="_Toc43678205"/>
      <w:bookmarkStart w:id="2022" w:name="_Toc43408308"/>
      <w:bookmarkStart w:id="2023" w:name="_Toc43411881"/>
      <w:bookmarkStart w:id="2024" w:name="_Toc43412330"/>
      <w:bookmarkStart w:id="2025" w:name="_Toc43671599"/>
      <w:bookmarkStart w:id="2026" w:name="_Toc43678206"/>
      <w:bookmarkStart w:id="2027" w:name="_Toc43408309"/>
      <w:bookmarkStart w:id="2028" w:name="_Toc43411882"/>
      <w:bookmarkStart w:id="2029" w:name="_Toc43412331"/>
      <w:bookmarkStart w:id="2030" w:name="_Toc43671600"/>
      <w:bookmarkStart w:id="2031" w:name="_Toc43678207"/>
      <w:bookmarkStart w:id="2032" w:name="_Toc43408310"/>
      <w:bookmarkStart w:id="2033" w:name="_Toc43411883"/>
      <w:bookmarkStart w:id="2034" w:name="_Toc43412332"/>
      <w:bookmarkStart w:id="2035" w:name="_Toc43671601"/>
      <w:bookmarkStart w:id="2036" w:name="_Toc43678208"/>
      <w:bookmarkStart w:id="2037" w:name="_Toc62037375"/>
      <w:bookmarkEnd w:id="2007"/>
      <w:bookmarkEnd w:id="2008"/>
      <w:bookmarkEnd w:id="2009"/>
      <w:bookmarkEnd w:id="2010"/>
      <w:bookmarkEnd w:id="2011"/>
      <w:bookmarkEnd w:id="2012"/>
      <w:bookmarkEnd w:id="2013"/>
      <w:bookmarkEnd w:id="2014"/>
      <w:bookmarkEnd w:id="2015"/>
      <w:bookmarkEnd w:id="2016"/>
      <w:bookmarkEnd w:id="2017"/>
      <w:bookmarkEnd w:id="2018"/>
      <w:bookmarkEnd w:id="2019"/>
      <w:bookmarkEnd w:id="2020"/>
      <w:bookmarkEnd w:id="2021"/>
      <w:bookmarkEnd w:id="2022"/>
      <w:bookmarkEnd w:id="2023"/>
      <w:bookmarkEnd w:id="2024"/>
      <w:bookmarkEnd w:id="2025"/>
      <w:bookmarkEnd w:id="2026"/>
      <w:bookmarkEnd w:id="2027"/>
      <w:bookmarkEnd w:id="2028"/>
      <w:bookmarkEnd w:id="2029"/>
      <w:bookmarkEnd w:id="2030"/>
      <w:bookmarkEnd w:id="2031"/>
      <w:bookmarkEnd w:id="2032"/>
      <w:bookmarkEnd w:id="2033"/>
      <w:bookmarkEnd w:id="2034"/>
      <w:bookmarkEnd w:id="2035"/>
      <w:bookmarkEnd w:id="2036"/>
      <w:r>
        <w:rPr>
          <w:rFonts w:ascii="Tahoma" w:hAnsi="Tahoma" w:cs="Tahoma"/>
        </w:rPr>
        <w:t xml:space="preserve">Business </w:t>
      </w:r>
      <w:proofErr w:type="spellStart"/>
      <w:r>
        <w:rPr>
          <w:rFonts w:ascii="Tahoma" w:hAnsi="Tahoma" w:cs="Tahoma"/>
        </w:rPr>
        <w:t>Addins</w:t>
      </w:r>
      <w:bookmarkEnd w:id="2037"/>
      <w:proofErr w:type="spellEnd"/>
    </w:p>
    <w:p w14:paraId="4504BBA6" w14:textId="77777777" w:rsidR="002C5A60" w:rsidRPr="008052D5" w:rsidRDefault="002C5A60" w:rsidP="008052D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Change w:id="2038" w:author="Raphael Donor" w:date="2020-08-04T16:26:00Z">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PrChange>
      </w:tblPr>
      <w:tblGrid>
        <w:gridCol w:w="1606"/>
        <w:gridCol w:w="392"/>
        <w:gridCol w:w="545"/>
        <w:gridCol w:w="625"/>
        <w:gridCol w:w="450"/>
        <w:gridCol w:w="3917"/>
        <w:tblGridChange w:id="2039">
          <w:tblGrid>
            <w:gridCol w:w="1606"/>
            <w:gridCol w:w="392"/>
            <w:gridCol w:w="1090"/>
            <w:gridCol w:w="563"/>
            <w:gridCol w:w="369"/>
            <w:gridCol w:w="3510"/>
            <w:gridCol w:w="5"/>
          </w:tblGrid>
        </w:tblGridChange>
      </w:tblGrid>
      <w:tr w:rsidR="002D4F7C" w14:paraId="710F0A96" w14:textId="77777777" w:rsidTr="002D4F7C">
        <w:trPr>
          <w:trHeight w:val="350"/>
          <w:trPrChange w:id="2040" w:author="Raphael Donor" w:date="2020-08-04T16:26:00Z">
            <w:trPr>
              <w:gridAfter w:val="0"/>
              <w:trHeight w:val="350"/>
            </w:trPr>
          </w:trPrChange>
        </w:trPr>
        <w:tc>
          <w:tcPr>
            <w:tcW w:w="1606" w:type="dxa"/>
            <w:shd w:val="clear" w:color="auto" w:fill="auto"/>
            <w:tcPrChange w:id="2041" w:author="Raphael Donor" w:date="2020-08-04T16:26:00Z">
              <w:tcPr>
                <w:tcW w:w="1606" w:type="dxa"/>
                <w:shd w:val="clear" w:color="auto" w:fill="auto"/>
              </w:tcPr>
            </w:tcPrChange>
          </w:tcPr>
          <w:p w14:paraId="5A71D0E4" w14:textId="77777777" w:rsidR="002D4F7C" w:rsidRPr="00E54371" w:rsidRDefault="002D4F7C" w:rsidP="004F3FCC">
            <w:pPr>
              <w:rPr>
                <w:rFonts w:ascii="Tahoma" w:hAnsi="Tahoma" w:cs="Tahoma"/>
                <w:b/>
                <w:bCs/>
                <w:sz w:val="24"/>
                <w:szCs w:val="24"/>
              </w:rPr>
            </w:pPr>
            <w:r w:rsidRPr="00E54371">
              <w:rPr>
                <w:rFonts w:ascii="Tahoma" w:hAnsi="Tahoma" w:cs="Tahoma"/>
                <w:b/>
                <w:bCs/>
                <w:sz w:val="24"/>
                <w:szCs w:val="24"/>
              </w:rPr>
              <w:t>Format</w:t>
            </w:r>
          </w:p>
        </w:tc>
        <w:tc>
          <w:tcPr>
            <w:tcW w:w="392" w:type="dxa"/>
            <w:shd w:val="clear" w:color="auto" w:fill="auto"/>
            <w:tcPrChange w:id="2042" w:author="Raphael Donor" w:date="2020-08-04T16:26:00Z">
              <w:tcPr>
                <w:tcW w:w="392" w:type="dxa"/>
                <w:shd w:val="clear" w:color="auto" w:fill="auto"/>
              </w:tcPr>
            </w:tcPrChange>
          </w:tcPr>
          <w:p w14:paraId="5B679C4F" w14:textId="77777777" w:rsidR="002D4F7C" w:rsidRPr="00E54371" w:rsidRDefault="002D4F7C" w:rsidP="004F3FCC">
            <w:pPr>
              <w:rPr>
                <w:rFonts w:ascii="Tahoma" w:hAnsi="Tahoma" w:cs="Tahoma"/>
                <w:b/>
                <w:bCs/>
                <w:sz w:val="24"/>
                <w:szCs w:val="24"/>
              </w:rPr>
            </w:pPr>
            <w:r w:rsidRPr="00E54371">
              <w:rPr>
                <w:rFonts w:ascii="Tahoma" w:hAnsi="Tahoma" w:cs="Tahoma"/>
                <w:b/>
                <w:bCs/>
                <w:sz w:val="24"/>
                <w:szCs w:val="24"/>
              </w:rPr>
              <w:t>Z</w:t>
            </w:r>
          </w:p>
        </w:tc>
        <w:tc>
          <w:tcPr>
            <w:tcW w:w="545" w:type="dxa"/>
            <w:shd w:val="clear" w:color="auto" w:fill="auto"/>
            <w:tcPrChange w:id="2043" w:author="Raphael Donor" w:date="2020-08-04T16:26:00Z">
              <w:tcPr>
                <w:tcW w:w="1090" w:type="dxa"/>
                <w:shd w:val="clear" w:color="auto" w:fill="auto"/>
              </w:tcPr>
            </w:tcPrChange>
          </w:tcPr>
          <w:p w14:paraId="3A50E10E" w14:textId="77777777" w:rsidR="002D4F7C" w:rsidRPr="00E54371" w:rsidDel="002D4F7C" w:rsidRDefault="002D4F7C" w:rsidP="004F3FCC">
            <w:pPr>
              <w:rPr>
                <w:del w:id="2044" w:author="Raphael Donor" w:date="2020-08-04T16:25:00Z"/>
                <w:rFonts w:ascii="Tahoma" w:hAnsi="Tahoma" w:cs="Tahoma"/>
                <w:b/>
                <w:bCs/>
                <w:sz w:val="24"/>
                <w:szCs w:val="24"/>
              </w:rPr>
            </w:pPr>
            <w:del w:id="2045" w:author="Raphael Donor" w:date="2020-08-04T16:25:00Z">
              <w:r w:rsidRPr="00E54371" w:rsidDel="002D4F7C">
                <w:rPr>
                  <w:rFonts w:ascii="Tahoma" w:hAnsi="Tahoma" w:cs="Tahoma"/>
                  <w:b/>
                  <w:bCs/>
                  <w:sz w:val="24"/>
                  <w:szCs w:val="24"/>
                </w:rPr>
                <w:delText>XX</w:delText>
              </w:r>
            </w:del>
          </w:p>
          <w:p w14:paraId="458DB6FC" w14:textId="4A5BAEE2" w:rsidR="002D4F7C" w:rsidRPr="00E54371" w:rsidRDefault="002D4F7C" w:rsidP="004F3FCC">
            <w:pPr>
              <w:rPr>
                <w:rFonts w:ascii="Tahoma" w:hAnsi="Tahoma" w:cs="Tahoma"/>
                <w:b/>
                <w:bCs/>
                <w:sz w:val="24"/>
                <w:szCs w:val="24"/>
              </w:rPr>
            </w:pPr>
            <w:r w:rsidRPr="00E54371">
              <w:rPr>
                <w:rFonts w:ascii="Tahoma" w:hAnsi="Tahoma" w:cs="Tahoma"/>
                <w:b/>
                <w:bCs/>
                <w:sz w:val="24"/>
                <w:szCs w:val="24"/>
              </w:rPr>
              <w:t>YY</w:t>
            </w:r>
          </w:p>
        </w:tc>
        <w:tc>
          <w:tcPr>
            <w:tcW w:w="625" w:type="dxa"/>
            <w:shd w:val="clear" w:color="auto" w:fill="auto"/>
            <w:tcPrChange w:id="2046" w:author="Raphael Donor" w:date="2020-08-04T16:26:00Z">
              <w:tcPr>
                <w:tcW w:w="563" w:type="dxa"/>
                <w:shd w:val="clear" w:color="auto" w:fill="auto"/>
              </w:tcPr>
            </w:tcPrChange>
          </w:tcPr>
          <w:p w14:paraId="68B1AF9F" w14:textId="35E1AC57" w:rsidR="002D4F7C" w:rsidRPr="00E54371" w:rsidRDefault="002D4F7C" w:rsidP="004F3FCC">
            <w:pPr>
              <w:rPr>
                <w:rFonts w:ascii="Tahoma" w:hAnsi="Tahoma" w:cs="Tahoma"/>
                <w:b/>
                <w:bCs/>
                <w:sz w:val="24"/>
                <w:szCs w:val="24"/>
              </w:rPr>
            </w:pPr>
            <w:r w:rsidRPr="00E54371">
              <w:rPr>
                <w:rFonts w:ascii="Tahoma" w:hAnsi="Tahoma" w:cs="Tahoma"/>
                <w:b/>
                <w:bCs/>
                <w:sz w:val="24"/>
                <w:szCs w:val="24"/>
              </w:rPr>
              <w:t>BD</w:t>
            </w:r>
          </w:p>
        </w:tc>
        <w:tc>
          <w:tcPr>
            <w:tcW w:w="450" w:type="dxa"/>
            <w:shd w:val="clear" w:color="auto" w:fill="auto"/>
            <w:tcPrChange w:id="2047" w:author="Raphael Donor" w:date="2020-08-04T16:26:00Z">
              <w:tcPr>
                <w:tcW w:w="369" w:type="dxa"/>
                <w:shd w:val="clear" w:color="auto" w:fill="auto"/>
              </w:tcPr>
            </w:tcPrChange>
          </w:tcPr>
          <w:p w14:paraId="5D66D3C5" w14:textId="77777777" w:rsidR="002D4F7C" w:rsidRPr="00E54371" w:rsidRDefault="002D4F7C" w:rsidP="004F3FCC">
            <w:pPr>
              <w:rPr>
                <w:rFonts w:ascii="Tahoma" w:hAnsi="Tahoma" w:cs="Tahoma"/>
                <w:b/>
                <w:bCs/>
                <w:sz w:val="24"/>
                <w:szCs w:val="24"/>
              </w:rPr>
            </w:pPr>
            <w:r w:rsidRPr="00E54371">
              <w:rPr>
                <w:rFonts w:ascii="Tahoma" w:hAnsi="Tahoma" w:cs="Tahoma"/>
                <w:b/>
                <w:bCs/>
                <w:sz w:val="24"/>
                <w:szCs w:val="24"/>
              </w:rPr>
              <w:t>_</w:t>
            </w:r>
          </w:p>
        </w:tc>
        <w:tc>
          <w:tcPr>
            <w:tcW w:w="3917" w:type="dxa"/>
            <w:shd w:val="clear" w:color="auto" w:fill="auto"/>
            <w:tcPrChange w:id="2048" w:author="Raphael Donor" w:date="2020-08-04T16:26:00Z">
              <w:tcPr>
                <w:tcW w:w="3510" w:type="dxa"/>
                <w:shd w:val="clear" w:color="auto" w:fill="auto"/>
              </w:tcPr>
            </w:tcPrChange>
          </w:tcPr>
          <w:p w14:paraId="4CD70CB3" w14:textId="77777777" w:rsidR="002D4F7C" w:rsidRPr="00E54371" w:rsidRDefault="002D4F7C" w:rsidP="004F3FCC">
            <w:pPr>
              <w:rPr>
                <w:rFonts w:ascii="Tahoma" w:hAnsi="Tahoma" w:cs="Tahoma"/>
                <w:b/>
                <w:bCs/>
                <w:sz w:val="24"/>
                <w:szCs w:val="24"/>
              </w:rPr>
            </w:pPr>
            <w:r w:rsidRPr="00E54371">
              <w:rPr>
                <w:rFonts w:ascii="Tahoma" w:hAnsi="Tahoma" w:cs="Tahoma"/>
                <w:b/>
                <w:bCs/>
                <w:sz w:val="24"/>
                <w:szCs w:val="24"/>
              </w:rPr>
              <w:t>&lt;desc&gt;</w:t>
            </w:r>
          </w:p>
        </w:tc>
      </w:tr>
      <w:tr w:rsidR="008A4EA9" w14:paraId="4D3DEC78" w14:textId="77777777" w:rsidTr="002D4F7C">
        <w:trPr>
          <w:trHeight w:val="288"/>
          <w:trPrChange w:id="2049" w:author="Raphael Donor" w:date="2020-08-04T16:26:00Z">
            <w:trPr>
              <w:trHeight w:val="288"/>
            </w:trPr>
          </w:trPrChange>
        </w:trPr>
        <w:tc>
          <w:tcPr>
            <w:tcW w:w="1606" w:type="dxa"/>
            <w:vMerge w:val="restart"/>
            <w:shd w:val="clear" w:color="auto" w:fill="auto"/>
            <w:tcPrChange w:id="2050" w:author="Raphael Donor" w:date="2020-08-04T16:26:00Z">
              <w:tcPr>
                <w:tcW w:w="1606" w:type="dxa"/>
                <w:vMerge w:val="restart"/>
                <w:shd w:val="clear" w:color="auto" w:fill="auto"/>
              </w:tcPr>
            </w:tcPrChange>
          </w:tcPr>
          <w:p w14:paraId="69161B58" w14:textId="777B58EC" w:rsidR="008A4EA9" w:rsidRPr="00E54371" w:rsidRDefault="008A4EA9" w:rsidP="004F3FCC">
            <w:pPr>
              <w:rPr>
                <w:rFonts w:ascii="Tahoma" w:hAnsi="Tahoma" w:cs="Tahoma"/>
              </w:rPr>
            </w:pPr>
          </w:p>
        </w:tc>
        <w:tc>
          <w:tcPr>
            <w:tcW w:w="5929" w:type="dxa"/>
            <w:gridSpan w:val="5"/>
            <w:shd w:val="clear" w:color="auto" w:fill="auto"/>
            <w:tcPrChange w:id="2051" w:author="Raphael Donor" w:date="2020-08-04T16:26:00Z">
              <w:tcPr>
                <w:tcW w:w="5924" w:type="dxa"/>
                <w:gridSpan w:val="6"/>
                <w:shd w:val="clear" w:color="auto" w:fill="auto"/>
              </w:tcPr>
            </w:tcPrChange>
          </w:tcPr>
          <w:p w14:paraId="1023ECBE" w14:textId="77777777" w:rsidR="008A4EA9" w:rsidRPr="00E54371" w:rsidRDefault="008A4EA9" w:rsidP="004F3FCC">
            <w:pPr>
              <w:rPr>
                <w:rFonts w:ascii="Tahoma" w:hAnsi="Tahoma" w:cs="Tahoma"/>
              </w:rPr>
            </w:pPr>
            <w:r w:rsidRPr="00E54371">
              <w:rPr>
                <w:rFonts w:ascii="Tahoma" w:hAnsi="Tahoma" w:cs="Tahoma"/>
                <w:b/>
                <w:bCs/>
                <w:color w:val="FF0000"/>
              </w:rPr>
              <w:t>Z</w:t>
            </w:r>
            <w:r w:rsidRPr="00E54371">
              <w:rPr>
                <w:rFonts w:ascii="Tahoma" w:hAnsi="Tahoma" w:cs="Tahoma"/>
              </w:rPr>
              <w:t xml:space="preserve"> – Namespace (fixed)</w:t>
            </w:r>
          </w:p>
        </w:tc>
      </w:tr>
      <w:tr w:rsidR="008A4EA9" w14:paraId="065360DA" w14:textId="77777777" w:rsidTr="002D4F7C">
        <w:trPr>
          <w:trHeight w:val="288"/>
          <w:trPrChange w:id="2052" w:author="Raphael Donor" w:date="2020-08-04T16:26:00Z">
            <w:trPr>
              <w:trHeight w:val="288"/>
            </w:trPr>
          </w:trPrChange>
        </w:trPr>
        <w:tc>
          <w:tcPr>
            <w:tcW w:w="1606" w:type="dxa"/>
            <w:vMerge/>
            <w:shd w:val="clear" w:color="auto" w:fill="auto"/>
            <w:tcPrChange w:id="2053" w:author="Raphael Donor" w:date="2020-08-04T16:26:00Z">
              <w:tcPr>
                <w:tcW w:w="1606" w:type="dxa"/>
                <w:vMerge/>
                <w:shd w:val="clear" w:color="auto" w:fill="auto"/>
              </w:tcPr>
            </w:tcPrChange>
          </w:tcPr>
          <w:p w14:paraId="5BA5A151" w14:textId="77777777" w:rsidR="008A4EA9" w:rsidRPr="00E54371" w:rsidRDefault="008A4EA9" w:rsidP="004F3FCC">
            <w:pPr>
              <w:rPr>
                <w:rFonts w:ascii="Tahoma" w:hAnsi="Tahoma" w:cs="Tahoma"/>
                <w:b/>
                <w:bCs/>
              </w:rPr>
            </w:pPr>
          </w:p>
        </w:tc>
        <w:tc>
          <w:tcPr>
            <w:tcW w:w="5929" w:type="dxa"/>
            <w:gridSpan w:val="5"/>
            <w:shd w:val="clear" w:color="auto" w:fill="auto"/>
            <w:tcPrChange w:id="2054" w:author="Raphael Donor" w:date="2020-08-04T16:26:00Z">
              <w:tcPr>
                <w:tcW w:w="5924" w:type="dxa"/>
                <w:gridSpan w:val="6"/>
                <w:shd w:val="clear" w:color="auto" w:fill="auto"/>
              </w:tcPr>
            </w:tcPrChange>
          </w:tcPr>
          <w:p w14:paraId="7C2A8593" w14:textId="4DB21656" w:rsidR="008A4EA9" w:rsidRPr="00E54371" w:rsidRDefault="00F54D8F" w:rsidP="004F3FCC">
            <w:pPr>
              <w:rPr>
                <w:rFonts w:ascii="Tahoma" w:hAnsi="Tahoma" w:cs="Tahoma"/>
                <w:b/>
                <w:bCs/>
                <w:color w:val="FF0000"/>
              </w:rPr>
            </w:pPr>
            <w:r w:rsidRPr="00E54371">
              <w:rPr>
                <w:rFonts w:ascii="Tahoma" w:hAnsi="Tahoma" w:cs="Tahoma"/>
                <w:b/>
                <w:bCs/>
                <w:color w:val="FF0000"/>
              </w:rPr>
              <w:t>BD</w:t>
            </w:r>
            <w:r w:rsidR="008A4EA9" w:rsidRPr="00E54371">
              <w:rPr>
                <w:rFonts w:ascii="Tahoma" w:hAnsi="Tahoma" w:cs="Tahoma"/>
              </w:rPr>
              <w:t xml:space="preserve"> – Object type – </w:t>
            </w:r>
            <w:r w:rsidRPr="00E54371">
              <w:rPr>
                <w:rFonts w:ascii="Tahoma" w:hAnsi="Tahoma" w:cs="Tahoma"/>
              </w:rPr>
              <w:t>BD</w:t>
            </w:r>
            <w:r w:rsidR="008A4EA9" w:rsidRPr="00E54371">
              <w:rPr>
                <w:rFonts w:ascii="Tahoma" w:hAnsi="Tahoma" w:cs="Tahoma"/>
              </w:rPr>
              <w:t xml:space="preserve"> (fixed, see table 2.1)</w:t>
            </w:r>
          </w:p>
        </w:tc>
      </w:tr>
      <w:tr w:rsidR="008A4EA9" w14:paraId="39CC7348" w14:textId="77777777" w:rsidTr="002D4F7C">
        <w:trPr>
          <w:trHeight w:val="288"/>
          <w:trPrChange w:id="2055" w:author="Raphael Donor" w:date="2020-08-04T16:26:00Z">
            <w:trPr>
              <w:trHeight w:val="288"/>
            </w:trPr>
          </w:trPrChange>
        </w:trPr>
        <w:tc>
          <w:tcPr>
            <w:tcW w:w="1606" w:type="dxa"/>
            <w:vMerge/>
            <w:shd w:val="clear" w:color="auto" w:fill="auto"/>
            <w:tcPrChange w:id="2056" w:author="Raphael Donor" w:date="2020-08-04T16:26:00Z">
              <w:tcPr>
                <w:tcW w:w="1606" w:type="dxa"/>
                <w:vMerge/>
                <w:shd w:val="clear" w:color="auto" w:fill="auto"/>
              </w:tcPr>
            </w:tcPrChange>
          </w:tcPr>
          <w:p w14:paraId="184EDD09" w14:textId="77777777" w:rsidR="008A4EA9" w:rsidRPr="00E54371" w:rsidRDefault="008A4EA9" w:rsidP="004F3FCC">
            <w:pPr>
              <w:rPr>
                <w:rFonts w:ascii="Tahoma" w:hAnsi="Tahoma" w:cs="Tahoma"/>
                <w:b/>
                <w:bCs/>
              </w:rPr>
            </w:pPr>
          </w:p>
        </w:tc>
        <w:tc>
          <w:tcPr>
            <w:tcW w:w="5929" w:type="dxa"/>
            <w:gridSpan w:val="5"/>
            <w:shd w:val="clear" w:color="auto" w:fill="auto"/>
            <w:tcPrChange w:id="2057" w:author="Raphael Donor" w:date="2020-08-04T16:26:00Z">
              <w:tcPr>
                <w:tcW w:w="5924" w:type="dxa"/>
                <w:gridSpan w:val="6"/>
                <w:shd w:val="clear" w:color="auto" w:fill="auto"/>
              </w:tcPr>
            </w:tcPrChange>
          </w:tcPr>
          <w:p w14:paraId="24826795" w14:textId="77777777" w:rsidR="008A4EA9" w:rsidRPr="00E54371" w:rsidRDefault="008A4EA9" w:rsidP="004F3FCC">
            <w:pPr>
              <w:rPr>
                <w:rFonts w:ascii="Tahoma" w:hAnsi="Tahoma" w:cs="Tahoma"/>
              </w:rPr>
            </w:pPr>
            <w:r w:rsidRPr="00E54371">
              <w:rPr>
                <w:rFonts w:ascii="Tahoma" w:hAnsi="Tahoma" w:cs="Tahoma"/>
                <w:b/>
                <w:bCs/>
                <w:color w:val="FF0000"/>
              </w:rPr>
              <w:t>YY</w:t>
            </w:r>
            <w:r w:rsidRPr="00E54371">
              <w:rPr>
                <w:rFonts w:ascii="Tahoma" w:hAnsi="Tahoma" w:cs="Tahoma"/>
              </w:rPr>
              <w:t xml:space="preserve"> – Module (see table 2.2)</w:t>
            </w:r>
          </w:p>
        </w:tc>
      </w:tr>
      <w:tr w:rsidR="008A4EA9" w14:paraId="6B175326" w14:textId="77777777" w:rsidTr="002D4F7C">
        <w:trPr>
          <w:trHeight w:val="288"/>
          <w:trPrChange w:id="2058" w:author="Raphael Donor" w:date="2020-08-04T16:26:00Z">
            <w:trPr>
              <w:trHeight w:val="288"/>
            </w:trPr>
          </w:trPrChange>
        </w:trPr>
        <w:tc>
          <w:tcPr>
            <w:tcW w:w="1606" w:type="dxa"/>
            <w:vMerge/>
            <w:shd w:val="clear" w:color="auto" w:fill="auto"/>
            <w:tcPrChange w:id="2059" w:author="Raphael Donor" w:date="2020-08-04T16:26:00Z">
              <w:tcPr>
                <w:tcW w:w="1606" w:type="dxa"/>
                <w:vMerge/>
                <w:shd w:val="clear" w:color="auto" w:fill="auto"/>
              </w:tcPr>
            </w:tcPrChange>
          </w:tcPr>
          <w:p w14:paraId="00650C0B" w14:textId="77777777" w:rsidR="008A4EA9" w:rsidRPr="00E54371" w:rsidRDefault="008A4EA9" w:rsidP="004F3FCC">
            <w:pPr>
              <w:rPr>
                <w:rFonts w:ascii="Tahoma" w:hAnsi="Tahoma" w:cs="Tahoma"/>
                <w:b/>
                <w:bCs/>
              </w:rPr>
            </w:pPr>
          </w:p>
        </w:tc>
        <w:tc>
          <w:tcPr>
            <w:tcW w:w="5929" w:type="dxa"/>
            <w:gridSpan w:val="5"/>
            <w:shd w:val="clear" w:color="auto" w:fill="auto"/>
            <w:tcPrChange w:id="2060" w:author="Raphael Donor" w:date="2020-08-04T16:26:00Z">
              <w:tcPr>
                <w:tcW w:w="5924" w:type="dxa"/>
                <w:gridSpan w:val="6"/>
                <w:shd w:val="clear" w:color="auto" w:fill="auto"/>
              </w:tcPr>
            </w:tcPrChange>
          </w:tcPr>
          <w:p w14:paraId="3F8BA3CA" w14:textId="77777777" w:rsidR="008A4EA9" w:rsidRPr="00E54371" w:rsidRDefault="008A4EA9" w:rsidP="004F3FCC">
            <w:pPr>
              <w:rPr>
                <w:rFonts w:ascii="Tahoma" w:hAnsi="Tahoma" w:cs="Tahoma"/>
              </w:rPr>
            </w:pPr>
            <w:r w:rsidRPr="00E54371">
              <w:rPr>
                <w:rFonts w:ascii="Tahoma" w:hAnsi="Tahoma" w:cs="Tahoma"/>
                <w:b/>
                <w:bCs/>
                <w:color w:val="FF0000"/>
              </w:rPr>
              <w:t>_</w:t>
            </w:r>
            <w:r w:rsidRPr="00E54371">
              <w:rPr>
                <w:rFonts w:ascii="Tahoma" w:hAnsi="Tahoma" w:cs="Tahoma"/>
              </w:rPr>
              <w:t xml:space="preserve"> – Separator</w:t>
            </w:r>
          </w:p>
        </w:tc>
      </w:tr>
      <w:tr w:rsidR="008A4EA9" w14:paraId="1392E55B" w14:textId="77777777" w:rsidTr="002D4F7C">
        <w:trPr>
          <w:trHeight w:val="288"/>
          <w:trPrChange w:id="2061" w:author="Raphael Donor" w:date="2020-08-04T16:26:00Z">
            <w:trPr>
              <w:trHeight w:val="288"/>
            </w:trPr>
          </w:trPrChange>
        </w:trPr>
        <w:tc>
          <w:tcPr>
            <w:tcW w:w="1606" w:type="dxa"/>
            <w:vMerge/>
            <w:shd w:val="clear" w:color="auto" w:fill="auto"/>
            <w:tcPrChange w:id="2062" w:author="Raphael Donor" w:date="2020-08-04T16:26:00Z">
              <w:tcPr>
                <w:tcW w:w="1606" w:type="dxa"/>
                <w:vMerge/>
                <w:shd w:val="clear" w:color="auto" w:fill="auto"/>
              </w:tcPr>
            </w:tcPrChange>
          </w:tcPr>
          <w:p w14:paraId="78DDCE10" w14:textId="77777777" w:rsidR="008A4EA9" w:rsidRPr="00E54371" w:rsidRDefault="008A4EA9" w:rsidP="004F3FCC">
            <w:pPr>
              <w:rPr>
                <w:rFonts w:ascii="Tahoma" w:hAnsi="Tahoma" w:cs="Tahoma"/>
                <w:b/>
                <w:bCs/>
              </w:rPr>
            </w:pPr>
          </w:p>
        </w:tc>
        <w:tc>
          <w:tcPr>
            <w:tcW w:w="5929" w:type="dxa"/>
            <w:gridSpan w:val="5"/>
            <w:shd w:val="clear" w:color="auto" w:fill="auto"/>
            <w:tcPrChange w:id="2063" w:author="Raphael Donor" w:date="2020-08-04T16:26:00Z">
              <w:tcPr>
                <w:tcW w:w="5924" w:type="dxa"/>
                <w:gridSpan w:val="6"/>
                <w:shd w:val="clear" w:color="auto" w:fill="auto"/>
              </w:tcPr>
            </w:tcPrChange>
          </w:tcPr>
          <w:p w14:paraId="7037465A" w14:textId="52C4EB83" w:rsidR="008A4EA9" w:rsidRPr="00E54371" w:rsidRDefault="008A4EA9" w:rsidP="004F3FCC">
            <w:pPr>
              <w:rPr>
                <w:rFonts w:ascii="Tahoma" w:hAnsi="Tahoma" w:cs="Tahoma"/>
              </w:rPr>
            </w:pPr>
            <w:r w:rsidRPr="00E54371">
              <w:rPr>
                <w:rFonts w:ascii="Tahoma" w:hAnsi="Tahoma" w:cs="Tahoma"/>
                <w:b/>
                <w:bCs/>
                <w:color w:val="FF0000"/>
              </w:rPr>
              <w:t>&lt;desc&gt;</w:t>
            </w:r>
            <w:r w:rsidRPr="00E54371">
              <w:rPr>
                <w:rFonts w:ascii="Tahoma" w:hAnsi="Tahoma" w:cs="Tahoma"/>
              </w:rPr>
              <w:t xml:space="preserve"> - </w:t>
            </w:r>
            <w:del w:id="2064" w:author="Raphael Donor" w:date="2020-09-11T14:15:00Z">
              <w:r w:rsidRPr="00E54371" w:rsidDel="00EF7774">
                <w:rPr>
                  <w:rFonts w:ascii="Tahoma" w:hAnsi="Tahoma" w:cs="Tahoma"/>
                </w:rPr>
                <w:delText>Free text (description)</w:delText>
              </w:r>
            </w:del>
            <w:ins w:id="2065" w:author="Raphael Donor" w:date="2020-09-11T14:15:00Z">
              <w:r w:rsidR="00EF7774">
                <w:rPr>
                  <w:rFonts w:ascii="Tahoma" w:hAnsi="Tahoma" w:cs="Tahoma"/>
                </w:rPr>
                <w:t>Badi definition name</w:t>
              </w:r>
            </w:ins>
          </w:p>
        </w:tc>
      </w:tr>
      <w:tr w:rsidR="008A4EA9" w14:paraId="5D58BCFA" w14:textId="77777777" w:rsidTr="002D4F7C">
        <w:trPr>
          <w:trHeight w:val="288"/>
          <w:trPrChange w:id="2066" w:author="Raphael Donor" w:date="2020-08-04T16:26:00Z">
            <w:trPr>
              <w:trHeight w:val="288"/>
            </w:trPr>
          </w:trPrChange>
        </w:trPr>
        <w:tc>
          <w:tcPr>
            <w:tcW w:w="1606" w:type="dxa"/>
            <w:vMerge/>
            <w:shd w:val="clear" w:color="auto" w:fill="auto"/>
            <w:tcPrChange w:id="2067" w:author="Raphael Donor" w:date="2020-08-04T16:26:00Z">
              <w:tcPr>
                <w:tcW w:w="1606" w:type="dxa"/>
                <w:vMerge/>
                <w:shd w:val="clear" w:color="auto" w:fill="auto"/>
              </w:tcPr>
            </w:tcPrChange>
          </w:tcPr>
          <w:p w14:paraId="057594E0" w14:textId="77777777" w:rsidR="008A4EA9" w:rsidRPr="00E54371" w:rsidRDefault="008A4EA9" w:rsidP="004F3FCC">
            <w:pPr>
              <w:rPr>
                <w:rFonts w:ascii="Tahoma" w:hAnsi="Tahoma" w:cs="Tahoma"/>
                <w:b/>
                <w:bCs/>
              </w:rPr>
            </w:pPr>
          </w:p>
        </w:tc>
        <w:tc>
          <w:tcPr>
            <w:tcW w:w="5929" w:type="dxa"/>
            <w:gridSpan w:val="5"/>
            <w:shd w:val="clear" w:color="auto" w:fill="auto"/>
            <w:tcPrChange w:id="2068" w:author="Raphael Donor" w:date="2020-08-04T16:26:00Z">
              <w:tcPr>
                <w:tcW w:w="5924" w:type="dxa"/>
                <w:gridSpan w:val="6"/>
                <w:shd w:val="clear" w:color="auto" w:fill="auto"/>
              </w:tcPr>
            </w:tcPrChange>
          </w:tcPr>
          <w:p w14:paraId="0ADD0D6D" w14:textId="2B748C2D" w:rsidR="008A4EA9" w:rsidRPr="00E54371" w:rsidRDefault="008A4EA9" w:rsidP="004F3FCC">
            <w:pPr>
              <w:rPr>
                <w:rFonts w:ascii="Tahoma" w:hAnsi="Tahoma" w:cs="Tahoma"/>
                <w:color w:val="FF0000"/>
              </w:rPr>
            </w:pPr>
            <w:r w:rsidRPr="00E54371">
              <w:rPr>
                <w:rFonts w:ascii="Tahoma" w:hAnsi="Tahoma" w:cs="Tahoma"/>
                <w:b/>
                <w:bCs/>
                <w:color w:val="FF0000"/>
              </w:rPr>
              <w:t>Ex. Z</w:t>
            </w:r>
            <w:del w:id="2069" w:author="Raphael Donor" w:date="2020-08-04T16:26:00Z">
              <w:r w:rsidR="00F41CDB" w:rsidRPr="00E54371" w:rsidDel="002D4F7C">
                <w:rPr>
                  <w:rFonts w:ascii="Tahoma" w:hAnsi="Tahoma" w:cs="Tahoma"/>
                  <w:b/>
                  <w:bCs/>
                  <w:color w:val="FF0000"/>
                </w:rPr>
                <w:delText>AP</w:delText>
              </w:r>
            </w:del>
            <w:r w:rsidR="00F41CDB" w:rsidRPr="00E54371">
              <w:rPr>
                <w:rFonts w:ascii="Tahoma" w:hAnsi="Tahoma" w:cs="Tahoma"/>
                <w:b/>
                <w:bCs/>
                <w:color w:val="FF0000"/>
              </w:rPr>
              <w:t>MM</w:t>
            </w:r>
            <w:r w:rsidR="008D137D" w:rsidRPr="00E54371">
              <w:rPr>
                <w:rFonts w:ascii="Tahoma" w:hAnsi="Tahoma" w:cs="Tahoma"/>
                <w:b/>
                <w:bCs/>
                <w:color w:val="FF0000"/>
              </w:rPr>
              <w:t>BD</w:t>
            </w:r>
            <w:r w:rsidRPr="00E54371">
              <w:rPr>
                <w:rFonts w:ascii="Tahoma" w:hAnsi="Tahoma" w:cs="Tahoma"/>
                <w:b/>
                <w:bCs/>
                <w:color w:val="FF0000"/>
              </w:rPr>
              <w:t>_</w:t>
            </w:r>
            <w:r w:rsidR="008D137D" w:rsidRPr="00E54371">
              <w:rPr>
                <w:rFonts w:ascii="Tahoma" w:hAnsi="Tahoma" w:cs="Tahoma"/>
                <w:b/>
                <w:bCs/>
                <w:color w:val="FF0000"/>
              </w:rPr>
              <w:t>MEPO_CUST</w:t>
            </w:r>
            <w:r w:rsidRPr="00E54371">
              <w:rPr>
                <w:rFonts w:ascii="Tahoma" w:hAnsi="Tahoma" w:cs="Tahoma"/>
                <w:b/>
                <w:bCs/>
                <w:color w:val="FF0000"/>
              </w:rPr>
              <w:t xml:space="preserve"> </w:t>
            </w:r>
            <w:r w:rsidRPr="00E54371">
              <w:rPr>
                <w:rFonts w:ascii="Tahoma" w:hAnsi="Tahoma" w:cs="Tahoma"/>
              </w:rPr>
              <w:t>(</w:t>
            </w:r>
            <w:r w:rsidR="00C92455" w:rsidRPr="00E54371">
              <w:rPr>
                <w:rFonts w:ascii="Tahoma" w:hAnsi="Tahoma" w:cs="Tahoma"/>
              </w:rPr>
              <w:t>Badi Implementation for ME_</w:t>
            </w:r>
            <w:r w:rsidR="001241BA" w:rsidRPr="00E54371">
              <w:rPr>
                <w:rFonts w:ascii="Tahoma" w:hAnsi="Tahoma" w:cs="Tahoma"/>
              </w:rPr>
              <w:t>PROCESS_PO_CUST</w:t>
            </w:r>
            <w:r w:rsidRPr="00E54371">
              <w:rPr>
                <w:rFonts w:ascii="Tahoma" w:hAnsi="Tahoma" w:cs="Tahoma"/>
              </w:rPr>
              <w:t>)</w:t>
            </w:r>
          </w:p>
        </w:tc>
      </w:tr>
    </w:tbl>
    <w:p w14:paraId="72113E85" w14:textId="2780C267" w:rsidR="005E1BE2" w:rsidRDefault="005E1BE2">
      <w:pPr>
        <w:rPr>
          <w:rFonts w:ascii="Tahoma" w:hAnsi="Tahoma" w:cs="Tahom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Change w:id="2070" w:author="Raphael Donor" w:date="2020-08-04T16:26:00Z">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PrChange>
      </w:tblPr>
      <w:tblGrid>
        <w:gridCol w:w="1606"/>
        <w:gridCol w:w="392"/>
        <w:gridCol w:w="545"/>
        <w:gridCol w:w="545"/>
        <w:gridCol w:w="369"/>
        <w:gridCol w:w="547"/>
        <w:gridCol w:w="424"/>
        <w:gridCol w:w="3060"/>
        <w:tblGridChange w:id="2071">
          <w:tblGrid>
            <w:gridCol w:w="1606"/>
            <w:gridCol w:w="392"/>
            <w:gridCol w:w="545"/>
            <w:gridCol w:w="1083"/>
            <w:gridCol w:w="369"/>
            <w:gridCol w:w="547"/>
            <w:gridCol w:w="369"/>
            <w:gridCol w:w="2635"/>
            <w:gridCol w:w="10"/>
          </w:tblGrid>
        </w:tblGridChange>
      </w:tblGrid>
      <w:tr w:rsidR="002D4F7C" w14:paraId="676AF50D" w14:textId="77777777" w:rsidTr="002D4F7C">
        <w:trPr>
          <w:trHeight w:val="350"/>
          <w:trPrChange w:id="2072" w:author="Raphael Donor" w:date="2020-08-04T16:26:00Z">
            <w:trPr>
              <w:gridAfter w:val="0"/>
              <w:trHeight w:val="350"/>
            </w:trPr>
          </w:trPrChange>
        </w:trPr>
        <w:tc>
          <w:tcPr>
            <w:tcW w:w="1606" w:type="dxa"/>
            <w:shd w:val="clear" w:color="auto" w:fill="auto"/>
            <w:tcPrChange w:id="2073" w:author="Raphael Donor" w:date="2020-08-04T16:26:00Z">
              <w:tcPr>
                <w:tcW w:w="1606" w:type="dxa"/>
                <w:shd w:val="clear" w:color="auto" w:fill="auto"/>
              </w:tcPr>
            </w:tcPrChange>
          </w:tcPr>
          <w:p w14:paraId="62AF612E" w14:textId="77777777" w:rsidR="002D4F7C" w:rsidRPr="00E54371" w:rsidRDefault="002D4F7C" w:rsidP="004F3FCC">
            <w:pPr>
              <w:rPr>
                <w:rFonts w:ascii="Tahoma" w:hAnsi="Tahoma" w:cs="Tahoma"/>
                <w:b/>
                <w:bCs/>
                <w:sz w:val="24"/>
                <w:szCs w:val="24"/>
              </w:rPr>
            </w:pPr>
            <w:r w:rsidRPr="00E54371">
              <w:rPr>
                <w:rFonts w:ascii="Tahoma" w:hAnsi="Tahoma" w:cs="Tahoma"/>
                <w:b/>
                <w:bCs/>
                <w:sz w:val="24"/>
                <w:szCs w:val="24"/>
              </w:rPr>
              <w:t>Format</w:t>
            </w:r>
          </w:p>
        </w:tc>
        <w:tc>
          <w:tcPr>
            <w:tcW w:w="392" w:type="dxa"/>
            <w:shd w:val="clear" w:color="auto" w:fill="auto"/>
            <w:tcPrChange w:id="2074" w:author="Raphael Donor" w:date="2020-08-04T16:26:00Z">
              <w:tcPr>
                <w:tcW w:w="392" w:type="dxa"/>
                <w:shd w:val="clear" w:color="auto" w:fill="auto"/>
              </w:tcPr>
            </w:tcPrChange>
          </w:tcPr>
          <w:p w14:paraId="7D301519" w14:textId="77777777" w:rsidR="002D4F7C" w:rsidRPr="00E54371" w:rsidRDefault="002D4F7C" w:rsidP="004F3FCC">
            <w:pPr>
              <w:rPr>
                <w:rFonts w:ascii="Tahoma" w:hAnsi="Tahoma" w:cs="Tahoma"/>
                <w:b/>
                <w:bCs/>
                <w:sz w:val="24"/>
                <w:szCs w:val="24"/>
              </w:rPr>
            </w:pPr>
            <w:r w:rsidRPr="00E54371">
              <w:rPr>
                <w:rFonts w:ascii="Tahoma" w:hAnsi="Tahoma" w:cs="Tahoma"/>
                <w:b/>
                <w:bCs/>
                <w:sz w:val="24"/>
                <w:szCs w:val="24"/>
              </w:rPr>
              <w:t>Z</w:t>
            </w:r>
          </w:p>
        </w:tc>
        <w:tc>
          <w:tcPr>
            <w:tcW w:w="545" w:type="dxa"/>
            <w:shd w:val="clear" w:color="auto" w:fill="auto"/>
            <w:tcPrChange w:id="2075" w:author="Raphael Donor" w:date="2020-08-04T16:26:00Z">
              <w:tcPr>
                <w:tcW w:w="545" w:type="dxa"/>
                <w:shd w:val="clear" w:color="auto" w:fill="auto"/>
              </w:tcPr>
            </w:tcPrChange>
          </w:tcPr>
          <w:p w14:paraId="38A655CC" w14:textId="77777777" w:rsidR="002D4F7C" w:rsidRPr="00E54371" w:rsidRDefault="002D4F7C" w:rsidP="004F3FCC">
            <w:pPr>
              <w:rPr>
                <w:rFonts w:ascii="Tahoma" w:hAnsi="Tahoma" w:cs="Tahoma"/>
                <w:b/>
                <w:bCs/>
                <w:sz w:val="24"/>
                <w:szCs w:val="24"/>
              </w:rPr>
            </w:pPr>
            <w:r w:rsidRPr="00E54371">
              <w:rPr>
                <w:rFonts w:ascii="Tahoma" w:hAnsi="Tahoma" w:cs="Tahoma"/>
                <w:b/>
                <w:bCs/>
                <w:sz w:val="24"/>
                <w:szCs w:val="24"/>
              </w:rPr>
              <w:t>CL</w:t>
            </w:r>
          </w:p>
        </w:tc>
        <w:tc>
          <w:tcPr>
            <w:tcW w:w="545" w:type="dxa"/>
            <w:shd w:val="clear" w:color="auto" w:fill="auto"/>
            <w:tcPrChange w:id="2076" w:author="Raphael Donor" w:date="2020-08-04T16:26:00Z">
              <w:tcPr>
                <w:tcW w:w="1083" w:type="dxa"/>
                <w:shd w:val="clear" w:color="auto" w:fill="auto"/>
              </w:tcPr>
            </w:tcPrChange>
          </w:tcPr>
          <w:p w14:paraId="6E248E5C" w14:textId="77777777" w:rsidR="002D4F7C" w:rsidRPr="00E54371" w:rsidDel="002D4F7C" w:rsidRDefault="002D4F7C" w:rsidP="004F3FCC">
            <w:pPr>
              <w:rPr>
                <w:del w:id="2077" w:author="Raphael Donor" w:date="2020-08-04T16:26:00Z"/>
                <w:rFonts w:ascii="Tahoma" w:hAnsi="Tahoma" w:cs="Tahoma"/>
                <w:b/>
                <w:bCs/>
                <w:sz w:val="24"/>
                <w:szCs w:val="24"/>
              </w:rPr>
            </w:pPr>
            <w:del w:id="2078" w:author="Raphael Donor" w:date="2020-08-04T16:26:00Z">
              <w:r w:rsidRPr="00E54371" w:rsidDel="002D4F7C">
                <w:rPr>
                  <w:rFonts w:ascii="Tahoma" w:hAnsi="Tahoma" w:cs="Tahoma"/>
                  <w:b/>
                  <w:bCs/>
                  <w:sz w:val="24"/>
                  <w:szCs w:val="24"/>
                </w:rPr>
                <w:delText>XX</w:delText>
              </w:r>
            </w:del>
          </w:p>
          <w:p w14:paraId="1A84025F" w14:textId="43F6CD08" w:rsidR="002D4F7C" w:rsidRPr="00E54371" w:rsidRDefault="002D4F7C" w:rsidP="004F3FCC">
            <w:pPr>
              <w:rPr>
                <w:rFonts w:ascii="Tahoma" w:hAnsi="Tahoma" w:cs="Tahoma"/>
                <w:b/>
                <w:bCs/>
                <w:sz w:val="24"/>
                <w:szCs w:val="24"/>
              </w:rPr>
            </w:pPr>
            <w:r w:rsidRPr="00E54371">
              <w:rPr>
                <w:rFonts w:ascii="Tahoma" w:hAnsi="Tahoma" w:cs="Tahoma"/>
                <w:b/>
                <w:bCs/>
                <w:sz w:val="24"/>
                <w:szCs w:val="24"/>
              </w:rPr>
              <w:t>YY</w:t>
            </w:r>
          </w:p>
        </w:tc>
        <w:tc>
          <w:tcPr>
            <w:tcW w:w="369" w:type="dxa"/>
            <w:shd w:val="clear" w:color="auto" w:fill="auto"/>
            <w:tcPrChange w:id="2079" w:author="Raphael Donor" w:date="2020-08-04T16:26:00Z">
              <w:tcPr>
                <w:tcW w:w="369" w:type="dxa"/>
                <w:shd w:val="clear" w:color="auto" w:fill="auto"/>
              </w:tcPr>
            </w:tcPrChange>
          </w:tcPr>
          <w:p w14:paraId="555BB287" w14:textId="77777777" w:rsidR="002D4F7C" w:rsidRPr="00E54371" w:rsidRDefault="002D4F7C" w:rsidP="004F3FCC">
            <w:pPr>
              <w:rPr>
                <w:rFonts w:ascii="Tahoma" w:hAnsi="Tahoma" w:cs="Tahoma"/>
                <w:b/>
                <w:bCs/>
                <w:sz w:val="24"/>
                <w:szCs w:val="24"/>
              </w:rPr>
            </w:pPr>
            <w:r w:rsidRPr="00E54371">
              <w:rPr>
                <w:rFonts w:ascii="Tahoma" w:hAnsi="Tahoma" w:cs="Tahoma"/>
                <w:b/>
                <w:bCs/>
                <w:sz w:val="24"/>
                <w:szCs w:val="24"/>
              </w:rPr>
              <w:t>_</w:t>
            </w:r>
          </w:p>
        </w:tc>
        <w:tc>
          <w:tcPr>
            <w:tcW w:w="547" w:type="dxa"/>
            <w:shd w:val="clear" w:color="auto" w:fill="auto"/>
            <w:tcPrChange w:id="2080" w:author="Raphael Donor" w:date="2020-08-04T16:26:00Z">
              <w:tcPr>
                <w:tcW w:w="547" w:type="dxa"/>
                <w:shd w:val="clear" w:color="auto" w:fill="auto"/>
              </w:tcPr>
            </w:tcPrChange>
          </w:tcPr>
          <w:p w14:paraId="41F4114F" w14:textId="3D9517C5" w:rsidR="002D4F7C" w:rsidRPr="00E54371" w:rsidRDefault="002D4F7C" w:rsidP="004F3FCC">
            <w:pPr>
              <w:rPr>
                <w:rFonts w:ascii="Tahoma" w:hAnsi="Tahoma" w:cs="Tahoma"/>
                <w:b/>
                <w:bCs/>
                <w:sz w:val="24"/>
                <w:szCs w:val="24"/>
              </w:rPr>
            </w:pPr>
            <w:r w:rsidRPr="00E54371">
              <w:rPr>
                <w:rFonts w:ascii="Tahoma" w:hAnsi="Tahoma" w:cs="Tahoma"/>
                <w:b/>
                <w:bCs/>
                <w:sz w:val="24"/>
                <w:szCs w:val="24"/>
              </w:rPr>
              <w:t>IM</w:t>
            </w:r>
          </w:p>
        </w:tc>
        <w:tc>
          <w:tcPr>
            <w:tcW w:w="424" w:type="dxa"/>
            <w:shd w:val="clear" w:color="auto" w:fill="auto"/>
            <w:tcPrChange w:id="2081" w:author="Raphael Donor" w:date="2020-08-04T16:26:00Z">
              <w:tcPr>
                <w:tcW w:w="369" w:type="dxa"/>
                <w:shd w:val="clear" w:color="auto" w:fill="auto"/>
              </w:tcPr>
            </w:tcPrChange>
          </w:tcPr>
          <w:p w14:paraId="4B48D0E0" w14:textId="1BBDA714" w:rsidR="002D4F7C" w:rsidRPr="00E54371" w:rsidRDefault="002D4F7C" w:rsidP="004F3FCC">
            <w:pPr>
              <w:rPr>
                <w:rFonts w:ascii="Tahoma" w:hAnsi="Tahoma" w:cs="Tahoma"/>
                <w:b/>
                <w:bCs/>
                <w:sz w:val="24"/>
                <w:szCs w:val="24"/>
              </w:rPr>
            </w:pPr>
            <w:r w:rsidRPr="00E54371">
              <w:rPr>
                <w:rFonts w:ascii="Tahoma" w:hAnsi="Tahoma" w:cs="Tahoma"/>
                <w:b/>
                <w:bCs/>
                <w:sz w:val="24"/>
                <w:szCs w:val="24"/>
              </w:rPr>
              <w:t>_</w:t>
            </w:r>
          </w:p>
        </w:tc>
        <w:tc>
          <w:tcPr>
            <w:tcW w:w="3060" w:type="dxa"/>
            <w:shd w:val="clear" w:color="auto" w:fill="auto"/>
            <w:tcPrChange w:id="2082" w:author="Raphael Donor" w:date="2020-08-04T16:26:00Z">
              <w:tcPr>
                <w:tcW w:w="2635" w:type="dxa"/>
                <w:shd w:val="clear" w:color="auto" w:fill="auto"/>
              </w:tcPr>
            </w:tcPrChange>
          </w:tcPr>
          <w:p w14:paraId="39DCD1D7" w14:textId="64CF1A71" w:rsidR="002D4F7C" w:rsidRPr="00E54371" w:rsidRDefault="002D4F7C" w:rsidP="004F3FCC">
            <w:pPr>
              <w:rPr>
                <w:rFonts w:ascii="Tahoma" w:hAnsi="Tahoma" w:cs="Tahoma"/>
                <w:b/>
                <w:bCs/>
                <w:sz w:val="24"/>
                <w:szCs w:val="24"/>
              </w:rPr>
            </w:pPr>
            <w:r w:rsidRPr="00E54371">
              <w:rPr>
                <w:rFonts w:ascii="Tahoma" w:hAnsi="Tahoma" w:cs="Tahoma"/>
                <w:b/>
                <w:bCs/>
                <w:sz w:val="24"/>
                <w:szCs w:val="24"/>
              </w:rPr>
              <w:t>&lt;desc&gt;</w:t>
            </w:r>
          </w:p>
        </w:tc>
      </w:tr>
      <w:tr w:rsidR="00616E6C" w14:paraId="388DEB90" w14:textId="77777777" w:rsidTr="002D4F7C">
        <w:trPr>
          <w:trHeight w:val="288"/>
          <w:trPrChange w:id="2083" w:author="Raphael Donor" w:date="2020-08-04T16:26:00Z">
            <w:trPr>
              <w:trHeight w:val="288"/>
            </w:trPr>
          </w:trPrChange>
        </w:trPr>
        <w:tc>
          <w:tcPr>
            <w:tcW w:w="1606" w:type="dxa"/>
            <w:vMerge w:val="restart"/>
            <w:shd w:val="clear" w:color="auto" w:fill="auto"/>
            <w:tcPrChange w:id="2084" w:author="Raphael Donor" w:date="2020-08-04T16:26:00Z">
              <w:tcPr>
                <w:tcW w:w="1606" w:type="dxa"/>
                <w:vMerge w:val="restart"/>
                <w:shd w:val="clear" w:color="auto" w:fill="auto"/>
              </w:tcPr>
            </w:tcPrChange>
          </w:tcPr>
          <w:p w14:paraId="0D47ECA9" w14:textId="5ECFC817" w:rsidR="00616E6C" w:rsidRPr="00E54371" w:rsidRDefault="00616E6C" w:rsidP="004F3FCC">
            <w:pPr>
              <w:rPr>
                <w:rFonts w:ascii="Tahoma" w:hAnsi="Tahoma" w:cs="Tahoma"/>
              </w:rPr>
            </w:pPr>
          </w:p>
        </w:tc>
        <w:tc>
          <w:tcPr>
            <w:tcW w:w="5882" w:type="dxa"/>
            <w:gridSpan w:val="7"/>
            <w:shd w:val="clear" w:color="auto" w:fill="auto"/>
            <w:tcPrChange w:id="2085" w:author="Raphael Donor" w:date="2020-08-04T16:26:00Z">
              <w:tcPr>
                <w:tcW w:w="5940" w:type="dxa"/>
                <w:gridSpan w:val="8"/>
                <w:shd w:val="clear" w:color="auto" w:fill="auto"/>
              </w:tcPr>
            </w:tcPrChange>
          </w:tcPr>
          <w:p w14:paraId="1B4EC951" w14:textId="77777777" w:rsidR="00616E6C" w:rsidRPr="00E54371" w:rsidRDefault="00616E6C" w:rsidP="004F3FCC">
            <w:pPr>
              <w:rPr>
                <w:rFonts w:ascii="Tahoma" w:hAnsi="Tahoma" w:cs="Tahoma"/>
              </w:rPr>
            </w:pPr>
            <w:r w:rsidRPr="00E54371">
              <w:rPr>
                <w:rFonts w:ascii="Tahoma" w:hAnsi="Tahoma" w:cs="Tahoma"/>
                <w:b/>
                <w:bCs/>
                <w:color w:val="FF0000"/>
              </w:rPr>
              <w:t>Z</w:t>
            </w:r>
            <w:r w:rsidRPr="00E54371">
              <w:rPr>
                <w:rFonts w:ascii="Tahoma" w:hAnsi="Tahoma" w:cs="Tahoma"/>
              </w:rPr>
              <w:t xml:space="preserve"> – Namespace (fixed)</w:t>
            </w:r>
          </w:p>
        </w:tc>
      </w:tr>
      <w:tr w:rsidR="00616E6C" w14:paraId="0971797E" w14:textId="77777777" w:rsidTr="002D4F7C">
        <w:trPr>
          <w:trHeight w:val="288"/>
          <w:trPrChange w:id="2086" w:author="Raphael Donor" w:date="2020-08-04T16:26:00Z">
            <w:trPr>
              <w:trHeight w:val="288"/>
            </w:trPr>
          </w:trPrChange>
        </w:trPr>
        <w:tc>
          <w:tcPr>
            <w:tcW w:w="1606" w:type="dxa"/>
            <w:vMerge/>
            <w:shd w:val="clear" w:color="auto" w:fill="auto"/>
            <w:tcPrChange w:id="2087" w:author="Raphael Donor" w:date="2020-08-04T16:26:00Z">
              <w:tcPr>
                <w:tcW w:w="1606" w:type="dxa"/>
                <w:vMerge/>
                <w:shd w:val="clear" w:color="auto" w:fill="auto"/>
              </w:tcPr>
            </w:tcPrChange>
          </w:tcPr>
          <w:p w14:paraId="3792C390" w14:textId="77777777" w:rsidR="00616E6C" w:rsidRPr="00E54371" w:rsidRDefault="00616E6C" w:rsidP="004F3FCC">
            <w:pPr>
              <w:rPr>
                <w:rFonts w:ascii="Tahoma" w:hAnsi="Tahoma" w:cs="Tahoma"/>
                <w:b/>
                <w:bCs/>
              </w:rPr>
            </w:pPr>
          </w:p>
        </w:tc>
        <w:tc>
          <w:tcPr>
            <w:tcW w:w="5882" w:type="dxa"/>
            <w:gridSpan w:val="7"/>
            <w:shd w:val="clear" w:color="auto" w:fill="auto"/>
            <w:tcPrChange w:id="2088" w:author="Raphael Donor" w:date="2020-08-04T16:26:00Z">
              <w:tcPr>
                <w:tcW w:w="5940" w:type="dxa"/>
                <w:gridSpan w:val="8"/>
                <w:shd w:val="clear" w:color="auto" w:fill="auto"/>
              </w:tcPr>
            </w:tcPrChange>
          </w:tcPr>
          <w:p w14:paraId="14653366" w14:textId="77777777" w:rsidR="00616E6C" w:rsidRPr="00E54371" w:rsidRDefault="00616E6C" w:rsidP="004F3FCC">
            <w:pPr>
              <w:rPr>
                <w:rFonts w:ascii="Tahoma" w:hAnsi="Tahoma" w:cs="Tahoma"/>
                <w:b/>
                <w:bCs/>
                <w:color w:val="FF0000"/>
              </w:rPr>
            </w:pPr>
            <w:r w:rsidRPr="00E54371">
              <w:rPr>
                <w:rFonts w:ascii="Tahoma" w:hAnsi="Tahoma" w:cs="Tahoma"/>
                <w:b/>
                <w:bCs/>
                <w:color w:val="FF0000"/>
              </w:rPr>
              <w:t>CL</w:t>
            </w:r>
            <w:r w:rsidRPr="00E54371">
              <w:rPr>
                <w:rFonts w:ascii="Tahoma" w:hAnsi="Tahoma" w:cs="Tahoma"/>
              </w:rPr>
              <w:t xml:space="preserve"> – Object type – CL (fixed, see table 2.1)</w:t>
            </w:r>
          </w:p>
        </w:tc>
      </w:tr>
      <w:tr w:rsidR="00616E6C" w14:paraId="1B92CBD5" w14:textId="77777777" w:rsidTr="002D4F7C">
        <w:trPr>
          <w:trHeight w:val="288"/>
          <w:trPrChange w:id="2089" w:author="Raphael Donor" w:date="2020-08-04T16:26:00Z">
            <w:trPr>
              <w:trHeight w:val="288"/>
            </w:trPr>
          </w:trPrChange>
        </w:trPr>
        <w:tc>
          <w:tcPr>
            <w:tcW w:w="1606" w:type="dxa"/>
            <w:vMerge/>
            <w:shd w:val="clear" w:color="auto" w:fill="auto"/>
            <w:tcPrChange w:id="2090" w:author="Raphael Donor" w:date="2020-08-04T16:26:00Z">
              <w:tcPr>
                <w:tcW w:w="1606" w:type="dxa"/>
                <w:vMerge/>
                <w:shd w:val="clear" w:color="auto" w:fill="auto"/>
              </w:tcPr>
            </w:tcPrChange>
          </w:tcPr>
          <w:p w14:paraId="7EBBAD48" w14:textId="77777777" w:rsidR="00616E6C" w:rsidRPr="00E54371" w:rsidRDefault="00616E6C" w:rsidP="004F3FCC">
            <w:pPr>
              <w:rPr>
                <w:rFonts w:ascii="Tahoma" w:hAnsi="Tahoma" w:cs="Tahoma"/>
                <w:b/>
                <w:bCs/>
              </w:rPr>
            </w:pPr>
          </w:p>
        </w:tc>
        <w:tc>
          <w:tcPr>
            <w:tcW w:w="5882" w:type="dxa"/>
            <w:gridSpan w:val="7"/>
            <w:shd w:val="clear" w:color="auto" w:fill="auto"/>
            <w:tcPrChange w:id="2091" w:author="Raphael Donor" w:date="2020-08-04T16:26:00Z">
              <w:tcPr>
                <w:tcW w:w="5940" w:type="dxa"/>
                <w:gridSpan w:val="8"/>
                <w:shd w:val="clear" w:color="auto" w:fill="auto"/>
              </w:tcPr>
            </w:tcPrChange>
          </w:tcPr>
          <w:p w14:paraId="00F39474" w14:textId="77777777" w:rsidR="00616E6C" w:rsidRPr="00E54371" w:rsidRDefault="00616E6C" w:rsidP="004F3FCC">
            <w:pPr>
              <w:rPr>
                <w:rFonts w:ascii="Tahoma" w:hAnsi="Tahoma" w:cs="Tahoma"/>
              </w:rPr>
            </w:pPr>
            <w:r w:rsidRPr="00E54371">
              <w:rPr>
                <w:rFonts w:ascii="Tahoma" w:hAnsi="Tahoma" w:cs="Tahoma"/>
                <w:b/>
                <w:bCs/>
                <w:color w:val="FF0000"/>
              </w:rPr>
              <w:t>YY</w:t>
            </w:r>
            <w:r w:rsidRPr="00E54371">
              <w:rPr>
                <w:rFonts w:ascii="Tahoma" w:hAnsi="Tahoma" w:cs="Tahoma"/>
              </w:rPr>
              <w:t xml:space="preserve"> – Module (see table 2.2)</w:t>
            </w:r>
          </w:p>
        </w:tc>
      </w:tr>
      <w:tr w:rsidR="00616E6C" w14:paraId="02288291" w14:textId="77777777" w:rsidTr="002D4F7C">
        <w:trPr>
          <w:trHeight w:val="288"/>
          <w:trPrChange w:id="2092" w:author="Raphael Donor" w:date="2020-08-04T16:26:00Z">
            <w:trPr>
              <w:trHeight w:val="288"/>
            </w:trPr>
          </w:trPrChange>
        </w:trPr>
        <w:tc>
          <w:tcPr>
            <w:tcW w:w="1606" w:type="dxa"/>
            <w:vMerge/>
            <w:shd w:val="clear" w:color="auto" w:fill="auto"/>
            <w:tcPrChange w:id="2093" w:author="Raphael Donor" w:date="2020-08-04T16:26:00Z">
              <w:tcPr>
                <w:tcW w:w="1606" w:type="dxa"/>
                <w:vMerge/>
                <w:shd w:val="clear" w:color="auto" w:fill="auto"/>
              </w:tcPr>
            </w:tcPrChange>
          </w:tcPr>
          <w:p w14:paraId="69A26BDD" w14:textId="77777777" w:rsidR="00616E6C" w:rsidRPr="00E54371" w:rsidRDefault="00616E6C" w:rsidP="004F3FCC">
            <w:pPr>
              <w:rPr>
                <w:rFonts w:ascii="Tahoma" w:hAnsi="Tahoma" w:cs="Tahoma"/>
                <w:b/>
                <w:bCs/>
              </w:rPr>
            </w:pPr>
          </w:p>
        </w:tc>
        <w:tc>
          <w:tcPr>
            <w:tcW w:w="5882" w:type="dxa"/>
            <w:gridSpan w:val="7"/>
            <w:shd w:val="clear" w:color="auto" w:fill="auto"/>
            <w:tcPrChange w:id="2094" w:author="Raphael Donor" w:date="2020-08-04T16:26:00Z">
              <w:tcPr>
                <w:tcW w:w="5940" w:type="dxa"/>
                <w:gridSpan w:val="8"/>
                <w:shd w:val="clear" w:color="auto" w:fill="auto"/>
              </w:tcPr>
            </w:tcPrChange>
          </w:tcPr>
          <w:p w14:paraId="1710FF8D" w14:textId="77777777" w:rsidR="00616E6C" w:rsidRPr="00E54371" w:rsidRDefault="00616E6C" w:rsidP="004F3FCC">
            <w:pPr>
              <w:rPr>
                <w:rFonts w:ascii="Tahoma" w:hAnsi="Tahoma" w:cs="Tahoma"/>
              </w:rPr>
            </w:pPr>
            <w:r w:rsidRPr="00E54371">
              <w:rPr>
                <w:rFonts w:ascii="Tahoma" w:hAnsi="Tahoma" w:cs="Tahoma"/>
                <w:b/>
                <w:bCs/>
                <w:color w:val="FF0000"/>
              </w:rPr>
              <w:t>_</w:t>
            </w:r>
            <w:r w:rsidRPr="00E54371">
              <w:rPr>
                <w:rFonts w:ascii="Tahoma" w:hAnsi="Tahoma" w:cs="Tahoma"/>
              </w:rPr>
              <w:t xml:space="preserve"> – Separator</w:t>
            </w:r>
          </w:p>
        </w:tc>
      </w:tr>
      <w:tr w:rsidR="00AF5454" w14:paraId="11BAD620" w14:textId="77777777" w:rsidTr="002D4F7C">
        <w:trPr>
          <w:trHeight w:val="288"/>
          <w:trPrChange w:id="2095" w:author="Raphael Donor" w:date="2020-08-04T16:26:00Z">
            <w:trPr>
              <w:trHeight w:val="288"/>
            </w:trPr>
          </w:trPrChange>
        </w:trPr>
        <w:tc>
          <w:tcPr>
            <w:tcW w:w="1606" w:type="dxa"/>
            <w:vMerge/>
            <w:shd w:val="clear" w:color="auto" w:fill="auto"/>
            <w:tcPrChange w:id="2096" w:author="Raphael Donor" w:date="2020-08-04T16:26:00Z">
              <w:tcPr>
                <w:tcW w:w="1606" w:type="dxa"/>
                <w:vMerge/>
                <w:shd w:val="clear" w:color="auto" w:fill="auto"/>
              </w:tcPr>
            </w:tcPrChange>
          </w:tcPr>
          <w:p w14:paraId="04C4B2C8" w14:textId="77777777" w:rsidR="00AF5454" w:rsidRPr="00E54371" w:rsidRDefault="00AF5454" w:rsidP="00AF5454">
            <w:pPr>
              <w:rPr>
                <w:rFonts w:ascii="Tahoma" w:hAnsi="Tahoma" w:cs="Tahoma"/>
                <w:b/>
                <w:bCs/>
              </w:rPr>
            </w:pPr>
          </w:p>
        </w:tc>
        <w:tc>
          <w:tcPr>
            <w:tcW w:w="5882" w:type="dxa"/>
            <w:gridSpan w:val="7"/>
            <w:shd w:val="clear" w:color="auto" w:fill="auto"/>
            <w:tcPrChange w:id="2097" w:author="Raphael Donor" w:date="2020-08-04T16:26:00Z">
              <w:tcPr>
                <w:tcW w:w="5940" w:type="dxa"/>
                <w:gridSpan w:val="8"/>
                <w:shd w:val="clear" w:color="auto" w:fill="auto"/>
              </w:tcPr>
            </w:tcPrChange>
          </w:tcPr>
          <w:p w14:paraId="090B4DF8" w14:textId="7AD59B58" w:rsidR="00AF5454" w:rsidRPr="00E54371" w:rsidRDefault="00B37751" w:rsidP="00AF5454">
            <w:pPr>
              <w:rPr>
                <w:rFonts w:ascii="Tahoma" w:hAnsi="Tahoma" w:cs="Tahoma"/>
                <w:b/>
                <w:bCs/>
                <w:color w:val="FF0000"/>
              </w:rPr>
            </w:pPr>
            <w:r w:rsidRPr="00E54371">
              <w:rPr>
                <w:rFonts w:ascii="Tahoma" w:hAnsi="Tahoma" w:cs="Tahoma"/>
                <w:b/>
                <w:bCs/>
                <w:color w:val="FF0000"/>
              </w:rPr>
              <w:t>IM</w:t>
            </w:r>
            <w:r w:rsidR="00AF5454" w:rsidRPr="00E54371">
              <w:rPr>
                <w:rFonts w:ascii="Tahoma" w:hAnsi="Tahoma" w:cs="Tahoma"/>
              </w:rPr>
              <w:t xml:space="preserve"> – Object type – </w:t>
            </w:r>
            <w:r w:rsidRPr="00E54371">
              <w:rPr>
                <w:rFonts w:ascii="Tahoma" w:hAnsi="Tahoma" w:cs="Tahoma"/>
              </w:rPr>
              <w:t>IM</w:t>
            </w:r>
            <w:r w:rsidR="00AF5454" w:rsidRPr="00E54371">
              <w:rPr>
                <w:rFonts w:ascii="Tahoma" w:hAnsi="Tahoma" w:cs="Tahoma"/>
              </w:rPr>
              <w:t xml:space="preserve"> (fixed, see table 2.1)</w:t>
            </w:r>
          </w:p>
        </w:tc>
      </w:tr>
      <w:tr w:rsidR="00AF5454" w14:paraId="693DEE80" w14:textId="77777777" w:rsidTr="002D4F7C">
        <w:trPr>
          <w:trHeight w:val="288"/>
          <w:trPrChange w:id="2098" w:author="Raphael Donor" w:date="2020-08-04T16:26:00Z">
            <w:trPr>
              <w:trHeight w:val="288"/>
            </w:trPr>
          </w:trPrChange>
        </w:trPr>
        <w:tc>
          <w:tcPr>
            <w:tcW w:w="1606" w:type="dxa"/>
            <w:vMerge/>
            <w:shd w:val="clear" w:color="auto" w:fill="auto"/>
            <w:tcPrChange w:id="2099" w:author="Raphael Donor" w:date="2020-08-04T16:26:00Z">
              <w:tcPr>
                <w:tcW w:w="1606" w:type="dxa"/>
                <w:vMerge/>
                <w:shd w:val="clear" w:color="auto" w:fill="auto"/>
              </w:tcPr>
            </w:tcPrChange>
          </w:tcPr>
          <w:p w14:paraId="6725ACF2" w14:textId="77777777" w:rsidR="00AF5454" w:rsidRPr="00E54371" w:rsidRDefault="00AF5454" w:rsidP="00AF5454">
            <w:pPr>
              <w:rPr>
                <w:rFonts w:ascii="Tahoma" w:hAnsi="Tahoma" w:cs="Tahoma"/>
                <w:b/>
                <w:bCs/>
              </w:rPr>
            </w:pPr>
          </w:p>
        </w:tc>
        <w:tc>
          <w:tcPr>
            <w:tcW w:w="5882" w:type="dxa"/>
            <w:gridSpan w:val="7"/>
            <w:shd w:val="clear" w:color="auto" w:fill="auto"/>
            <w:tcPrChange w:id="2100" w:author="Raphael Donor" w:date="2020-08-04T16:26:00Z">
              <w:tcPr>
                <w:tcW w:w="5940" w:type="dxa"/>
                <w:gridSpan w:val="8"/>
                <w:shd w:val="clear" w:color="auto" w:fill="auto"/>
              </w:tcPr>
            </w:tcPrChange>
          </w:tcPr>
          <w:p w14:paraId="2B68A991" w14:textId="77777777" w:rsidR="00AF5454" w:rsidRPr="00E54371" w:rsidRDefault="00AF5454" w:rsidP="00AF5454">
            <w:pPr>
              <w:rPr>
                <w:rFonts w:ascii="Tahoma" w:hAnsi="Tahoma" w:cs="Tahoma"/>
              </w:rPr>
            </w:pPr>
            <w:r w:rsidRPr="00E54371">
              <w:rPr>
                <w:rFonts w:ascii="Tahoma" w:hAnsi="Tahoma" w:cs="Tahoma"/>
                <w:b/>
                <w:bCs/>
                <w:color w:val="FF0000"/>
              </w:rPr>
              <w:t>&lt;desc&gt;</w:t>
            </w:r>
            <w:r w:rsidRPr="00E54371">
              <w:rPr>
                <w:rFonts w:ascii="Tahoma" w:hAnsi="Tahoma" w:cs="Tahoma"/>
              </w:rPr>
              <w:t xml:space="preserve"> - Free text (description)</w:t>
            </w:r>
          </w:p>
        </w:tc>
      </w:tr>
      <w:tr w:rsidR="00AF5454" w14:paraId="424C2D5F" w14:textId="77777777" w:rsidTr="002D4F7C">
        <w:trPr>
          <w:trHeight w:val="288"/>
          <w:trPrChange w:id="2101" w:author="Raphael Donor" w:date="2020-08-04T16:26:00Z">
            <w:trPr>
              <w:trHeight w:val="288"/>
            </w:trPr>
          </w:trPrChange>
        </w:trPr>
        <w:tc>
          <w:tcPr>
            <w:tcW w:w="1606" w:type="dxa"/>
            <w:vMerge/>
            <w:shd w:val="clear" w:color="auto" w:fill="auto"/>
            <w:tcPrChange w:id="2102" w:author="Raphael Donor" w:date="2020-08-04T16:26:00Z">
              <w:tcPr>
                <w:tcW w:w="1606" w:type="dxa"/>
                <w:vMerge/>
                <w:shd w:val="clear" w:color="auto" w:fill="auto"/>
              </w:tcPr>
            </w:tcPrChange>
          </w:tcPr>
          <w:p w14:paraId="07F381A4" w14:textId="77777777" w:rsidR="00AF5454" w:rsidRPr="00E54371" w:rsidRDefault="00AF5454" w:rsidP="00AF5454">
            <w:pPr>
              <w:rPr>
                <w:rFonts w:ascii="Tahoma" w:hAnsi="Tahoma" w:cs="Tahoma"/>
                <w:b/>
                <w:bCs/>
              </w:rPr>
            </w:pPr>
          </w:p>
        </w:tc>
        <w:tc>
          <w:tcPr>
            <w:tcW w:w="5882" w:type="dxa"/>
            <w:gridSpan w:val="7"/>
            <w:shd w:val="clear" w:color="auto" w:fill="auto"/>
            <w:tcPrChange w:id="2103" w:author="Raphael Donor" w:date="2020-08-04T16:26:00Z">
              <w:tcPr>
                <w:tcW w:w="5940" w:type="dxa"/>
                <w:gridSpan w:val="8"/>
                <w:shd w:val="clear" w:color="auto" w:fill="auto"/>
              </w:tcPr>
            </w:tcPrChange>
          </w:tcPr>
          <w:p w14:paraId="23C11B97" w14:textId="5B95ADC4" w:rsidR="00AF5454" w:rsidRPr="00E54371" w:rsidRDefault="00AF5454" w:rsidP="00AF5454">
            <w:pPr>
              <w:rPr>
                <w:rFonts w:ascii="Tahoma" w:hAnsi="Tahoma" w:cs="Tahoma"/>
                <w:color w:val="FF0000"/>
              </w:rPr>
            </w:pPr>
            <w:r w:rsidRPr="00E54371">
              <w:rPr>
                <w:rFonts w:ascii="Tahoma" w:hAnsi="Tahoma" w:cs="Tahoma"/>
                <w:b/>
                <w:bCs/>
                <w:color w:val="FF0000"/>
              </w:rPr>
              <w:t>Ex. ZCL</w:t>
            </w:r>
            <w:del w:id="2104" w:author="Raphael Donor" w:date="2020-08-04T16:27:00Z">
              <w:r w:rsidR="00B37751" w:rsidRPr="00E54371" w:rsidDel="002D4F7C">
                <w:rPr>
                  <w:rFonts w:ascii="Tahoma" w:hAnsi="Tahoma" w:cs="Tahoma"/>
                  <w:b/>
                  <w:bCs/>
                  <w:color w:val="FF0000"/>
                </w:rPr>
                <w:delText>AP</w:delText>
              </w:r>
            </w:del>
            <w:r w:rsidR="00B37751" w:rsidRPr="00E54371">
              <w:rPr>
                <w:rFonts w:ascii="Tahoma" w:hAnsi="Tahoma" w:cs="Tahoma"/>
                <w:b/>
                <w:bCs/>
                <w:color w:val="FF0000"/>
              </w:rPr>
              <w:t>MM</w:t>
            </w:r>
            <w:r w:rsidRPr="00E54371">
              <w:rPr>
                <w:rFonts w:ascii="Tahoma" w:hAnsi="Tahoma" w:cs="Tahoma"/>
                <w:b/>
                <w:bCs/>
                <w:color w:val="FF0000"/>
              </w:rPr>
              <w:t>_</w:t>
            </w:r>
            <w:r w:rsidR="00B37751" w:rsidRPr="00E54371">
              <w:rPr>
                <w:rFonts w:ascii="Tahoma" w:hAnsi="Tahoma" w:cs="Tahoma"/>
                <w:b/>
                <w:bCs/>
                <w:color w:val="FF0000"/>
              </w:rPr>
              <w:t>IM_ MEPO_CUST</w:t>
            </w:r>
            <w:r w:rsidRPr="00E54371">
              <w:rPr>
                <w:rFonts w:ascii="Tahoma" w:hAnsi="Tahoma" w:cs="Tahoma"/>
                <w:b/>
                <w:bCs/>
                <w:color w:val="FF0000"/>
              </w:rPr>
              <w:t xml:space="preserve"> </w:t>
            </w:r>
            <w:r w:rsidRPr="00E54371">
              <w:rPr>
                <w:rFonts w:ascii="Tahoma" w:hAnsi="Tahoma" w:cs="Tahoma"/>
              </w:rPr>
              <w:t>(</w:t>
            </w:r>
            <w:r w:rsidR="00C06D02" w:rsidRPr="00E54371">
              <w:rPr>
                <w:rFonts w:ascii="Tahoma" w:hAnsi="Tahoma" w:cs="Tahoma"/>
              </w:rPr>
              <w:t>Implementation Class for ME_PROCESS_PO_CUST</w:t>
            </w:r>
            <w:r w:rsidRPr="00E54371">
              <w:rPr>
                <w:rFonts w:ascii="Tahoma" w:hAnsi="Tahoma" w:cs="Tahoma"/>
              </w:rPr>
              <w:t>)</w:t>
            </w:r>
          </w:p>
        </w:tc>
      </w:tr>
    </w:tbl>
    <w:p w14:paraId="11AEBBEB" w14:textId="1DD3D224" w:rsidR="00835511" w:rsidRDefault="00835511">
      <w:pPr>
        <w:rPr>
          <w:rFonts w:ascii="Tahoma" w:hAnsi="Tahoma" w:cs="Tahoma"/>
        </w:rPr>
      </w:pPr>
    </w:p>
    <w:p w14:paraId="5FD436AE" w14:textId="77777777" w:rsidR="00BC3369" w:rsidRPr="00393866" w:rsidRDefault="00BC3369">
      <w:pPr>
        <w:rPr>
          <w:rFonts w:ascii="Tahoma" w:hAnsi="Tahoma" w:cs="Tahoma"/>
        </w:rPr>
      </w:pPr>
    </w:p>
    <w:p w14:paraId="18FA09CB" w14:textId="6B66637B" w:rsidR="00AA0194" w:rsidRDefault="00942228" w:rsidP="00AA0194">
      <w:pPr>
        <w:pStyle w:val="Heading3"/>
        <w:numPr>
          <w:ilvl w:val="2"/>
          <w:numId w:val="24"/>
        </w:numPr>
        <w:rPr>
          <w:rFonts w:ascii="Tahoma" w:hAnsi="Tahoma" w:cs="Tahoma"/>
        </w:rPr>
      </w:pPr>
      <w:bookmarkStart w:id="2105" w:name="_Toc62037376"/>
      <w:r>
        <w:rPr>
          <w:rFonts w:ascii="Tahoma" w:hAnsi="Tahoma" w:cs="Tahoma"/>
        </w:rPr>
        <w:t>Enhancements</w:t>
      </w:r>
      <w:bookmarkEnd w:id="2105"/>
    </w:p>
    <w:p w14:paraId="52035B8C" w14:textId="65DBD90E" w:rsidR="001C00E0" w:rsidRDefault="001C00E0" w:rsidP="001C00E0"/>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Change w:id="2106" w:author="Mon Magallanes" w:date="2020-11-26T07:10:00Z">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PrChange>
      </w:tblPr>
      <w:tblGrid>
        <w:gridCol w:w="1606"/>
        <w:gridCol w:w="392"/>
        <w:gridCol w:w="545"/>
        <w:gridCol w:w="369"/>
        <w:gridCol w:w="4637"/>
        <w:tblGridChange w:id="2107">
          <w:tblGrid>
            <w:gridCol w:w="1606"/>
            <w:gridCol w:w="392"/>
            <w:gridCol w:w="1090"/>
            <w:gridCol w:w="440"/>
            <w:gridCol w:w="4002"/>
            <w:gridCol w:w="5"/>
          </w:tblGrid>
        </w:tblGridChange>
      </w:tblGrid>
      <w:tr w:rsidR="002D4F7C" w14:paraId="7FBA1F62" w14:textId="77777777" w:rsidTr="00315FD3">
        <w:trPr>
          <w:trHeight w:val="350"/>
          <w:trPrChange w:id="2108" w:author="Mon Magallanes" w:date="2020-11-26T07:10:00Z">
            <w:trPr>
              <w:gridAfter w:val="0"/>
              <w:trHeight w:val="350"/>
            </w:trPr>
          </w:trPrChange>
        </w:trPr>
        <w:tc>
          <w:tcPr>
            <w:tcW w:w="1606" w:type="dxa"/>
            <w:shd w:val="clear" w:color="auto" w:fill="auto"/>
            <w:tcPrChange w:id="2109" w:author="Mon Magallanes" w:date="2020-11-26T07:10:00Z">
              <w:tcPr>
                <w:tcW w:w="1606" w:type="dxa"/>
                <w:shd w:val="clear" w:color="auto" w:fill="auto"/>
              </w:tcPr>
            </w:tcPrChange>
          </w:tcPr>
          <w:p w14:paraId="5D13BEF1" w14:textId="77777777" w:rsidR="002D4F7C" w:rsidRPr="00E54371" w:rsidRDefault="002D4F7C">
            <w:pPr>
              <w:rPr>
                <w:rFonts w:ascii="Tahoma" w:hAnsi="Tahoma" w:cs="Tahoma"/>
                <w:b/>
                <w:bCs/>
                <w:sz w:val="24"/>
                <w:szCs w:val="24"/>
              </w:rPr>
            </w:pPr>
            <w:r w:rsidRPr="00E54371">
              <w:rPr>
                <w:rFonts w:ascii="Tahoma" w:hAnsi="Tahoma" w:cs="Tahoma"/>
                <w:b/>
                <w:bCs/>
                <w:sz w:val="24"/>
                <w:szCs w:val="24"/>
              </w:rPr>
              <w:t>Format</w:t>
            </w:r>
          </w:p>
        </w:tc>
        <w:tc>
          <w:tcPr>
            <w:tcW w:w="392" w:type="dxa"/>
            <w:shd w:val="clear" w:color="auto" w:fill="auto"/>
            <w:tcPrChange w:id="2110" w:author="Mon Magallanes" w:date="2020-11-26T07:10:00Z">
              <w:tcPr>
                <w:tcW w:w="392" w:type="dxa"/>
                <w:shd w:val="clear" w:color="auto" w:fill="auto"/>
              </w:tcPr>
            </w:tcPrChange>
          </w:tcPr>
          <w:p w14:paraId="5991094D" w14:textId="77777777" w:rsidR="002D4F7C" w:rsidRPr="00E54371" w:rsidRDefault="002D4F7C">
            <w:pPr>
              <w:rPr>
                <w:rFonts w:ascii="Tahoma" w:hAnsi="Tahoma" w:cs="Tahoma"/>
                <w:b/>
                <w:bCs/>
                <w:sz w:val="24"/>
                <w:szCs w:val="24"/>
              </w:rPr>
            </w:pPr>
            <w:r w:rsidRPr="00E54371">
              <w:rPr>
                <w:rFonts w:ascii="Tahoma" w:hAnsi="Tahoma" w:cs="Tahoma"/>
                <w:b/>
                <w:bCs/>
                <w:sz w:val="24"/>
                <w:szCs w:val="24"/>
              </w:rPr>
              <w:t>Z</w:t>
            </w:r>
          </w:p>
        </w:tc>
        <w:tc>
          <w:tcPr>
            <w:tcW w:w="545" w:type="dxa"/>
            <w:shd w:val="clear" w:color="auto" w:fill="auto"/>
            <w:tcPrChange w:id="2111" w:author="Mon Magallanes" w:date="2020-11-26T07:10:00Z">
              <w:tcPr>
                <w:tcW w:w="1090" w:type="dxa"/>
                <w:shd w:val="clear" w:color="auto" w:fill="auto"/>
              </w:tcPr>
            </w:tcPrChange>
          </w:tcPr>
          <w:p w14:paraId="1E7D582B" w14:textId="77777777" w:rsidR="002D4F7C" w:rsidRPr="00E54371" w:rsidDel="002D4F7C" w:rsidRDefault="002D4F7C">
            <w:pPr>
              <w:rPr>
                <w:del w:id="2112" w:author="Raphael Donor" w:date="2020-08-04T16:27:00Z"/>
                <w:rFonts w:ascii="Tahoma" w:hAnsi="Tahoma" w:cs="Tahoma"/>
                <w:b/>
                <w:bCs/>
                <w:sz w:val="24"/>
                <w:szCs w:val="24"/>
              </w:rPr>
            </w:pPr>
            <w:del w:id="2113" w:author="Raphael Donor" w:date="2020-08-04T16:27:00Z">
              <w:r w:rsidRPr="00E54371" w:rsidDel="002D4F7C">
                <w:rPr>
                  <w:rFonts w:ascii="Tahoma" w:hAnsi="Tahoma" w:cs="Tahoma"/>
                  <w:b/>
                  <w:bCs/>
                  <w:sz w:val="24"/>
                  <w:szCs w:val="24"/>
                </w:rPr>
                <w:delText>XX</w:delText>
              </w:r>
            </w:del>
          </w:p>
          <w:p w14:paraId="33161902" w14:textId="6CA203EC" w:rsidR="002D4F7C" w:rsidRPr="00E54371" w:rsidRDefault="002D4F7C">
            <w:pPr>
              <w:rPr>
                <w:rFonts w:ascii="Tahoma" w:hAnsi="Tahoma" w:cs="Tahoma"/>
                <w:b/>
                <w:bCs/>
                <w:sz w:val="24"/>
                <w:szCs w:val="24"/>
              </w:rPr>
            </w:pPr>
            <w:r w:rsidRPr="00E54371">
              <w:rPr>
                <w:rFonts w:ascii="Tahoma" w:hAnsi="Tahoma" w:cs="Tahoma"/>
                <w:b/>
                <w:bCs/>
                <w:sz w:val="24"/>
                <w:szCs w:val="24"/>
              </w:rPr>
              <w:t>YY</w:t>
            </w:r>
          </w:p>
        </w:tc>
        <w:tc>
          <w:tcPr>
            <w:tcW w:w="355" w:type="dxa"/>
            <w:shd w:val="clear" w:color="auto" w:fill="auto"/>
            <w:tcPrChange w:id="2114" w:author="Mon Magallanes" w:date="2020-11-26T07:10:00Z">
              <w:tcPr>
                <w:tcW w:w="440" w:type="dxa"/>
                <w:shd w:val="clear" w:color="auto" w:fill="auto"/>
              </w:tcPr>
            </w:tcPrChange>
          </w:tcPr>
          <w:p w14:paraId="720C2D02" w14:textId="77777777" w:rsidR="002D4F7C" w:rsidRPr="00E54371" w:rsidRDefault="002D4F7C">
            <w:pPr>
              <w:rPr>
                <w:rFonts w:ascii="Tahoma" w:hAnsi="Tahoma" w:cs="Tahoma"/>
                <w:b/>
                <w:bCs/>
                <w:sz w:val="24"/>
                <w:szCs w:val="24"/>
              </w:rPr>
            </w:pPr>
            <w:r w:rsidRPr="00E54371">
              <w:rPr>
                <w:rFonts w:ascii="Tahoma" w:hAnsi="Tahoma" w:cs="Tahoma"/>
                <w:b/>
                <w:bCs/>
                <w:sz w:val="24"/>
                <w:szCs w:val="24"/>
              </w:rPr>
              <w:t>_</w:t>
            </w:r>
          </w:p>
        </w:tc>
        <w:tc>
          <w:tcPr>
            <w:tcW w:w="4637" w:type="dxa"/>
            <w:shd w:val="clear" w:color="auto" w:fill="auto"/>
            <w:tcPrChange w:id="2115" w:author="Mon Magallanes" w:date="2020-11-26T07:10:00Z">
              <w:tcPr>
                <w:tcW w:w="4002" w:type="dxa"/>
                <w:shd w:val="clear" w:color="auto" w:fill="auto"/>
              </w:tcPr>
            </w:tcPrChange>
          </w:tcPr>
          <w:p w14:paraId="582788DB" w14:textId="77777777" w:rsidR="002D4F7C" w:rsidRPr="00E54371" w:rsidRDefault="002D4F7C">
            <w:pPr>
              <w:rPr>
                <w:rFonts w:ascii="Tahoma" w:hAnsi="Tahoma" w:cs="Tahoma"/>
                <w:b/>
                <w:bCs/>
                <w:sz w:val="24"/>
                <w:szCs w:val="24"/>
              </w:rPr>
            </w:pPr>
            <w:r w:rsidRPr="00E54371">
              <w:rPr>
                <w:rFonts w:ascii="Tahoma" w:hAnsi="Tahoma" w:cs="Tahoma"/>
                <w:b/>
                <w:bCs/>
                <w:sz w:val="24"/>
                <w:szCs w:val="24"/>
              </w:rPr>
              <w:t>&lt;desc&gt;</w:t>
            </w:r>
          </w:p>
        </w:tc>
      </w:tr>
      <w:tr w:rsidR="001C00E0" w14:paraId="08C12CC8" w14:textId="77777777" w:rsidTr="00315FD3">
        <w:trPr>
          <w:trHeight w:val="288"/>
          <w:trPrChange w:id="2116" w:author="Mon Magallanes" w:date="2020-11-26T07:10:00Z">
            <w:trPr>
              <w:trHeight w:val="288"/>
            </w:trPr>
          </w:trPrChange>
        </w:trPr>
        <w:tc>
          <w:tcPr>
            <w:tcW w:w="1606" w:type="dxa"/>
            <w:vMerge w:val="restart"/>
            <w:shd w:val="clear" w:color="auto" w:fill="auto"/>
            <w:tcPrChange w:id="2117" w:author="Mon Magallanes" w:date="2020-11-26T07:10:00Z">
              <w:tcPr>
                <w:tcW w:w="1606" w:type="dxa"/>
                <w:vMerge w:val="restart"/>
                <w:shd w:val="clear" w:color="auto" w:fill="auto"/>
              </w:tcPr>
            </w:tcPrChange>
          </w:tcPr>
          <w:p w14:paraId="2252ED09" w14:textId="643C0401" w:rsidR="001C00E0" w:rsidRPr="00E54371" w:rsidRDefault="001C00E0">
            <w:pPr>
              <w:rPr>
                <w:rFonts w:ascii="Tahoma" w:hAnsi="Tahoma" w:cs="Tahoma"/>
              </w:rPr>
            </w:pPr>
          </w:p>
        </w:tc>
        <w:tc>
          <w:tcPr>
            <w:tcW w:w="5929" w:type="dxa"/>
            <w:gridSpan w:val="4"/>
            <w:shd w:val="clear" w:color="auto" w:fill="auto"/>
            <w:tcPrChange w:id="2118" w:author="Mon Magallanes" w:date="2020-11-26T07:10:00Z">
              <w:tcPr>
                <w:tcW w:w="5924" w:type="dxa"/>
                <w:gridSpan w:val="5"/>
                <w:shd w:val="clear" w:color="auto" w:fill="auto"/>
              </w:tcPr>
            </w:tcPrChange>
          </w:tcPr>
          <w:p w14:paraId="625C449D" w14:textId="77777777" w:rsidR="001C00E0" w:rsidRPr="00E54371" w:rsidRDefault="001C00E0">
            <w:pPr>
              <w:rPr>
                <w:rFonts w:ascii="Tahoma" w:hAnsi="Tahoma" w:cs="Tahoma"/>
              </w:rPr>
            </w:pPr>
            <w:r w:rsidRPr="00E54371">
              <w:rPr>
                <w:rFonts w:ascii="Tahoma" w:hAnsi="Tahoma" w:cs="Tahoma"/>
                <w:b/>
                <w:bCs/>
                <w:color w:val="FF0000"/>
              </w:rPr>
              <w:t>Z</w:t>
            </w:r>
            <w:r w:rsidRPr="00E54371">
              <w:rPr>
                <w:rFonts w:ascii="Tahoma" w:hAnsi="Tahoma" w:cs="Tahoma"/>
              </w:rPr>
              <w:t xml:space="preserve"> – Namespace (fixed)</w:t>
            </w:r>
          </w:p>
        </w:tc>
      </w:tr>
      <w:tr w:rsidR="001C00E0" w14:paraId="354E51DC" w14:textId="77777777" w:rsidTr="00315FD3">
        <w:trPr>
          <w:trHeight w:val="288"/>
          <w:trPrChange w:id="2119" w:author="Mon Magallanes" w:date="2020-11-26T07:10:00Z">
            <w:trPr>
              <w:trHeight w:val="288"/>
            </w:trPr>
          </w:trPrChange>
        </w:trPr>
        <w:tc>
          <w:tcPr>
            <w:tcW w:w="1606" w:type="dxa"/>
            <w:vMerge/>
            <w:shd w:val="clear" w:color="auto" w:fill="auto"/>
            <w:tcPrChange w:id="2120" w:author="Mon Magallanes" w:date="2020-11-26T07:10:00Z">
              <w:tcPr>
                <w:tcW w:w="1606" w:type="dxa"/>
                <w:vMerge/>
                <w:shd w:val="clear" w:color="auto" w:fill="auto"/>
              </w:tcPr>
            </w:tcPrChange>
          </w:tcPr>
          <w:p w14:paraId="7FC07E3F" w14:textId="77777777" w:rsidR="001C00E0" w:rsidRPr="00E54371" w:rsidRDefault="001C00E0">
            <w:pPr>
              <w:rPr>
                <w:rFonts w:ascii="Tahoma" w:hAnsi="Tahoma" w:cs="Tahoma"/>
                <w:b/>
                <w:bCs/>
              </w:rPr>
            </w:pPr>
          </w:p>
        </w:tc>
        <w:tc>
          <w:tcPr>
            <w:tcW w:w="5929" w:type="dxa"/>
            <w:gridSpan w:val="4"/>
            <w:shd w:val="clear" w:color="auto" w:fill="auto"/>
            <w:tcPrChange w:id="2121" w:author="Mon Magallanes" w:date="2020-11-26T07:10:00Z">
              <w:tcPr>
                <w:tcW w:w="5924" w:type="dxa"/>
                <w:gridSpan w:val="5"/>
                <w:shd w:val="clear" w:color="auto" w:fill="auto"/>
              </w:tcPr>
            </w:tcPrChange>
          </w:tcPr>
          <w:p w14:paraId="16B83ECF" w14:textId="77777777" w:rsidR="001C00E0" w:rsidRPr="00E54371" w:rsidRDefault="001C00E0">
            <w:pPr>
              <w:rPr>
                <w:rFonts w:ascii="Tahoma" w:hAnsi="Tahoma" w:cs="Tahoma"/>
              </w:rPr>
            </w:pPr>
            <w:r w:rsidRPr="00E54371">
              <w:rPr>
                <w:rFonts w:ascii="Tahoma" w:hAnsi="Tahoma" w:cs="Tahoma"/>
                <w:b/>
                <w:bCs/>
                <w:color w:val="FF0000"/>
              </w:rPr>
              <w:t>YY</w:t>
            </w:r>
            <w:r w:rsidRPr="00E54371">
              <w:rPr>
                <w:rFonts w:ascii="Tahoma" w:hAnsi="Tahoma" w:cs="Tahoma"/>
              </w:rPr>
              <w:t xml:space="preserve"> – Module (see table 2.2)</w:t>
            </w:r>
          </w:p>
        </w:tc>
      </w:tr>
      <w:tr w:rsidR="001C00E0" w14:paraId="7404DEAE" w14:textId="77777777" w:rsidTr="00315FD3">
        <w:trPr>
          <w:trHeight w:val="288"/>
          <w:trPrChange w:id="2122" w:author="Mon Magallanes" w:date="2020-11-26T07:10:00Z">
            <w:trPr>
              <w:trHeight w:val="288"/>
            </w:trPr>
          </w:trPrChange>
        </w:trPr>
        <w:tc>
          <w:tcPr>
            <w:tcW w:w="1606" w:type="dxa"/>
            <w:vMerge/>
            <w:shd w:val="clear" w:color="auto" w:fill="auto"/>
            <w:tcPrChange w:id="2123" w:author="Mon Magallanes" w:date="2020-11-26T07:10:00Z">
              <w:tcPr>
                <w:tcW w:w="1606" w:type="dxa"/>
                <w:vMerge/>
                <w:shd w:val="clear" w:color="auto" w:fill="auto"/>
              </w:tcPr>
            </w:tcPrChange>
          </w:tcPr>
          <w:p w14:paraId="25647367" w14:textId="77777777" w:rsidR="001C00E0" w:rsidRPr="00E54371" w:rsidRDefault="001C00E0">
            <w:pPr>
              <w:rPr>
                <w:rFonts w:ascii="Tahoma" w:hAnsi="Tahoma" w:cs="Tahoma"/>
                <w:b/>
                <w:bCs/>
              </w:rPr>
            </w:pPr>
          </w:p>
        </w:tc>
        <w:tc>
          <w:tcPr>
            <w:tcW w:w="5929" w:type="dxa"/>
            <w:gridSpan w:val="4"/>
            <w:shd w:val="clear" w:color="auto" w:fill="auto"/>
            <w:tcPrChange w:id="2124" w:author="Mon Magallanes" w:date="2020-11-26T07:10:00Z">
              <w:tcPr>
                <w:tcW w:w="5924" w:type="dxa"/>
                <w:gridSpan w:val="5"/>
                <w:shd w:val="clear" w:color="auto" w:fill="auto"/>
              </w:tcPr>
            </w:tcPrChange>
          </w:tcPr>
          <w:p w14:paraId="19ABEF37" w14:textId="77777777" w:rsidR="001C00E0" w:rsidRPr="00E54371" w:rsidRDefault="001C00E0">
            <w:pPr>
              <w:rPr>
                <w:rFonts w:ascii="Tahoma" w:hAnsi="Tahoma" w:cs="Tahoma"/>
              </w:rPr>
            </w:pPr>
            <w:r w:rsidRPr="00E54371">
              <w:rPr>
                <w:rFonts w:ascii="Tahoma" w:hAnsi="Tahoma" w:cs="Tahoma"/>
                <w:b/>
                <w:bCs/>
                <w:color w:val="FF0000"/>
              </w:rPr>
              <w:t>_</w:t>
            </w:r>
            <w:r w:rsidRPr="00E54371">
              <w:rPr>
                <w:rFonts w:ascii="Tahoma" w:hAnsi="Tahoma" w:cs="Tahoma"/>
              </w:rPr>
              <w:t xml:space="preserve"> – Separator</w:t>
            </w:r>
          </w:p>
        </w:tc>
      </w:tr>
      <w:tr w:rsidR="001C00E0" w14:paraId="3E8520EE" w14:textId="77777777" w:rsidTr="00315FD3">
        <w:trPr>
          <w:trHeight w:val="288"/>
          <w:trPrChange w:id="2125" w:author="Mon Magallanes" w:date="2020-11-26T07:10:00Z">
            <w:trPr>
              <w:trHeight w:val="288"/>
            </w:trPr>
          </w:trPrChange>
        </w:trPr>
        <w:tc>
          <w:tcPr>
            <w:tcW w:w="1606" w:type="dxa"/>
            <w:vMerge/>
            <w:shd w:val="clear" w:color="auto" w:fill="auto"/>
            <w:tcPrChange w:id="2126" w:author="Mon Magallanes" w:date="2020-11-26T07:10:00Z">
              <w:tcPr>
                <w:tcW w:w="1606" w:type="dxa"/>
                <w:vMerge/>
                <w:shd w:val="clear" w:color="auto" w:fill="auto"/>
              </w:tcPr>
            </w:tcPrChange>
          </w:tcPr>
          <w:p w14:paraId="79DFA0E9" w14:textId="77777777" w:rsidR="001C00E0" w:rsidRPr="00E54371" w:rsidRDefault="001C00E0">
            <w:pPr>
              <w:rPr>
                <w:rFonts w:ascii="Tahoma" w:hAnsi="Tahoma" w:cs="Tahoma"/>
                <w:b/>
                <w:bCs/>
              </w:rPr>
            </w:pPr>
          </w:p>
        </w:tc>
        <w:tc>
          <w:tcPr>
            <w:tcW w:w="5929" w:type="dxa"/>
            <w:gridSpan w:val="4"/>
            <w:shd w:val="clear" w:color="auto" w:fill="auto"/>
            <w:tcPrChange w:id="2127" w:author="Mon Magallanes" w:date="2020-11-26T07:10:00Z">
              <w:tcPr>
                <w:tcW w:w="5924" w:type="dxa"/>
                <w:gridSpan w:val="5"/>
                <w:shd w:val="clear" w:color="auto" w:fill="auto"/>
              </w:tcPr>
            </w:tcPrChange>
          </w:tcPr>
          <w:p w14:paraId="132CF379" w14:textId="77777777" w:rsidR="001C00E0" w:rsidRPr="00E54371" w:rsidRDefault="001C00E0">
            <w:pPr>
              <w:rPr>
                <w:rFonts w:ascii="Tahoma" w:hAnsi="Tahoma" w:cs="Tahoma"/>
              </w:rPr>
            </w:pPr>
            <w:r w:rsidRPr="00E54371">
              <w:rPr>
                <w:rFonts w:ascii="Tahoma" w:hAnsi="Tahoma" w:cs="Tahoma"/>
                <w:b/>
                <w:bCs/>
                <w:color w:val="FF0000"/>
              </w:rPr>
              <w:t>&lt;desc&gt;</w:t>
            </w:r>
            <w:r w:rsidRPr="00E54371">
              <w:rPr>
                <w:rFonts w:ascii="Tahoma" w:hAnsi="Tahoma" w:cs="Tahoma"/>
              </w:rPr>
              <w:t xml:space="preserve"> - Free text (description)</w:t>
            </w:r>
          </w:p>
        </w:tc>
      </w:tr>
      <w:tr w:rsidR="001C00E0" w14:paraId="765D4DEE" w14:textId="77777777" w:rsidTr="00315FD3">
        <w:trPr>
          <w:trHeight w:val="288"/>
          <w:trPrChange w:id="2128" w:author="Mon Magallanes" w:date="2020-11-26T07:10:00Z">
            <w:trPr>
              <w:trHeight w:val="288"/>
            </w:trPr>
          </w:trPrChange>
        </w:trPr>
        <w:tc>
          <w:tcPr>
            <w:tcW w:w="1606" w:type="dxa"/>
            <w:vMerge/>
            <w:shd w:val="clear" w:color="auto" w:fill="auto"/>
            <w:tcPrChange w:id="2129" w:author="Mon Magallanes" w:date="2020-11-26T07:10:00Z">
              <w:tcPr>
                <w:tcW w:w="1606" w:type="dxa"/>
                <w:vMerge/>
                <w:shd w:val="clear" w:color="auto" w:fill="auto"/>
              </w:tcPr>
            </w:tcPrChange>
          </w:tcPr>
          <w:p w14:paraId="144D183D" w14:textId="77777777" w:rsidR="001C00E0" w:rsidRPr="00E54371" w:rsidRDefault="001C00E0">
            <w:pPr>
              <w:rPr>
                <w:rFonts w:ascii="Tahoma" w:hAnsi="Tahoma" w:cs="Tahoma"/>
                <w:b/>
                <w:bCs/>
              </w:rPr>
            </w:pPr>
          </w:p>
        </w:tc>
        <w:tc>
          <w:tcPr>
            <w:tcW w:w="5929" w:type="dxa"/>
            <w:gridSpan w:val="4"/>
            <w:shd w:val="clear" w:color="auto" w:fill="auto"/>
            <w:tcPrChange w:id="2130" w:author="Mon Magallanes" w:date="2020-11-26T07:10:00Z">
              <w:tcPr>
                <w:tcW w:w="5924" w:type="dxa"/>
                <w:gridSpan w:val="5"/>
                <w:shd w:val="clear" w:color="auto" w:fill="auto"/>
              </w:tcPr>
            </w:tcPrChange>
          </w:tcPr>
          <w:p w14:paraId="6CA7A477" w14:textId="36201F09" w:rsidR="001C00E0" w:rsidRPr="00E54371" w:rsidRDefault="001C00E0">
            <w:pPr>
              <w:rPr>
                <w:rFonts w:ascii="Tahoma" w:hAnsi="Tahoma" w:cs="Tahoma"/>
                <w:color w:val="FF0000"/>
              </w:rPr>
            </w:pPr>
            <w:r w:rsidRPr="00E54371">
              <w:rPr>
                <w:rFonts w:ascii="Tahoma" w:hAnsi="Tahoma" w:cs="Tahoma"/>
                <w:b/>
                <w:bCs/>
                <w:color w:val="FF0000"/>
              </w:rPr>
              <w:t>Ex. Z</w:t>
            </w:r>
            <w:del w:id="2131" w:author="Raphael Donor" w:date="2020-08-04T16:27:00Z">
              <w:r w:rsidRPr="00E54371" w:rsidDel="002D4F7C">
                <w:rPr>
                  <w:rFonts w:ascii="Tahoma" w:hAnsi="Tahoma" w:cs="Tahoma"/>
                  <w:b/>
                  <w:bCs/>
                  <w:color w:val="FF0000"/>
                </w:rPr>
                <w:delText>AP</w:delText>
              </w:r>
            </w:del>
            <w:r w:rsidRPr="00E54371">
              <w:rPr>
                <w:rFonts w:ascii="Tahoma" w:hAnsi="Tahoma" w:cs="Tahoma"/>
                <w:b/>
                <w:bCs/>
                <w:color w:val="FF0000"/>
              </w:rPr>
              <w:t>MM_</w:t>
            </w:r>
            <w:r w:rsidR="00313AC4" w:rsidRPr="00E54371">
              <w:rPr>
                <w:rFonts w:ascii="Tahoma" w:hAnsi="Tahoma" w:cs="Tahoma"/>
                <w:b/>
                <w:bCs/>
                <w:color w:val="FF0000"/>
              </w:rPr>
              <w:t>ENHANCE</w:t>
            </w:r>
          </w:p>
        </w:tc>
      </w:tr>
    </w:tbl>
    <w:p w14:paraId="3E22EE10" w14:textId="53FFEC1E" w:rsidR="001C00E0" w:rsidRDefault="00315FD3" w:rsidP="001C00E0">
      <w:ins w:id="2132" w:author="Mon Magallanes" w:date="2020-11-26T07:10:00Z">
        <w:r>
          <w:br w:type="textWrapping" w:clear="all"/>
        </w:r>
      </w:ins>
    </w:p>
    <w:p w14:paraId="7AEB2649" w14:textId="77777777" w:rsidR="00BC3369" w:rsidRDefault="00BC3369" w:rsidP="001C00E0"/>
    <w:p w14:paraId="24DB27F2" w14:textId="7E2C8EDB" w:rsidR="00BF38C6" w:rsidRDefault="00BF38C6" w:rsidP="001C00E0">
      <w:r>
        <w:t>Enhancement Implementations</w:t>
      </w:r>
      <w:r w:rsidR="003721F7">
        <w:t xml:space="preserve"> / Composite Enhancement Implementations</w:t>
      </w:r>
      <w:ins w:id="2133" w:author="Mon Magallanes" w:date="2020-11-26T07:08:00Z">
        <w:r w:rsidR="00315FD3">
          <w:t xml:space="preserve"> / Enhancement Spots</w:t>
        </w:r>
      </w:ins>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Change w:id="2134" w:author="Raphael Donor" w:date="2020-08-04T16:28:00Z">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PrChange>
      </w:tblPr>
      <w:tblGrid>
        <w:gridCol w:w="1606"/>
        <w:gridCol w:w="392"/>
        <w:gridCol w:w="545"/>
        <w:gridCol w:w="369"/>
        <w:gridCol w:w="4637"/>
        <w:tblGridChange w:id="2135">
          <w:tblGrid>
            <w:gridCol w:w="1606"/>
            <w:gridCol w:w="392"/>
            <w:gridCol w:w="1090"/>
            <w:gridCol w:w="440"/>
            <w:gridCol w:w="4002"/>
            <w:gridCol w:w="5"/>
          </w:tblGrid>
        </w:tblGridChange>
      </w:tblGrid>
      <w:tr w:rsidR="002D4F7C" w14:paraId="03C1A1D9" w14:textId="77777777" w:rsidTr="002D4F7C">
        <w:trPr>
          <w:trHeight w:val="350"/>
          <w:trPrChange w:id="2136" w:author="Raphael Donor" w:date="2020-08-04T16:28:00Z">
            <w:trPr>
              <w:gridAfter w:val="0"/>
              <w:trHeight w:val="350"/>
            </w:trPr>
          </w:trPrChange>
        </w:trPr>
        <w:tc>
          <w:tcPr>
            <w:tcW w:w="1606" w:type="dxa"/>
            <w:shd w:val="clear" w:color="auto" w:fill="auto"/>
            <w:tcPrChange w:id="2137" w:author="Raphael Donor" w:date="2020-08-04T16:28:00Z">
              <w:tcPr>
                <w:tcW w:w="1606" w:type="dxa"/>
                <w:shd w:val="clear" w:color="auto" w:fill="auto"/>
              </w:tcPr>
            </w:tcPrChange>
          </w:tcPr>
          <w:p w14:paraId="2E020714" w14:textId="77777777" w:rsidR="002D4F7C" w:rsidRPr="00E54371" w:rsidRDefault="002D4F7C" w:rsidP="004F3FCC">
            <w:pPr>
              <w:rPr>
                <w:rFonts w:ascii="Tahoma" w:hAnsi="Tahoma" w:cs="Tahoma"/>
                <w:b/>
                <w:bCs/>
                <w:sz w:val="24"/>
                <w:szCs w:val="24"/>
              </w:rPr>
            </w:pPr>
            <w:r w:rsidRPr="00E54371">
              <w:rPr>
                <w:rFonts w:ascii="Tahoma" w:hAnsi="Tahoma" w:cs="Tahoma"/>
                <w:b/>
                <w:bCs/>
                <w:sz w:val="24"/>
                <w:szCs w:val="24"/>
              </w:rPr>
              <w:t>Format</w:t>
            </w:r>
          </w:p>
        </w:tc>
        <w:tc>
          <w:tcPr>
            <w:tcW w:w="392" w:type="dxa"/>
            <w:shd w:val="clear" w:color="auto" w:fill="auto"/>
            <w:tcPrChange w:id="2138" w:author="Raphael Donor" w:date="2020-08-04T16:28:00Z">
              <w:tcPr>
                <w:tcW w:w="392" w:type="dxa"/>
                <w:shd w:val="clear" w:color="auto" w:fill="auto"/>
              </w:tcPr>
            </w:tcPrChange>
          </w:tcPr>
          <w:p w14:paraId="1ED6659B" w14:textId="77777777" w:rsidR="002D4F7C" w:rsidRPr="00E54371" w:rsidRDefault="002D4F7C" w:rsidP="004F3FCC">
            <w:pPr>
              <w:rPr>
                <w:rFonts w:ascii="Tahoma" w:hAnsi="Tahoma" w:cs="Tahoma"/>
                <w:b/>
                <w:bCs/>
                <w:sz w:val="24"/>
                <w:szCs w:val="24"/>
              </w:rPr>
            </w:pPr>
            <w:r w:rsidRPr="00E54371">
              <w:rPr>
                <w:rFonts w:ascii="Tahoma" w:hAnsi="Tahoma" w:cs="Tahoma"/>
                <w:b/>
                <w:bCs/>
                <w:sz w:val="24"/>
                <w:szCs w:val="24"/>
              </w:rPr>
              <w:t>Z</w:t>
            </w:r>
          </w:p>
        </w:tc>
        <w:tc>
          <w:tcPr>
            <w:tcW w:w="545" w:type="dxa"/>
            <w:shd w:val="clear" w:color="auto" w:fill="auto"/>
            <w:tcPrChange w:id="2139" w:author="Raphael Donor" w:date="2020-08-04T16:28:00Z">
              <w:tcPr>
                <w:tcW w:w="1090" w:type="dxa"/>
                <w:shd w:val="clear" w:color="auto" w:fill="auto"/>
              </w:tcPr>
            </w:tcPrChange>
          </w:tcPr>
          <w:p w14:paraId="6FADC7FF" w14:textId="77777777" w:rsidR="002D4F7C" w:rsidRPr="00E54371" w:rsidDel="002D4F7C" w:rsidRDefault="002D4F7C" w:rsidP="004F3FCC">
            <w:pPr>
              <w:rPr>
                <w:del w:id="2140" w:author="Raphael Donor" w:date="2020-08-04T16:28:00Z"/>
                <w:rFonts w:ascii="Tahoma" w:hAnsi="Tahoma" w:cs="Tahoma"/>
                <w:b/>
                <w:bCs/>
                <w:sz w:val="24"/>
                <w:szCs w:val="24"/>
              </w:rPr>
            </w:pPr>
            <w:del w:id="2141" w:author="Raphael Donor" w:date="2020-08-04T16:28:00Z">
              <w:r w:rsidRPr="00E54371" w:rsidDel="002D4F7C">
                <w:rPr>
                  <w:rFonts w:ascii="Tahoma" w:hAnsi="Tahoma" w:cs="Tahoma"/>
                  <w:b/>
                  <w:bCs/>
                  <w:sz w:val="24"/>
                  <w:szCs w:val="24"/>
                </w:rPr>
                <w:delText>XX</w:delText>
              </w:r>
            </w:del>
          </w:p>
          <w:p w14:paraId="28B65AE3" w14:textId="6F2814AB" w:rsidR="002D4F7C" w:rsidRPr="00E54371" w:rsidRDefault="002D4F7C" w:rsidP="004F3FCC">
            <w:pPr>
              <w:rPr>
                <w:rFonts w:ascii="Tahoma" w:hAnsi="Tahoma" w:cs="Tahoma"/>
                <w:b/>
                <w:bCs/>
                <w:sz w:val="24"/>
                <w:szCs w:val="24"/>
              </w:rPr>
            </w:pPr>
            <w:r w:rsidRPr="00E54371">
              <w:rPr>
                <w:rFonts w:ascii="Tahoma" w:hAnsi="Tahoma" w:cs="Tahoma"/>
                <w:b/>
                <w:bCs/>
                <w:sz w:val="24"/>
                <w:szCs w:val="24"/>
              </w:rPr>
              <w:t>YY</w:t>
            </w:r>
          </w:p>
        </w:tc>
        <w:tc>
          <w:tcPr>
            <w:tcW w:w="355" w:type="dxa"/>
            <w:shd w:val="clear" w:color="auto" w:fill="auto"/>
            <w:tcPrChange w:id="2142" w:author="Raphael Donor" w:date="2020-08-04T16:28:00Z">
              <w:tcPr>
                <w:tcW w:w="440" w:type="dxa"/>
                <w:shd w:val="clear" w:color="auto" w:fill="auto"/>
              </w:tcPr>
            </w:tcPrChange>
          </w:tcPr>
          <w:p w14:paraId="2D13B91F" w14:textId="77777777" w:rsidR="002D4F7C" w:rsidRPr="00E54371" w:rsidRDefault="002D4F7C" w:rsidP="004F3FCC">
            <w:pPr>
              <w:rPr>
                <w:rFonts w:ascii="Tahoma" w:hAnsi="Tahoma" w:cs="Tahoma"/>
                <w:b/>
                <w:bCs/>
                <w:sz w:val="24"/>
                <w:szCs w:val="24"/>
              </w:rPr>
            </w:pPr>
            <w:r w:rsidRPr="00E54371">
              <w:rPr>
                <w:rFonts w:ascii="Tahoma" w:hAnsi="Tahoma" w:cs="Tahoma"/>
                <w:b/>
                <w:bCs/>
                <w:sz w:val="24"/>
                <w:szCs w:val="24"/>
              </w:rPr>
              <w:t>_</w:t>
            </w:r>
          </w:p>
        </w:tc>
        <w:tc>
          <w:tcPr>
            <w:tcW w:w="4637" w:type="dxa"/>
            <w:shd w:val="clear" w:color="auto" w:fill="auto"/>
            <w:tcPrChange w:id="2143" w:author="Raphael Donor" w:date="2020-08-04T16:28:00Z">
              <w:tcPr>
                <w:tcW w:w="4002" w:type="dxa"/>
                <w:shd w:val="clear" w:color="auto" w:fill="auto"/>
              </w:tcPr>
            </w:tcPrChange>
          </w:tcPr>
          <w:p w14:paraId="68B1B034" w14:textId="77777777" w:rsidR="002D4F7C" w:rsidRPr="00E54371" w:rsidRDefault="002D4F7C" w:rsidP="004F3FCC">
            <w:pPr>
              <w:rPr>
                <w:rFonts w:ascii="Tahoma" w:hAnsi="Tahoma" w:cs="Tahoma"/>
                <w:b/>
                <w:bCs/>
                <w:sz w:val="24"/>
                <w:szCs w:val="24"/>
              </w:rPr>
            </w:pPr>
            <w:r w:rsidRPr="00E54371">
              <w:rPr>
                <w:rFonts w:ascii="Tahoma" w:hAnsi="Tahoma" w:cs="Tahoma"/>
                <w:b/>
                <w:bCs/>
                <w:sz w:val="24"/>
                <w:szCs w:val="24"/>
              </w:rPr>
              <w:t>&lt;desc&gt;</w:t>
            </w:r>
          </w:p>
        </w:tc>
      </w:tr>
      <w:tr w:rsidR="00313AC4" w14:paraId="40730EBD" w14:textId="77777777" w:rsidTr="002D4F7C">
        <w:trPr>
          <w:trHeight w:val="288"/>
          <w:trPrChange w:id="2144" w:author="Raphael Donor" w:date="2020-08-04T16:28:00Z">
            <w:trPr>
              <w:trHeight w:val="288"/>
            </w:trPr>
          </w:trPrChange>
        </w:trPr>
        <w:tc>
          <w:tcPr>
            <w:tcW w:w="1606" w:type="dxa"/>
            <w:vMerge w:val="restart"/>
            <w:shd w:val="clear" w:color="auto" w:fill="auto"/>
            <w:tcPrChange w:id="2145" w:author="Raphael Donor" w:date="2020-08-04T16:28:00Z">
              <w:tcPr>
                <w:tcW w:w="1606" w:type="dxa"/>
                <w:vMerge w:val="restart"/>
                <w:shd w:val="clear" w:color="auto" w:fill="auto"/>
              </w:tcPr>
            </w:tcPrChange>
          </w:tcPr>
          <w:p w14:paraId="366AA4F9" w14:textId="6D72788C" w:rsidR="00313AC4" w:rsidRPr="00E54371" w:rsidRDefault="00313AC4" w:rsidP="004F3FCC">
            <w:pPr>
              <w:rPr>
                <w:rFonts w:ascii="Tahoma" w:hAnsi="Tahoma" w:cs="Tahoma"/>
              </w:rPr>
            </w:pPr>
          </w:p>
        </w:tc>
        <w:tc>
          <w:tcPr>
            <w:tcW w:w="5929" w:type="dxa"/>
            <w:gridSpan w:val="4"/>
            <w:shd w:val="clear" w:color="auto" w:fill="auto"/>
            <w:tcPrChange w:id="2146" w:author="Raphael Donor" w:date="2020-08-04T16:28:00Z">
              <w:tcPr>
                <w:tcW w:w="5924" w:type="dxa"/>
                <w:gridSpan w:val="5"/>
                <w:shd w:val="clear" w:color="auto" w:fill="auto"/>
              </w:tcPr>
            </w:tcPrChange>
          </w:tcPr>
          <w:p w14:paraId="3447C591" w14:textId="77777777" w:rsidR="00313AC4" w:rsidRPr="00E54371" w:rsidRDefault="00313AC4" w:rsidP="004F3FCC">
            <w:pPr>
              <w:rPr>
                <w:rFonts w:ascii="Tahoma" w:hAnsi="Tahoma" w:cs="Tahoma"/>
              </w:rPr>
            </w:pPr>
            <w:r w:rsidRPr="00E54371">
              <w:rPr>
                <w:rFonts w:ascii="Tahoma" w:hAnsi="Tahoma" w:cs="Tahoma"/>
                <w:b/>
                <w:bCs/>
                <w:color w:val="FF0000"/>
              </w:rPr>
              <w:t>Z</w:t>
            </w:r>
            <w:r w:rsidRPr="00E54371">
              <w:rPr>
                <w:rFonts w:ascii="Tahoma" w:hAnsi="Tahoma" w:cs="Tahoma"/>
              </w:rPr>
              <w:t xml:space="preserve"> – Namespace (fixed)</w:t>
            </w:r>
          </w:p>
        </w:tc>
      </w:tr>
      <w:tr w:rsidR="00313AC4" w14:paraId="0A7CC32F" w14:textId="77777777" w:rsidTr="002D4F7C">
        <w:trPr>
          <w:trHeight w:val="288"/>
          <w:trPrChange w:id="2147" w:author="Raphael Donor" w:date="2020-08-04T16:28:00Z">
            <w:trPr>
              <w:trHeight w:val="288"/>
            </w:trPr>
          </w:trPrChange>
        </w:trPr>
        <w:tc>
          <w:tcPr>
            <w:tcW w:w="1606" w:type="dxa"/>
            <w:vMerge/>
            <w:shd w:val="clear" w:color="auto" w:fill="auto"/>
            <w:tcPrChange w:id="2148" w:author="Raphael Donor" w:date="2020-08-04T16:28:00Z">
              <w:tcPr>
                <w:tcW w:w="1606" w:type="dxa"/>
                <w:vMerge/>
                <w:shd w:val="clear" w:color="auto" w:fill="auto"/>
              </w:tcPr>
            </w:tcPrChange>
          </w:tcPr>
          <w:p w14:paraId="05EE4B4B" w14:textId="77777777" w:rsidR="00313AC4" w:rsidRPr="00E54371" w:rsidRDefault="00313AC4" w:rsidP="004F3FCC">
            <w:pPr>
              <w:rPr>
                <w:rFonts w:ascii="Tahoma" w:hAnsi="Tahoma" w:cs="Tahoma"/>
                <w:b/>
                <w:bCs/>
              </w:rPr>
            </w:pPr>
          </w:p>
        </w:tc>
        <w:tc>
          <w:tcPr>
            <w:tcW w:w="5929" w:type="dxa"/>
            <w:gridSpan w:val="4"/>
            <w:shd w:val="clear" w:color="auto" w:fill="auto"/>
            <w:tcPrChange w:id="2149" w:author="Raphael Donor" w:date="2020-08-04T16:28:00Z">
              <w:tcPr>
                <w:tcW w:w="5924" w:type="dxa"/>
                <w:gridSpan w:val="5"/>
                <w:shd w:val="clear" w:color="auto" w:fill="auto"/>
              </w:tcPr>
            </w:tcPrChange>
          </w:tcPr>
          <w:p w14:paraId="21CB2CA7" w14:textId="77777777" w:rsidR="00313AC4" w:rsidRPr="00E54371" w:rsidRDefault="00313AC4" w:rsidP="004F3FCC">
            <w:pPr>
              <w:rPr>
                <w:rFonts w:ascii="Tahoma" w:hAnsi="Tahoma" w:cs="Tahoma"/>
              </w:rPr>
            </w:pPr>
            <w:r w:rsidRPr="00E54371">
              <w:rPr>
                <w:rFonts w:ascii="Tahoma" w:hAnsi="Tahoma" w:cs="Tahoma"/>
                <w:b/>
                <w:bCs/>
                <w:color w:val="FF0000"/>
              </w:rPr>
              <w:t>YY</w:t>
            </w:r>
            <w:r w:rsidRPr="00E54371">
              <w:rPr>
                <w:rFonts w:ascii="Tahoma" w:hAnsi="Tahoma" w:cs="Tahoma"/>
              </w:rPr>
              <w:t xml:space="preserve"> – Module (see table 2.2)</w:t>
            </w:r>
          </w:p>
        </w:tc>
      </w:tr>
      <w:tr w:rsidR="00313AC4" w14:paraId="4E9ECCF0" w14:textId="77777777" w:rsidTr="002D4F7C">
        <w:trPr>
          <w:trHeight w:val="288"/>
          <w:trPrChange w:id="2150" w:author="Raphael Donor" w:date="2020-08-04T16:28:00Z">
            <w:trPr>
              <w:trHeight w:val="288"/>
            </w:trPr>
          </w:trPrChange>
        </w:trPr>
        <w:tc>
          <w:tcPr>
            <w:tcW w:w="1606" w:type="dxa"/>
            <w:vMerge/>
            <w:shd w:val="clear" w:color="auto" w:fill="auto"/>
            <w:tcPrChange w:id="2151" w:author="Raphael Donor" w:date="2020-08-04T16:28:00Z">
              <w:tcPr>
                <w:tcW w:w="1606" w:type="dxa"/>
                <w:vMerge/>
                <w:shd w:val="clear" w:color="auto" w:fill="auto"/>
              </w:tcPr>
            </w:tcPrChange>
          </w:tcPr>
          <w:p w14:paraId="2DE327FB" w14:textId="77777777" w:rsidR="00313AC4" w:rsidRPr="00E54371" w:rsidRDefault="00313AC4" w:rsidP="004F3FCC">
            <w:pPr>
              <w:rPr>
                <w:rFonts w:ascii="Tahoma" w:hAnsi="Tahoma" w:cs="Tahoma"/>
                <w:b/>
                <w:bCs/>
              </w:rPr>
            </w:pPr>
          </w:p>
        </w:tc>
        <w:tc>
          <w:tcPr>
            <w:tcW w:w="5929" w:type="dxa"/>
            <w:gridSpan w:val="4"/>
            <w:shd w:val="clear" w:color="auto" w:fill="auto"/>
            <w:tcPrChange w:id="2152" w:author="Raphael Donor" w:date="2020-08-04T16:28:00Z">
              <w:tcPr>
                <w:tcW w:w="5924" w:type="dxa"/>
                <w:gridSpan w:val="5"/>
                <w:shd w:val="clear" w:color="auto" w:fill="auto"/>
              </w:tcPr>
            </w:tcPrChange>
          </w:tcPr>
          <w:p w14:paraId="7E81A4DE" w14:textId="77777777" w:rsidR="00313AC4" w:rsidRPr="00E54371" w:rsidRDefault="00313AC4" w:rsidP="004F3FCC">
            <w:pPr>
              <w:rPr>
                <w:rFonts w:ascii="Tahoma" w:hAnsi="Tahoma" w:cs="Tahoma"/>
              </w:rPr>
            </w:pPr>
            <w:r w:rsidRPr="00E54371">
              <w:rPr>
                <w:rFonts w:ascii="Tahoma" w:hAnsi="Tahoma" w:cs="Tahoma"/>
                <w:b/>
                <w:bCs/>
                <w:color w:val="FF0000"/>
              </w:rPr>
              <w:t>_</w:t>
            </w:r>
            <w:r w:rsidRPr="00E54371">
              <w:rPr>
                <w:rFonts w:ascii="Tahoma" w:hAnsi="Tahoma" w:cs="Tahoma"/>
              </w:rPr>
              <w:t xml:space="preserve"> – Separator</w:t>
            </w:r>
          </w:p>
        </w:tc>
      </w:tr>
      <w:tr w:rsidR="00313AC4" w14:paraId="5FF9F79E" w14:textId="77777777" w:rsidTr="002D4F7C">
        <w:trPr>
          <w:trHeight w:val="288"/>
          <w:trPrChange w:id="2153" w:author="Raphael Donor" w:date="2020-08-04T16:28:00Z">
            <w:trPr>
              <w:trHeight w:val="288"/>
            </w:trPr>
          </w:trPrChange>
        </w:trPr>
        <w:tc>
          <w:tcPr>
            <w:tcW w:w="1606" w:type="dxa"/>
            <w:vMerge/>
            <w:shd w:val="clear" w:color="auto" w:fill="auto"/>
            <w:tcPrChange w:id="2154" w:author="Raphael Donor" w:date="2020-08-04T16:28:00Z">
              <w:tcPr>
                <w:tcW w:w="1606" w:type="dxa"/>
                <w:vMerge/>
                <w:shd w:val="clear" w:color="auto" w:fill="auto"/>
              </w:tcPr>
            </w:tcPrChange>
          </w:tcPr>
          <w:p w14:paraId="3D28E96E" w14:textId="77777777" w:rsidR="00313AC4" w:rsidRPr="00E54371" w:rsidRDefault="00313AC4" w:rsidP="004F3FCC">
            <w:pPr>
              <w:rPr>
                <w:rFonts w:ascii="Tahoma" w:hAnsi="Tahoma" w:cs="Tahoma"/>
                <w:b/>
                <w:bCs/>
              </w:rPr>
            </w:pPr>
          </w:p>
        </w:tc>
        <w:tc>
          <w:tcPr>
            <w:tcW w:w="5929" w:type="dxa"/>
            <w:gridSpan w:val="4"/>
            <w:shd w:val="clear" w:color="auto" w:fill="auto"/>
            <w:tcPrChange w:id="2155" w:author="Raphael Donor" w:date="2020-08-04T16:28:00Z">
              <w:tcPr>
                <w:tcW w:w="5924" w:type="dxa"/>
                <w:gridSpan w:val="5"/>
                <w:shd w:val="clear" w:color="auto" w:fill="auto"/>
              </w:tcPr>
            </w:tcPrChange>
          </w:tcPr>
          <w:p w14:paraId="658FFD6C" w14:textId="77777777" w:rsidR="00313AC4" w:rsidRPr="00E54371" w:rsidRDefault="00313AC4" w:rsidP="004F3FCC">
            <w:pPr>
              <w:rPr>
                <w:rFonts w:ascii="Tahoma" w:hAnsi="Tahoma" w:cs="Tahoma"/>
              </w:rPr>
            </w:pPr>
            <w:r w:rsidRPr="00E54371">
              <w:rPr>
                <w:rFonts w:ascii="Tahoma" w:hAnsi="Tahoma" w:cs="Tahoma"/>
                <w:b/>
                <w:bCs/>
                <w:color w:val="FF0000"/>
              </w:rPr>
              <w:t>&lt;desc&gt;</w:t>
            </w:r>
            <w:r w:rsidRPr="00E54371">
              <w:rPr>
                <w:rFonts w:ascii="Tahoma" w:hAnsi="Tahoma" w:cs="Tahoma"/>
              </w:rPr>
              <w:t xml:space="preserve"> - Free text (description)</w:t>
            </w:r>
          </w:p>
        </w:tc>
      </w:tr>
      <w:tr w:rsidR="00313AC4" w14:paraId="58E5FCFA" w14:textId="77777777" w:rsidTr="002D4F7C">
        <w:trPr>
          <w:trHeight w:val="288"/>
          <w:trPrChange w:id="2156" w:author="Raphael Donor" w:date="2020-08-04T16:28:00Z">
            <w:trPr>
              <w:trHeight w:val="288"/>
            </w:trPr>
          </w:trPrChange>
        </w:trPr>
        <w:tc>
          <w:tcPr>
            <w:tcW w:w="1606" w:type="dxa"/>
            <w:vMerge/>
            <w:shd w:val="clear" w:color="auto" w:fill="auto"/>
            <w:tcPrChange w:id="2157" w:author="Raphael Donor" w:date="2020-08-04T16:28:00Z">
              <w:tcPr>
                <w:tcW w:w="1606" w:type="dxa"/>
                <w:vMerge/>
                <w:shd w:val="clear" w:color="auto" w:fill="auto"/>
              </w:tcPr>
            </w:tcPrChange>
          </w:tcPr>
          <w:p w14:paraId="139D4B02" w14:textId="77777777" w:rsidR="00313AC4" w:rsidRPr="00E54371" w:rsidRDefault="00313AC4" w:rsidP="004F3FCC">
            <w:pPr>
              <w:rPr>
                <w:rFonts w:ascii="Tahoma" w:hAnsi="Tahoma" w:cs="Tahoma"/>
                <w:b/>
                <w:bCs/>
              </w:rPr>
            </w:pPr>
          </w:p>
        </w:tc>
        <w:tc>
          <w:tcPr>
            <w:tcW w:w="5929" w:type="dxa"/>
            <w:gridSpan w:val="4"/>
            <w:shd w:val="clear" w:color="auto" w:fill="auto"/>
            <w:tcPrChange w:id="2158" w:author="Raphael Donor" w:date="2020-08-04T16:28:00Z">
              <w:tcPr>
                <w:tcW w:w="5924" w:type="dxa"/>
                <w:gridSpan w:val="5"/>
                <w:shd w:val="clear" w:color="auto" w:fill="auto"/>
              </w:tcPr>
            </w:tcPrChange>
          </w:tcPr>
          <w:p w14:paraId="145340B4" w14:textId="5B419848" w:rsidR="00313AC4" w:rsidRPr="00E54371" w:rsidRDefault="00313AC4" w:rsidP="004F3FCC">
            <w:pPr>
              <w:rPr>
                <w:rFonts w:ascii="Tahoma" w:hAnsi="Tahoma" w:cs="Tahoma"/>
                <w:color w:val="FF0000"/>
              </w:rPr>
            </w:pPr>
            <w:r w:rsidRPr="00E54371">
              <w:rPr>
                <w:rFonts w:ascii="Tahoma" w:hAnsi="Tahoma" w:cs="Tahoma"/>
                <w:b/>
                <w:bCs/>
                <w:color w:val="FF0000"/>
              </w:rPr>
              <w:t>Ex. Z</w:t>
            </w:r>
            <w:del w:id="2159" w:author="Raphael Donor" w:date="2020-08-04T16:28:00Z">
              <w:r w:rsidRPr="00E54371" w:rsidDel="002D4F7C">
                <w:rPr>
                  <w:rFonts w:ascii="Tahoma" w:hAnsi="Tahoma" w:cs="Tahoma"/>
                  <w:b/>
                  <w:bCs/>
                  <w:color w:val="FF0000"/>
                </w:rPr>
                <w:delText>AP</w:delText>
              </w:r>
            </w:del>
            <w:r w:rsidRPr="00E54371">
              <w:rPr>
                <w:rFonts w:ascii="Tahoma" w:hAnsi="Tahoma" w:cs="Tahoma"/>
                <w:b/>
                <w:bCs/>
                <w:color w:val="FF0000"/>
              </w:rPr>
              <w:t>MM</w:t>
            </w:r>
            <w:commentRangeStart w:id="2160"/>
            <w:del w:id="2161" w:author="Mon Magallanes" w:date="2020-11-06T15:29:00Z">
              <w:r w:rsidRPr="00E54371" w:rsidDel="00064A23">
                <w:rPr>
                  <w:rFonts w:ascii="Tahoma" w:hAnsi="Tahoma" w:cs="Tahoma"/>
                  <w:b/>
                  <w:bCs/>
                  <w:color w:val="FF0000"/>
                </w:rPr>
                <w:delText>IE</w:delText>
              </w:r>
              <w:commentRangeEnd w:id="2160"/>
              <w:r w:rsidR="00FB55C0" w:rsidDel="00064A23">
                <w:rPr>
                  <w:rStyle w:val="CommentReference"/>
                  <w:rFonts w:ascii="Grundfos TheSans V2" w:eastAsia="Grundfos TheSans V2" w:hAnsi="Grundfos TheSans V2"/>
                </w:rPr>
                <w:commentReference w:id="2160"/>
              </w:r>
            </w:del>
            <w:ins w:id="2162" w:author="Mon Magallanes" w:date="2020-11-06T15:29:00Z">
              <w:r w:rsidR="00064A23">
                <w:rPr>
                  <w:rFonts w:ascii="Tahoma" w:hAnsi="Tahoma" w:cs="Tahoma"/>
                  <w:b/>
                  <w:bCs/>
                  <w:color w:val="FF0000"/>
                </w:rPr>
                <w:t>EI</w:t>
              </w:r>
            </w:ins>
            <w:r w:rsidRPr="00E54371">
              <w:rPr>
                <w:rFonts w:ascii="Tahoma" w:hAnsi="Tahoma" w:cs="Tahoma"/>
                <w:b/>
                <w:bCs/>
                <w:color w:val="FF0000"/>
              </w:rPr>
              <w:t>_ENHANCE</w:t>
            </w:r>
          </w:p>
        </w:tc>
      </w:tr>
    </w:tbl>
    <w:p w14:paraId="79E27A39" w14:textId="362974DD" w:rsidR="001C00E0" w:rsidRDefault="001C00E0" w:rsidP="001C00E0"/>
    <w:p w14:paraId="6F75129B" w14:textId="737877F9" w:rsidR="005C6497" w:rsidRDefault="005C6497" w:rsidP="001C00E0"/>
    <w:p w14:paraId="6F9F7B3F" w14:textId="54482063" w:rsidR="002B4064" w:rsidRDefault="002B4064" w:rsidP="001C00E0"/>
    <w:p w14:paraId="6E0F6395" w14:textId="5F6C415D" w:rsidR="002B4064" w:rsidRDefault="002B4064" w:rsidP="001C00E0"/>
    <w:p w14:paraId="57147EE6" w14:textId="5B87790F" w:rsidR="002B4064" w:rsidRDefault="002B4064" w:rsidP="001C00E0"/>
    <w:p w14:paraId="773C2B5B" w14:textId="5A584C60" w:rsidR="00F20755" w:rsidRDefault="00F20755" w:rsidP="001C00E0"/>
    <w:p w14:paraId="0876E4B5" w14:textId="5430A176" w:rsidR="00F20755" w:rsidRDefault="00F20755" w:rsidP="001C00E0"/>
    <w:p w14:paraId="68AEFE10" w14:textId="1C558F9F" w:rsidR="00F20755" w:rsidRDefault="00F20755" w:rsidP="001C00E0"/>
    <w:p w14:paraId="19737824" w14:textId="7DD4CB73" w:rsidR="00F20755" w:rsidRDefault="00F20755" w:rsidP="001C00E0"/>
    <w:p w14:paraId="678DFAD4" w14:textId="4CDC8130" w:rsidR="00F20755" w:rsidRDefault="00F20755" w:rsidP="001C00E0"/>
    <w:p w14:paraId="4254F70A" w14:textId="509603FD" w:rsidR="00F20755" w:rsidRDefault="00F20755" w:rsidP="001C00E0"/>
    <w:p w14:paraId="2623D415" w14:textId="77777777" w:rsidR="00F20755" w:rsidRDefault="00F20755" w:rsidP="001C00E0"/>
    <w:p w14:paraId="071B4514" w14:textId="77777777" w:rsidR="002B4064" w:rsidRDefault="002B4064" w:rsidP="001C00E0"/>
    <w:p w14:paraId="2C8FB2BF" w14:textId="77777777" w:rsidR="00BC3369" w:rsidRDefault="00BC3369" w:rsidP="001C00E0"/>
    <w:p w14:paraId="1A986024" w14:textId="5D8799F0" w:rsidR="005E1BE2" w:rsidRPr="008052D5" w:rsidRDefault="00F07E02" w:rsidP="008052D5">
      <w:pPr>
        <w:pStyle w:val="Heading2"/>
        <w:numPr>
          <w:ilvl w:val="1"/>
          <w:numId w:val="24"/>
        </w:numPr>
        <w:rPr>
          <w:rFonts w:ascii="Tahoma" w:hAnsi="Tahoma" w:cs="Tahoma"/>
          <w:b w:val="0"/>
          <w:i/>
        </w:rPr>
      </w:pPr>
      <w:bookmarkStart w:id="2163" w:name="_Toc286674816"/>
      <w:bookmarkStart w:id="2164" w:name="_Toc453572771"/>
      <w:bookmarkStart w:id="2165" w:name="_Toc62037377"/>
      <w:r>
        <w:rPr>
          <w:rFonts w:ascii="Tahoma" w:hAnsi="Tahoma" w:cs="Tahoma"/>
          <w:i/>
        </w:rPr>
        <w:lastRenderedPageBreak/>
        <w:t>Naming Convention Summary</w:t>
      </w:r>
      <w:bookmarkEnd w:id="2163"/>
      <w:bookmarkEnd w:id="2164"/>
      <w:bookmarkEnd w:id="2165"/>
    </w:p>
    <w:p w14:paraId="62AD073D" w14:textId="77777777" w:rsidR="005E1BE2" w:rsidRPr="00393866" w:rsidRDefault="005E1BE2">
      <w:pPr>
        <w:rPr>
          <w:rFonts w:ascii="Tahoma" w:hAnsi="Tahoma" w:cs="Tahoma"/>
        </w:rPr>
      </w:pPr>
    </w:p>
    <w:tbl>
      <w:tblPr>
        <w:tblW w:w="9629"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4"/>
        <w:gridCol w:w="3110"/>
        <w:gridCol w:w="3335"/>
      </w:tblGrid>
      <w:tr w:rsidR="00951D76" w:rsidRPr="00801556" w14:paraId="485AED81" w14:textId="77777777" w:rsidTr="00E54371">
        <w:tc>
          <w:tcPr>
            <w:tcW w:w="3184" w:type="dxa"/>
            <w:tcBorders>
              <w:top w:val="single" w:sz="4" w:space="0" w:color="auto"/>
              <w:left w:val="single" w:sz="4" w:space="0" w:color="auto"/>
              <w:bottom w:val="single" w:sz="4" w:space="0" w:color="auto"/>
              <w:right w:val="single" w:sz="4" w:space="0" w:color="auto"/>
            </w:tcBorders>
            <w:shd w:val="clear" w:color="auto" w:fill="E7E6E6"/>
            <w:hideMark/>
          </w:tcPr>
          <w:p w14:paraId="7859449F" w14:textId="77777777" w:rsidR="00951D76" w:rsidRPr="00E54371" w:rsidRDefault="00951D76" w:rsidP="00751A4D">
            <w:pPr>
              <w:rPr>
                <w:rFonts w:ascii="Calibri" w:hAnsi="Calibri"/>
                <w:b/>
                <w:lang w:val="da-DK"/>
              </w:rPr>
            </w:pPr>
            <w:r w:rsidRPr="00E54371">
              <w:rPr>
                <w:rFonts w:ascii="Calibri" w:hAnsi="Calibri"/>
                <w:b/>
                <w:lang w:val="da-DK"/>
              </w:rPr>
              <w:t>Object type</w:t>
            </w:r>
          </w:p>
        </w:tc>
        <w:tc>
          <w:tcPr>
            <w:tcW w:w="3110" w:type="dxa"/>
            <w:tcBorders>
              <w:top w:val="single" w:sz="4" w:space="0" w:color="auto"/>
              <w:left w:val="single" w:sz="4" w:space="0" w:color="auto"/>
              <w:bottom w:val="single" w:sz="4" w:space="0" w:color="auto"/>
              <w:right w:val="single" w:sz="4" w:space="0" w:color="auto"/>
            </w:tcBorders>
            <w:shd w:val="clear" w:color="auto" w:fill="E7E6E6"/>
            <w:hideMark/>
          </w:tcPr>
          <w:p w14:paraId="13AA7B28" w14:textId="77777777" w:rsidR="00951D76" w:rsidRPr="00E54371" w:rsidRDefault="00951D76" w:rsidP="00751A4D">
            <w:pPr>
              <w:rPr>
                <w:rFonts w:ascii="Calibri" w:hAnsi="Calibri"/>
                <w:b/>
                <w:lang w:val="da-DK"/>
              </w:rPr>
            </w:pPr>
            <w:r w:rsidRPr="00E54371">
              <w:rPr>
                <w:rFonts w:ascii="Calibri" w:hAnsi="Calibri"/>
                <w:b/>
                <w:lang w:val="da-DK"/>
              </w:rPr>
              <w:t>Naming Convention</w:t>
            </w:r>
          </w:p>
        </w:tc>
        <w:tc>
          <w:tcPr>
            <w:tcW w:w="3335" w:type="dxa"/>
            <w:tcBorders>
              <w:top w:val="single" w:sz="4" w:space="0" w:color="auto"/>
              <w:left w:val="single" w:sz="4" w:space="0" w:color="auto"/>
              <w:bottom w:val="single" w:sz="4" w:space="0" w:color="auto"/>
              <w:right w:val="single" w:sz="4" w:space="0" w:color="auto"/>
            </w:tcBorders>
            <w:shd w:val="clear" w:color="auto" w:fill="E7E6E6"/>
            <w:hideMark/>
          </w:tcPr>
          <w:p w14:paraId="0E435685" w14:textId="77777777" w:rsidR="00951D76" w:rsidRPr="00E54371" w:rsidRDefault="00951D76" w:rsidP="00751A4D">
            <w:pPr>
              <w:rPr>
                <w:rFonts w:ascii="Calibri" w:hAnsi="Calibri"/>
                <w:b/>
                <w:lang w:val="da-DK"/>
              </w:rPr>
            </w:pPr>
            <w:r w:rsidRPr="00E54371">
              <w:rPr>
                <w:rFonts w:ascii="Calibri" w:hAnsi="Calibri"/>
                <w:b/>
                <w:lang w:val="da-DK"/>
              </w:rPr>
              <w:t>Remarks</w:t>
            </w:r>
          </w:p>
        </w:tc>
      </w:tr>
      <w:tr w:rsidR="000E6643" w:rsidRPr="00801556" w14:paraId="18FB5E8F" w14:textId="77777777" w:rsidTr="00E54371">
        <w:trPr>
          <w:trHeight w:val="467"/>
        </w:trPr>
        <w:tc>
          <w:tcPr>
            <w:tcW w:w="3184" w:type="dxa"/>
            <w:tcBorders>
              <w:top w:val="single" w:sz="4" w:space="0" w:color="auto"/>
              <w:left w:val="single" w:sz="4" w:space="0" w:color="auto"/>
              <w:right w:val="single" w:sz="4" w:space="0" w:color="auto"/>
            </w:tcBorders>
            <w:shd w:val="clear" w:color="auto" w:fill="auto"/>
            <w:hideMark/>
          </w:tcPr>
          <w:p w14:paraId="635648C0" w14:textId="77777777" w:rsidR="00951D76" w:rsidRPr="00E54371" w:rsidRDefault="00951D76" w:rsidP="00751A4D">
            <w:pPr>
              <w:rPr>
                <w:rFonts w:ascii="Calibri" w:hAnsi="Calibri"/>
                <w:lang w:val="da-DK"/>
              </w:rPr>
            </w:pPr>
            <w:r w:rsidRPr="00E54371">
              <w:rPr>
                <w:rFonts w:ascii="Calibri" w:hAnsi="Calibri"/>
              </w:rPr>
              <w:t>Package</w:t>
            </w:r>
          </w:p>
        </w:tc>
        <w:tc>
          <w:tcPr>
            <w:tcW w:w="3110" w:type="dxa"/>
            <w:tcBorders>
              <w:top w:val="single" w:sz="4" w:space="0" w:color="auto"/>
              <w:left w:val="single" w:sz="4" w:space="0" w:color="auto"/>
              <w:right w:val="single" w:sz="4" w:space="0" w:color="auto"/>
            </w:tcBorders>
            <w:shd w:val="clear" w:color="auto" w:fill="auto"/>
            <w:hideMark/>
          </w:tcPr>
          <w:p w14:paraId="0031D442" w14:textId="77777777" w:rsidR="00951D76" w:rsidRPr="00E54371" w:rsidRDefault="00951D76" w:rsidP="00751A4D">
            <w:pPr>
              <w:rPr>
                <w:rFonts w:ascii="Calibri" w:hAnsi="Calibri"/>
              </w:rPr>
            </w:pPr>
            <w:r w:rsidRPr="00E54371">
              <w:rPr>
                <w:rFonts w:ascii="Calibri" w:hAnsi="Calibri"/>
              </w:rPr>
              <w:t>Z</w:t>
            </w:r>
            <w:del w:id="2166" w:author="Raphael Donor" w:date="2020-08-04T16:29:00Z">
              <w:r w:rsidRPr="00E54371" w:rsidDel="002D4F7C">
                <w:rPr>
                  <w:rFonts w:ascii="Calibri" w:hAnsi="Calibri"/>
                </w:rPr>
                <w:delText>XX</w:delText>
              </w:r>
            </w:del>
            <w:r w:rsidRPr="00E54371">
              <w:rPr>
                <w:rFonts w:ascii="Calibri" w:hAnsi="Calibri"/>
              </w:rPr>
              <w:t>YY_&lt;name&gt;</w:t>
            </w:r>
          </w:p>
        </w:tc>
        <w:tc>
          <w:tcPr>
            <w:tcW w:w="3335" w:type="dxa"/>
            <w:tcBorders>
              <w:top w:val="single" w:sz="4" w:space="0" w:color="auto"/>
              <w:left w:val="single" w:sz="4" w:space="0" w:color="auto"/>
              <w:right w:val="single" w:sz="4" w:space="0" w:color="auto"/>
            </w:tcBorders>
            <w:shd w:val="clear" w:color="auto" w:fill="auto"/>
            <w:hideMark/>
          </w:tcPr>
          <w:p w14:paraId="12A887AD" w14:textId="475E9554" w:rsidR="00951D76" w:rsidRPr="00E54371" w:rsidDel="00714EBB" w:rsidRDefault="00951D76" w:rsidP="00751A4D">
            <w:pPr>
              <w:rPr>
                <w:del w:id="2167" w:author="Raphael Donor" w:date="2020-08-04T16:30:00Z"/>
                <w:rFonts w:ascii="Calibri" w:hAnsi="Calibri"/>
              </w:rPr>
            </w:pPr>
            <w:del w:id="2168" w:author="Raphael Donor" w:date="2020-08-04T16:30:00Z">
              <w:r w:rsidRPr="00E54371" w:rsidDel="00714EBB">
                <w:rPr>
                  <w:rFonts w:ascii="Calibri" w:hAnsi="Calibri"/>
                </w:rPr>
                <w:delText>XX = Country/Region</w:delText>
              </w:r>
              <w:r w:rsidR="003406BA" w:rsidRPr="00E54371" w:rsidDel="00714EBB">
                <w:rPr>
                  <w:rFonts w:ascii="Calibri" w:hAnsi="Calibri"/>
                </w:rPr>
                <w:delText xml:space="preserve"> (Region is optional)</w:delText>
              </w:r>
            </w:del>
          </w:p>
          <w:p w14:paraId="6669A4F4" w14:textId="77777777" w:rsidR="00951D76" w:rsidRPr="00E54371" w:rsidRDefault="00951D76" w:rsidP="00751A4D">
            <w:pPr>
              <w:rPr>
                <w:rFonts w:ascii="Calibri" w:hAnsi="Calibri"/>
              </w:rPr>
            </w:pPr>
            <w:r w:rsidRPr="00E54371">
              <w:rPr>
                <w:rFonts w:ascii="Calibri" w:hAnsi="Calibri"/>
              </w:rPr>
              <w:t>YY = Module</w:t>
            </w:r>
          </w:p>
          <w:p w14:paraId="7DEA1A2E" w14:textId="77777777" w:rsidR="00951D76" w:rsidRPr="00E54371" w:rsidRDefault="00951D76" w:rsidP="00751A4D">
            <w:pPr>
              <w:rPr>
                <w:rFonts w:ascii="Calibri" w:hAnsi="Calibri"/>
              </w:rPr>
            </w:pPr>
            <w:r w:rsidRPr="00E54371">
              <w:rPr>
                <w:rFonts w:ascii="Calibri" w:hAnsi="Calibri"/>
              </w:rPr>
              <w:t>_&lt;name&gt; = Optional</w:t>
            </w:r>
          </w:p>
        </w:tc>
      </w:tr>
      <w:tr w:rsidR="00E54371" w:rsidRPr="00801556" w14:paraId="563E6280" w14:textId="77777777" w:rsidTr="00E54371">
        <w:trPr>
          <w:trHeight w:val="161"/>
        </w:trPr>
        <w:tc>
          <w:tcPr>
            <w:tcW w:w="3184" w:type="dxa"/>
            <w:tcBorders>
              <w:top w:val="single" w:sz="4" w:space="0" w:color="auto"/>
              <w:left w:val="single" w:sz="4" w:space="0" w:color="auto"/>
              <w:right w:val="single" w:sz="4" w:space="0" w:color="auto"/>
            </w:tcBorders>
            <w:shd w:val="clear" w:color="auto" w:fill="auto"/>
            <w:hideMark/>
          </w:tcPr>
          <w:p w14:paraId="453977C2" w14:textId="77777777" w:rsidR="00951D76" w:rsidRPr="0000670A" w:rsidRDefault="00951D76" w:rsidP="00751A4D">
            <w:pPr>
              <w:rPr>
                <w:rFonts w:ascii="Calibri" w:hAnsi="Calibri"/>
              </w:rPr>
            </w:pPr>
            <w:r w:rsidRPr="0000670A">
              <w:rPr>
                <w:rFonts w:ascii="Calibri" w:hAnsi="Calibri"/>
              </w:rPr>
              <w:t>Transaction code</w:t>
            </w:r>
          </w:p>
        </w:tc>
        <w:tc>
          <w:tcPr>
            <w:tcW w:w="3110" w:type="dxa"/>
            <w:tcBorders>
              <w:top w:val="single" w:sz="4" w:space="0" w:color="auto"/>
              <w:left w:val="single" w:sz="4" w:space="0" w:color="auto"/>
              <w:bottom w:val="single" w:sz="4" w:space="0" w:color="auto"/>
              <w:right w:val="single" w:sz="4" w:space="0" w:color="auto"/>
            </w:tcBorders>
            <w:shd w:val="clear" w:color="auto" w:fill="auto"/>
            <w:hideMark/>
          </w:tcPr>
          <w:p w14:paraId="48B42AE9" w14:textId="3CA1488F" w:rsidR="008026C5" w:rsidRPr="0000670A" w:rsidRDefault="008026C5" w:rsidP="00751A4D">
            <w:pPr>
              <w:rPr>
                <w:rFonts w:ascii="Calibri" w:hAnsi="Calibri"/>
              </w:rPr>
            </w:pPr>
            <w:r w:rsidRPr="0000670A">
              <w:rPr>
                <w:rFonts w:ascii="Calibri" w:hAnsi="Calibri"/>
              </w:rPr>
              <w:t>ZYY_&lt;name&gt;</w:t>
            </w:r>
          </w:p>
        </w:tc>
        <w:tc>
          <w:tcPr>
            <w:tcW w:w="3335" w:type="dxa"/>
            <w:tcBorders>
              <w:top w:val="single" w:sz="4" w:space="0" w:color="auto"/>
              <w:left w:val="single" w:sz="4" w:space="0" w:color="auto"/>
              <w:bottom w:val="single" w:sz="4" w:space="0" w:color="auto"/>
              <w:right w:val="single" w:sz="4" w:space="0" w:color="auto"/>
            </w:tcBorders>
            <w:shd w:val="clear" w:color="auto" w:fill="auto"/>
            <w:hideMark/>
          </w:tcPr>
          <w:p w14:paraId="42DF19E4" w14:textId="3322E6C1" w:rsidR="00951D76" w:rsidRPr="0000670A" w:rsidDel="00714EBB" w:rsidRDefault="00951D76" w:rsidP="00751A4D">
            <w:pPr>
              <w:rPr>
                <w:del w:id="2169" w:author="Raphael Donor" w:date="2020-08-04T16:30:00Z"/>
                <w:rFonts w:ascii="Calibri" w:hAnsi="Calibri"/>
              </w:rPr>
            </w:pPr>
            <w:del w:id="2170" w:author="Raphael Donor" w:date="2020-08-04T16:30:00Z">
              <w:r w:rsidRPr="0000670A" w:rsidDel="00714EBB">
                <w:rPr>
                  <w:rFonts w:ascii="Calibri" w:hAnsi="Calibri"/>
                </w:rPr>
                <w:delText xml:space="preserve">XX = </w:delText>
              </w:r>
              <w:r w:rsidR="003406BA" w:rsidRPr="0000670A" w:rsidDel="00714EBB">
                <w:rPr>
                  <w:rFonts w:ascii="Calibri" w:hAnsi="Calibri"/>
                </w:rPr>
                <w:delText>Country/Region (Region is optional)</w:delText>
              </w:r>
            </w:del>
          </w:p>
          <w:p w14:paraId="4417B215" w14:textId="14DB3A9A" w:rsidR="008026C5" w:rsidRPr="0000670A" w:rsidRDefault="008026C5" w:rsidP="00751A4D">
            <w:pPr>
              <w:rPr>
                <w:rFonts w:ascii="Calibri" w:hAnsi="Calibri"/>
              </w:rPr>
            </w:pPr>
            <w:r w:rsidRPr="0000670A">
              <w:rPr>
                <w:rFonts w:ascii="Calibri" w:hAnsi="Calibri"/>
              </w:rPr>
              <w:t>YY = Module</w:t>
            </w:r>
          </w:p>
          <w:p w14:paraId="7214E880" w14:textId="52FA0103" w:rsidR="008026C5" w:rsidRPr="0000670A" w:rsidRDefault="008026C5" w:rsidP="00751A4D">
            <w:pPr>
              <w:rPr>
                <w:rFonts w:ascii="Calibri" w:hAnsi="Calibri"/>
              </w:rPr>
            </w:pPr>
            <w:r w:rsidRPr="0000670A">
              <w:rPr>
                <w:rFonts w:ascii="Calibri" w:hAnsi="Calibri"/>
              </w:rPr>
              <w:t>Please use this standard for t</w:t>
            </w:r>
            <w:r w:rsidR="0000670A">
              <w:rPr>
                <w:rFonts w:ascii="Calibri" w:hAnsi="Calibri"/>
              </w:rPr>
              <w:t>-</w:t>
            </w:r>
            <w:r w:rsidRPr="0000670A">
              <w:rPr>
                <w:rFonts w:ascii="Calibri" w:hAnsi="Calibri"/>
              </w:rPr>
              <w:t>code.</w:t>
            </w:r>
          </w:p>
          <w:p w14:paraId="60026089" w14:textId="7C896AE7" w:rsidR="008026C5" w:rsidRPr="0000670A" w:rsidRDefault="008026C5" w:rsidP="00751A4D">
            <w:pPr>
              <w:rPr>
                <w:rFonts w:ascii="Calibri" w:hAnsi="Calibri"/>
              </w:rPr>
            </w:pPr>
          </w:p>
        </w:tc>
      </w:tr>
      <w:tr w:rsidR="00E54371" w:rsidRPr="00801556" w14:paraId="3A372258" w14:textId="77777777" w:rsidTr="00E54371">
        <w:trPr>
          <w:trHeight w:val="413"/>
        </w:trPr>
        <w:tc>
          <w:tcPr>
            <w:tcW w:w="3184" w:type="dxa"/>
            <w:tcBorders>
              <w:top w:val="single" w:sz="4" w:space="0" w:color="auto"/>
              <w:left w:val="single" w:sz="4" w:space="0" w:color="auto"/>
              <w:right w:val="single" w:sz="4" w:space="0" w:color="auto"/>
            </w:tcBorders>
            <w:shd w:val="clear" w:color="auto" w:fill="auto"/>
            <w:hideMark/>
          </w:tcPr>
          <w:p w14:paraId="36E68ADE" w14:textId="77777777" w:rsidR="00951D76" w:rsidRPr="00E54371" w:rsidRDefault="00951D76" w:rsidP="00751A4D">
            <w:pPr>
              <w:rPr>
                <w:rFonts w:ascii="Calibri" w:hAnsi="Calibri"/>
              </w:rPr>
            </w:pPr>
            <w:r w:rsidRPr="00E54371">
              <w:rPr>
                <w:rFonts w:ascii="Calibri" w:hAnsi="Calibri"/>
              </w:rPr>
              <w:t>Table</w:t>
            </w:r>
          </w:p>
        </w:tc>
        <w:tc>
          <w:tcPr>
            <w:tcW w:w="3110" w:type="dxa"/>
            <w:tcBorders>
              <w:top w:val="single" w:sz="4" w:space="0" w:color="auto"/>
              <w:left w:val="single" w:sz="4" w:space="0" w:color="auto"/>
              <w:bottom w:val="single" w:sz="4" w:space="0" w:color="auto"/>
              <w:right w:val="single" w:sz="4" w:space="0" w:color="auto"/>
            </w:tcBorders>
            <w:shd w:val="clear" w:color="auto" w:fill="auto"/>
            <w:hideMark/>
          </w:tcPr>
          <w:p w14:paraId="456A2E21" w14:textId="7C1492E4" w:rsidR="00951D76" w:rsidRPr="00E54371" w:rsidRDefault="00951D76" w:rsidP="00751A4D">
            <w:pPr>
              <w:rPr>
                <w:rFonts w:ascii="Calibri" w:hAnsi="Calibri"/>
              </w:rPr>
            </w:pPr>
            <w:r w:rsidRPr="00E54371">
              <w:rPr>
                <w:rFonts w:ascii="Calibri" w:hAnsi="Calibri"/>
              </w:rPr>
              <w:t>Z</w:t>
            </w:r>
            <w:del w:id="2171" w:author="Raphael Donor" w:date="2020-08-04T16:29:00Z">
              <w:r w:rsidRPr="00E54371" w:rsidDel="002D4F7C">
                <w:rPr>
                  <w:rFonts w:ascii="Calibri" w:hAnsi="Calibri"/>
                </w:rPr>
                <w:delText>XX</w:delText>
              </w:r>
            </w:del>
            <w:r w:rsidRPr="00E54371">
              <w:rPr>
                <w:rFonts w:ascii="Calibri" w:hAnsi="Calibri"/>
              </w:rPr>
              <w:t>YYT_&lt;name&gt;</w:t>
            </w:r>
          </w:p>
        </w:tc>
        <w:tc>
          <w:tcPr>
            <w:tcW w:w="3335" w:type="dxa"/>
            <w:tcBorders>
              <w:top w:val="single" w:sz="4" w:space="0" w:color="auto"/>
              <w:left w:val="single" w:sz="4" w:space="0" w:color="auto"/>
              <w:bottom w:val="single" w:sz="4" w:space="0" w:color="auto"/>
              <w:right w:val="single" w:sz="4" w:space="0" w:color="auto"/>
            </w:tcBorders>
            <w:shd w:val="clear" w:color="auto" w:fill="auto"/>
            <w:hideMark/>
          </w:tcPr>
          <w:p w14:paraId="15788CC5" w14:textId="75132280" w:rsidR="00951D76" w:rsidRPr="00E54371" w:rsidDel="00714EBB" w:rsidRDefault="00951D76" w:rsidP="00751A4D">
            <w:pPr>
              <w:rPr>
                <w:del w:id="2172" w:author="Raphael Donor" w:date="2020-08-04T16:30:00Z"/>
                <w:rFonts w:ascii="Calibri" w:hAnsi="Calibri"/>
              </w:rPr>
            </w:pPr>
            <w:del w:id="2173" w:author="Raphael Donor" w:date="2020-08-04T16:30:00Z">
              <w:r w:rsidRPr="00E54371" w:rsidDel="00714EBB">
                <w:rPr>
                  <w:rFonts w:ascii="Calibri" w:hAnsi="Calibri"/>
                </w:rPr>
                <w:delText xml:space="preserve">XX = </w:delText>
              </w:r>
              <w:r w:rsidR="003406BA" w:rsidRPr="00E54371" w:rsidDel="00714EBB">
                <w:rPr>
                  <w:rFonts w:ascii="Calibri" w:hAnsi="Calibri"/>
                </w:rPr>
                <w:delText>Country/Region (Region is optional)</w:delText>
              </w:r>
            </w:del>
          </w:p>
          <w:p w14:paraId="4CBD20CE" w14:textId="77777777" w:rsidR="00951D76" w:rsidRPr="00E54371" w:rsidRDefault="00951D76" w:rsidP="00751A4D">
            <w:pPr>
              <w:rPr>
                <w:rFonts w:ascii="Calibri" w:hAnsi="Calibri"/>
              </w:rPr>
            </w:pPr>
            <w:r w:rsidRPr="00E54371">
              <w:rPr>
                <w:rFonts w:ascii="Calibri" w:hAnsi="Calibri"/>
              </w:rPr>
              <w:t>YY = Module</w:t>
            </w:r>
          </w:p>
          <w:p w14:paraId="0EA0645E" w14:textId="77777777" w:rsidR="00951D76" w:rsidRPr="00E54371" w:rsidRDefault="00951D76" w:rsidP="00751A4D">
            <w:pPr>
              <w:rPr>
                <w:rFonts w:ascii="Calibri" w:hAnsi="Calibri"/>
              </w:rPr>
            </w:pPr>
            <w:r w:rsidRPr="00E54371">
              <w:rPr>
                <w:rFonts w:ascii="Calibri" w:hAnsi="Calibri"/>
              </w:rPr>
              <w:t>T = Fixed</w:t>
            </w:r>
          </w:p>
        </w:tc>
      </w:tr>
      <w:tr w:rsidR="00E54371" w:rsidRPr="00801556" w14:paraId="7FEDAFEB" w14:textId="77777777" w:rsidTr="00E54371">
        <w:tc>
          <w:tcPr>
            <w:tcW w:w="3184" w:type="dxa"/>
            <w:tcBorders>
              <w:top w:val="single" w:sz="4" w:space="0" w:color="auto"/>
              <w:left w:val="single" w:sz="4" w:space="0" w:color="auto"/>
              <w:right w:val="single" w:sz="4" w:space="0" w:color="auto"/>
            </w:tcBorders>
            <w:shd w:val="clear" w:color="auto" w:fill="auto"/>
            <w:hideMark/>
          </w:tcPr>
          <w:p w14:paraId="6611C962" w14:textId="77777777" w:rsidR="00951D76" w:rsidRPr="00E54371" w:rsidRDefault="00951D76" w:rsidP="00751A4D">
            <w:pPr>
              <w:rPr>
                <w:rFonts w:ascii="Calibri" w:hAnsi="Calibri"/>
              </w:rPr>
            </w:pPr>
            <w:r w:rsidRPr="00E54371">
              <w:rPr>
                <w:rFonts w:ascii="Calibri" w:hAnsi="Calibri"/>
              </w:rPr>
              <w:t>Index</w:t>
            </w:r>
          </w:p>
        </w:tc>
        <w:tc>
          <w:tcPr>
            <w:tcW w:w="3110" w:type="dxa"/>
            <w:tcBorders>
              <w:top w:val="single" w:sz="4" w:space="0" w:color="auto"/>
              <w:left w:val="single" w:sz="4" w:space="0" w:color="auto"/>
              <w:bottom w:val="single" w:sz="4" w:space="0" w:color="auto"/>
              <w:right w:val="single" w:sz="4" w:space="0" w:color="auto"/>
            </w:tcBorders>
            <w:shd w:val="clear" w:color="auto" w:fill="auto"/>
            <w:hideMark/>
          </w:tcPr>
          <w:p w14:paraId="5367AA50" w14:textId="77777777" w:rsidR="00951D76" w:rsidRPr="00E54371" w:rsidRDefault="00951D76" w:rsidP="00751A4D">
            <w:pPr>
              <w:rPr>
                <w:rFonts w:ascii="Calibri" w:hAnsi="Calibri"/>
              </w:rPr>
            </w:pPr>
            <w:r w:rsidRPr="00E54371">
              <w:rPr>
                <w:rFonts w:ascii="Calibri" w:hAnsi="Calibri"/>
              </w:rPr>
              <w:t>Z##</w:t>
            </w:r>
          </w:p>
        </w:tc>
        <w:tc>
          <w:tcPr>
            <w:tcW w:w="3335" w:type="dxa"/>
            <w:tcBorders>
              <w:top w:val="single" w:sz="4" w:space="0" w:color="auto"/>
              <w:left w:val="single" w:sz="4" w:space="0" w:color="auto"/>
              <w:bottom w:val="single" w:sz="4" w:space="0" w:color="auto"/>
              <w:right w:val="single" w:sz="4" w:space="0" w:color="auto"/>
            </w:tcBorders>
            <w:shd w:val="clear" w:color="auto" w:fill="auto"/>
          </w:tcPr>
          <w:p w14:paraId="4AFDA69D" w14:textId="77777777" w:rsidR="00951D76" w:rsidRPr="00E54371" w:rsidRDefault="00951D76" w:rsidP="00751A4D">
            <w:pPr>
              <w:rPr>
                <w:rFonts w:ascii="Calibri" w:hAnsi="Calibri"/>
              </w:rPr>
            </w:pPr>
            <w:r w:rsidRPr="00E54371">
              <w:rPr>
                <w:rFonts w:ascii="Calibri" w:hAnsi="Calibri"/>
              </w:rPr>
              <w:t>## = Number (00 – 99)</w:t>
            </w:r>
          </w:p>
        </w:tc>
      </w:tr>
      <w:tr w:rsidR="00E54371" w:rsidRPr="00801556" w14:paraId="31BFAC2B" w14:textId="77777777" w:rsidTr="00E54371">
        <w:tc>
          <w:tcPr>
            <w:tcW w:w="3184" w:type="dxa"/>
            <w:tcBorders>
              <w:top w:val="single" w:sz="4" w:space="0" w:color="auto"/>
              <w:left w:val="single" w:sz="4" w:space="0" w:color="auto"/>
              <w:right w:val="single" w:sz="4" w:space="0" w:color="auto"/>
            </w:tcBorders>
            <w:shd w:val="clear" w:color="auto" w:fill="auto"/>
            <w:hideMark/>
          </w:tcPr>
          <w:p w14:paraId="0AAB0313" w14:textId="77777777" w:rsidR="00951D76" w:rsidRPr="00E54371" w:rsidRDefault="00951D76" w:rsidP="00751A4D">
            <w:pPr>
              <w:rPr>
                <w:rFonts w:ascii="Calibri" w:hAnsi="Calibri"/>
              </w:rPr>
            </w:pPr>
            <w:r w:rsidRPr="00E54371">
              <w:rPr>
                <w:rFonts w:ascii="Calibri" w:hAnsi="Calibri"/>
              </w:rPr>
              <w:t>View</w:t>
            </w:r>
          </w:p>
        </w:tc>
        <w:tc>
          <w:tcPr>
            <w:tcW w:w="3110" w:type="dxa"/>
            <w:tcBorders>
              <w:top w:val="single" w:sz="4" w:space="0" w:color="auto"/>
              <w:left w:val="single" w:sz="4" w:space="0" w:color="auto"/>
              <w:bottom w:val="single" w:sz="4" w:space="0" w:color="auto"/>
              <w:right w:val="single" w:sz="4" w:space="0" w:color="auto"/>
            </w:tcBorders>
            <w:shd w:val="clear" w:color="auto" w:fill="auto"/>
            <w:hideMark/>
          </w:tcPr>
          <w:p w14:paraId="5DA19E48" w14:textId="057D85EA" w:rsidR="00951D76" w:rsidRPr="00E54371" w:rsidRDefault="00951D76" w:rsidP="00751A4D">
            <w:pPr>
              <w:rPr>
                <w:rFonts w:ascii="Calibri" w:hAnsi="Calibri"/>
              </w:rPr>
            </w:pPr>
            <w:r w:rsidRPr="00E54371">
              <w:rPr>
                <w:rFonts w:ascii="Calibri" w:hAnsi="Calibri"/>
              </w:rPr>
              <w:t>Z</w:t>
            </w:r>
            <w:del w:id="2174" w:author="Raphael Donor" w:date="2020-08-04T16:29:00Z">
              <w:r w:rsidRPr="00E54371" w:rsidDel="002D4F7C">
                <w:rPr>
                  <w:rFonts w:ascii="Calibri" w:hAnsi="Calibri"/>
                </w:rPr>
                <w:delText>XX</w:delText>
              </w:r>
            </w:del>
            <w:r w:rsidRPr="00E54371">
              <w:rPr>
                <w:rFonts w:ascii="Calibri" w:hAnsi="Calibri"/>
              </w:rPr>
              <w:t>YYV_&lt;name&gt;</w:t>
            </w:r>
          </w:p>
        </w:tc>
        <w:tc>
          <w:tcPr>
            <w:tcW w:w="3335" w:type="dxa"/>
            <w:tcBorders>
              <w:top w:val="single" w:sz="4" w:space="0" w:color="auto"/>
              <w:left w:val="single" w:sz="4" w:space="0" w:color="auto"/>
              <w:bottom w:val="single" w:sz="4" w:space="0" w:color="auto"/>
              <w:right w:val="single" w:sz="4" w:space="0" w:color="auto"/>
            </w:tcBorders>
            <w:shd w:val="clear" w:color="auto" w:fill="auto"/>
          </w:tcPr>
          <w:p w14:paraId="1C421AB5" w14:textId="3615A48B" w:rsidR="00951D76" w:rsidRPr="00E54371" w:rsidDel="00714EBB" w:rsidRDefault="00951D76" w:rsidP="00751A4D">
            <w:pPr>
              <w:rPr>
                <w:del w:id="2175" w:author="Raphael Donor" w:date="2020-08-04T16:31:00Z"/>
                <w:rFonts w:ascii="Calibri" w:hAnsi="Calibri"/>
              </w:rPr>
            </w:pPr>
            <w:del w:id="2176" w:author="Raphael Donor" w:date="2020-08-04T16:31:00Z">
              <w:r w:rsidRPr="00E54371" w:rsidDel="00714EBB">
                <w:rPr>
                  <w:rFonts w:ascii="Calibri" w:hAnsi="Calibri"/>
                </w:rPr>
                <w:delText xml:space="preserve">XX = </w:delText>
              </w:r>
              <w:r w:rsidR="003406BA" w:rsidRPr="00E54371" w:rsidDel="00714EBB">
                <w:rPr>
                  <w:rFonts w:ascii="Calibri" w:hAnsi="Calibri"/>
                </w:rPr>
                <w:delText>Country/Region (Region is optional)</w:delText>
              </w:r>
            </w:del>
          </w:p>
          <w:p w14:paraId="2F075078" w14:textId="77777777" w:rsidR="00951D76" w:rsidRPr="00E54371" w:rsidRDefault="00951D76" w:rsidP="00751A4D">
            <w:pPr>
              <w:rPr>
                <w:rFonts w:ascii="Calibri" w:hAnsi="Calibri"/>
              </w:rPr>
            </w:pPr>
            <w:r w:rsidRPr="00E54371">
              <w:rPr>
                <w:rFonts w:ascii="Calibri" w:hAnsi="Calibri"/>
              </w:rPr>
              <w:t>YY = Module</w:t>
            </w:r>
          </w:p>
          <w:p w14:paraId="0BED82CD" w14:textId="1096CAD0" w:rsidR="00951D76" w:rsidRPr="00E54371" w:rsidRDefault="00951D76" w:rsidP="00751A4D">
            <w:pPr>
              <w:rPr>
                <w:rFonts w:ascii="Calibri" w:hAnsi="Calibri"/>
              </w:rPr>
            </w:pPr>
            <w:r w:rsidRPr="00E54371">
              <w:rPr>
                <w:rFonts w:ascii="Calibri" w:hAnsi="Calibri"/>
              </w:rPr>
              <w:t>V = Fixed</w:t>
            </w:r>
          </w:p>
        </w:tc>
      </w:tr>
      <w:tr w:rsidR="00E54371" w:rsidRPr="00801556" w14:paraId="1AD7E833" w14:textId="77777777" w:rsidTr="00E54371">
        <w:tc>
          <w:tcPr>
            <w:tcW w:w="3184" w:type="dxa"/>
            <w:tcBorders>
              <w:top w:val="single" w:sz="4" w:space="0" w:color="auto"/>
              <w:left w:val="single" w:sz="4" w:space="0" w:color="auto"/>
              <w:right w:val="single" w:sz="4" w:space="0" w:color="auto"/>
            </w:tcBorders>
            <w:shd w:val="clear" w:color="auto" w:fill="auto"/>
            <w:hideMark/>
          </w:tcPr>
          <w:p w14:paraId="52EA31C4" w14:textId="77777777" w:rsidR="00951D76" w:rsidRPr="00E54371" w:rsidRDefault="00951D76" w:rsidP="00751A4D">
            <w:pPr>
              <w:rPr>
                <w:rFonts w:ascii="Calibri" w:hAnsi="Calibri"/>
              </w:rPr>
            </w:pPr>
            <w:r w:rsidRPr="00E54371">
              <w:rPr>
                <w:rFonts w:ascii="Calibri" w:hAnsi="Calibri"/>
              </w:rPr>
              <w:t>Domain</w:t>
            </w:r>
          </w:p>
        </w:tc>
        <w:tc>
          <w:tcPr>
            <w:tcW w:w="3110" w:type="dxa"/>
            <w:tcBorders>
              <w:top w:val="single" w:sz="4" w:space="0" w:color="auto"/>
              <w:left w:val="single" w:sz="4" w:space="0" w:color="auto"/>
              <w:bottom w:val="single" w:sz="4" w:space="0" w:color="auto"/>
              <w:right w:val="single" w:sz="4" w:space="0" w:color="auto"/>
            </w:tcBorders>
            <w:shd w:val="clear" w:color="auto" w:fill="auto"/>
            <w:hideMark/>
          </w:tcPr>
          <w:p w14:paraId="7D840C42" w14:textId="4A864E3E" w:rsidR="00951D76" w:rsidRPr="00E54371" w:rsidRDefault="00951D76" w:rsidP="00751A4D">
            <w:pPr>
              <w:rPr>
                <w:rFonts w:ascii="Calibri" w:hAnsi="Calibri"/>
              </w:rPr>
            </w:pPr>
            <w:r w:rsidRPr="00E54371">
              <w:rPr>
                <w:rFonts w:ascii="Calibri" w:hAnsi="Calibri"/>
              </w:rPr>
              <w:t>Z</w:t>
            </w:r>
            <w:del w:id="2177" w:author="Raphael Donor" w:date="2020-08-04T16:29:00Z">
              <w:r w:rsidRPr="00E54371" w:rsidDel="002D4F7C">
                <w:rPr>
                  <w:rFonts w:ascii="Calibri" w:hAnsi="Calibri"/>
                </w:rPr>
                <w:delText>XX</w:delText>
              </w:r>
            </w:del>
            <w:r w:rsidRPr="00E54371">
              <w:rPr>
                <w:rFonts w:ascii="Calibri" w:hAnsi="Calibri"/>
              </w:rPr>
              <w:t>YYD_&lt;name&gt;</w:t>
            </w:r>
          </w:p>
        </w:tc>
        <w:tc>
          <w:tcPr>
            <w:tcW w:w="3335" w:type="dxa"/>
            <w:tcBorders>
              <w:top w:val="single" w:sz="4" w:space="0" w:color="auto"/>
              <w:left w:val="single" w:sz="4" w:space="0" w:color="auto"/>
              <w:bottom w:val="single" w:sz="4" w:space="0" w:color="auto"/>
              <w:right w:val="single" w:sz="4" w:space="0" w:color="auto"/>
            </w:tcBorders>
            <w:shd w:val="clear" w:color="auto" w:fill="auto"/>
          </w:tcPr>
          <w:p w14:paraId="4DD73AEF" w14:textId="73F81309" w:rsidR="00951D76" w:rsidRPr="00E54371" w:rsidDel="00714EBB" w:rsidRDefault="00951D76" w:rsidP="00751A4D">
            <w:pPr>
              <w:rPr>
                <w:del w:id="2178" w:author="Raphael Donor" w:date="2020-08-04T16:31:00Z"/>
                <w:rFonts w:ascii="Calibri" w:hAnsi="Calibri"/>
              </w:rPr>
            </w:pPr>
            <w:del w:id="2179" w:author="Raphael Donor" w:date="2020-08-04T16:31:00Z">
              <w:r w:rsidRPr="00E54371" w:rsidDel="00714EBB">
                <w:rPr>
                  <w:rFonts w:ascii="Calibri" w:hAnsi="Calibri"/>
                </w:rPr>
                <w:delText xml:space="preserve">XX = </w:delText>
              </w:r>
              <w:r w:rsidR="003406BA" w:rsidRPr="00E54371" w:rsidDel="00714EBB">
                <w:rPr>
                  <w:rFonts w:ascii="Calibri" w:hAnsi="Calibri"/>
                </w:rPr>
                <w:delText>Country/Region (Region is optional)</w:delText>
              </w:r>
            </w:del>
          </w:p>
          <w:p w14:paraId="54FCBF82" w14:textId="77777777" w:rsidR="00951D76" w:rsidRPr="00E54371" w:rsidRDefault="00951D76" w:rsidP="00751A4D">
            <w:pPr>
              <w:rPr>
                <w:rFonts w:ascii="Calibri" w:hAnsi="Calibri"/>
              </w:rPr>
            </w:pPr>
            <w:r w:rsidRPr="00E54371">
              <w:rPr>
                <w:rFonts w:ascii="Calibri" w:hAnsi="Calibri"/>
              </w:rPr>
              <w:t>YY = Module</w:t>
            </w:r>
          </w:p>
          <w:p w14:paraId="7F4BD283" w14:textId="77777777" w:rsidR="00951D76" w:rsidRPr="00E54371" w:rsidRDefault="00951D76" w:rsidP="00751A4D">
            <w:pPr>
              <w:rPr>
                <w:rFonts w:ascii="Calibri" w:hAnsi="Calibri"/>
              </w:rPr>
            </w:pPr>
            <w:r w:rsidRPr="00E54371">
              <w:rPr>
                <w:rFonts w:ascii="Calibri" w:hAnsi="Calibri"/>
              </w:rPr>
              <w:t>D = Fixed</w:t>
            </w:r>
          </w:p>
        </w:tc>
      </w:tr>
      <w:tr w:rsidR="00E54371" w:rsidRPr="00801556" w14:paraId="3924323B" w14:textId="77777777" w:rsidTr="00E54371">
        <w:tc>
          <w:tcPr>
            <w:tcW w:w="3184" w:type="dxa"/>
            <w:tcBorders>
              <w:top w:val="single" w:sz="4" w:space="0" w:color="auto"/>
              <w:left w:val="single" w:sz="4" w:space="0" w:color="auto"/>
              <w:right w:val="single" w:sz="4" w:space="0" w:color="auto"/>
            </w:tcBorders>
            <w:shd w:val="clear" w:color="auto" w:fill="auto"/>
            <w:hideMark/>
          </w:tcPr>
          <w:p w14:paraId="74399BA3" w14:textId="77777777" w:rsidR="00951D76" w:rsidRPr="00E54371" w:rsidRDefault="00951D76" w:rsidP="00751A4D">
            <w:pPr>
              <w:rPr>
                <w:rFonts w:ascii="Calibri" w:hAnsi="Calibri"/>
              </w:rPr>
            </w:pPr>
            <w:r w:rsidRPr="00E54371">
              <w:rPr>
                <w:rFonts w:ascii="Calibri" w:hAnsi="Calibri"/>
              </w:rPr>
              <w:t>Data element</w:t>
            </w:r>
          </w:p>
        </w:tc>
        <w:tc>
          <w:tcPr>
            <w:tcW w:w="3110" w:type="dxa"/>
            <w:tcBorders>
              <w:top w:val="single" w:sz="4" w:space="0" w:color="auto"/>
              <w:left w:val="single" w:sz="4" w:space="0" w:color="auto"/>
              <w:bottom w:val="single" w:sz="4" w:space="0" w:color="auto"/>
              <w:right w:val="single" w:sz="4" w:space="0" w:color="auto"/>
            </w:tcBorders>
            <w:shd w:val="clear" w:color="auto" w:fill="auto"/>
            <w:hideMark/>
          </w:tcPr>
          <w:p w14:paraId="6114BFDD" w14:textId="17873EF8" w:rsidR="00951D76" w:rsidRPr="00E54371" w:rsidRDefault="00951D76" w:rsidP="00751A4D">
            <w:pPr>
              <w:rPr>
                <w:rFonts w:ascii="Calibri" w:hAnsi="Calibri"/>
              </w:rPr>
            </w:pPr>
            <w:r w:rsidRPr="00E54371">
              <w:rPr>
                <w:rFonts w:ascii="Calibri" w:hAnsi="Calibri"/>
              </w:rPr>
              <w:t>Z</w:t>
            </w:r>
            <w:del w:id="2180" w:author="Raphael Donor" w:date="2020-08-04T16:29:00Z">
              <w:r w:rsidRPr="00E54371" w:rsidDel="002D4F7C">
                <w:rPr>
                  <w:rFonts w:ascii="Calibri" w:hAnsi="Calibri"/>
                </w:rPr>
                <w:delText>KK</w:delText>
              </w:r>
            </w:del>
            <w:r w:rsidRPr="00E54371">
              <w:rPr>
                <w:rFonts w:ascii="Calibri" w:hAnsi="Calibri"/>
              </w:rPr>
              <w:t>YYX_&lt;name&gt;</w:t>
            </w:r>
          </w:p>
        </w:tc>
        <w:tc>
          <w:tcPr>
            <w:tcW w:w="3335" w:type="dxa"/>
            <w:tcBorders>
              <w:top w:val="single" w:sz="4" w:space="0" w:color="auto"/>
              <w:left w:val="single" w:sz="4" w:space="0" w:color="auto"/>
              <w:bottom w:val="single" w:sz="4" w:space="0" w:color="auto"/>
              <w:right w:val="single" w:sz="4" w:space="0" w:color="auto"/>
            </w:tcBorders>
            <w:shd w:val="clear" w:color="auto" w:fill="auto"/>
          </w:tcPr>
          <w:p w14:paraId="741160AB" w14:textId="0F6C3C2C" w:rsidR="00951D76" w:rsidRPr="00E54371" w:rsidDel="00714EBB" w:rsidRDefault="003406BA" w:rsidP="00751A4D">
            <w:pPr>
              <w:rPr>
                <w:del w:id="2181" w:author="Raphael Donor" w:date="2020-08-04T16:31:00Z"/>
                <w:rFonts w:ascii="Calibri" w:hAnsi="Calibri"/>
              </w:rPr>
            </w:pPr>
            <w:del w:id="2182" w:author="Raphael Donor" w:date="2020-08-04T16:31:00Z">
              <w:r w:rsidRPr="00E54371" w:rsidDel="00714EBB">
                <w:rPr>
                  <w:rFonts w:ascii="Calibri" w:hAnsi="Calibri"/>
                </w:rPr>
                <w:delText>KK</w:delText>
              </w:r>
              <w:r w:rsidR="00951D76" w:rsidRPr="00E54371" w:rsidDel="00714EBB">
                <w:rPr>
                  <w:rFonts w:ascii="Calibri" w:hAnsi="Calibri"/>
                </w:rPr>
                <w:delText xml:space="preserve"> = </w:delText>
              </w:r>
              <w:r w:rsidRPr="00E54371" w:rsidDel="00714EBB">
                <w:rPr>
                  <w:rFonts w:ascii="Calibri" w:hAnsi="Calibri"/>
                </w:rPr>
                <w:delText>Country/Region (Region is optional)</w:delText>
              </w:r>
            </w:del>
          </w:p>
          <w:p w14:paraId="59B662BA" w14:textId="7B8DC9CF" w:rsidR="00951D76" w:rsidRPr="00E54371" w:rsidRDefault="003406BA" w:rsidP="00751A4D">
            <w:pPr>
              <w:rPr>
                <w:rFonts w:ascii="Calibri" w:hAnsi="Calibri"/>
              </w:rPr>
            </w:pPr>
            <w:r w:rsidRPr="00E54371">
              <w:rPr>
                <w:rFonts w:ascii="Calibri" w:hAnsi="Calibri"/>
              </w:rPr>
              <w:t>YY</w:t>
            </w:r>
            <w:r w:rsidR="00951D76" w:rsidRPr="00E54371">
              <w:rPr>
                <w:rFonts w:ascii="Calibri" w:hAnsi="Calibri"/>
              </w:rPr>
              <w:t xml:space="preserve"> = Module</w:t>
            </w:r>
          </w:p>
          <w:p w14:paraId="44F654E8" w14:textId="77777777" w:rsidR="00951D76" w:rsidRPr="00E54371" w:rsidRDefault="00951D76" w:rsidP="00751A4D">
            <w:pPr>
              <w:rPr>
                <w:rFonts w:ascii="Calibri" w:hAnsi="Calibri"/>
              </w:rPr>
            </w:pPr>
            <w:r w:rsidRPr="00E54371">
              <w:rPr>
                <w:rFonts w:ascii="Calibri" w:hAnsi="Calibri"/>
              </w:rPr>
              <w:t>X = Fixed</w:t>
            </w:r>
          </w:p>
        </w:tc>
      </w:tr>
      <w:tr w:rsidR="00E54371" w:rsidRPr="00801556" w14:paraId="3D34A38C" w14:textId="77777777" w:rsidTr="00E54371">
        <w:tc>
          <w:tcPr>
            <w:tcW w:w="3184" w:type="dxa"/>
            <w:tcBorders>
              <w:top w:val="single" w:sz="4" w:space="0" w:color="auto"/>
              <w:left w:val="single" w:sz="4" w:space="0" w:color="auto"/>
              <w:right w:val="single" w:sz="4" w:space="0" w:color="auto"/>
            </w:tcBorders>
            <w:shd w:val="clear" w:color="auto" w:fill="auto"/>
            <w:hideMark/>
          </w:tcPr>
          <w:p w14:paraId="3FBA7F01" w14:textId="77777777" w:rsidR="00951D76" w:rsidRPr="00E54371" w:rsidRDefault="00951D76" w:rsidP="00751A4D">
            <w:pPr>
              <w:rPr>
                <w:rFonts w:ascii="Calibri" w:hAnsi="Calibri"/>
              </w:rPr>
            </w:pPr>
            <w:r w:rsidRPr="00E54371">
              <w:rPr>
                <w:rFonts w:ascii="Calibri" w:hAnsi="Calibri"/>
              </w:rPr>
              <w:t>Search help/Match code</w:t>
            </w:r>
          </w:p>
        </w:tc>
        <w:tc>
          <w:tcPr>
            <w:tcW w:w="3110" w:type="dxa"/>
            <w:tcBorders>
              <w:top w:val="single" w:sz="4" w:space="0" w:color="auto"/>
              <w:left w:val="single" w:sz="4" w:space="0" w:color="auto"/>
              <w:bottom w:val="single" w:sz="4" w:space="0" w:color="auto"/>
              <w:right w:val="single" w:sz="4" w:space="0" w:color="auto"/>
            </w:tcBorders>
            <w:shd w:val="clear" w:color="auto" w:fill="auto"/>
            <w:hideMark/>
          </w:tcPr>
          <w:p w14:paraId="70A727FF" w14:textId="7A2B655E" w:rsidR="00951D76" w:rsidRPr="00E54371" w:rsidRDefault="00951D76" w:rsidP="00751A4D">
            <w:pPr>
              <w:rPr>
                <w:rFonts w:ascii="Calibri" w:hAnsi="Calibri"/>
              </w:rPr>
            </w:pPr>
            <w:r w:rsidRPr="00E54371">
              <w:rPr>
                <w:rFonts w:ascii="Calibri" w:hAnsi="Calibri"/>
              </w:rPr>
              <w:t>Z</w:t>
            </w:r>
            <w:del w:id="2183" w:author="Raphael Donor" w:date="2020-08-04T16:29:00Z">
              <w:r w:rsidRPr="00E54371" w:rsidDel="002D4F7C">
                <w:rPr>
                  <w:rFonts w:ascii="Calibri" w:hAnsi="Calibri"/>
                </w:rPr>
                <w:delText>XX</w:delText>
              </w:r>
            </w:del>
            <w:r w:rsidRPr="00E54371">
              <w:rPr>
                <w:rFonts w:ascii="Calibri" w:hAnsi="Calibri"/>
              </w:rPr>
              <w:t>YYSH_&lt;name&gt;</w:t>
            </w:r>
          </w:p>
        </w:tc>
        <w:tc>
          <w:tcPr>
            <w:tcW w:w="3335" w:type="dxa"/>
            <w:tcBorders>
              <w:top w:val="single" w:sz="4" w:space="0" w:color="auto"/>
              <w:left w:val="single" w:sz="4" w:space="0" w:color="auto"/>
              <w:bottom w:val="single" w:sz="4" w:space="0" w:color="auto"/>
              <w:right w:val="single" w:sz="4" w:space="0" w:color="auto"/>
            </w:tcBorders>
            <w:shd w:val="clear" w:color="auto" w:fill="auto"/>
          </w:tcPr>
          <w:p w14:paraId="57B64B49" w14:textId="19DB90A5" w:rsidR="00951D76" w:rsidRPr="00E54371" w:rsidDel="00714EBB" w:rsidRDefault="00951D76" w:rsidP="00751A4D">
            <w:pPr>
              <w:rPr>
                <w:del w:id="2184" w:author="Raphael Donor" w:date="2020-08-04T16:31:00Z"/>
                <w:rFonts w:ascii="Calibri" w:hAnsi="Calibri"/>
              </w:rPr>
            </w:pPr>
            <w:del w:id="2185" w:author="Raphael Donor" w:date="2020-08-04T16:31:00Z">
              <w:r w:rsidRPr="00E54371" w:rsidDel="00714EBB">
                <w:rPr>
                  <w:rFonts w:ascii="Calibri" w:hAnsi="Calibri"/>
                </w:rPr>
                <w:delText xml:space="preserve">XX = </w:delText>
              </w:r>
              <w:r w:rsidR="003406BA" w:rsidRPr="00E54371" w:rsidDel="00714EBB">
                <w:rPr>
                  <w:rFonts w:ascii="Calibri" w:hAnsi="Calibri"/>
                </w:rPr>
                <w:delText>Country/Region (Region is optional)</w:delText>
              </w:r>
            </w:del>
          </w:p>
          <w:p w14:paraId="07730DDC" w14:textId="77777777" w:rsidR="00951D76" w:rsidRPr="00E54371" w:rsidRDefault="00951D76" w:rsidP="00751A4D">
            <w:pPr>
              <w:rPr>
                <w:rFonts w:ascii="Calibri" w:hAnsi="Calibri"/>
              </w:rPr>
            </w:pPr>
            <w:r w:rsidRPr="00E54371">
              <w:rPr>
                <w:rFonts w:ascii="Calibri" w:hAnsi="Calibri"/>
              </w:rPr>
              <w:t>YY = Module</w:t>
            </w:r>
          </w:p>
          <w:p w14:paraId="63E75855" w14:textId="77777777" w:rsidR="00951D76" w:rsidRPr="00E54371" w:rsidRDefault="00951D76" w:rsidP="00751A4D">
            <w:pPr>
              <w:rPr>
                <w:rFonts w:ascii="Calibri" w:hAnsi="Calibri"/>
              </w:rPr>
            </w:pPr>
            <w:r w:rsidRPr="00E54371">
              <w:rPr>
                <w:rFonts w:ascii="Calibri" w:hAnsi="Calibri"/>
              </w:rPr>
              <w:t>SH = Fixed</w:t>
            </w:r>
          </w:p>
        </w:tc>
      </w:tr>
      <w:tr w:rsidR="00E54371" w:rsidRPr="00801556" w14:paraId="28E56FD0" w14:textId="77777777" w:rsidTr="00E54371">
        <w:tc>
          <w:tcPr>
            <w:tcW w:w="3184" w:type="dxa"/>
            <w:tcBorders>
              <w:top w:val="single" w:sz="4" w:space="0" w:color="auto"/>
              <w:left w:val="single" w:sz="4" w:space="0" w:color="auto"/>
              <w:right w:val="single" w:sz="4" w:space="0" w:color="auto"/>
            </w:tcBorders>
            <w:shd w:val="clear" w:color="auto" w:fill="auto"/>
            <w:hideMark/>
          </w:tcPr>
          <w:p w14:paraId="6A6556AC" w14:textId="77777777" w:rsidR="00951D76" w:rsidRPr="00E54371" w:rsidRDefault="00951D76" w:rsidP="00751A4D">
            <w:pPr>
              <w:rPr>
                <w:rFonts w:ascii="Calibri" w:hAnsi="Calibri"/>
              </w:rPr>
            </w:pPr>
            <w:r w:rsidRPr="00E54371">
              <w:rPr>
                <w:rFonts w:ascii="Calibri" w:hAnsi="Calibri"/>
              </w:rPr>
              <w:t>Lock object</w:t>
            </w:r>
          </w:p>
        </w:tc>
        <w:tc>
          <w:tcPr>
            <w:tcW w:w="3110" w:type="dxa"/>
            <w:tcBorders>
              <w:top w:val="single" w:sz="4" w:space="0" w:color="auto"/>
              <w:left w:val="single" w:sz="4" w:space="0" w:color="auto"/>
              <w:bottom w:val="single" w:sz="4" w:space="0" w:color="auto"/>
              <w:right w:val="single" w:sz="4" w:space="0" w:color="auto"/>
            </w:tcBorders>
            <w:shd w:val="clear" w:color="auto" w:fill="auto"/>
            <w:hideMark/>
          </w:tcPr>
          <w:p w14:paraId="4CBAE764" w14:textId="77777777" w:rsidR="00951D76" w:rsidRPr="00E54371" w:rsidRDefault="00951D76" w:rsidP="00751A4D">
            <w:pPr>
              <w:rPr>
                <w:rFonts w:ascii="Calibri" w:hAnsi="Calibri"/>
              </w:rPr>
            </w:pPr>
            <w:r w:rsidRPr="00E54371">
              <w:rPr>
                <w:rFonts w:ascii="Calibri" w:hAnsi="Calibri"/>
              </w:rPr>
              <w:t>EZ&lt;name&gt;</w:t>
            </w:r>
          </w:p>
        </w:tc>
        <w:tc>
          <w:tcPr>
            <w:tcW w:w="3335" w:type="dxa"/>
            <w:tcBorders>
              <w:top w:val="single" w:sz="4" w:space="0" w:color="auto"/>
              <w:left w:val="single" w:sz="4" w:space="0" w:color="auto"/>
              <w:bottom w:val="single" w:sz="4" w:space="0" w:color="auto"/>
              <w:right w:val="single" w:sz="4" w:space="0" w:color="auto"/>
            </w:tcBorders>
            <w:shd w:val="clear" w:color="auto" w:fill="auto"/>
            <w:hideMark/>
          </w:tcPr>
          <w:p w14:paraId="394BB82D" w14:textId="77777777" w:rsidR="00951D76" w:rsidRPr="00E54371" w:rsidRDefault="00951D76" w:rsidP="00751A4D">
            <w:pPr>
              <w:rPr>
                <w:rFonts w:ascii="Calibri" w:hAnsi="Calibri"/>
              </w:rPr>
            </w:pPr>
            <w:r w:rsidRPr="00E54371">
              <w:rPr>
                <w:rFonts w:ascii="Calibri" w:hAnsi="Calibri"/>
              </w:rPr>
              <w:t>EZ = Fixed</w:t>
            </w:r>
            <w:r w:rsidRPr="00E54371">
              <w:rPr>
                <w:rFonts w:ascii="Calibri" w:hAnsi="Calibri"/>
              </w:rPr>
              <w:br/>
              <w:t>&lt;name&gt; should be the name of the table.</w:t>
            </w:r>
          </w:p>
        </w:tc>
      </w:tr>
      <w:tr w:rsidR="00E54371" w:rsidRPr="00801556" w14:paraId="72A6E7B2" w14:textId="77777777" w:rsidTr="00E54371">
        <w:tc>
          <w:tcPr>
            <w:tcW w:w="3184" w:type="dxa"/>
            <w:tcBorders>
              <w:top w:val="single" w:sz="4" w:space="0" w:color="auto"/>
              <w:left w:val="single" w:sz="4" w:space="0" w:color="auto"/>
              <w:right w:val="single" w:sz="4" w:space="0" w:color="auto"/>
            </w:tcBorders>
            <w:shd w:val="clear" w:color="auto" w:fill="auto"/>
            <w:hideMark/>
          </w:tcPr>
          <w:p w14:paraId="644EB47C" w14:textId="77777777" w:rsidR="00951D76" w:rsidRPr="00E54371" w:rsidRDefault="00951D76" w:rsidP="00751A4D">
            <w:pPr>
              <w:rPr>
                <w:rFonts w:ascii="Calibri" w:hAnsi="Calibri"/>
              </w:rPr>
            </w:pPr>
            <w:r w:rsidRPr="00E54371">
              <w:rPr>
                <w:rFonts w:ascii="Calibri" w:hAnsi="Calibri"/>
              </w:rPr>
              <w:t>Message class</w:t>
            </w:r>
          </w:p>
        </w:tc>
        <w:tc>
          <w:tcPr>
            <w:tcW w:w="3110" w:type="dxa"/>
            <w:tcBorders>
              <w:top w:val="single" w:sz="4" w:space="0" w:color="auto"/>
              <w:left w:val="single" w:sz="4" w:space="0" w:color="auto"/>
              <w:bottom w:val="single" w:sz="4" w:space="0" w:color="auto"/>
              <w:right w:val="single" w:sz="4" w:space="0" w:color="auto"/>
            </w:tcBorders>
            <w:shd w:val="clear" w:color="auto" w:fill="auto"/>
            <w:hideMark/>
          </w:tcPr>
          <w:p w14:paraId="3A6ED882" w14:textId="48B64694" w:rsidR="00951D76" w:rsidRPr="00E54371" w:rsidRDefault="00951D76" w:rsidP="00751A4D">
            <w:pPr>
              <w:rPr>
                <w:rFonts w:ascii="Calibri" w:hAnsi="Calibri"/>
              </w:rPr>
            </w:pPr>
            <w:r w:rsidRPr="00E54371">
              <w:rPr>
                <w:rFonts w:ascii="Calibri" w:hAnsi="Calibri"/>
              </w:rPr>
              <w:t>Z</w:t>
            </w:r>
            <w:del w:id="2186" w:author="Raphael Donor" w:date="2020-08-04T16:29:00Z">
              <w:r w:rsidRPr="00E54371" w:rsidDel="002D4F7C">
                <w:rPr>
                  <w:rFonts w:ascii="Calibri" w:hAnsi="Calibri"/>
                </w:rPr>
                <w:delText>XX</w:delText>
              </w:r>
            </w:del>
            <w:r w:rsidRPr="00E54371">
              <w:rPr>
                <w:rFonts w:ascii="Calibri" w:hAnsi="Calibri"/>
              </w:rPr>
              <w:t>YY_&lt;name&gt;</w:t>
            </w:r>
          </w:p>
        </w:tc>
        <w:tc>
          <w:tcPr>
            <w:tcW w:w="3335" w:type="dxa"/>
            <w:tcBorders>
              <w:top w:val="single" w:sz="4" w:space="0" w:color="auto"/>
              <w:left w:val="single" w:sz="4" w:space="0" w:color="auto"/>
              <w:bottom w:val="single" w:sz="4" w:space="0" w:color="auto"/>
              <w:right w:val="single" w:sz="4" w:space="0" w:color="auto"/>
            </w:tcBorders>
            <w:shd w:val="clear" w:color="auto" w:fill="auto"/>
          </w:tcPr>
          <w:p w14:paraId="4974B670" w14:textId="1605FA64" w:rsidR="00951D76" w:rsidRPr="00E54371" w:rsidDel="00714EBB" w:rsidRDefault="00951D76" w:rsidP="00751A4D">
            <w:pPr>
              <w:rPr>
                <w:del w:id="2187" w:author="Raphael Donor" w:date="2020-08-04T16:31:00Z"/>
                <w:rFonts w:ascii="Calibri" w:hAnsi="Calibri"/>
              </w:rPr>
            </w:pPr>
            <w:del w:id="2188" w:author="Raphael Donor" w:date="2020-08-04T16:31:00Z">
              <w:r w:rsidRPr="00E54371" w:rsidDel="00714EBB">
                <w:rPr>
                  <w:rFonts w:ascii="Calibri" w:hAnsi="Calibri"/>
                </w:rPr>
                <w:delText xml:space="preserve">XX = </w:delText>
              </w:r>
              <w:r w:rsidR="003406BA" w:rsidRPr="00E54371" w:rsidDel="00714EBB">
                <w:rPr>
                  <w:rFonts w:ascii="Calibri" w:hAnsi="Calibri"/>
                </w:rPr>
                <w:delText>Country/Region (Region is optional)</w:delText>
              </w:r>
            </w:del>
          </w:p>
          <w:p w14:paraId="1D87BDE8" w14:textId="77777777" w:rsidR="00951D76" w:rsidRPr="00E54371" w:rsidRDefault="00951D76" w:rsidP="00751A4D">
            <w:pPr>
              <w:rPr>
                <w:rFonts w:ascii="Calibri" w:hAnsi="Calibri"/>
              </w:rPr>
            </w:pPr>
            <w:r w:rsidRPr="00E54371">
              <w:rPr>
                <w:rFonts w:ascii="Calibri" w:hAnsi="Calibri"/>
              </w:rPr>
              <w:t>YY = Module</w:t>
            </w:r>
          </w:p>
          <w:p w14:paraId="7B8D313D" w14:textId="77777777" w:rsidR="00951D76" w:rsidRPr="00E54371" w:rsidRDefault="00951D76" w:rsidP="00751A4D">
            <w:pPr>
              <w:rPr>
                <w:rFonts w:ascii="Calibri" w:hAnsi="Calibri"/>
              </w:rPr>
            </w:pPr>
            <w:r w:rsidRPr="00E54371">
              <w:rPr>
                <w:rFonts w:ascii="Calibri" w:hAnsi="Calibri"/>
              </w:rPr>
              <w:t>_&lt;name&gt; = Optional</w:t>
            </w:r>
          </w:p>
        </w:tc>
      </w:tr>
      <w:tr w:rsidR="00E54371" w:rsidRPr="00801556" w14:paraId="25875137" w14:textId="77777777" w:rsidTr="00E54371">
        <w:tc>
          <w:tcPr>
            <w:tcW w:w="3184" w:type="dxa"/>
            <w:tcBorders>
              <w:top w:val="single" w:sz="4" w:space="0" w:color="auto"/>
              <w:left w:val="single" w:sz="4" w:space="0" w:color="auto"/>
              <w:right w:val="single" w:sz="4" w:space="0" w:color="auto"/>
            </w:tcBorders>
            <w:shd w:val="clear" w:color="auto" w:fill="auto"/>
            <w:hideMark/>
          </w:tcPr>
          <w:p w14:paraId="76890E0F" w14:textId="77777777" w:rsidR="00951D76" w:rsidRPr="00E54371" w:rsidRDefault="00951D76" w:rsidP="00751A4D">
            <w:pPr>
              <w:rPr>
                <w:rStyle w:val="Emphasis"/>
                <w:rFonts w:ascii="Calibri" w:hAnsi="Calibri"/>
                <w:i w:val="0"/>
              </w:rPr>
            </w:pPr>
            <w:r w:rsidRPr="00E54371">
              <w:rPr>
                <w:rStyle w:val="Emphasis"/>
                <w:rFonts w:ascii="Calibri" w:hAnsi="Calibri"/>
              </w:rPr>
              <w:t>Program</w:t>
            </w:r>
          </w:p>
        </w:tc>
        <w:tc>
          <w:tcPr>
            <w:tcW w:w="3110" w:type="dxa"/>
            <w:tcBorders>
              <w:top w:val="single" w:sz="4" w:space="0" w:color="auto"/>
              <w:left w:val="single" w:sz="4" w:space="0" w:color="auto"/>
              <w:bottom w:val="single" w:sz="4" w:space="0" w:color="auto"/>
              <w:right w:val="single" w:sz="4" w:space="0" w:color="auto"/>
            </w:tcBorders>
            <w:shd w:val="clear" w:color="auto" w:fill="auto"/>
            <w:hideMark/>
          </w:tcPr>
          <w:p w14:paraId="02ED46F8" w14:textId="3354343E" w:rsidR="00951D76" w:rsidRPr="00E54371" w:rsidRDefault="00951D76" w:rsidP="00751A4D">
            <w:pPr>
              <w:rPr>
                <w:rFonts w:ascii="Calibri" w:hAnsi="Calibri"/>
                <w:vertAlign w:val="superscript"/>
              </w:rPr>
            </w:pPr>
            <w:r w:rsidRPr="00E54371">
              <w:rPr>
                <w:rFonts w:ascii="Calibri" w:hAnsi="Calibri"/>
              </w:rPr>
              <w:t>Z</w:t>
            </w:r>
            <w:del w:id="2189" w:author="Raphael Donor" w:date="2020-08-04T16:29:00Z">
              <w:r w:rsidRPr="00E54371" w:rsidDel="003F00AD">
                <w:rPr>
                  <w:rFonts w:ascii="Calibri" w:hAnsi="Calibri"/>
                </w:rPr>
                <w:delText>XX</w:delText>
              </w:r>
            </w:del>
            <w:r w:rsidRPr="00E54371">
              <w:rPr>
                <w:rFonts w:ascii="Calibri" w:hAnsi="Calibri"/>
              </w:rPr>
              <w:t>YY_&lt;name&gt;</w:t>
            </w:r>
          </w:p>
        </w:tc>
        <w:tc>
          <w:tcPr>
            <w:tcW w:w="3335" w:type="dxa"/>
            <w:tcBorders>
              <w:top w:val="single" w:sz="4" w:space="0" w:color="auto"/>
              <w:left w:val="single" w:sz="4" w:space="0" w:color="auto"/>
              <w:bottom w:val="single" w:sz="4" w:space="0" w:color="auto"/>
              <w:right w:val="single" w:sz="4" w:space="0" w:color="auto"/>
            </w:tcBorders>
            <w:shd w:val="clear" w:color="auto" w:fill="auto"/>
          </w:tcPr>
          <w:p w14:paraId="63C852C3" w14:textId="66E0FC28" w:rsidR="00951D76" w:rsidRPr="00E54371" w:rsidDel="00714EBB" w:rsidRDefault="00951D76" w:rsidP="00751A4D">
            <w:pPr>
              <w:rPr>
                <w:del w:id="2190" w:author="Raphael Donor" w:date="2020-08-04T16:31:00Z"/>
                <w:rFonts w:ascii="Calibri" w:hAnsi="Calibri"/>
              </w:rPr>
            </w:pPr>
            <w:del w:id="2191" w:author="Raphael Donor" w:date="2020-08-04T16:31:00Z">
              <w:r w:rsidRPr="00E54371" w:rsidDel="00714EBB">
                <w:rPr>
                  <w:rFonts w:ascii="Calibri" w:hAnsi="Calibri"/>
                </w:rPr>
                <w:delText xml:space="preserve">XX = </w:delText>
              </w:r>
              <w:r w:rsidR="003406BA" w:rsidRPr="00E54371" w:rsidDel="00714EBB">
                <w:rPr>
                  <w:rFonts w:ascii="Calibri" w:hAnsi="Calibri"/>
                </w:rPr>
                <w:delText>Country/Region (Region is optional)</w:delText>
              </w:r>
            </w:del>
          </w:p>
          <w:p w14:paraId="24387904" w14:textId="6782712D" w:rsidR="00951D76" w:rsidRPr="00E54371" w:rsidRDefault="00951D76">
            <w:pPr>
              <w:rPr>
                <w:rFonts w:ascii="Calibri" w:hAnsi="Calibri"/>
                <w:vertAlign w:val="superscript"/>
              </w:rPr>
            </w:pPr>
            <w:r w:rsidRPr="00E54371">
              <w:rPr>
                <w:rFonts w:ascii="Calibri" w:hAnsi="Calibri"/>
              </w:rPr>
              <w:t xml:space="preserve">YY = Module </w:t>
            </w:r>
          </w:p>
        </w:tc>
      </w:tr>
      <w:tr w:rsidR="00E54371" w:rsidRPr="00801556" w14:paraId="1AE19A68" w14:textId="77777777" w:rsidTr="00E54371">
        <w:tc>
          <w:tcPr>
            <w:tcW w:w="3184" w:type="dxa"/>
            <w:tcBorders>
              <w:top w:val="single" w:sz="4" w:space="0" w:color="auto"/>
              <w:left w:val="single" w:sz="4" w:space="0" w:color="auto"/>
              <w:right w:val="single" w:sz="4" w:space="0" w:color="auto"/>
            </w:tcBorders>
            <w:shd w:val="clear" w:color="auto" w:fill="auto"/>
            <w:hideMark/>
          </w:tcPr>
          <w:p w14:paraId="736E4B72" w14:textId="77777777" w:rsidR="00951D76" w:rsidRPr="00E54371" w:rsidRDefault="00951D76" w:rsidP="00751A4D">
            <w:pPr>
              <w:rPr>
                <w:rFonts w:ascii="Calibri" w:hAnsi="Calibri"/>
                <w:vertAlign w:val="superscript"/>
              </w:rPr>
            </w:pPr>
            <w:r w:rsidRPr="00E54371">
              <w:rPr>
                <w:rFonts w:ascii="Calibri" w:hAnsi="Calibri"/>
              </w:rPr>
              <w:t>Function group</w:t>
            </w:r>
          </w:p>
        </w:tc>
        <w:tc>
          <w:tcPr>
            <w:tcW w:w="3110" w:type="dxa"/>
            <w:tcBorders>
              <w:top w:val="single" w:sz="4" w:space="0" w:color="auto"/>
              <w:left w:val="single" w:sz="4" w:space="0" w:color="auto"/>
              <w:bottom w:val="single" w:sz="4" w:space="0" w:color="auto"/>
              <w:right w:val="single" w:sz="4" w:space="0" w:color="auto"/>
            </w:tcBorders>
            <w:shd w:val="clear" w:color="auto" w:fill="auto"/>
            <w:hideMark/>
          </w:tcPr>
          <w:p w14:paraId="695144E1" w14:textId="7B09670B" w:rsidR="00951D76" w:rsidRPr="00E54371" w:rsidRDefault="00951D76" w:rsidP="00751A4D">
            <w:pPr>
              <w:rPr>
                <w:rFonts w:ascii="Calibri" w:hAnsi="Calibri"/>
                <w:vertAlign w:val="superscript"/>
              </w:rPr>
            </w:pPr>
            <w:r w:rsidRPr="00E54371">
              <w:rPr>
                <w:rFonts w:ascii="Calibri" w:hAnsi="Calibri"/>
              </w:rPr>
              <w:t>Z</w:t>
            </w:r>
            <w:del w:id="2192" w:author="Raphael Donor" w:date="2020-08-04T16:29:00Z">
              <w:r w:rsidRPr="00E54371" w:rsidDel="003F00AD">
                <w:rPr>
                  <w:rFonts w:ascii="Calibri" w:hAnsi="Calibri"/>
                </w:rPr>
                <w:delText>XX</w:delText>
              </w:r>
            </w:del>
            <w:r w:rsidRPr="00E54371">
              <w:rPr>
                <w:rFonts w:ascii="Calibri" w:hAnsi="Calibri"/>
              </w:rPr>
              <w:t>YYG_&lt;name&gt;</w:t>
            </w:r>
          </w:p>
        </w:tc>
        <w:tc>
          <w:tcPr>
            <w:tcW w:w="3335" w:type="dxa"/>
            <w:tcBorders>
              <w:top w:val="single" w:sz="4" w:space="0" w:color="auto"/>
              <w:left w:val="single" w:sz="4" w:space="0" w:color="auto"/>
              <w:bottom w:val="single" w:sz="4" w:space="0" w:color="auto"/>
              <w:right w:val="single" w:sz="4" w:space="0" w:color="auto"/>
            </w:tcBorders>
            <w:shd w:val="clear" w:color="auto" w:fill="auto"/>
          </w:tcPr>
          <w:p w14:paraId="6DCC5E4D" w14:textId="67F1A982" w:rsidR="00951D76" w:rsidRPr="00E54371" w:rsidDel="00714EBB" w:rsidRDefault="00951D76" w:rsidP="00751A4D">
            <w:pPr>
              <w:rPr>
                <w:del w:id="2193" w:author="Raphael Donor" w:date="2020-08-04T16:31:00Z"/>
                <w:rFonts w:ascii="Calibri" w:hAnsi="Calibri"/>
              </w:rPr>
            </w:pPr>
            <w:del w:id="2194" w:author="Raphael Donor" w:date="2020-08-04T16:31:00Z">
              <w:r w:rsidRPr="00E54371" w:rsidDel="00714EBB">
                <w:rPr>
                  <w:rFonts w:ascii="Calibri" w:hAnsi="Calibri"/>
                </w:rPr>
                <w:delText xml:space="preserve">XX = </w:delText>
              </w:r>
              <w:r w:rsidR="003406BA" w:rsidRPr="00E54371" w:rsidDel="00714EBB">
                <w:rPr>
                  <w:rFonts w:ascii="Calibri" w:hAnsi="Calibri"/>
                </w:rPr>
                <w:delText>Country/Region (Region is optional</w:delText>
              </w:r>
            </w:del>
          </w:p>
          <w:p w14:paraId="544AA5C2" w14:textId="77777777" w:rsidR="00951D76" w:rsidRPr="00E54371" w:rsidRDefault="00951D76" w:rsidP="00751A4D">
            <w:pPr>
              <w:rPr>
                <w:rFonts w:ascii="Calibri" w:hAnsi="Calibri"/>
              </w:rPr>
            </w:pPr>
            <w:r w:rsidRPr="00E54371">
              <w:rPr>
                <w:rFonts w:ascii="Calibri" w:hAnsi="Calibri"/>
              </w:rPr>
              <w:t>YY = Module</w:t>
            </w:r>
          </w:p>
          <w:p w14:paraId="4EC5F1FF" w14:textId="77777777" w:rsidR="00951D76" w:rsidRPr="00E54371" w:rsidRDefault="00951D76" w:rsidP="00751A4D">
            <w:pPr>
              <w:rPr>
                <w:rFonts w:ascii="Calibri" w:hAnsi="Calibri"/>
              </w:rPr>
            </w:pPr>
            <w:r w:rsidRPr="00E54371">
              <w:rPr>
                <w:rFonts w:ascii="Calibri" w:hAnsi="Calibri"/>
              </w:rPr>
              <w:t>G = Fixed</w:t>
            </w:r>
            <w:r w:rsidRPr="00E54371">
              <w:rPr>
                <w:rFonts w:ascii="Calibri" w:hAnsi="Calibri"/>
              </w:rPr>
              <w:br/>
              <w:t>_&lt;name&gt; = Optional</w:t>
            </w:r>
          </w:p>
        </w:tc>
      </w:tr>
      <w:tr w:rsidR="00E54371" w:rsidRPr="00801556" w14:paraId="4C04386D" w14:textId="77777777" w:rsidTr="00E54371">
        <w:tc>
          <w:tcPr>
            <w:tcW w:w="3184" w:type="dxa"/>
            <w:tcBorders>
              <w:top w:val="single" w:sz="4" w:space="0" w:color="auto"/>
              <w:left w:val="single" w:sz="4" w:space="0" w:color="auto"/>
              <w:bottom w:val="single" w:sz="4" w:space="0" w:color="auto"/>
              <w:right w:val="single" w:sz="4" w:space="0" w:color="auto"/>
            </w:tcBorders>
            <w:shd w:val="clear" w:color="auto" w:fill="auto"/>
            <w:hideMark/>
          </w:tcPr>
          <w:p w14:paraId="3B5F6464" w14:textId="77777777" w:rsidR="00951D76" w:rsidRPr="00E54371" w:rsidRDefault="00951D76" w:rsidP="00751A4D">
            <w:pPr>
              <w:rPr>
                <w:rFonts w:ascii="Calibri" w:hAnsi="Calibri"/>
              </w:rPr>
            </w:pPr>
            <w:r w:rsidRPr="00E54371">
              <w:rPr>
                <w:rFonts w:ascii="Calibri" w:hAnsi="Calibri"/>
              </w:rPr>
              <w:t>Function group for table maintenance  screens</w:t>
            </w:r>
          </w:p>
        </w:tc>
        <w:tc>
          <w:tcPr>
            <w:tcW w:w="3110" w:type="dxa"/>
            <w:tcBorders>
              <w:top w:val="single" w:sz="4" w:space="0" w:color="auto"/>
              <w:left w:val="single" w:sz="4" w:space="0" w:color="auto"/>
              <w:bottom w:val="single" w:sz="4" w:space="0" w:color="auto"/>
              <w:right w:val="single" w:sz="4" w:space="0" w:color="auto"/>
            </w:tcBorders>
            <w:shd w:val="clear" w:color="auto" w:fill="auto"/>
            <w:hideMark/>
          </w:tcPr>
          <w:p w14:paraId="559B145D" w14:textId="7CC02E01" w:rsidR="00951D76" w:rsidRPr="00E54371" w:rsidRDefault="00951D76" w:rsidP="00751A4D">
            <w:pPr>
              <w:rPr>
                <w:rFonts w:ascii="Calibri" w:hAnsi="Calibri"/>
              </w:rPr>
            </w:pPr>
            <w:r w:rsidRPr="00E54371">
              <w:rPr>
                <w:rFonts w:ascii="Calibri" w:hAnsi="Calibri"/>
              </w:rPr>
              <w:t>Z</w:t>
            </w:r>
            <w:del w:id="2195" w:author="Raphael Donor" w:date="2020-08-04T16:29:00Z">
              <w:r w:rsidRPr="00E54371" w:rsidDel="003F00AD">
                <w:rPr>
                  <w:rFonts w:ascii="Calibri" w:hAnsi="Calibri"/>
                </w:rPr>
                <w:delText>XX</w:delText>
              </w:r>
            </w:del>
            <w:r w:rsidRPr="00E54371">
              <w:rPr>
                <w:rFonts w:ascii="Calibri" w:hAnsi="Calibri"/>
              </w:rPr>
              <w:t>YYGM_&lt;name&gt;</w:t>
            </w:r>
          </w:p>
        </w:tc>
        <w:tc>
          <w:tcPr>
            <w:tcW w:w="3335" w:type="dxa"/>
            <w:tcBorders>
              <w:top w:val="single" w:sz="4" w:space="0" w:color="auto"/>
              <w:left w:val="single" w:sz="4" w:space="0" w:color="auto"/>
              <w:bottom w:val="single" w:sz="4" w:space="0" w:color="auto"/>
              <w:right w:val="single" w:sz="4" w:space="0" w:color="auto"/>
            </w:tcBorders>
            <w:shd w:val="clear" w:color="auto" w:fill="auto"/>
          </w:tcPr>
          <w:p w14:paraId="39690AED" w14:textId="5BC7B36D" w:rsidR="00951D76" w:rsidRPr="00E54371" w:rsidDel="00714EBB" w:rsidRDefault="00951D76" w:rsidP="00751A4D">
            <w:pPr>
              <w:rPr>
                <w:del w:id="2196" w:author="Raphael Donor" w:date="2020-08-04T16:31:00Z"/>
                <w:rFonts w:ascii="Calibri" w:hAnsi="Calibri"/>
              </w:rPr>
            </w:pPr>
            <w:del w:id="2197" w:author="Raphael Donor" w:date="2020-08-04T16:31:00Z">
              <w:r w:rsidRPr="00E54371" w:rsidDel="00714EBB">
                <w:rPr>
                  <w:rFonts w:ascii="Calibri" w:hAnsi="Calibri"/>
                </w:rPr>
                <w:delText xml:space="preserve">XX = </w:delText>
              </w:r>
              <w:r w:rsidR="003406BA" w:rsidRPr="00E54371" w:rsidDel="00714EBB">
                <w:rPr>
                  <w:rFonts w:ascii="Calibri" w:hAnsi="Calibri"/>
                </w:rPr>
                <w:delText>Country/Region (Region is optional)</w:delText>
              </w:r>
            </w:del>
          </w:p>
          <w:p w14:paraId="0DD50975" w14:textId="77777777" w:rsidR="00951D76" w:rsidRPr="00E54371" w:rsidRDefault="00951D76" w:rsidP="00751A4D">
            <w:pPr>
              <w:rPr>
                <w:rFonts w:ascii="Calibri" w:hAnsi="Calibri"/>
              </w:rPr>
            </w:pPr>
            <w:r w:rsidRPr="00E54371">
              <w:rPr>
                <w:rFonts w:ascii="Calibri" w:hAnsi="Calibri"/>
              </w:rPr>
              <w:t>YY = Module</w:t>
            </w:r>
          </w:p>
          <w:p w14:paraId="40D87B6F" w14:textId="77777777" w:rsidR="00951D76" w:rsidRPr="00E54371" w:rsidRDefault="00951D76" w:rsidP="00751A4D">
            <w:pPr>
              <w:rPr>
                <w:rFonts w:ascii="Calibri" w:hAnsi="Calibri"/>
              </w:rPr>
            </w:pPr>
            <w:r w:rsidRPr="00E54371">
              <w:rPr>
                <w:rFonts w:ascii="Calibri" w:hAnsi="Calibri"/>
              </w:rPr>
              <w:t>GM = Fixed</w:t>
            </w:r>
            <w:r w:rsidRPr="00E54371">
              <w:rPr>
                <w:rFonts w:ascii="Calibri" w:hAnsi="Calibri"/>
              </w:rPr>
              <w:br/>
              <w:t>_&lt;name&gt; = Optional</w:t>
            </w:r>
          </w:p>
        </w:tc>
      </w:tr>
      <w:tr w:rsidR="00E54371" w:rsidRPr="00801556" w14:paraId="79783AAF" w14:textId="77777777" w:rsidTr="00E54371">
        <w:tc>
          <w:tcPr>
            <w:tcW w:w="3184" w:type="dxa"/>
            <w:tcBorders>
              <w:top w:val="single" w:sz="4" w:space="0" w:color="auto"/>
              <w:left w:val="single" w:sz="4" w:space="0" w:color="auto"/>
              <w:right w:val="single" w:sz="4" w:space="0" w:color="auto"/>
            </w:tcBorders>
            <w:shd w:val="clear" w:color="auto" w:fill="auto"/>
            <w:hideMark/>
          </w:tcPr>
          <w:p w14:paraId="58F5850A" w14:textId="77777777" w:rsidR="00951D76" w:rsidRPr="00E54371" w:rsidRDefault="00951D76" w:rsidP="00751A4D">
            <w:pPr>
              <w:rPr>
                <w:rFonts w:ascii="Calibri" w:hAnsi="Calibri"/>
                <w:vertAlign w:val="superscript"/>
              </w:rPr>
            </w:pPr>
            <w:r w:rsidRPr="00E54371">
              <w:rPr>
                <w:rFonts w:ascii="Calibri" w:hAnsi="Calibri"/>
              </w:rPr>
              <w:t>Function module</w:t>
            </w:r>
          </w:p>
        </w:tc>
        <w:tc>
          <w:tcPr>
            <w:tcW w:w="3110" w:type="dxa"/>
            <w:tcBorders>
              <w:top w:val="single" w:sz="4" w:space="0" w:color="auto"/>
              <w:left w:val="single" w:sz="4" w:space="0" w:color="auto"/>
              <w:bottom w:val="single" w:sz="4" w:space="0" w:color="auto"/>
              <w:right w:val="single" w:sz="4" w:space="0" w:color="auto"/>
            </w:tcBorders>
            <w:shd w:val="clear" w:color="auto" w:fill="auto"/>
            <w:hideMark/>
          </w:tcPr>
          <w:p w14:paraId="5DFDA97F" w14:textId="06C9B6A2" w:rsidR="00951D76" w:rsidRPr="00E54371" w:rsidRDefault="00951D76" w:rsidP="00751A4D">
            <w:pPr>
              <w:rPr>
                <w:rFonts w:ascii="Calibri" w:hAnsi="Calibri"/>
                <w:vertAlign w:val="superscript"/>
              </w:rPr>
            </w:pPr>
            <w:r w:rsidRPr="00E54371">
              <w:rPr>
                <w:rFonts w:ascii="Calibri" w:hAnsi="Calibri"/>
              </w:rPr>
              <w:t>Z</w:t>
            </w:r>
            <w:del w:id="2198" w:author="Raphael Donor" w:date="2020-08-04T16:29:00Z">
              <w:r w:rsidRPr="00E54371" w:rsidDel="003F00AD">
                <w:rPr>
                  <w:rFonts w:ascii="Calibri" w:hAnsi="Calibri"/>
                </w:rPr>
                <w:delText>XX</w:delText>
              </w:r>
            </w:del>
            <w:r w:rsidRPr="00E54371">
              <w:rPr>
                <w:rFonts w:ascii="Calibri" w:hAnsi="Calibri"/>
              </w:rPr>
              <w:t>YYF_&lt;name&gt;</w:t>
            </w:r>
          </w:p>
        </w:tc>
        <w:tc>
          <w:tcPr>
            <w:tcW w:w="3335" w:type="dxa"/>
            <w:tcBorders>
              <w:top w:val="single" w:sz="4" w:space="0" w:color="auto"/>
              <w:left w:val="single" w:sz="4" w:space="0" w:color="auto"/>
              <w:bottom w:val="single" w:sz="4" w:space="0" w:color="auto"/>
              <w:right w:val="single" w:sz="4" w:space="0" w:color="auto"/>
            </w:tcBorders>
            <w:shd w:val="clear" w:color="auto" w:fill="auto"/>
            <w:hideMark/>
          </w:tcPr>
          <w:p w14:paraId="5C8E5A4C" w14:textId="5886F71F" w:rsidR="00951D76" w:rsidRPr="00E54371" w:rsidRDefault="00951D76" w:rsidP="00751A4D">
            <w:pPr>
              <w:rPr>
                <w:rFonts w:ascii="Calibri" w:hAnsi="Calibri"/>
              </w:rPr>
            </w:pPr>
            <w:del w:id="2199" w:author="Raphael Donor" w:date="2020-08-04T16:31:00Z">
              <w:r w:rsidRPr="00E54371" w:rsidDel="00714EBB">
                <w:rPr>
                  <w:rFonts w:ascii="Calibri" w:hAnsi="Calibri"/>
                </w:rPr>
                <w:delText xml:space="preserve">XX = </w:delText>
              </w:r>
              <w:r w:rsidR="003406BA" w:rsidRPr="00E54371" w:rsidDel="00714EBB">
                <w:rPr>
                  <w:rFonts w:ascii="Calibri" w:hAnsi="Calibri"/>
                </w:rPr>
                <w:delText>Country/Region (Region is optional)</w:delText>
              </w:r>
            </w:del>
            <w:r w:rsidRPr="00E54371">
              <w:rPr>
                <w:rFonts w:ascii="Calibri" w:hAnsi="Calibri"/>
              </w:rPr>
              <w:t>YY = Module</w:t>
            </w:r>
          </w:p>
          <w:p w14:paraId="5C2B0553" w14:textId="77777777" w:rsidR="00951D76" w:rsidRPr="00E54371" w:rsidRDefault="00951D76" w:rsidP="00751A4D">
            <w:pPr>
              <w:rPr>
                <w:rFonts w:ascii="Calibri" w:hAnsi="Calibri"/>
                <w:vertAlign w:val="superscript"/>
              </w:rPr>
            </w:pPr>
            <w:r w:rsidRPr="00E54371">
              <w:rPr>
                <w:rFonts w:ascii="Calibri" w:hAnsi="Calibri"/>
              </w:rPr>
              <w:t>F = Fixed</w:t>
            </w:r>
          </w:p>
        </w:tc>
      </w:tr>
      <w:tr w:rsidR="00E54371" w:rsidRPr="00801556" w14:paraId="61A9B3DD" w14:textId="77777777" w:rsidTr="00E54371">
        <w:tc>
          <w:tcPr>
            <w:tcW w:w="3184" w:type="dxa"/>
            <w:tcBorders>
              <w:top w:val="single" w:sz="4" w:space="0" w:color="auto"/>
              <w:left w:val="single" w:sz="4" w:space="0" w:color="auto"/>
              <w:right w:val="single" w:sz="4" w:space="0" w:color="auto"/>
            </w:tcBorders>
            <w:shd w:val="clear" w:color="auto" w:fill="auto"/>
            <w:hideMark/>
          </w:tcPr>
          <w:p w14:paraId="056558E3" w14:textId="77777777" w:rsidR="00951D76" w:rsidRPr="00E54371" w:rsidRDefault="00951D76" w:rsidP="00751A4D">
            <w:pPr>
              <w:rPr>
                <w:rFonts w:ascii="Calibri" w:hAnsi="Calibri"/>
              </w:rPr>
            </w:pPr>
            <w:r w:rsidRPr="00E54371">
              <w:rPr>
                <w:rFonts w:ascii="Calibri" w:hAnsi="Calibri"/>
              </w:rPr>
              <w:t>Class</w:t>
            </w:r>
          </w:p>
        </w:tc>
        <w:tc>
          <w:tcPr>
            <w:tcW w:w="3110" w:type="dxa"/>
            <w:tcBorders>
              <w:top w:val="single" w:sz="4" w:space="0" w:color="auto"/>
              <w:left w:val="single" w:sz="4" w:space="0" w:color="auto"/>
              <w:bottom w:val="single" w:sz="4" w:space="0" w:color="auto"/>
              <w:right w:val="single" w:sz="4" w:space="0" w:color="auto"/>
            </w:tcBorders>
            <w:shd w:val="clear" w:color="auto" w:fill="auto"/>
            <w:hideMark/>
          </w:tcPr>
          <w:p w14:paraId="1C0FA168" w14:textId="009586D8" w:rsidR="00951D76" w:rsidRPr="00E54371" w:rsidRDefault="00951D76" w:rsidP="00751A4D">
            <w:pPr>
              <w:rPr>
                <w:rFonts w:ascii="Calibri" w:hAnsi="Calibri"/>
              </w:rPr>
            </w:pPr>
            <w:r w:rsidRPr="00E54371">
              <w:rPr>
                <w:rFonts w:ascii="Calibri" w:hAnsi="Calibri"/>
              </w:rPr>
              <w:t>ZCL</w:t>
            </w:r>
            <w:del w:id="2200" w:author="Raphael Donor" w:date="2020-08-04T16:30:00Z">
              <w:r w:rsidRPr="00E54371" w:rsidDel="003F00AD">
                <w:rPr>
                  <w:rFonts w:ascii="Calibri" w:hAnsi="Calibri"/>
                </w:rPr>
                <w:delText>XX</w:delText>
              </w:r>
            </w:del>
            <w:r w:rsidRPr="00E54371">
              <w:rPr>
                <w:rFonts w:ascii="Calibri" w:hAnsi="Calibri"/>
              </w:rPr>
              <w:t>YY_&lt;name&gt;</w:t>
            </w:r>
          </w:p>
        </w:tc>
        <w:tc>
          <w:tcPr>
            <w:tcW w:w="3335" w:type="dxa"/>
            <w:tcBorders>
              <w:top w:val="single" w:sz="4" w:space="0" w:color="auto"/>
              <w:left w:val="single" w:sz="4" w:space="0" w:color="auto"/>
              <w:bottom w:val="single" w:sz="4" w:space="0" w:color="auto"/>
              <w:right w:val="single" w:sz="4" w:space="0" w:color="auto"/>
            </w:tcBorders>
            <w:shd w:val="clear" w:color="auto" w:fill="auto"/>
            <w:hideMark/>
          </w:tcPr>
          <w:p w14:paraId="1EAFDB50" w14:textId="180B05F8" w:rsidR="00951D76" w:rsidRPr="00E54371" w:rsidDel="00714EBB" w:rsidRDefault="00951D76" w:rsidP="00751A4D">
            <w:pPr>
              <w:rPr>
                <w:del w:id="2201" w:author="Raphael Donor" w:date="2020-08-04T16:31:00Z"/>
                <w:rFonts w:ascii="Calibri" w:hAnsi="Calibri"/>
              </w:rPr>
            </w:pPr>
            <w:del w:id="2202" w:author="Raphael Donor" w:date="2020-08-04T16:31:00Z">
              <w:r w:rsidRPr="00E54371" w:rsidDel="00714EBB">
                <w:rPr>
                  <w:rFonts w:ascii="Calibri" w:hAnsi="Calibri"/>
                </w:rPr>
                <w:delText xml:space="preserve">XX = </w:delText>
              </w:r>
              <w:r w:rsidR="003406BA" w:rsidRPr="00E54371" w:rsidDel="00714EBB">
                <w:rPr>
                  <w:rFonts w:ascii="Calibri" w:hAnsi="Calibri"/>
                </w:rPr>
                <w:delText>Country/Region (Region is optional)</w:delText>
              </w:r>
            </w:del>
          </w:p>
          <w:p w14:paraId="5B7D5F4E" w14:textId="77777777" w:rsidR="00951D76" w:rsidRPr="00E54371" w:rsidRDefault="00951D76" w:rsidP="00751A4D">
            <w:pPr>
              <w:rPr>
                <w:rFonts w:ascii="Calibri" w:hAnsi="Calibri"/>
              </w:rPr>
            </w:pPr>
            <w:r w:rsidRPr="00E54371">
              <w:rPr>
                <w:rFonts w:ascii="Calibri" w:hAnsi="Calibri"/>
              </w:rPr>
              <w:t>YY = Module</w:t>
            </w:r>
          </w:p>
          <w:p w14:paraId="73BE2BF8" w14:textId="77777777" w:rsidR="00951D76" w:rsidRPr="00E54371" w:rsidRDefault="00951D76" w:rsidP="00751A4D">
            <w:pPr>
              <w:rPr>
                <w:rFonts w:ascii="Calibri" w:hAnsi="Calibri"/>
                <w:vertAlign w:val="superscript"/>
              </w:rPr>
            </w:pPr>
            <w:r w:rsidRPr="00E54371">
              <w:rPr>
                <w:rFonts w:ascii="Calibri" w:hAnsi="Calibri"/>
              </w:rPr>
              <w:t>CL = Fixed</w:t>
            </w:r>
          </w:p>
        </w:tc>
      </w:tr>
      <w:tr w:rsidR="00E54371" w:rsidRPr="00801556" w14:paraId="7EA02966" w14:textId="77777777" w:rsidTr="00E54371">
        <w:tc>
          <w:tcPr>
            <w:tcW w:w="3184" w:type="dxa"/>
            <w:tcBorders>
              <w:top w:val="single" w:sz="4" w:space="0" w:color="auto"/>
              <w:left w:val="single" w:sz="4" w:space="0" w:color="auto"/>
              <w:right w:val="single" w:sz="4" w:space="0" w:color="auto"/>
            </w:tcBorders>
            <w:shd w:val="clear" w:color="auto" w:fill="auto"/>
            <w:hideMark/>
          </w:tcPr>
          <w:p w14:paraId="338DB4CA" w14:textId="77777777" w:rsidR="00951D76" w:rsidRPr="00E54371" w:rsidRDefault="00951D76" w:rsidP="00751A4D">
            <w:pPr>
              <w:rPr>
                <w:rFonts w:ascii="Calibri" w:hAnsi="Calibri"/>
              </w:rPr>
            </w:pPr>
            <w:r w:rsidRPr="00E54371">
              <w:rPr>
                <w:rFonts w:ascii="Calibri" w:hAnsi="Calibri"/>
              </w:rPr>
              <w:t>Interface</w:t>
            </w:r>
          </w:p>
        </w:tc>
        <w:tc>
          <w:tcPr>
            <w:tcW w:w="3110" w:type="dxa"/>
            <w:tcBorders>
              <w:top w:val="single" w:sz="4" w:space="0" w:color="auto"/>
              <w:left w:val="single" w:sz="4" w:space="0" w:color="auto"/>
              <w:bottom w:val="single" w:sz="4" w:space="0" w:color="auto"/>
              <w:right w:val="single" w:sz="4" w:space="0" w:color="auto"/>
            </w:tcBorders>
            <w:shd w:val="clear" w:color="auto" w:fill="auto"/>
            <w:hideMark/>
          </w:tcPr>
          <w:p w14:paraId="5E5D6FF7" w14:textId="7E08BCFB" w:rsidR="00951D76" w:rsidRPr="00E54371" w:rsidRDefault="00951D76" w:rsidP="00751A4D">
            <w:pPr>
              <w:rPr>
                <w:rFonts w:ascii="Calibri" w:hAnsi="Calibri"/>
              </w:rPr>
            </w:pPr>
            <w:r w:rsidRPr="00E54371">
              <w:rPr>
                <w:rFonts w:ascii="Calibri" w:hAnsi="Calibri"/>
              </w:rPr>
              <w:t>ZIF</w:t>
            </w:r>
            <w:del w:id="2203" w:author="Raphael Donor" w:date="2020-08-04T16:30:00Z">
              <w:r w:rsidRPr="00E54371" w:rsidDel="003F00AD">
                <w:rPr>
                  <w:rFonts w:ascii="Calibri" w:hAnsi="Calibri"/>
                </w:rPr>
                <w:delText>XX</w:delText>
              </w:r>
            </w:del>
            <w:r w:rsidRPr="00E54371">
              <w:rPr>
                <w:rFonts w:ascii="Calibri" w:hAnsi="Calibri"/>
              </w:rPr>
              <w:t>YY_&lt;name&gt;</w:t>
            </w:r>
          </w:p>
        </w:tc>
        <w:tc>
          <w:tcPr>
            <w:tcW w:w="3335" w:type="dxa"/>
            <w:tcBorders>
              <w:top w:val="single" w:sz="4" w:space="0" w:color="auto"/>
              <w:left w:val="single" w:sz="4" w:space="0" w:color="auto"/>
              <w:bottom w:val="single" w:sz="4" w:space="0" w:color="auto"/>
              <w:right w:val="single" w:sz="4" w:space="0" w:color="auto"/>
            </w:tcBorders>
            <w:shd w:val="clear" w:color="auto" w:fill="auto"/>
          </w:tcPr>
          <w:p w14:paraId="419D349E" w14:textId="0A54CDFC" w:rsidR="00951D76" w:rsidRPr="00E54371" w:rsidDel="00714EBB" w:rsidRDefault="00951D76" w:rsidP="00751A4D">
            <w:pPr>
              <w:rPr>
                <w:del w:id="2204" w:author="Raphael Donor" w:date="2020-08-04T16:31:00Z"/>
                <w:rFonts w:ascii="Calibri" w:hAnsi="Calibri"/>
              </w:rPr>
            </w:pPr>
            <w:del w:id="2205" w:author="Raphael Donor" w:date="2020-08-04T16:31:00Z">
              <w:r w:rsidRPr="00E54371" w:rsidDel="00714EBB">
                <w:rPr>
                  <w:rFonts w:ascii="Calibri" w:hAnsi="Calibri"/>
                </w:rPr>
                <w:delText xml:space="preserve">XX = </w:delText>
              </w:r>
              <w:r w:rsidR="003406BA" w:rsidRPr="00E54371" w:rsidDel="00714EBB">
                <w:rPr>
                  <w:rFonts w:ascii="Calibri" w:hAnsi="Calibri"/>
                </w:rPr>
                <w:delText>Country/Region (Region is optional)</w:delText>
              </w:r>
            </w:del>
          </w:p>
          <w:p w14:paraId="46F85BBA" w14:textId="77777777" w:rsidR="00951D76" w:rsidRPr="00E54371" w:rsidRDefault="00951D76" w:rsidP="00751A4D">
            <w:pPr>
              <w:rPr>
                <w:rFonts w:ascii="Calibri" w:hAnsi="Calibri"/>
              </w:rPr>
            </w:pPr>
            <w:r w:rsidRPr="00E54371">
              <w:rPr>
                <w:rFonts w:ascii="Calibri" w:hAnsi="Calibri"/>
              </w:rPr>
              <w:t>YY = Module</w:t>
            </w:r>
          </w:p>
          <w:p w14:paraId="40E3CF9A" w14:textId="77777777" w:rsidR="00951D76" w:rsidRPr="00E54371" w:rsidRDefault="00951D76" w:rsidP="00751A4D">
            <w:pPr>
              <w:rPr>
                <w:rFonts w:ascii="Calibri" w:hAnsi="Calibri"/>
                <w:vertAlign w:val="superscript"/>
              </w:rPr>
            </w:pPr>
            <w:r w:rsidRPr="00E54371">
              <w:rPr>
                <w:rFonts w:ascii="Calibri" w:hAnsi="Calibri"/>
              </w:rPr>
              <w:t>IF = Fixed</w:t>
            </w:r>
          </w:p>
        </w:tc>
      </w:tr>
      <w:tr w:rsidR="00E54371" w:rsidRPr="00801556" w14:paraId="1B7C673B" w14:textId="77777777" w:rsidTr="00E54371">
        <w:tc>
          <w:tcPr>
            <w:tcW w:w="3184" w:type="dxa"/>
            <w:tcBorders>
              <w:top w:val="single" w:sz="4" w:space="0" w:color="auto"/>
              <w:left w:val="single" w:sz="4" w:space="0" w:color="auto"/>
              <w:bottom w:val="single" w:sz="4" w:space="0" w:color="auto"/>
              <w:right w:val="single" w:sz="4" w:space="0" w:color="auto"/>
            </w:tcBorders>
            <w:shd w:val="clear" w:color="auto" w:fill="auto"/>
            <w:hideMark/>
          </w:tcPr>
          <w:p w14:paraId="3D21D5F5" w14:textId="77777777" w:rsidR="00951D76" w:rsidRPr="00E54371" w:rsidRDefault="00951D76" w:rsidP="00751A4D">
            <w:pPr>
              <w:rPr>
                <w:rFonts w:ascii="Calibri" w:hAnsi="Calibri"/>
              </w:rPr>
            </w:pPr>
            <w:r w:rsidRPr="00E54371">
              <w:rPr>
                <w:rFonts w:ascii="Calibri" w:hAnsi="Calibri"/>
              </w:rPr>
              <w:t>Exception Class</w:t>
            </w:r>
          </w:p>
        </w:tc>
        <w:tc>
          <w:tcPr>
            <w:tcW w:w="3110" w:type="dxa"/>
            <w:tcBorders>
              <w:top w:val="single" w:sz="4" w:space="0" w:color="auto"/>
              <w:left w:val="single" w:sz="4" w:space="0" w:color="auto"/>
              <w:bottom w:val="single" w:sz="4" w:space="0" w:color="auto"/>
              <w:right w:val="single" w:sz="4" w:space="0" w:color="auto"/>
            </w:tcBorders>
            <w:shd w:val="clear" w:color="auto" w:fill="auto"/>
            <w:hideMark/>
          </w:tcPr>
          <w:p w14:paraId="5619F5BD" w14:textId="7B8CDF27" w:rsidR="00951D76" w:rsidRPr="00E54371" w:rsidRDefault="00951D76" w:rsidP="00751A4D">
            <w:pPr>
              <w:rPr>
                <w:rFonts w:ascii="Calibri" w:hAnsi="Calibri"/>
              </w:rPr>
            </w:pPr>
            <w:r w:rsidRPr="00E54371">
              <w:rPr>
                <w:rFonts w:ascii="Calibri" w:hAnsi="Calibri"/>
              </w:rPr>
              <w:t>ZCX</w:t>
            </w:r>
            <w:del w:id="2206" w:author="Raphael Donor" w:date="2020-08-04T16:30:00Z">
              <w:r w:rsidRPr="00E54371" w:rsidDel="003F00AD">
                <w:rPr>
                  <w:rFonts w:ascii="Calibri" w:hAnsi="Calibri"/>
                </w:rPr>
                <w:delText>XX</w:delText>
              </w:r>
            </w:del>
            <w:r w:rsidRPr="00E54371">
              <w:rPr>
                <w:rFonts w:ascii="Calibri" w:hAnsi="Calibri"/>
              </w:rPr>
              <w:t>YY_&lt;name&gt;</w:t>
            </w:r>
          </w:p>
        </w:tc>
        <w:tc>
          <w:tcPr>
            <w:tcW w:w="3335" w:type="dxa"/>
            <w:tcBorders>
              <w:top w:val="single" w:sz="4" w:space="0" w:color="auto"/>
              <w:left w:val="single" w:sz="4" w:space="0" w:color="auto"/>
              <w:bottom w:val="single" w:sz="4" w:space="0" w:color="auto"/>
              <w:right w:val="single" w:sz="4" w:space="0" w:color="auto"/>
            </w:tcBorders>
            <w:shd w:val="clear" w:color="auto" w:fill="auto"/>
          </w:tcPr>
          <w:p w14:paraId="3CF5366B" w14:textId="5C3DE9D5" w:rsidR="00951D76" w:rsidRPr="00E54371" w:rsidDel="00714EBB" w:rsidRDefault="00951D76" w:rsidP="00751A4D">
            <w:pPr>
              <w:rPr>
                <w:del w:id="2207" w:author="Raphael Donor" w:date="2020-08-04T16:32:00Z"/>
                <w:rFonts w:ascii="Calibri" w:hAnsi="Calibri"/>
              </w:rPr>
            </w:pPr>
            <w:del w:id="2208" w:author="Raphael Donor" w:date="2020-08-04T16:32:00Z">
              <w:r w:rsidRPr="00E54371" w:rsidDel="00714EBB">
                <w:rPr>
                  <w:rFonts w:ascii="Calibri" w:hAnsi="Calibri"/>
                </w:rPr>
                <w:delText xml:space="preserve">XX = </w:delText>
              </w:r>
              <w:r w:rsidR="003406BA" w:rsidRPr="00E54371" w:rsidDel="00714EBB">
                <w:rPr>
                  <w:rFonts w:ascii="Calibri" w:hAnsi="Calibri"/>
                </w:rPr>
                <w:delText>Country/Region (Region is optional)</w:delText>
              </w:r>
            </w:del>
          </w:p>
          <w:p w14:paraId="263569C9" w14:textId="77777777" w:rsidR="00951D76" w:rsidRPr="00E54371" w:rsidRDefault="00951D76" w:rsidP="00751A4D">
            <w:pPr>
              <w:rPr>
                <w:rFonts w:ascii="Calibri" w:hAnsi="Calibri"/>
              </w:rPr>
            </w:pPr>
            <w:r w:rsidRPr="00E54371">
              <w:rPr>
                <w:rFonts w:ascii="Calibri" w:hAnsi="Calibri"/>
              </w:rPr>
              <w:t>YY = Module</w:t>
            </w:r>
          </w:p>
          <w:p w14:paraId="6A27FF5C" w14:textId="77777777" w:rsidR="00951D76" w:rsidRPr="00E54371" w:rsidRDefault="00951D76" w:rsidP="00751A4D">
            <w:pPr>
              <w:rPr>
                <w:rFonts w:ascii="Calibri" w:hAnsi="Calibri"/>
                <w:vertAlign w:val="superscript"/>
              </w:rPr>
            </w:pPr>
            <w:r w:rsidRPr="00E54371">
              <w:rPr>
                <w:rFonts w:ascii="Calibri" w:hAnsi="Calibri"/>
              </w:rPr>
              <w:t>CX = Fixed</w:t>
            </w:r>
          </w:p>
        </w:tc>
      </w:tr>
      <w:tr w:rsidR="00E54371" w:rsidRPr="00801556" w14:paraId="448598C0" w14:textId="77777777" w:rsidTr="00E54371">
        <w:trPr>
          <w:trHeight w:val="272"/>
        </w:trPr>
        <w:tc>
          <w:tcPr>
            <w:tcW w:w="3184" w:type="dxa"/>
            <w:tcBorders>
              <w:top w:val="single" w:sz="4" w:space="0" w:color="auto"/>
              <w:left w:val="single" w:sz="4" w:space="0" w:color="auto"/>
              <w:right w:val="single" w:sz="4" w:space="0" w:color="auto"/>
            </w:tcBorders>
            <w:shd w:val="clear" w:color="auto" w:fill="auto"/>
            <w:hideMark/>
          </w:tcPr>
          <w:p w14:paraId="0E91111D" w14:textId="77777777" w:rsidR="00951D76" w:rsidRPr="00E54371" w:rsidRDefault="00951D76" w:rsidP="00751A4D">
            <w:pPr>
              <w:rPr>
                <w:rFonts w:ascii="Calibri" w:hAnsi="Calibri"/>
              </w:rPr>
            </w:pPr>
            <w:proofErr w:type="spellStart"/>
            <w:r w:rsidRPr="00E54371">
              <w:rPr>
                <w:rFonts w:ascii="Calibri" w:hAnsi="Calibri"/>
              </w:rPr>
              <w:t>BAdI</w:t>
            </w:r>
            <w:proofErr w:type="spellEnd"/>
            <w:r w:rsidRPr="00E54371">
              <w:rPr>
                <w:rFonts w:ascii="Calibri" w:hAnsi="Calibri"/>
              </w:rPr>
              <w:t xml:space="preserve"> Implementation</w:t>
            </w:r>
          </w:p>
        </w:tc>
        <w:tc>
          <w:tcPr>
            <w:tcW w:w="3110" w:type="dxa"/>
            <w:tcBorders>
              <w:top w:val="single" w:sz="4" w:space="0" w:color="auto"/>
              <w:left w:val="single" w:sz="4" w:space="0" w:color="auto"/>
              <w:bottom w:val="single" w:sz="4" w:space="0" w:color="auto"/>
              <w:right w:val="single" w:sz="4" w:space="0" w:color="auto"/>
            </w:tcBorders>
            <w:shd w:val="clear" w:color="auto" w:fill="auto"/>
            <w:hideMark/>
          </w:tcPr>
          <w:p w14:paraId="6E4A2E5E" w14:textId="20C93D53" w:rsidR="00951D76" w:rsidRPr="00E54371" w:rsidRDefault="00951D76" w:rsidP="00751A4D">
            <w:pPr>
              <w:rPr>
                <w:rFonts w:ascii="Calibri" w:hAnsi="Calibri"/>
              </w:rPr>
            </w:pPr>
            <w:r w:rsidRPr="00E54371">
              <w:rPr>
                <w:rFonts w:ascii="Calibri" w:hAnsi="Calibri"/>
              </w:rPr>
              <w:t>Z</w:t>
            </w:r>
            <w:del w:id="2209" w:author="Raphael Donor" w:date="2020-08-04T16:30:00Z">
              <w:r w:rsidRPr="00E54371" w:rsidDel="00714EBB">
                <w:rPr>
                  <w:rFonts w:ascii="Calibri" w:hAnsi="Calibri"/>
                </w:rPr>
                <w:delText>XX</w:delText>
              </w:r>
            </w:del>
            <w:r w:rsidRPr="00E54371">
              <w:rPr>
                <w:rFonts w:ascii="Calibri" w:hAnsi="Calibri"/>
              </w:rPr>
              <w:t>YYBD_&lt;name&gt;</w:t>
            </w:r>
          </w:p>
        </w:tc>
        <w:tc>
          <w:tcPr>
            <w:tcW w:w="3335" w:type="dxa"/>
            <w:tcBorders>
              <w:top w:val="single" w:sz="4" w:space="0" w:color="auto"/>
              <w:left w:val="single" w:sz="4" w:space="0" w:color="auto"/>
              <w:bottom w:val="single" w:sz="4" w:space="0" w:color="auto"/>
              <w:right w:val="single" w:sz="4" w:space="0" w:color="auto"/>
            </w:tcBorders>
            <w:shd w:val="clear" w:color="auto" w:fill="auto"/>
          </w:tcPr>
          <w:p w14:paraId="2EE1CC21" w14:textId="59B0087C" w:rsidR="00951D76" w:rsidRPr="00E54371" w:rsidDel="00714EBB" w:rsidRDefault="00951D76" w:rsidP="00751A4D">
            <w:pPr>
              <w:rPr>
                <w:del w:id="2210" w:author="Raphael Donor" w:date="2020-08-04T16:32:00Z"/>
                <w:rFonts w:ascii="Calibri" w:hAnsi="Calibri"/>
              </w:rPr>
            </w:pPr>
            <w:del w:id="2211" w:author="Raphael Donor" w:date="2020-08-04T16:32:00Z">
              <w:r w:rsidRPr="00E54371" w:rsidDel="00714EBB">
                <w:rPr>
                  <w:rFonts w:ascii="Calibri" w:hAnsi="Calibri"/>
                </w:rPr>
                <w:delText xml:space="preserve">XX = </w:delText>
              </w:r>
              <w:r w:rsidR="003406BA" w:rsidRPr="00E54371" w:rsidDel="00714EBB">
                <w:rPr>
                  <w:rFonts w:ascii="Calibri" w:hAnsi="Calibri"/>
                </w:rPr>
                <w:delText>Country/Region (Region is optional)</w:delText>
              </w:r>
            </w:del>
          </w:p>
          <w:p w14:paraId="2760CAC2" w14:textId="77777777" w:rsidR="00951D76" w:rsidRPr="00E54371" w:rsidRDefault="00951D76" w:rsidP="00751A4D">
            <w:pPr>
              <w:rPr>
                <w:rFonts w:ascii="Calibri" w:hAnsi="Calibri"/>
              </w:rPr>
            </w:pPr>
            <w:r w:rsidRPr="00E54371">
              <w:rPr>
                <w:rFonts w:ascii="Calibri" w:hAnsi="Calibri"/>
              </w:rPr>
              <w:t>YY = Module</w:t>
            </w:r>
          </w:p>
          <w:p w14:paraId="474F33DE" w14:textId="77777777" w:rsidR="00951D76" w:rsidRPr="00E54371" w:rsidRDefault="00951D76" w:rsidP="00751A4D">
            <w:pPr>
              <w:rPr>
                <w:rFonts w:ascii="Calibri" w:hAnsi="Calibri"/>
                <w:vertAlign w:val="superscript"/>
              </w:rPr>
            </w:pPr>
            <w:r w:rsidRPr="00E54371">
              <w:rPr>
                <w:rFonts w:ascii="Calibri" w:hAnsi="Calibri"/>
              </w:rPr>
              <w:t>BD = Fixed</w:t>
            </w:r>
          </w:p>
        </w:tc>
      </w:tr>
      <w:tr w:rsidR="00E54371" w:rsidRPr="00801556" w14:paraId="278FDEDC" w14:textId="77777777" w:rsidTr="00E54371">
        <w:tc>
          <w:tcPr>
            <w:tcW w:w="3184" w:type="dxa"/>
            <w:tcBorders>
              <w:top w:val="single" w:sz="4" w:space="0" w:color="auto"/>
              <w:left w:val="single" w:sz="4" w:space="0" w:color="auto"/>
              <w:bottom w:val="single" w:sz="4" w:space="0" w:color="auto"/>
              <w:right w:val="single" w:sz="4" w:space="0" w:color="auto"/>
            </w:tcBorders>
            <w:shd w:val="clear" w:color="auto" w:fill="auto"/>
            <w:hideMark/>
          </w:tcPr>
          <w:p w14:paraId="28A81F24" w14:textId="77777777" w:rsidR="00951D76" w:rsidRPr="00E54371" w:rsidRDefault="00951D76" w:rsidP="00751A4D">
            <w:pPr>
              <w:rPr>
                <w:rFonts w:ascii="Calibri" w:hAnsi="Calibri"/>
              </w:rPr>
            </w:pPr>
            <w:proofErr w:type="spellStart"/>
            <w:r w:rsidRPr="00E54371">
              <w:rPr>
                <w:rFonts w:ascii="Calibri" w:hAnsi="Calibri"/>
              </w:rPr>
              <w:t>BAdI</w:t>
            </w:r>
            <w:proofErr w:type="spellEnd"/>
            <w:r w:rsidRPr="00E54371">
              <w:rPr>
                <w:rFonts w:ascii="Calibri" w:hAnsi="Calibri"/>
              </w:rPr>
              <w:t xml:space="preserve"> Implementation – class</w:t>
            </w:r>
          </w:p>
        </w:tc>
        <w:tc>
          <w:tcPr>
            <w:tcW w:w="3110" w:type="dxa"/>
            <w:tcBorders>
              <w:top w:val="single" w:sz="4" w:space="0" w:color="auto"/>
              <w:left w:val="single" w:sz="4" w:space="0" w:color="auto"/>
              <w:bottom w:val="single" w:sz="4" w:space="0" w:color="auto"/>
              <w:right w:val="single" w:sz="4" w:space="0" w:color="auto"/>
            </w:tcBorders>
            <w:shd w:val="clear" w:color="auto" w:fill="auto"/>
            <w:hideMark/>
          </w:tcPr>
          <w:p w14:paraId="54BF6525" w14:textId="0271236E" w:rsidR="00951D76" w:rsidRPr="00E54371" w:rsidRDefault="00951D76" w:rsidP="00751A4D">
            <w:pPr>
              <w:rPr>
                <w:rFonts w:ascii="Calibri" w:hAnsi="Calibri"/>
              </w:rPr>
            </w:pPr>
            <w:r w:rsidRPr="00E54371">
              <w:rPr>
                <w:rFonts w:ascii="Calibri" w:hAnsi="Calibri"/>
              </w:rPr>
              <w:t>ZCL</w:t>
            </w:r>
            <w:del w:id="2212" w:author="Raphael Donor" w:date="2020-08-04T16:30:00Z">
              <w:r w:rsidRPr="00E54371" w:rsidDel="00714EBB">
                <w:rPr>
                  <w:rFonts w:ascii="Calibri" w:hAnsi="Calibri"/>
                </w:rPr>
                <w:delText>XX</w:delText>
              </w:r>
            </w:del>
            <w:r w:rsidRPr="00E54371">
              <w:rPr>
                <w:rFonts w:ascii="Calibri" w:hAnsi="Calibri"/>
              </w:rPr>
              <w:t>YY_IM_&lt;name&gt;</w:t>
            </w:r>
          </w:p>
        </w:tc>
        <w:tc>
          <w:tcPr>
            <w:tcW w:w="3335" w:type="dxa"/>
            <w:tcBorders>
              <w:top w:val="single" w:sz="4" w:space="0" w:color="auto"/>
              <w:left w:val="single" w:sz="4" w:space="0" w:color="auto"/>
              <w:bottom w:val="single" w:sz="4" w:space="0" w:color="auto"/>
              <w:right w:val="single" w:sz="4" w:space="0" w:color="auto"/>
            </w:tcBorders>
            <w:shd w:val="clear" w:color="auto" w:fill="auto"/>
          </w:tcPr>
          <w:p w14:paraId="4D9817B4" w14:textId="7C32F346" w:rsidR="00951D76" w:rsidRPr="00E54371" w:rsidDel="00714EBB" w:rsidRDefault="00951D76" w:rsidP="00751A4D">
            <w:pPr>
              <w:rPr>
                <w:del w:id="2213" w:author="Raphael Donor" w:date="2020-08-04T16:32:00Z"/>
                <w:rFonts w:ascii="Calibri" w:hAnsi="Calibri"/>
              </w:rPr>
            </w:pPr>
            <w:del w:id="2214" w:author="Raphael Donor" w:date="2020-08-04T16:32:00Z">
              <w:r w:rsidRPr="00E54371" w:rsidDel="00714EBB">
                <w:rPr>
                  <w:rFonts w:ascii="Calibri" w:hAnsi="Calibri"/>
                </w:rPr>
                <w:delText xml:space="preserve">XX = </w:delText>
              </w:r>
              <w:r w:rsidR="003406BA" w:rsidRPr="00E54371" w:rsidDel="00714EBB">
                <w:rPr>
                  <w:rFonts w:ascii="Calibri" w:hAnsi="Calibri"/>
                </w:rPr>
                <w:delText>Country/Region (Region is optional)</w:delText>
              </w:r>
            </w:del>
          </w:p>
          <w:p w14:paraId="5ED2375F" w14:textId="77777777" w:rsidR="00951D76" w:rsidRPr="00E54371" w:rsidRDefault="00951D76" w:rsidP="00751A4D">
            <w:pPr>
              <w:rPr>
                <w:rFonts w:ascii="Calibri" w:hAnsi="Calibri"/>
              </w:rPr>
            </w:pPr>
            <w:r w:rsidRPr="00E54371">
              <w:rPr>
                <w:rFonts w:ascii="Calibri" w:hAnsi="Calibri"/>
              </w:rPr>
              <w:t>YY = Module</w:t>
            </w:r>
          </w:p>
          <w:p w14:paraId="41A30F54" w14:textId="77777777" w:rsidR="00951D76" w:rsidRPr="00E54371" w:rsidRDefault="00951D76" w:rsidP="00751A4D">
            <w:pPr>
              <w:rPr>
                <w:rFonts w:ascii="Calibri" w:hAnsi="Calibri"/>
              </w:rPr>
            </w:pPr>
            <w:r w:rsidRPr="00E54371">
              <w:rPr>
                <w:rFonts w:ascii="Calibri" w:hAnsi="Calibri"/>
              </w:rPr>
              <w:t>CL = Fixed</w:t>
            </w:r>
            <w:r w:rsidRPr="00E54371">
              <w:rPr>
                <w:rFonts w:ascii="Calibri" w:hAnsi="Calibri"/>
              </w:rPr>
              <w:br/>
              <w:t>IM = Fixed</w:t>
            </w:r>
          </w:p>
        </w:tc>
      </w:tr>
      <w:tr w:rsidR="00E54371" w:rsidRPr="00801556" w14:paraId="3B0422DE" w14:textId="77777777" w:rsidTr="00E54371">
        <w:tc>
          <w:tcPr>
            <w:tcW w:w="3184" w:type="dxa"/>
            <w:tcBorders>
              <w:top w:val="single" w:sz="4" w:space="0" w:color="auto"/>
              <w:left w:val="single" w:sz="4" w:space="0" w:color="auto"/>
              <w:right w:val="single" w:sz="4" w:space="0" w:color="auto"/>
            </w:tcBorders>
            <w:shd w:val="clear" w:color="auto" w:fill="auto"/>
            <w:hideMark/>
          </w:tcPr>
          <w:p w14:paraId="5565737D" w14:textId="77777777" w:rsidR="00951D76" w:rsidRPr="00E54371" w:rsidRDefault="00951D76" w:rsidP="00751A4D">
            <w:pPr>
              <w:rPr>
                <w:rFonts w:ascii="Calibri" w:hAnsi="Calibri"/>
              </w:rPr>
            </w:pPr>
            <w:r w:rsidRPr="00E54371">
              <w:rPr>
                <w:rFonts w:ascii="Calibri" w:hAnsi="Calibri"/>
              </w:rPr>
              <w:t>Structure</w:t>
            </w:r>
          </w:p>
        </w:tc>
        <w:tc>
          <w:tcPr>
            <w:tcW w:w="3110" w:type="dxa"/>
            <w:tcBorders>
              <w:top w:val="single" w:sz="4" w:space="0" w:color="auto"/>
              <w:left w:val="single" w:sz="4" w:space="0" w:color="auto"/>
              <w:bottom w:val="single" w:sz="4" w:space="0" w:color="auto"/>
              <w:right w:val="single" w:sz="4" w:space="0" w:color="auto"/>
            </w:tcBorders>
            <w:shd w:val="clear" w:color="auto" w:fill="auto"/>
            <w:hideMark/>
          </w:tcPr>
          <w:p w14:paraId="300C6CE2" w14:textId="58C78393" w:rsidR="00951D76" w:rsidRPr="00E54371" w:rsidRDefault="00951D76" w:rsidP="00751A4D">
            <w:pPr>
              <w:rPr>
                <w:rFonts w:ascii="Calibri" w:hAnsi="Calibri"/>
              </w:rPr>
            </w:pPr>
            <w:r w:rsidRPr="00E54371">
              <w:rPr>
                <w:rFonts w:ascii="Calibri" w:hAnsi="Calibri"/>
              </w:rPr>
              <w:t>Z</w:t>
            </w:r>
            <w:del w:id="2215" w:author="Raphael Donor" w:date="2020-08-04T16:30:00Z">
              <w:r w:rsidRPr="00E54371" w:rsidDel="00714EBB">
                <w:rPr>
                  <w:rFonts w:ascii="Calibri" w:hAnsi="Calibri"/>
                </w:rPr>
                <w:delText>XX</w:delText>
              </w:r>
            </w:del>
            <w:r w:rsidRPr="00E54371">
              <w:rPr>
                <w:rFonts w:ascii="Calibri" w:hAnsi="Calibri"/>
              </w:rPr>
              <w:t>YYS_&lt;name&gt;</w:t>
            </w:r>
          </w:p>
        </w:tc>
        <w:tc>
          <w:tcPr>
            <w:tcW w:w="3335" w:type="dxa"/>
            <w:tcBorders>
              <w:top w:val="single" w:sz="4" w:space="0" w:color="auto"/>
              <w:left w:val="single" w:sz="4" w:space="0" w:color="auto"/>
              <w:bottom w:val="single" w:sz="4" w:space="0" w:color="auto"/>
              <w:right w:val="single" w:sz="4" w:space="0" w:color="auto"/>
            </w:tcBorders>
            <w:shd w:val="clear" w:color="auto" w:fill="auto"/>
          </w:tcPr>
          <w:p w14:paraId="67B9F836" w14:textId="62EF8A8F" w:rsidR="00951D76" w:rsidRPr="00E54371" w:rsidDel="00714EBB" w:rsidRDefault="00951D76" w:rsidP="00751A4D">
            <w:pPr>
              <w:rPr>
                <w:del w:id="2216" w:author="Raphael Donor" w:date="2020-08-04T16:32:00Z"/>
                <w:rFonts w:ascii="Calibri" w:hAnsi="Calibri"/>
              </w:rPr>
            </w:pPr>
            <w:del w:id="2217" w:author="Raphael Donor" w:date="2020-08-04T16:32:00Z">
              <w:r w:rsidRPr="00E54371" w:rsidDel="00714EBB">
                <w:rPr>
                  <w:rFonts w:ascii="Calibri" w:hAnsi="Calibri"/>
                </w:rPr>
                <w:delText xml:space="preserve">XX = </w:delText>
              </w:r>
              <w:r w:rsidR="003406BA" w:rsidRPr="00E54371" w:rsidDel="00714EBB">
                <w:rPr>
                  <w:rFonts w:ascii="Calibri" w:hAnsi="Calibri"/>
                </w:rPr>
                <w:delText>Country/Region (Region is optional)</w:delText>
              </w:r>
            </w:del>
          </w:p>
          <w:p w14:paraId="64740ED9" w14:textId="77777777" w:rsidR="00951D76" w:rsidRPr="00E54371" w:rsidRDefault="00951D76" w:rsidP="00751A4D">
            <w:pPr>
              <w:rPr>
                <w:rFonts w:ascii="Calibri" w:hAnsi="Calibri"/>
              </w:rPr>
            </w:pPr>
            <w:r w:rsidRPr="00E54371">
              <w:rPr>
                <w:rFonts w:ascii="Calibri" w:hAnsi="Calibri"/>
              </w:rPr>
              <w:t>YY = Module</w:t>
            </w:r>
          </w:p>
          <w:p w14:paraId="536A95DD" w14:textId="77777777" w:rsidR="00951D76" w:rsidRPr="00E54371" w:rsidRDefault="00951D76" w:rsidP="00751A4D">
            <w:pPr>
              <w:rPr>
                <w:rFonts w:ascii="Calibri" w:hAnsi="Calibri"/>
                <w:vertAlign w:val="superscript"/>
              </w:rPr>
            </w:pPr>
            <w:r w:rsidRPr="00E54371">
              <w:rPr>
                <w:rFonts w:ascii="Calibri" w:hAnsi="Calibri"/>
              </w:rPr>
              <w:t>S = Fixed</w:t>
            </w:r>
          </w:p>
        </w:tc>
      </w:tr>
      <w:tr w:rsidR="00E54371" w:rsidRPr="00801556" w14:paraId="3CC07C7C" w14:textId="77777777" w:rsidTr="00E54371">
        <w:tc>
          <w:tcPr>
            <w:tcW w:w="3184" w:type="dxa"/>
            <w:tcBorders>
              <w:top w:val="single" w:sz="4" w:space="0" w:color="auto"/>
              <w:left w:val="single" w:sz="4" w:space="0" w:color="auto"/>
              <w:bottom w:val="single" w:sz="4" w:space="0" w:color="auto"/>
              <w:right w:val="single" w:sz="4" w:space="0" w:color="auto"/>
            </w:tcBorders>
            <w:shd w:val="clear" w:color="auto" w:fill="auto"/>
            <w:hideMark/>
          </w:tcPr>
          <w:p w14:paraId="7AC55775" w14:textId="77777777" w:rsidR="00951D76" w:rsidRPr="00E54371" w:rsidRDefault="00951D76" w:rsidP="00751A4D">
            <w:pPr>
              <w:rPr>
                <w:rFonts w:ascii="Calibri" w:hAnsi="Calibri"/>
              </w:rPr>
            </w:pPr>
            <w:r w:rsidRPr="00E54371">
              <w:rPr>
                <w:rFonts w:ascii="Calibri" w:hAnsi="Calibri"/>
              </w:rPr>
              <w:t>Table types</w:t>
            </w:r>
          </w:p>
        </w:tc>
        <w:tc>
          <w:tcPr>
            <w:tcW w:w="3110" w:type="dxa"/>
            <w:tcBorders>
              <w:top w:val="single" w:sz="4" w:space="0" w:color="auto"/>
              <w:left w:val="single" w:sz="4" w:space="0" w:color="auto"/>
              <w:bottom w:val="single" w:sz="4" w:space="0" w:color="auto"/>
              <w:right w:val="single" w:sz="4" w:space="0" w:color="auto"/>
            </w:tcBorders>
            <w:shd w:val="clear" w:color="auto" w:fill="auto"/>
            <w:hideMark/>
          </w:tcPr>
          <w:p w14:paraId="7FB91CCF" w14:textId="650B4B96" w:rsidR="00951D76" w:rsidRPr="00E54371" w:rsidRDefault="00951D76" w:rsidP="00751A4D">
            <w:pPr>
              <w:rPr>
                <w:rFonts w:ascii="Calibri" w:hAnsi="Calibri"/>
              </w:rPr>
            </w:pPr>
            <w:r w:rsidRPr="00E54371">
              <w:rPr>
                <w:rFonts w:ascii="Calibri" w:hAnsi="Calibri"/>
              </w:rPr>
              <w:t>Z</w:t>
            </w:r>
            <w:del w:id="2218" w:author="Raphael Donor" w:date="2020-08-04T16:30:00Z">
              <w:r w:rsidRPr="00E54371" w:rsidDel="00714EBB">
                <w:rPr>
                  <w:rFonts w:ascii="Calibri" w:hAnsi="Calibri"/>
                </w:rPr>
                <w:delText>XX</w:delText>
              </w:r>
            </w:del>
            <w:r w:rsidRPr="00E54371">
              <w:rPr>
                <w:rFonts w:ascii="Calibri" w:hAnsi="Calibri"/>
              </w:rPr>
              <w:t>YYTT_&lt;name&gt;</w:t>
            </w:r>
          </w:p>
        </w:tc>
        <w:tc>
          <w:tcPr>
            <w:tcW w:w="3335" w:type="dxa"/>
            <w:tcBorders>
              <w:top w:val="single" w:sz="4" w:space="0" w:color="auto"/>
              <w:left w:val="single" w:sz="4" w:space="0" w:color="auto"/>
              <w:bottom w:val="single" w:sz="4" w:space="0" w:color="auto"/>
              <w:right w:val="single" w:sz="4" w:space="0" w:color="auto"/>
            </w:tcBorders>
            <w:shd w:val="clear" w:color="auto" w:fill="auto"/>
          </w:tcPr>
          <w:p w14:paraId="7B933465" w14:textId="619B077E" w:rsidR="00951D76" w:rsidRPr="00E54371" w:rsidDel="00714EBB" w:rsidRDefault="00951D76" w:rsidP="00751A4D">
            <w:pPr>
              <w:rPr>
                <w:del w:id="2219" w:author="Raphael Donor" w:date="2020-08-04T16:32:00Z"/>
                <w:rFonts w:ascii="Calibri" w:hAnsi="Calibri"/>
              </w:rPr>
            </w:pPr>
            <w:del w:id="2220" w:author="Raphael Donor" w:date="2020-08-04T16:32:00Z">
              <w:r w:rsidRPr="00E54371" w:rsidDel="00714EBB">
                <w:rPr>
                  <w:rFonts w:ascii="Calibri" w:hAnsi="Calibri"/>
                </w:rPr>
                <w:delText xml:space="preserve">XX = </w:delText>
              </w:r>
              <w:r w:rsidR="003406BA" w:rsidRPr="00E54371" w:rsidDel="00714EBB">
                <w:rPr>
                  <w:rFonts w:ascii="Calibri" w:hAnsi="Calibri"/>
                </w:rPr>
                <w:delText>Country/Region (Region is optional)</w:delText>
              </w:r>
            </w:del>
          </w:p>
          <w:p w14:paraId="594E08FE" w14:textId="77777777" w:rsidR="00951D76" w:rsidRPr="00E54371" w:rsidRDefault="00951D76" w:rsidP="00751A4D">
            <w:pPr>
              <w:rPr>
                <w:rFonts w:ascii="Calibri" w:hAnsi="Calibri"/>
              </w:rPr>
            </w:pPr>
            <w:r w:rsidRPr="00E54371">
              <w:rPr>
                <w:rFonts w:ascii="Calibri" w:hAnsi="Calibri"/>
              </w:rPr>
              <w:t>YY = Module</w:t>
            </w:r>
          </w:p>
          <w:p w14:paraId="21BBCD52" w14:textId="77777777" w:rsidR="00951D76" w:rsidRPr="00E54371" w:rsidRDefault="00951D76" w:rsidP="00751A4D">
            <w:pPr>
              <w:rPr>
                <w:rFonts w:ascii="Calibri" w:hAnsi="Calibri"/>
                <w:vertAlign w:val="superscript"/>
              </w:rPr>
            </w:pPr>
            <w:r w:rsidRPr="00E54371">
              <w:rPr>
                <w:rFonts w:ascii="Calibri" w:hAnsi="Calibri"/>
              </w:rPr>
              <w:t>TT = Fixed</w:t>
            </w:r>
          </w:p>
        </w:tc>
      </w:tr>
    </w:tbl>
    <w:p w14:paraId="4FB164D5" w14:textId="77777777" w:rsidR="005E1BE2" w:rsidRPr="00393866" w:rsidRDefault="005E1BE2">
      <w:pPr>
        <w:rPr>
          <w:rFonts w:ascii="Tahoma" w:hAnsi="Tahoma" w:cs="Tahoma"/>
        </w:rPr>
      </w:pPr>
    </w:p>
    <w:p w14:paraId="63762967" w14:textId="77777777" w:rsidR="005E1BE2" w:rsidRPr="00393866" w:rsidRDefault="005E1BE2">
      <w:pPr>
        <w:rPr>
          <w:rFonts w:ascii="Tahoma" w:hAnsi="Tahoma" w:cs="Tahoma"/>
        </w:rPr>
      </w:pPr>
    </w:p>
    <w:p w14:paraId="471F2F15" w14:textId="77777777" w:rsidR="005E1BE2" w:rsidRPr="00393866" w:rsidRDefault="005E1BE2">
      <w:pPr>
        <w:rPr>
          <w:rFonts w:ascii="Tahoma" w:hAnsi="Tahoma" w:cs="Tahoma"/>
        </w:rPr>
      </w:pPr>
    </w:p>
    <w:p w14:paraId="125E0A3B" w14:textId="77777777" w:rsidR="005E1BE2" w:rsidRPr="00393866" w:rsidRDefault="005E1BE2">
      <w:pPr>
        <w:rPr>
          <w:rFonts w:ascii="Tahoma" w:hAnsi="Tahoma" w:cs="Tahoma"/>
        </w:rPr>
      </w:pPr>
    </w:p>
    <w:p w14:paraId="3CBB257E" w14:textId="77777777" w:rsidR="005E1BE2" w:rsidRPr="00393866" w:rsidRDefault="005E1BE2">
      <w:pPr>
        <w:rPr>
          <w:rFonts w:ascii="Tahoma" w:hAnsi="Tahoma" w:cs="Tahoma"/>
        </w:rPr>
      </w:pPr>
    </w:p>
    <w:p w14:paraId="729A251E" w14:textId="77777777" w:rsidR="005E1BE2" w:rsidRPr="00393866" w:rsidRDefault="005E1BE2">
      <w:pPr>
        <w:rPr>
          <w:rFonts w:ascii="Tahoma" w:hAnsi="Tahoma" w:cs="Tahoma"/>
        </w:rPr>
      </w:pPr>
    </w:p>
    <w:p w14:paraId="1E8EE1A4" w14:textId="77777777" w:rsidR="005E1BE2" w:rsidRPr="00393866" w:rsidRDefault="005E1BE2">
      <w:pPr>
        <w:pStyle w:val="Heading1"/>
        <w:rPr>
          <w:rFonts w:ascii="Tahoma" w:hAnsi="Tahoma" w:cs="Tahoma"/>
        </w:rPr>
      </w:pPr>
      <w:r w:rsidRPr="00393866">
        <w:rPr>
          <w:rFonts w:ascii="Tahoma" w:hAnsi="Tahoma" w:cs="Tahoma"/>
        </w:rPr>
        <w:br w:type="page"/>
      </w:r>
      <w:bookmarkStart w:id="2221" w:name="_Toc62037378"/>
      <w:r w:rsidR="009B76C6" w:rsidRPr="00393866">
        <w:rPr>
          <w:rFonts w:ascii="Tahoma" w:hAnsi="Tahoma" w:cs="Tahoma"/>
        </w:rPr>
        <w:lastRenderedPageBreak/>
        <w:t>4.</w:t>
      </w:r>
      <w:r w:rsidR="009B76C6" w:rsidRPr="00393866">
        <w:rPr>
          <w:rFonts w:ascii="Tahoma" w:hAnsi="Tahoma" w:cs="Tahoma"/>
        </w:rPr>
        <w:tab/>
      </w:r>
      <w:r w:rsidR="005A6056" w:rsidRPr="00393866">
        <w:rPr>
          <w:rFonts w:ascii="Tahoma" w:hAnsi="Tahoma" w:cs="Tahoma"/>
        </w:rPr>
        <w:t xml:space="preserve">CODING </w:t>
      </w:r>
      <w:r w:rsidRPr="00393866">
        <w:rPr>
          <w:rFonts w:ascii="Tahoma" w:hAnsi="Tahoma" w:cs="Tahoma"/>
        </w:rPr>
        <w:t>STANDARD</w:t>
      </w:r>
      <w:r w:rsidR="003159A3" w:rsidRPr="00393866">
        <w:rPr>
          <w:rFonts w:ascii="Tahoma" w:hAnsi="Tahoma" w:cs="Tahoma"/>
        </w:rPr>
        <w:t xml:space="preserve"> CONVENTION</w:t>
      </w:r>
      <w:bookmarkEnd w:id="2221"/>
    </w:p>
    <w:p w14:paraId="6A73203A" w14:textId="77777777" w:rsidR="005E1BE2" w:rsidRPr="00393866" w:rsidRDefault="005E1BE2">
      <w:pPr>
        <w:rPr>
          <w:rFonts w:ascii="Tahoma" w:hAnsi="Tahoma" w:cs="Tahoma"/>
        </w:rPr>
      </w:pPr>
    </w:p>
    <w:p w14:paraId="5DA82E21" w14:textId="77777777" w:rsidR="00160F31" w:rsidRPr="00393866" w:rsidRDefault="00160F31">
      <w:pPr>
        <w:rPr>
          <w:rFonts w:ascii="Tahoma" w:hAnsi="Tahoma" w:cs="Tahoma"/>
          <w:b/>
        </w:rPr>
      </w:pPr>
      <w:r w:rsidRPr="00393866">
        <w:rPr>
          <w:rFonts w:ascii="Tahoma" w:hAnsi="Tahoma" w:cs="Tahoma"/>
          <w:b/>
        </w:rPr>
        <w:t>All change documentation in the source code must be in English.</w:t>
      </w:r>
    </w:p>
    <w:p w14:paraId="17FE98C2" w14:textId="77777777" w:rsidR="00160F31" w:rsidRPr="00393866" w:rsidRDefault="00160F31">
      <w:pPr>
        <w:rPr>
          <w:rFonts w:ascii="Tahoma" w:hAnsi="Tahoma" w:cs="Tahoma"/>
        </w:rPr>
      </w:pPr>
    </w:p>
    <w:p w14:paraId="1D370C1E" w14:textId="77777777" w:rsidR="005E1BE2" w:rsidRPr="00393866" w:rsidRDefault="005E1BE2">
      <w:pPr>
        <w:rPr>
          <w:rFonts w:ascii="Tahoma" w:hAnsi="Tahoma" w:cs="Tahoma"/>
        </w:rPr>
      </w:pPr>
      <w:r w:rsidRPr="00393866">
        <w:rPr>
          <w:rFonts w:ascii="Tahoma" w:hAnsi="Tahoma" w:cs="Tahoma"/>
        </w:rPr>
        <w:t>The purpose of this section is to define the basic standards that all developed programs must adhere to this documentation. The standards are given three main headings, formatting standards, general standards and finally coding standards. A skeleton program has been provided in Appendix A.</w:t>
      </w:r>
    </w:p>
    <w:p w14:paraId="63D892DE" w14:textId="77777777" w:rsidR="005E1BE2" w:rsidRPr="00393866" w:rsidRDefault="005E1BE2">
      <w:pPr>
        <w:rPr>
          <w:rFonts w:ascii="Tahoma" w:hAnsi="Tahoma" w:cs="Tahoma"/>
        </w:rPr>
      </w:pPr>
    </w:p>
    <w:p w14:paraId="068742CB" w14:textId="77777777" w:rsidR="005E1BE2" w:rsidRPr="0043440D" w:rsidRDefault="00616527" w:rsidP="00616527">
      <w:pPr>
        <w:pStyle w:val="Heading2"/>
        <w:numPr>
          <w:ilvl w:val="0"/>
          <w:numId w:val="0"/>
        </w:numPr>
        <w:rPr>
          <w:rFonts w:ascii="Tahoma" w:hAnsi="Tahoma" w:cs="Tahoma"/>
        </w:rPr>
      </w:pPr>
      <w:bookmarkStart w:id="2222" w:name="_Toc453572773"/>
      <w:bookmarkStart w:id="2223" w:name="_Toc286674818"/>
      <w:bookmarkStart w:id="2224" w:name="_Toc62037379"/>
      <w:r w:rsidRPr="0043440D">
        <w:rPr>
          <w:rFonts w:ascii="Tahoma" w:hAnsi="Tahoma" w:cs="Tahoma"/>
        </w:rPr>
        <w:t>4.1</w:t>
      </w:r>
      <w:r w:rsidRPr="0043440D">
        <w:rPr>
          <w:rFonts w:ascii="Tahoma" w:hAnsi="Tahoma" w:cs="Tahoma"/>
        </w:rPr>
        <w:tab/>
      </w:r>
      <w:r w:rsidR="005E1BE2" w:rsidRPr="0043440D">
        <w:rPr>
          <w:rFonts w:ascii="Tahoma" w:hAnsi="Tahoma" w:cs="Tahoma"/>
        </w:rPr>
        <w:t>FORMATTING STANDARDS</w:t>
      </w:r>
      <w:bookmarkEnd w:id="2222"/>
      <w:bookmarkEnd w:id="2223"/>
      <w:bookmarkEnd w:id="2224"/>
    </w:p>
    <w:p w14:paraId="0E1A07B1" w14:textId="77777777" w:rsidR="005E1BE2" w:rsidRPr="0043440D" w:rsidRDefault="00616527" w:rsidP="00616527">
      <w:pPr>
        <w:pStyle w:val="Heading3"/>
        <w:numPr>
          <w:ilvl w:val="0"/>
          <w:numId w:val="0"/>
        </w:numPr>
        <w:rPr>
          <w:rFonts w:ascii="Tahoma" w:hAnsi="Tahoma" w:cs="Tahoma"/>
          <w:i w:val="0"/>
        </w:rPr>
      </w:pPr>
      <w:bookmarkStart w:id="2225" w:name="_Toc453572774"/>
      <w:bookmarkStart w:id="2226" w:name="_Toc286674819"/>
      <w:bookmarkStart w:id="2227" w:name="_Toc62037380"/>
      <w:r w:rsidRPr="0043440D">
        <w:rPr>
          <w:rFonts w:ascii="Tahoma" w:hAnsi="Tahoma" w:cs="Tahoma"/>
          <w:i w:val="0"/>
        </w:rPr>
        <w:t>4.1.1</w:t>
      </w:r>
      <w:r w:rsidRPr="0043440D">
        <w:rPr>
          <w:rFonts w:ascii="Tahoma" w:hAnsi="Tahoma" w:cs="Tahoma"/>
          <w:i w:val="0"/>
        </w:rPr>
        <w:tab/>
      </w:r>
      <w:r w:rsidR="005E1BE2" w:rsidRPr="0043440D">
        <w:rPr>
          <w:rFonts w:ascii="Tahoma" w:hAnsi="Tahoma" w:cs="Tahoma"/>
          <w:i w:val="0"/>
        </w:rPr>
        <w:t>Program Structures</w:t>
      </w:r>
      <w:bookmarkEnd w:id="2225"/>
      <w:bookmarkEnd w:id="2226"/>
      <w:bookmarkEnd w:id="2227"/>
    </w:p>
    <w:p w14:paraId="17A5CFA5" w14:textId="77777777" w:rsidR="005E1BE2" w:rsidRPr="00393866" w:rsidRDefault="005E1BE2">
      <w:pPr>
        <w:tabs>
          <w:tab w:val="left" w:pos="-990"/>
          <w:tab w:val="left" w:pos="540"/>
          <w:tab w:val="left" w:pos="1260"/>
          <w:tab w:val="left" w:pos="1890"/>
          <w:tab w:val="left" w:pos="2610"/>
          <w:tab w:val="left" w:pos="3240"/>
          <w:tab w:val="left" w:pos="4050"/>
          <w:tab w:val="left" w:pos="4770"/>
          <w:tab w:val="left" w:pos="5490"/>
          <w:tab w:val="left" w:pos="6210"/>
          <w:tab w:val="left" w:pos="6930"/>
          <w:tab w:val="left" w:pos="7650"/>
          <w:tab w:val="left" w:pos="8370"/>
          <w:tab w:val="left" w:pos="9090"/>
          <w:tab w:val="left" w:pos="9810"/>
          <w:tab w:val="left" w:pos="10530"/>
          <w:tab w:val="left" w:pos="11250"/>
          <w:tab w:val="left" w:pos="11970"/>
          <w:tab w:val="left" w:pos="12690"/>
          <w:tab w:val="left" w:pos="13410"/>
          <w:tab w:val="left" w:pos="14130"/>
          <w:tab w:val="left" w:pos="14850"/>
          <w:tab w:val="left" w:pos="15570"/>
          <w:tab w:val="left" w:pos="16290"/>
          <w:tab w:val="left" w:pos="17010"/>
          <w:tab w:val="left" w:pos="17730"/>
          <w:tab w:val="left" w:pos="18450"/>
          <w:tab w:val="left" w:pos="30240"/>
        </w:tabs>
        <w:suppressAutoHyphens/>
        <w:rPr>
          <w:rFonts w:ascii="Tahoma" w:hAnsi="Tahoma" w:cs="Tahoma"/>
          <w:sz w:val="23"/>
        </w:rPr>
      </w:pPr>
    </w:p>
    <w:p w14:paraId="4F1BA536" w14:textId="63E73D86" w:rsidR="005E1BE2" w:rsidRPr="00393866" w:rsidRDefault="005E1BE2">
      <w:pPr>
        <w:tabs>
          <w:tab w:val="left" w:pos="-990"/>
          <w:tab w:val="left" w:pos="540"/>
          <w:tab w:val="left" w:pos="1260"/>
          <w:tab w:val="left" w:pos="1890"/>
          <w:tab w:val="left" w:pos="2610"/>
          <w:tab w:val="left" w:pos="3240"/>
          <w:tab w:val="left" w:pos="4050"/>
          <w:tab w:val="left" w:pos="4770"/>
          <w:tab w:val="left" w:pos="5490"/>
          <w:tab w:val="left" w:pos="6210"/>
          <w:tab w:val="left" w:pos="6930"/>
          <w:tab w:val="left" w:pos="7650"/>
          <w:tab w:val="left" w:pos="8370"/>
          <w:tab w:val="left" w:pos="9090"/>
          <w:tab w:val="left" w:pos="9810"/>
          <w:tab w:val="left" w:pos="10530"/>
          <w:tab w:val="left" w:pos="11250"/>
          <w:tab w:val="left" w:pos="11970"/>
          <w:tab w:val="left" w:pos="12690"/>
          <w:tab w:val="left" w:pos="13410"/>
          <w:tab w:val="left" w:pos="14130"/>
          <w:tab w:val="left" w:pos="14850"/>
          <w:tab w:val="left" w:pos="15570"/>
          <w:tab w:val="left" w:pos="16290"/>
          <w:tab w:val="left" w:pos="17010"/>
          <w:tab w:val="left" w:pos="17730"/>
          <w:tab w:val="left" w:pos="18450"/>
          <w:tab w:val="left" w:pos="30240"/>
        </w:tabs>
        <w:suppressAutoHyphens/>
        <w:rPr>
          <w:rFonts w:ascii="Tahoma" w:hAnsi="Tahoma" w:cs="Tahoma"/>
        </w:rPr>
      </w:pPr>
      <w:r w:rsidRPr="00393866">
        <w:rPr>
          <w:rFonts w:ascii="Tahoma" w:hAnsi="Tahoma" w:cs="Tahoma"/>
        </w:rPr>
        <w:t>The ABAP/4 language is an event-driven programming language.  The execution of an event is controlled by the ABAP/4 processor</w:t>
      </w:r>
      <w:r w:rsidR="00D06717">
        <w:rPr>
          <w:rFonts w:ascii="Tahoma" w:hAnsi="Tahoma" w:cs="Tahoma"/>
        </w:rPr>
        <w:t>.</w:t>
      </w:r>
      <w:r w:rsidR="00A23FEC">
        <w:rPr>
          <w:rFonts w:ascii="Tahoma" w:hAnsi="Tahoma" w:cs="Tahoma"/>
        </w:rPr>
        <w:t xml:space="preserve"> </w:t>
      </w:r>
      <w:commentRangeStart w:id="2228"/>
      <w:commentRangeStart w:id="2229"/>
      <w:commentRangeEnd w:id="2228"/>
      <w:r w:rsidR="003261B4">
        <w:rPr>
          <w:rStyle w:val="CommentReference"/>
          <w:rFonts w:ascii="Grundfos TheSans V2" w:eastAsia="Grundfos TheSans V2" w:hAnsi="Grundfos TheSans V2"/>
        </w:rPr>
        <w:commentReference w:id="2228"/>
      </w:r>
      <w:commentRangeEnd w:id="2229"/>
      <w:r w:rsidR="00D06717">
        <w:rPr>
          <w:rStyle w:val="CommentReference"/>
          <w:rFonts w:ascii="Grundfos TheSans V2" w:eastAsia="Grundfos TheSans V2" w:hAnsi="Grundfos TheSans V2"/>
        </w:rPr>
        <w:commentReference w:id="2229"/>
      </w:r>
      <w:r w:rsidRPr="00393866">
        <w:rPr>
          <w:rFonts w:ascii="Tahoma" w:hAnsi="Tahoma" w:cs="Tahoma"/>
        </w:rPr>
        <w:t>Since the language incorporates many 'event' keywords and these keywords need not be in any specific order in the code, the following program skeleton has been developed to provide commonality in the creation of ABAP/4 programs.</w:t>
      </w:r>
    </w:p>
    <w:p w14:paraId="729DF243" w14:textId="77777777" w:rsidR="005E1BE2" w:rsidRPr="00393866" w:rsidRDefault="005E1BE2">
      <w:pPr>
        <w:tabs>
          <w:tab w:val="left" w:pos="-990"/>
          <w:tab w:val="left" w:pos="540"/>
          <w:tab w:val="left" w:pos="1260"/>
          <w:tab w:val="left" w:pos="1890"/>
          <w:tab w:val="left" w:pos="2610"/>
          <w:tab w:val="left" w:pos="3240"/>
          <w:tab w:val="left" w:pos="4050"/>
          <w:tab w:val="left" w:pos="4770"/>
          <w:tab w:val="left" w:pos="5490"/>
          <w:tab w:val="left" w:pos="6210"/>
          <w:tab w:val="left" w:pos="6930"/>
          <w:tab w:val="left" w:pos="7650"/>
          <w:tab w:val="left" w:pos="8370"/>
          <w:tab w:val="left" w:pos="9090"/>
          <w:tab w:val="left" w:pos="9810"/>
          <w:tab w:val="left" w:pos="10530"/>
          <w:tab w:val="left" w:pos="11250"/>
          <w:tab w:val="left" w:pos="11970"/>
          <w:tab w:val="left" w:pos="12690"/>
          <w:tab w:val="left" w:pos="13410"/>
          <w:tab w:val="left" w:pos="14130"/>
          <w:tab w:val="left" w:pos="14850"/>
          <w:tab w:val="left" w:pos="15570"/>
          <w:tab w:val="left" w:pos="16290"/>
          <w:tab w:val="left" w:pos="17010"/>
          <w:tab w:val="left" w:pos="17730"/>
          <w:tab w:val="left" w:pos="18450"/>
          <w:tab w:val="left" w:pos="30240"/>
        </w:tabs>
        <w:suppressAutoHyphens/>
        <w:rPr>
          <w:rFonts w:ascii="Tahoma" w:hAnsi="Tahoma" w:cs="Tahoma"/>
        </w:rPr>
      </w:pPr>
    </w:p>
    <w:p w14:paraId="3063F8E4" w14:textId="76CE88B5" w:rsidR="005E1BE2" w:rsidRPr="00393866" w:rsidRDefault="005E1BE2">
      <w:pPr>
        <w:tabs>
          <w:tab w:val="left" w:pos="-990"/>
          <w:tab w:val="left" w:pos="540"/>
          <w:tab w:val="left" w:pos="1260"/>
          <w:tab w:val="left" w:pos="1890"/>
          <w:tab w:val="left" w:pos="2610"/>
          <w:tab w:val="left" w:pos="3240"/>
          <w:tab w:val="left" w:pos="4050"/>
          <w:tab w:val="left" w:pos="4770"/>
          <w:tab w:val="left" w:pos="5490"/>
          <w:tab w:val="left" w:pos="6210"/>
          <w:tab w:val="left" w:pos="6930"/>
          <w:tab w:val="left" w:pos="7650"/>
          <w:tab w:val="left" w:pos="8370"/>
          <w:tab w:val="left" w:pos="9090"/>
          <w:tab w:val="left" w:pos="9810"/>
          <w:tab w:val="left" w:pos="10530"/>
          <w:tab w:val="left" w:pos="11250"/>
          <w:tab w:val="left" w:pos="11970"/>
          <w:tab w:val="left" w:pos="12690"/>
          <w:tab w:val="left" w:pos="13410"/>
          <w:tab w:val="left" w:pos="14130"/>
          <w:tab w:val="left" w:pos="14850"/>
          <w:tab w:val="left" w:pos="15570"/>
          <w:tab w:val="left" w:pos="16290"/>
          <w:tab w:val="left" w:pos="17010"/>
          <w:tab w:val="left" w:pos="17730"/>
          <w:tab w:val="left" w:pos="18450"/>
          <w:tab w:val="left" w:pos="30240"/>
        </w:tabs>
        <w:suppressAutoHyphens/>
        <w:rPr>
          <w:rFonts w:ascii="Tahoma" w:hAnsi="Tahoma" w:cs="Tahoma"/>
        </w:rPr>
      </w:pPr>
      <w:r w:rsidRPr="00393866">
        <w:rPr>
          <w:rFonts w:ascii="Tahoma" w:hAnsi="Tahoma" w:cs="Tahoma"/>
        </w:rPr>
        <w:t xml:space="preserve">This program skeleton is an example of one style of the sequence of program structures that could be used for application development within the R/3 system.  </w:t>
      </w:r>
    </w:p>
    <w:p w14:paraId="065002BF" w14:textId="77777777" w:rsidR="005E1BE2" w:rsidRPr="00393866" w:rsidRDefault="005E1BE2">
      <w:pPr>
        <w:pStyle w:val="Heading11"/>
        <w:numPr>
          <w:ilvl w:val="0"/>
          <w:numId w:val="0"/>
        </w:numPr>
        <w:tabs>
          <w:tab w:val="left" w:pos="-990"/>
          <w:tab w:val="left" w:pos="540"/>
          <w:tab w:val="left" w:pos="1260"/>
          <w:tab w:val="left" w:pos="1890"/>
          <w:tab w:val="left" w:pos="2610"/>
          <w:tab w:val="left" w:pos="3240"/>
          <w:tab w:val="left" w:pos="4050"/>
          <w:tab w:val="left" w:pos="4770"/>
          <w:tab w:val="left" w:pos="5490"/>
          <w:tab w:val="left" w:pos="6210"/>
          <w:tab w:val="left" w:pos="6930"/>
          <w:tab w:val="left" w:pos="7650"/>
          <w:tab w:val="left" w:pos="8370"/>
          <w:tab w:val="left" w:pos="9090"/>
          <w:tab w:val="left" w:pos="9810"/>
          <w:tab w:val="left" w:pos="10530"/>
          <w:tab w:val="left" w:pos="11250"/>
          <w:tab w:val="left" w:pos="11970"/>
          <w:tab w:val="left" w:pos="12690"/>
          <w:tab w:val="left" w:pos="13410"/>
          <w:tab w:val="left" w:pos="14130"/>
          <w:tab w:val="left" w:pos="14850"/>
          <w:tab w:val="left" w:pos="15570"/>
          <w:tab w:val="left" w:pos="16290"/>
          <w:tab w:val="left" w:pos="17010"/>
          <w:tab w:val="left" w:pos="17730"/>
          <w:tab w:val="left" w:pos="18450"/>
          <w:tab w:val="left" w:pos="30240"/>
        </w:tabs>
        <w:suppressAutoHyphens/>
        <w:rPr>
          <w:rFonts w:ascii="Tahoma" w:hAnsi="Tahoma" w:cs="Tahoma"/>
        </w:rPr>
      </w:pPr>
    </w:p>
    <w:p w14:paraId="40BA3DBE" w14:textId="77777777" w:rsidR="00587696" w:rsidRDefault="005E1BE2">
      <w:pPr>
        <w:tabs>
          <w:tab w:val="left" w:pos="-1440"/>
          <w:tab w:val="left" w:pos="-720"/>
          <w:tab w:val="left" w:pos="810"/>
          <w:tab w:val="left" w:pos="1440"/>
        </w:tabs>
        <w:suppressAutoHyphens/>
        <w:rPr>
          <w:rFonts w:ascii="Tahoma" w:hAnsi="Tahoma" w:cs="Tahoma"/>
        </w:rPr>
      </w:pPr>
      <w:commentRangeStart w:id="2230"/>
      <w:commentRangeStart w:id="2231"/>
      <w:r w:rsidRPr="00393866">
        <w:rPr>
          <w:rFonts w:ascii="Tahoma" w:hAnsi="Tahoma" w:cs="Tahoma"/>
        </w:rPr>
        <w:t>Use the following example when creating a new program.</w:t>
      </w:r>
      <w:commentRangeEnd w:id="2230"/>
      <w:r w:rsidR="00FD7D85">
        <w:rPr>
          <w:rStyle w:val="CommentReference"/>
          <w:rFonts w:ascii="Grundfos TheSans V2" w:eastAsia="Grundfos TheSans V2" w:hAnsi="Grundfos TheSans V2"/>
        </w:rPr>
        <w:commentReference w:id="2230"/>
      </w:r>
      <w:commentRangeEnd w:id="2231"/>
    </w:p>
    <w:p w14:paraId="46860A8A" w14:textId="5263261E" w:rsidR="005E1BE2" w:rsidRPr="00393866" w:rsidRDefault="005C6497">
      <w:pPr>
        <w:tabs>
          <w:tab w:val="left" w:pos="-1440"/>
          <w:tab w:val="left" w:pos="-720"/>
          <w:tab w:val="left" w:pos="810"/>
          <w:tab w:val="left" w:pos="1440"/>
        </w:tabs>
        <w:suppressAutoHyphens/>
        <w:rPr>
          <w:rFonts w:ascii="Tahoma" w:hAnsi="Tahoma" w:cs="Tahoma"/>
        </w:rPr>
      </w:pPr>
      <w:r>
        <w:rPr>
          <w:rStyle w:val="CommentReference"/>
          <w:rFonts w:ascii="Grundfos TheSans V2" w:eastAsia="Grundfos TheSans V2" w:hAnsi="Grundfos TheSans V2"/>
        </w:rPr>
        <w:commentReference w:id="2231"/>
      </w:r>
    </w:p>
    <w:bookmarkStart w:id="2232" w:name="_MON_1654023591"/>
    <w:bookmarkEnd w:id="2232"/>
    <w:p w14:paraId="1F4F2FF8" w14:textId="41EC15D5" w:rsidR="005E1BE2" w:rsidRPr="00393866" w:rsidRDefault="00587696">
      <w:pPr>
        <w:tabs>
          <w:tab w:val="left" w:pos="-1440"/>
          <w:tab w:val="left" w:pos="-720"/>
          <w:tab w:val="left" w:pos="810"/>
          <w:tab w:val="left" w:pos="1440"/>
        </w:tabs>
        <w:suppressAutoHyphens/>
        <w:rPr>
          <w:rFonts w:ascii="Tahoma" w:hAnsi="Tahoma" w:cs="Tahoma"/>
          <w:sz w:val="23"/>
        </w:rPr>
      </w:pPr>
      <w:r>
        <w:rPr>
          <w:rFonts w:ascii="Tahoma" w:hAnsi="Tahoma" w:cs="Tahoma"/>
          <w:sz w:val="22"/>
          <w:szCs w:val="22"/>
        </w:rPr>
        <w:object w:dxaOrig="1520" w:dyaOrig="988" w14:anchorId="089E749B">
          <v:shape id="_x0000_i1026" type="#_x0000_t75" style="width:76.4pt;height:49.6pt" o:ole="">
            <v:imagedata r:id="rId19" o:title=""/>
          </v:shape>
          <o:OLEObject Type="Embed" ProgID="Word.Document.8" ShapeID="_x0000_i1026" DrawAspect="Icon" ObjectID="_1674305376" r:id="rId20">
            <o:FieldCodes>\s</o:FieldCodes>
          </o:OLEObject>
        </w:object>
      </w:r>
    </w:p>
    <w:p w14:paraId="4994A957" w14:textId="5DD4B26A" w:rsidR="005E1BE2" w:rsidRPr="00587696" w:rsidRDefault="00587696" w:rsidP="00587696">
      <w:pPr>
        <w:pStyle w:val="Heading3"/>
        <w:numPr>
          <w:ilvl w:val="0"/>
          <w:numId w:val="0"/>
        </w:numPr>
        <w:rPr>
          <w:rFonts w:ascii="Tahoma" w:hAnsi="Tahoma" w:cs="Tahoma"/>
          <w:i w:val="0"/>
        </w:rPr>
      </w:pPr>
      <w:bookmarkStart w:id="2233" w:name="_Toc62037381"/>
      <w:r w:rsidRPr="0043440D">
        <w:rPr>
          <w:rFonts w:ascii="Tahoma" w:hAnsi="Tahoma" w:cs="Tahoma"/>
          <w:i w:val="0"/>
        </w:rPr>
        <w:t>4.1.</w:t>
      </w:r>
      <w:r>
        <w:rPr>
          <w:rFonts w:ascii="Tahoma" w:hAnsi="Tahoma" w:cs="Tahoma"/>
          <w:i w:val="0"/>
        </w:rPr>
        <w:t>2</w:t>
      </w:r>
      <w:r w:rsidRPr="0043440D">
        <w:rPr>
          <w:rFonts w:ascii="Tahoma" w:hAnsi="Tahoma" w:cs="Tahoma"/>
          <w:i w:val="0"/>
        </w:rPr>
        <w:tab/>
      </w:r>
      <w:r w:rsidRPr="00587696">
        <w:rPr>
          <w:rFonts w:ascii="Tahoma" w:hAnsi="Tahoma" w:cs="Tahoma"/>
          <w:i w:val="0"/>
        </w:rPr>
        <w:t>Placement of Process Blocks</w:t>
      </w:r>
      <w:bookmarkEnd w:id="2233"/>
    </w:p>
    <w:p w14:paraId="67313D0E" w14:textId="77777777" w:rsidR="00BC0AD3" w:rsidRPr="00393866" w:rsidRDefault="005E1BE2">
      <w:pPr>
        <w:rPr>
          <w:rFonts w:ascii="Tahoma" w:hAnsi="Tahoma" w:cs="Tahoma"/>
        </w:rPr>
      </w:pPr>
      <w:r w:rsidRPr="00393866">
        <w:rPr>
          <w:rFonts w:ascii="Tahoma" w:hAnsi="Tahoma" w:cs="Tahoma"/>
        </w:rPr>
        <w:t xml:space="preserve">For purposes of clarity, </w:t>
      </w:r>
      <w:r w:rsidRPr="00393866">
        <w:rPr>
          <w:rFonts w:ascii="Tahoma" w:hAnsi="Tahoma" w:cs="Tahoma"/>
          <w:b/>
        </w:rPr>
        <w:t>use top-down structured programming</w:t>
      </w:r>
      <w:r w:rsidRPr="00393866">
        <w:rPr>
          <w:rFonts w:ascii="Tahoma" w:hAnsi="Tahoma" w:cs="Tahoma"/>
        </w:rPr>
        <w:t xml:space="preserve">.  </w:t>
      </w:r>
    </w:p>
    <w:p w14:paraId="670022BE" w14:textId="77777777" w:rsidR="005E1BE2" w:rsidRPr="00393866" w:rsidRDefault="005E1BE2">
      <w:pPr>
        <w:rPr>
          <w:rFonts w:ascii="Tahoma" w:hAnsi="Tahoma" w:cs="Tahoma"/>
        </w:rPr>
      </w:pPr>
      <w:r w:rsidRPr="00393866">
        <w:rPr>
          <w:rFonts w:ascii="Tahoma" w:hAnsi="Tahoma" w:cs="Tahoma"/>
        </w:rPr>
        <w:t>Code should be placed in order of execution wherever possible.</w:t>
      </w:r>
    </w:p>
    <w:p w14:paraId="0B41B901" w14:textId="77777777" w:rsidR="00BF3FA4" w:rsidRPr="00393866" w:rsidRDefault="00BF3FA4">
      <w:pPr>
        <w:rPr>
          <w:rFonts w:ascii="Tahoma" w:hAnsi="Tahoma" w:cs="Tahoma"/>
        </w:rPr>
      </w:pPr>
    </w:p>
    <w:p w14:paraId="73631701" w14:textId="77777777" w:rsidR="00BF3FA4" w:rsidRPr="00393866" w:rsidRDefault="00BF3FA4">
      <w:pPr>
        <w:rPr>
          <w:rFonts w:ascii="Tahoma" w:hAnsi="Tahoma" w:cs="Tahoma"/>
        </w:rPr>
      </w:pPr>
      <w:r w:rsidRPr="00393866">
        <w:rPr>
          <w:rFonts w:ascii="Tahoma" w:hAnsi="Tahoma" w:cs="Tahoma"/>
        </w:rPr>
        <w:t>Align the SQL codes:</w:t>
      </w:r>
    </w:p>
    <w:p w14:paraId="3B7671AE" w14:textId="17BCDFC4" w:rsidR="001174D9" w:rsidRPr="008052D5" w:rsidDel="00C060ED" w:rsidRDefault="00C060ED" w:rsidP="008F7169">
      <w:pPr>
        <w:pBdr>
          <w:top w:val="single" w:sz="4" w:space="1" w:color="auto"/>
          <w:left w:val="single" w:sz="4" w:space="4" w:color="auto"/>
          <w:bottom w:val="single" w:sz="4" w:space="1" w:color="auto"/>
          <w:right w:val="single" w:sz="4" w:space="4" w:color="auto"/>
        </w:pBdr>
        <w:rPr>
          <w:del w:id="2234" w:author="Raphael Donor" w:date="2020-09-11T14:21:00Z"/>
          <w:rFonts w:ascii="Courier New" w:hAnsi="Courier New" w:cs="Courier New"/>
          <w:color w:val="000000"/>
          <w:shd w:val="clear" w:color="auto" w:fill="FFFFFF"/>
        </w:rPr>
      </w:pPr>
      <w:ins w:id="2235" w:author="Raphael Donor" w:date="2020-09-11T14:21:00Z">
        <w:r>
          <w:rPr>
            <w:rFonts w:ascii="Courier New" w:hAnsi="Courier New" w:cs="Courier New"/>
            <w:color w:val="000000"/>
            <w:shd w:val="clear" w:color="auto" w:fill="FFFFFF"/>
          </w:rPr>
          <w:t>    </w:t>
        </w:r>
        <w:r>
          <w:rPr>
            <w:rStyle w:val="l0s521"/>
          </w:rPr>
          <w:t>TRY</w:t>
        </w:r>
        <w:r>
          <w:rPr>
            <w:rStyle w:val="l0s551"/>
          </w:rPr>
          <w:t>.</w:t>
        </w:r>
        <w:r>
          <w:rPr>
            <w:rFonts w:ascii="Courier New" w:hAnsi="Courier New" w:cs="Courier New"/>
            <w:color w:val="000000"/>
            <w:shd w:val="clear" w:color="auto" w:fill="FFFFFF"/>
          </w:rPr>
          <w:br/>
          <w:t>      </w:t>
        </w:r>
        <w:proofErr w:type="spellStart"/>
        <w:r>
          <w:rPr>
            <w:rFonts w:ascii="Courier New" w:hAnsi="Courier New" w:cs="Courier New"/>
            <w:color w:val="000000"/>
            <w:shd w:val="clear" w:color="auto" w:fill="FFFFFF"/>
          </w:rPr>
          <w:t>lo_email_req</w:t>
        </w:r>
        <w:proofErr w:type="spellEnd"/>
        <w:r>
          <w:rPr>
            <w:rFonts w:ascii="Courier New" w:hAnsi="Courier New" w:cs="Courier New"/>
            <w:color w:val="000000"/>
            <w:shd w:val="clear" w:color="auto" w:fill="FFFFFF"/>
          </w:rPr>
          <w:t> </w:t>
        </w:r>
        <w:r>
          <w:rPr>
            <w:rStyle w:val="l0s551"/>
          </w:rPr>
          <w:t>= </w:t>
        </w:r>
        <w:proofErr w:type="spellStart"/>
        <w:r>
          <w:rPr>
            <w:rFonts w:ascii="Courier New" w:hAnsi="Courier New" w:cs="Courier New"/>
            <w:color w:val="000000"/>
            <w:shd w:val="clear" w:color="auto" w:fill="FFFFFF"/>
          </w:rPr>
          <w:t>cl_bcs</w:t>
        </w:r>
        <w:proofErr w:type="spellEnd"/>
        <w:r>
          <w:rPr>
            <w:rStyle w:val="l0s701"/>
          </w:rPr>
          <w:t>=&gt;</w:t>
        </w:r>
        <w:proofErr w:type="spellStart"/>
        <w:r>
          <w:rPr>
            <w:rFonts w:ascii="Courier New" w:hAnsi="Courier New" w:cs="Courier New"/>
            <w:color w:val="000000"/>
            <w:shd w:val="clear" w:color="auto" w:fill="FFFFFF"/>
          </w:rPr>
          <w:t>create_persistent</w:t>
        </w:r>
        <w:proofErr w:type="spellEnd"/>
        <w:r>
          <w:rPr>
            <w:rStyle w:val="l0s551"/>
          </w:rPr>
          <w:t>( ).</w:t>
        </w:r>
        <w:r>
          <w:rPr>
            <w:rFonts w:ascii="Courier New" w:hAnsi="Courier New" w:cs="Courier New"/>
            <w:color w:val="000000"/>
            <w:shd w:val="clear" w:color="auto" w:fill="FFFFFF"/>
          </w:rPr>
          <w:br/>
        </w:r>
        <w:r>
          <w:rPr>
            <w:rStyle w:val="l0s311"/>
          </w:rPr>
          <w:t>*     get recipients</w:t>
        </w:r>
        <w:r>
          <w:rPr>
            <w:rFonts w:ascii="Courier New" w:hAnsi="Courier New" w:cs="Courier New"/>
            <w:color w:val="000000"/>
            <w:shd w:val="clear" w:color="auto" w:fill="FFFFFF"/>
          </w:rPr>
          <w:br/>
          <w:t>      </w:t>
        </w:r>
        <w:r>
          <w:rPr>
            <w:rStyle w:val="l0s521"/>
          </w:rPr>
          <w:t>SELECT </w:t>
        </w:r>
        <w:r>
          <w:rPr>
            <w:rFonts w:ascii="Courier New" w:hAnsi="Courier New" w:cs="Courier New"/>
            <w:color w:val="000000"/>
            <w:shd w:val="clear" w:color="auto" w:fill="FFFFFF"/>
          </w:rPr>
          <w:t>email </w:t>
        </w:r>
        <w:r>
          <w:rPr>
            <w:rStyle w:val="l0s521"/>
          </w:rPr>
          <w:t>FROM </w:t>
        </w:r>
        <w:proofErr w:type="spellStart"/>
        <w:r>
          <w:rPr>
            <w:rFonts w:ascii="Courier New" w:hAnsi="Courier New" w:cs="Courier New"/>
            <w:color w:val="000000"/>
            <w:shd w:val="clear" w:color="auto" w:fill="FFFFFF"/>
          </w:rPr>
          <w:t>zwmlogmail</w:t>
        </w:r>
        <w:proofErr w:type="spellEnd"/>
        <w:r>
          <w:rPr>
            <w:rFonts w:ascii="Courier New" w:hAnsi="Courier New" w:cs="Courier New"/>
            <w:color w:val="000000"/>
            <w:shd w:val="clear" w:color="auto" w:fill="FFFFFF"/>
          </w:rPr>
          <w:br/>
          <w:t>        </w:t>
        </w:r>
        <w:r>
          <w:rPr>
            <w:rStyle w:val="l0s521"/>
          </w:rPr>
          <w:t>INTO TABLE </w:t>
        </w:r>
        <w:r>
          <w:rPr>
            <w:rFonts w:ascii="Courier New" w:hAnsi="Courier New" w:cs="Courier New"/>
            <w:color w:val="000000"/>
            <w:shd w:val="clear" w:color="auto" w:fill="FFFFFF"/>
          </w:rPr>
          <w:t>@DATA</w:t>
        </w:r>
        <w:r>
          <w:rPr>
            <w:rStyle w:val="l0s551"/>
          </w:rPr>
          <w:t>(</w:t>
        </w:r>
        <w:r>
          <w:rPr>
            <w:rFonts w:ascii="Courier New" w:hAnsi="Courier New" w:cs="Courier New"/>
            <w:color w:val="000000"/>
            <w:shd w:val="clear" w:color="auto" w:fill="FFFFFF"/>
          </w:rPr>
          <w:t>lt_email</w:t>
        </w:r>
        <w:r>
          <w:rPr>
            <w:rStyle w:val="l0s551"/>
          </w:rPr>
          <w:t>).</w:t>
        </w:r>
        <w:r>
          <w:rPr>
            <w:rFonts w:ascii="Courier New" w:hAnsi="Courier New" w:cs="Courier New"/>
            <w:color w:val="000000"/>
            <w:shd w:val="clear" w:color="auto" w:fill="FFFFFF"/>
          </w:rPr>
          <w:br/>
          <w:t>      </w:t>
        </w:r>
        <w:r>
          <w:rPr>
            <w:rStyle w:val="l0s521"/>
          </w:rPr>
          <w:t>IF </w:t>
        </w:r>
        <w:proofErr w:type="spellStart"/>
        <w:r>
          <w:rPr>
            <w:rFonts w:ascii="Courier New" w:hAnsi="Courier New" w:cs="Courier New"/>
            <w:color w:val="000000"/>
            <w:shd w:val="clear" w:color="auto" w:fill="FFFFFF"/>
          </w:rPr>
          <w:t>sy</w:t>
        </w:r>
        <w:r>
          <w:rPr>
            <w:rStyle w:val="l0s701"/>
          </w:rPr>
          <w:t>-</w:t>
        </w:r>
        <w:r>
          <w:rPr>
            <w:rFonts w:ascii="Courier New" w:hAnsi="Courier New" w:cs="Courier New"/>
            <w:color w:val="000000"/>
            <w:shd w:val="clear" w:color="auto" w:fill="FFFFFF"/>
          </w:rPr>
          <w:t>subrc</w:t>
        </w:r>
        <w:proofErr w:type="spellEnd"/>
        <w:r>
          <w:rPr>
            <w:rFonts w:ascii="Courier New" w:hAnsi="Courier New" w:cs="Courier New"/>
            <w:color w:val="000000"/>
            <w:shd w:val="clear" w:color="auto" w:fill="FFFFFF"/>
          </w:rPr>
          <w:t> </w:t>
        </w:r>
        <w:r>
          <w:rPr>
            <w:rStyle w:val="l0s521"/>
          </w:rPr>
          <w:t>EQ </w:t>
        </w:r>
        <w:r>
          <w:rPr>
            <w:rStyle w:val="l0s321"/>
          </w:rPr>
          <w:t>0</w:t>
        </w:r>
        <w:r>
          <w:rPr>
            <w:rStyle w:val="l0s551"/>
          </w:rPr>
          <w:t>.</w:t>
        </w:r>
        <w:r>
          <w:rPr>
            <w:rFonts w:ascii="Courier New" w:hAnsi="Courier New" w:cs="Courier New"/>
            <w:color w:val="000000"/>
            <w:shd w:val="clear" w:color="auto" w:fill="FFFFFF"/>
          </w:rPr>
          <w:br/>
          <w:t>        </w:t>
        </w:r>
        <w:r>
          <w:rPr>
            <w:rStyle w:val="l0s521"/>
          </w:rPr>
          <w:t>LOOP AT </w:t>
        </w:r>
        <w:proofErr w:type="spellStart"/>
        <w:r>
          <w:rPr>
            <w:rFonts w:ascii="Courier New" w:hAnsi="Courier New" w:cs="Courier New"/>
            <w:color w:val="000000"/>
            <w:shd w:val="clear" w:color="auto" w:fill="FFFFFF"/>
          </w:rPr>
          <w:t>lt_email</w:t>
        </w:r>
        <w:proofErr w:type="spellEnd"/>
        <w:r>
          <w:rPr>
            <w:rFonts w:ascii="Courier New" w:hAnsi="Courier New" w:cs="Courier New"/>
            <w:color w:val="000000"/>
            <w:shd w:val="clear" w:color="auto" w:fill="FFFFFF"/>
          </w:rPr>
          <w:t> </w:t>
        </w:r>
        <w:r>
          <w:rPr>
            <w:rStyle w:val="l0s521"/>
          </w:rPr>
          <w:t>INTO DATA</w:t>
        </w:r>
        <w:r>
          <w:rPr>
            <w:rStyle w:val="l0s551"/>
          </w:rPr>
          <w:t>(</w:t>
        </w:r>
        <w:proofErr w:type="spellStart"/>
        <w:r>
          <w:rPr>
            <w:rFonts w:ascii="Courier New" w:hAnsi="Courier New" w:cs="Courier New"/>
            <w:color w:val="000000"/>
            <w:shd w:val="clear" w:color="auto" w:fill="FFFFFF"/>
          </w:rPr>
          <w:t>ls_email</w:t>
        </w:r>
        <w:proofErr w:type="spellEnd"/>
        <w:r>
          <w:rPr>
            <w:rStyle w:val="l0s551"/>
          </w:rPr>
          <w:t>).</w:t>
        </w:r>
        <w:r>
          <w:rPr>
            <w:rFonts w:ascii="Courier New" w:hAnsi="Courier New" w:cs="Courier New"/>
            <w:color w:val="000000"/>
            <w:shd w:val="clear" w:color="auto" w:fill="FFFFFF"/>
          </w:rPr>
          <w:br/>
          <w:t>          </w:t>
        </w:r>
        <w:r>
          <w:rPr>
            <w:rStyle w:val="l0s521"/>
          </w:rPr>
          <w:t>TRY</w:t>
        </w:r>
        <w:r>
          <w:rPr>
            <w:rStyle w:val="l0s551"/>
          </w:rPr>
          <w:t>.</w:t>
        </w:r>
        <w:r>
          <w:rPr>
            <w:rFonts w:ascii="Courier New" w:hAnsi="Courier New" w:cs="Courier New"/>
            <w:color w:val="000000"/>
            <w:shd w:val="clear" w:color="auto" w:fill="FFFFFF"/>
          </w:rPr>
          <w:br/>
          <w:t>          </w:t>
        </w:r>
        <w:proofErr w:type="spellStart"/>
        <w:r>
          <w:rPr>
            <w:rFonts w:ascii="Courier New" w:hAnsi="Courier New" w:cs="Courier New"/>
            <w:color w:val="000000"/>
            <w:shd w:val="clear" w:color="auto" w:fill="FFFFFF"/>
          </w:rPr>
          <w:t>lo_email_req</w:t>
        </w:r>
        <w:proofErr w:type="spellEnd"/>
        <w:r>
          <w:rPr>
            <w:rStyle w:val="l0s701"/>
          </w:rPr>
          <w:t>-&gt;</w:t>
        </w:r>
        <w:proofErr w:type="spellStart"/>
        <w:r>
          <w:rPr>
            <w:rFonts w:ascii="Courier New" w:hAnsi="Courier New" w:cs="Courier New"/>
            <w:color w:val="000000"/>
            <w:shd w:val="clear" w:color="auto" w:fill="FFFFFF"/>
          </w:rPr>
          <w:t>add_recipient</w:t>
        </w:r>
        <w:proofErr w:type="spellEnd"/>
        <w:r>
          <w:rPr>
            <w:rStyle w:val="l0s551"/>
          </w:rPr>
          <w:t>(</w:t>
        </w:r>
        <w:r>
          <w:rPr>
            <w:rFonts w:ascii="Courier New" w:hAnsi="Courier New" w:cs="Courier New"/>
            <w:color w:val="000000"/>
            <w:shd w:val="clear" w:color="auto" w:fill="FFFFFF"/>
          </w:rPr>
          <w:br/>
          <w:t>            </w:t>
        </w:r>
        <w:r>
          <w:rPr>
            <w:rStyle w:val="l0s521"/>
          </w:rPr>
          <w:t>EXPORTING</w:t>
        </w:r>
        <w:r>
          <w:rPr>
            <w:rFonts w:ascii="Courier New" w:hAnsi="Courier New" w:cs="Courier New"/>
            <w:color w:val="000000"/>
            <w:shd w:val="clear" w:color="auto" w:fill="FFFFFF"/>
          </w:rPr>
          <w:br/>
          <w:t>              i_recipient     </w:t>
        </w:r>
        <w:r>
          <w:rPr>
            <w:rStyle w:val="l0s551"/>
          </w:rPr>
          <w:t>= </w:t>
        </w:r>
        <w:r>
          <w:rPr>
            <w:rFonts w:ascii="Courier New" w:hAnsi="Courier New" w:cs="Courier New"/>
            <w:color w:val="000000"/>
            <w:shd w:val="clear" w:color="auto" w:fill="FFFFFF"/>
          </w:rPr>
          <w:t>cl_cam_address_bcs</w:t>
        </w:r>
        <w:r>
          <w:rPr>
            <w:rStyle w:val="l0s701"/>
          </w:rPr>
          <w:t>=&gt;</w:t>
        </w:r>
        <w:r>
          <w:rPr>
            <w:rFonts w:ascii="Courier New" w:hAnsi="Courier New" w:cs="Courier New"/>
            <w:color w:val="000000"/>
            <w:shd w:val="clear" w:color="auto" w:fill="FFFFFF"/>
          </w:rPr>
          <w:t>create_internet_address</w:t>
        </w:r>
        <w:r>
          <w:rPr>
            <w:rStyle w:val="l0s551"/>
          </w:rPr>
          <w:t>(</w:t>
        </w:r>
        <w:r>
          <w:rPr>
            <w:rFonts w:ascii="Courier New" w:hAnsi="Courier New" w:cs="Courier New"/>
            <w:color w:val="000000"/>
            <w:shd w:val="clear" w:color="auto" w:fill="FFFFFF"/>
          </w:rPr>
          <w:br/>
          <w:t>                                    i_address_string </w:t>
        </w:r>
        <w:r>
          <w:rPr>
            <w:rStyle w:val="l0s551"/>
          </w:rPr>
          <w:t>= </w:t>
        </w:r>
        <w:r>
          <w:rPr>
            <w:rFonts w:ascii="Courier New" w:hAnsi="Courier New" w:cs="Courier New"/>
            <w:color w:val="000000"/>
            <w:shd w:val="clear" w:color="auto" w:fill="FFFFFF"/>
          </w:rPr>
          <w:t>ls_email</w:t>
        </w:r>
        <w:r>
          <w:rPr>
            <w:rStyle w:val="l0s701"/>
          </w:rPr>
          <w:t>-</w:t>
        </w:r>
        <w:r>
          <w:rPr>
            <w:rFonts w:ascii="Courier New" w:hAnsi="Courier New" w:cs="Courier New"/>
            <w:color w:val="000000"/>
            <w:shd w:val="clear" w:color="auto" w:fill="FFFFFF"/>
          </w:rPr>
          <w:t>email </w:t>
        </w:r>
        <w:r>
          <w:rPr>
            <w:rStyle w:val="l0s551"/>
          </w:rPr>
          <w:t>) ).</w:t>
        </w:r>
        <w:r>
          <w:rPr>
            <w:rFonts w:ascii="Courier New" w:hAnsi="Courier New" w:cs="Courier New"/>
            <w:color w:val="000000"/>
            <w:shd w:val="clear" w:color="auto" w:fill="FFFFFF"/>
          </w:rPr>
          <w:br/>
          <w:t>          </w:t>
        </w:r>
        <w:r>
          <w:rPr>
            <w:rStyle w:val="l0s521"/>
          </w:rPr>
          <w:t>CATCH </w:t>
        </w:r>
        <w:proofErr w:type="spellStart"/>
        <w:r>
          <w:rPr>
            <w:rFonts w:ascii="Courier New" w:hAnsi="Courier New" w:cs="Courier New"/>
            <w:color w:val="000000"/>
            <w:shd w:val="clear" w:color="auto" w:fill="FFFFFF"/>
          </w:rPr>
          <w:t>cx_send_req_bcs</w:t>
        </w:r>
        <w:proofErr w:type="spellEnd"/>
        <w:r>
          <w:rPr>
            <w:rStyle w:val="l0s551"/>
          </w:rPr>
          <w:t>.</w:t>
        </w:r>
        <w:r>
          <w:rPr>
            <w:rFonts w:ascii="Courier New" w:hAnsi="Courier New" w:cs="Courier New"/>
            <w:color w:val="000000"/>
            <w:shd w:val="clear" w:color="auto" w:fill="FFFFFF"/>
          </w:rPr>
          <w:br/>
          <w:t>            </w:t>
        </w:r>
        <w:r>
          <w:rPr>
            <w:rStyle w:val="l0s521"/>
          </w:rPr>
          <w:t>MESSAGE </w:t>
        </w:r>
        <w:r>
          <w:rPr>
            <w:rStyle w:val="l0s331"/>
          </w:rPr>
          <w:t>'Error creating Email!' </w:t>
        </w:r>
        <w:r>
          <w:rPr>
            <w:rStyle w:val="l0s521"/>
          </w:rPr>
          <w:t>TYPE </w:t>
        </w:r>
        <w:r>
          <w:rPr>
            <w:rStyle w:val="l0s331"/>
          </w:rPr>
          <w:t>'E'</w:t>
        </w:r>
        <w:r>
          <w:rPr>
            <w:rStyle w:val="l0s551"/>
          </w:rPr>
          <w:t>.</w:t>
        </w:r>
        <w:r>
          <w:rPr>
            <w:rFonts w:ascii="Courier New" w:hAnsi="Courier New" w:cs="Courier New"/>
            <w:color w:val="000000"/>
            <w:shd w:val="clear" w:color="auto" w:fill="FFFFFF"/>
          </w:rPr>
          <w:br/>
          <w:t>          </w:t>
        </w:r>
        <w:r>
          <w:rPr>
            <w:rStyle w:val="l0s521"/>
          </w:rPr>
          <w:t>ENDTRY</w:t>
        </w:r>
        <w:r>
          <w:rPr>
            <w:rStyle w:val="l0s551"/>
          </w:rPr>
          <w:t>.</w:t>
        </w:r>
        <w:r>
          <w:rPr>
            <w:rFonts w:ascii="Courier New" w:hAnsi="Courier New" w:cs="Courier New"/>
            <w:color w:val="000000"/>
            <w:shd w:val="clear" w:color="auto" w:fill="FFFFFF"/>
          </w:rPr>
          <w:br/>
          <w:t>        </w:t>
        </w:r>
        <w:r>
          <w:rPr>
            <w:rStyle w:val="l0s521"/>
          </w:rPr>
          <w:t>ENDLOOP</w:t>
        </w:r>
        <w:r>
          <w:rPr>
            <w:rStyle w:val="l0s551"/>
          </w:rPr>
          <w:t>.</w:t>
        </w:r>
        <w:r>
          <w:rPr>
            <w:rFonts w:ascii="Courier New" w:hAnsi="Courier New" w:cs="Courier New"/>
            <w:color w:val="000000"/>
            <w:shd w:val="clear" w:color="auto" w:fill="FFFFFF"/>
          </w:rPr>
          <w:br/>
          <w:t>      </w:t>
        </w:r>
        <w:r>
          <w:rPr>
            <w:rStyle w:val="l0s521"/>
          </w:rPr>
          <w:t>ELSE</w:t>
        </w:r>
        <w:r>
          <w:rPr>
            <w:rStyle w:val="l0s551"/>
          </w:rPr>
          <w:t>.</w:t>
        </w:r>
        <w:r>
          <w:rPr>
            <w:rFonts w:ascii="Courier New" w:hAnsi="Courier New" w:cs="Courier New"/>
            <w:color w:val="000000"/>
            <w:shd w:val="clear" w:color="auto" w:fill="FFFFFF"/>
          </w:rPr>
          <w:br/>
          <w:t>        </w:t>
        </w:r>
        <w:r>
          <w:rPr>
            <w:rStyle w:val="l0s521"/>
          </w:rPr>
          <w:t>MESSAGE </w:t>
        </w:r>
        <w:r>
          <w:rPr>
            <w:rStyle w:val="l0s331"/>
          </w:rPr>
          <w:t>'No email recepients in table ZWMLOGMAIL' </w:t>
        </w:r>
        <w:r>
          <w:rPr>
            <w:rStyle w:val="l0s521"/>
          </w:rPr>
          <w:t>TYPE </w:t>
        </w:r>
        <w:r>
          <w:rPr>
            <w:rStyle w:val="l0s331"/>
          </w:rPr>
          <w:t>'E'</w:t>
        </w:r>
        <w:r>
          <w:rPr>
            <w:rStyle w:val="l0s551"/>
          </w:rPr>
          <w:t>.</w:t>
        </w:r>
        <w:r>
          <w:rPr>
            <w:rFonts w:ascii="Courier New" w:hAnsi="Courier New" w:cs="Courier New"/>
            <w:color w:val="000000"/>
            <w:shd w:val="clear" w:color="auto" w:fill="FFFFFF"/>
          </w:rPr>
          <w:br/>
          <w:t>      </w:t>
        </w:r>
        <w:r>
          <w:rPr>
            <w:rStyle w:val="l0s521"/>
          </w:rPr>
          <w:t>ENDIF</w:t>
        </w:r>
        <w:r>
          <w:rPr>
            <w:rStyle w:val="l0s551"/>
          </w:rPr>
          <w:t>.</w:t>
        </w:r>
        <w:r>
          <w:t xml:space="preserve"> </w:t>
        </w:r>
      </w:ins>
      <w:del w:id="2236" w:author="Raphael Donor" w:date="2020-09-11T14:21:00Z">
        <w:r w:rsidR="008F7169" w:rsidRPr="008052D5" w:rsidDel="00C060ED">
          <w:rPr>
            <w:rStyle w:val="l1s311"/>
          </w:rPr>
          <w:delText>*                            </w:delText>
        </w:r>
        <w:r w:rsidR="0067189D" w:rsidRPr="008052D5" w:rsidDel="00C060ED">
          <w:rPr>
            <w:rStyle w:val="l1s311"/>
          </w:rPr>
          <w:delText>“</w:delText>
        </w:r>
        <w:r w:rsidR="008F7169" w:rsidRPr="008052D5" w:rsidDel="00C060ED">
          <w:rPr>
            <w:rStyle w:val="l1s311"/>
          </w:rPr>
          <w:delText>select PO items</w:delText>
        </w:r>
        <w:r w:rsidR="008F7169" w:rsidRPr="008052D5" w:rsidDel="00C060ED">
          <w:rPr>
            <w:rFonts w:ascii="Courier New" w:hAnsi="Courier New" w:cs="Courier New"/>
            <w:color w:val="000000"/>
            <w:shd w:val="clear" w:color="auto" w:fill="FFFFFF"/>
          </w:rPr>
          <w:br/>
          <w:delText>    </w:delText>
        </w:r>
        <w:r w:rsidR="008F7169" w:rsidRPr="008052D5" w:rsidDel="00C060ED">
          <w:rPr>
            <w:rStyle w:val="l1s521"/>
          </w:rPr>
          <w:delText>SELECT</w:delText>
        </w:r>
        <w:r w:rsidR="008F7169" w:rsidRPr="008052D5" w:rsidDel="00C060ED">
          <w:rPr>
            <w:rFonts w:ascii="Courier New" w:hAnsi="Courier New" w:cs="Courier New"/>
            <w:color w:val="000000"/>
            <w:shd w:val="clear" w:color="auto" w:fill="FFFFFF"/>
          </w:rPr>
          <w:delText> ebeln ebelp matnr werks</w:delText>
        </w:r>
        <w:r w:rsidR="008F7169" w:rsidRPr="008052D5" w:rsidDel="00C060ED">
          <w:rPr>
            <w:rFonts w:ascii="Courier New" w:hAnsi="Courier New" w:cs="Courier New"/>
            <w:color w:val="000000"/>
            <w:shd w:val="clear" w:color="auto" w:fill="FFFFFF"/>
          </w:rPr>
          <w:br/>
          <w:delText>    </w:delText>
        </w:r>
        <w:r w:rsidR="008F7169" w:rsidRPr="008052D5" w:rsidDel="00C060ED">
          <w:rPr>
            <w:rStyle w:val="l1s521"/>
          </w:rPr>
          <w:delText>INTO</w:delText>
        </w:r>
        <w:r w:rsidR="008F7169" w:rsidRPr="008052D5" w:rsidDel="00C060ED">
          <w:rPr>
            <w:rFonts w:ascii="Courier New" w:hAnsi="Courier New" w:cs="Courier New"/>
            <w:color w:val="000000"/>
            <w:shd w:val="clear" w:color="auto" w:fill="FFFFFF"/>
          </w:rPr>
          <w:delText> (ekpo-ebeln, ekpo-ebelp, ekpo-matnr, ekpo-werks)</w:delText>
        </w:r>
        <w:r w:rsidR="008F7169" w:rsidRPr="008052D5" w:rsidDel="00C060ED">
          <w:rPr>
            <w:rFonts w:ascii="Courier New" w:hAnsi="Courier New" w:cs="Courier New"/>
            <w:color w:val="000000"/>
            <w:shd w:val="clear" w:color="auto" w:fill="FFFFFF"/>
          </w:rPr>
          <w:br/>
          <w:delText>    </w:delText>
        </w:r>
        <w:r w:rsidR="008F7169" w:rsidRPr="008052D5" w:rsidDel="00C060ED">
          <w:rPr>
            <w:rStyle w:val="l1s521"/>
          </w:rPr>
          <w:delText>FROM</w:delText>
        </w:r>
        <w:r w:rsidR="008F7169" w:rsidRPr="008052D5" w:rsidDel="00C060ED">
          <w:rPr>
            <w:rFonts w:ascii="Courier New" w:hAnsi="Courier New" w:cs="Courier New"/>
            <w:color w:val="000000"/>
            <w:shd w:val="clear" w:color="auto" w:fill="FFFFFF"/>
          </w:rPr>
          <w:delText> ekpo</w:delText>
        </w:r>
        <w:r w:rsidR="008F7169" w:rsidRPr="008052D5" w:rsidDel="00C060ED">
          <w:rPr>
            <w:rFonts w:ascii="Courier New" w:hAnsi="Courier New" w:cs="Courier New"/>
            <w:color w:val="000000"/>
            <w:shd w:val="clear" w:color="auto" w:fill="FFFFFF"/>
          </w:rPr>
          <w:br/>
          <w:delText>    </w:delText>
        </w:r>
        <w:r w:rsidR="008F7169" w:rsidRPr="008052D5" w:rsidDel="00C060ED">
          <w:rPr>
            <w:rStyle w:val="l1s521"/>
          </w:rPr>
          <w:delText>WHERE</w:delText>
        </w:r>
        <w:r w:rsidR="008F7169" w:rsidRPr="008052D5" w:rsidDel="00C060ED">
          <w:rPr>
            <w:rFonts w:ascii="Courier New" w:hAnsi="Courier New" w:cs="Courier New"/>
            <w:color w:val="000000"/>
            <w:shd w:val="clear" w:color="auto" w:fill="FFFFFF"/>
          </w:rPr>
          <w:delText> ebeln </w:delText>
        </w:r>
        <w:r w:rsidR="008F7169" w:rsidRPr="008052D5" w:rsidDel="00C060ED">
          <w:rPr>
            <w:rStyle w:val="l1s521"/>
          </w:rPr>
          <w:delText>IN</w:delText>
        </w:r>
        <w:r w:rsidR="008F7169" w:rsidRPr="008052D5" w:rsidDel="00C060ED">
          <w:rPr>
            <w:rFonts w:ascii="Courier New" w:hAnsi="Courier New" w:cs="Courier New"/>
            <w:color w:val="000000"/>
            <w:shd w:val="clear" w:color="auto" w:fill="FFFFFF"/>
          </w:rPr>
          <w:delText> s_ebeln </w:delText>
        </w:r>
        <w:r w:rsidR="008F7169" w:rsidRPr="008052D5" w:rsidDel="00C060ED">
          <w:rPr>
            <w:rFonts w:ascii="Courier New" w:hAnsi="Courier New" w:cs="Courier New"/>
            <w:color w:val="000000"/>
            <w:shd w:val="clear" w:color="auto" w:fill="FFFFFF"/>
          </w:rPr>
          <w:br/>
          <w:delText>      </w:delText>
        </w:r>
        <w:r w:rsidR="000E1346" w:rsidRPr="008052D5" w:rsidDel="00C060ED">
          <w:rPr>
            <w:rFonts w:ascii="Courier New" w:hAnsi="Courier New" w:cs="Courier New"/>
            <w:color w:val="0000FF"/>
            <w:shd w:val="clear" w:color="auto" w:fill="FFFFFF"/>
          </w:rPr>
          <w:delText>AND</w:delText>
        </w:r>
        <w:r w:rsidR="000E1346" w:rsidRPr="008052D5" w:rsidDel="00C060ED">
          <w:rPr>
            <w:rFonts w:ascii="Courier New" w:hAnsi="Courier New" w:cs="Courier New"/>
            <w:color w:val="000000"/>
            <w:shd w:val="clear" w:color="auto" w:fill="FFFFFF"/>
          </w:rPr>
          <w:delText xml:space="preserve"> bukrs</w:delText>
        </w:r>
        <w:r w:rsidR="008F7169" w:rsidRPr="008052D5" w:rsidDel="00C060ED">
          <w:rPr>
            <w:rFonts w:ascii="Courier New" w:hAnsi="Courier New" w:cs="Courier New"/>
            <w:color w:val="000000"/>
            <w:shd w:val="clear" w:color="auto" w:fill="FFFFFF"/>
          </w:rPr>
          <w:delText> = </w:delText>
        </w:r>
        <w:r w:rsidR="0067189D" w:rsidRPr="008052D5" w:rsidDel="00C060ED">
          <w:rPr>
            <w:rStyle w:val="l1s331"/>
          </w:rPr>
          <w:delText>‘</w:delText>
        </w:r>
        <w:r w:rsidR="008F7169" w:rsidRPr="008052D5" w:rsidDel="00C060ED">
          <w:rPr>
            <w:rStyle w:val="l1s331"/>
          </w:rPr>
          <w:delText>AU00</w:delText>
        </w:r>
        <w:r w:rsidR="0067189D" w:rsidRPr="008052D5" w:rsidDel="00C060ED">
          <w:rPr>
            <w:rStyle w:val="l1s331"/>
          </w:rPr>
          <w:delText>’</w:delText>
        </w:r>
        <w:r w:rsidR="008F7169" w:rsidRPr="008052D5" w:rsidDel="00C060ED">
          <w:rPr>
            <w:rFonts w:ascii="Courier New" w:hAnsi="Courier New" w:cs="Courier New"/>
            <w:color w:val="000000"/>
            <w:shd w:val="clear" w:color="auto" w:fill="FFFFFF"/>
          </w:rPr>
          <w:delText> </w:delText>
        </w:r>
        <w:r w:rsidR="008F7169" w:rsidRPr="008052D5" w:rsidDel="00C060ED">
          <w:rPr>
            <w:rFonts w:ascii="Courier New" w:hAnsi="Courier New" w:cs="Courier New"/>
            <w:color w:val="000000"/>
            <w:shd w:val="clear" w:color="auto" w:fill="FFFFFF"/>
          </w:rPr>
          <w:br/>
          <w:delText>      </w:delText>
        </w:r>
        <w:r w:rsidR="000E1346" w:rsidRPr="008052D5" w:rsidDel="00C060ED">
          <w:rPr>
            <w:rFonts w:ascii="Courier New" w:hAnsi="Courier New" w:cs="Courier New"/>
            <w:color w:val="0000FF"/>
            <w:shd w:val="clear" w:color="auto" w:fill="FFFFFF"/>
          </w:rPr>
          <w:delText>AND</w:delText>
        </w:r>
        <w:r w:rsidR="008F7169" w:rsidRPr="008052D5" w:rsidDel="00C060ED">
          <w:rPr>
            <w:rFonts w:ascii="Courier New" w:hAnsi="Courier New" w:cs="Courier New"/>
            <w:color w:val="000000"/>
            <w:shd w:val="clear" w:color="auto" w:fill="FFFFFF"/>
          </w:rPr>
          <w:delText> werks = w_avail-werks </w:delText>
        </w:r>
        <w:r w:rsidR="008F7169" w:rsidRPr="008052D5" w:rsidDel="00C060ED">
          <w:rPr>
            <w:rFonts w:ascii="Courier New" w:hAnsi="Courier New" w:cs="Courier New"/>
            <w:color w:val="000000"/>
            <w:shd w:val="clear" w:color="auto" w:fill="FFFFFF"/>
          </w:rPr>
          <w:br/>
          <w:delText>      </w:delText>
        </w:r>
        <w:r w:rsidR="000E1346" w:rsidRPr="008052D5" w:rsidDel="00C060ED">
          <w:rPr>
            <w:rFonts w:ascii="Courier New" w:hAnsi="Courier New" w:cs="Courier New"/>
            <w:color w:val="0000FF"/>
            <w:shd w:val="clear" w:color="auto" w:fill="FFFFFF"/>
          </w:rPr>
          <w:delText>AND</w:delText>
        </w:r>
        <w:r w:rsidR="008F7169" w:rsidRPr="008052D5" w:rsidDel="00C060ED">
          <w:rPr>
            <w:rFonts w:ascii="Courier New" w:hAnsi="Courier New" w:cs="Courier New"/>
            <w:color w:val="000000"/>
            <w:shd w:val="clear" w:color="auto" w:fill="FFFFFF"/>
          </w:rPr>
          <w:delText> matnr = w_avail-matnr </w:delText>
        </w:r>
        <w:r w:rsidR="008F7169" w:rsidRPr="008052D5" w:rsidDel="00C060ED">
          <w:rPr>
            <w:rFonts w:ascii="Courier New" w:hAnsi="Courier New" w:cs="Courier New"/>
            <w:color w:val="000000"/>
            <w:shd w:val="clear" w:color="auto" w:fill="FFFFFF"/>
          </w:rPr>
          <w:br/>
          <w:delText>      </w:delText>
        </w:r>
        <w:r w:rsidR="000E1346" w:rsidRPr="008052D5" w:rsidDel="00C060ED">
          <w:rPr>
            <w:rFonts w:ascii="Courier New" w:hAnsi="Courier New" w:cs="Courier New"/>
            <w:color w:val="0000FF"/>
            <w:shd w:val="clear" w:color="auto" w:fill="FFFFFF"/>
          </w:rPr>
          <w:delText>AND</w:delText>
        </w:r>
        <w:r w:rsidR="008F7169" w:rsidRPr="008052D5" w:rsidDel="00C060ED">
          <w:rPr>
            <w:rFonts w:ascii="Courier New" w:hAnsi="Courier New" w:cs="Courier New"/>
            <w:color w:val="000000"/>
            <w:shd w:val="clear" w:color="auto" w:fill="FFFFFF"/>
          </w:rPr>
          <w:delText> loekz = </w:delText>
        </w:r>
        <w:r w:rsidR="0067189D" w:rsidRPr="008052D5" w:rsidDel="00C060ED">
          <w:rPr>
            <w:rStyle w:val="l1s331"/>
          </w:rPr>
          <w:delText>‘’</w:delText>
        </w:r>
        <w:r w:rsidR="008F7169" w:rsidRPr="008052D5" w:rsidDel="00C060ED">
          <w:rPr>
            <w:rFonts w:ascii="Courier New" w:hAnsi="Courier New" w:cs="Courier New"/>
            <w:color w:val="000000"/>
            <w:shd w:val="clear" w:color="auto" w:fill="FFFFFF"/>
          </w:rPr>
          <w:delText>.</w:delText>
        </w:r>
        <w:r w:rsidR="008F7169" w:rsidRPr="008052D5" w:rsidDel="00C060ED">
          <w:rPr>
            <w:rFonts w:ascii="Courier New" w:hAnsi="Courier New" w:cs="Courier New"/>
            <w:color w:val="000000"/>
            <w:shd w:val="clear" w:color="auto" w:fill="FFFFFF"/>
          </w:rPr>
          <w:br/>
        </w:r>
        <w:r w:rsidR="008F7169" w:rsidRPr="008052D5" w:rsidDel="00C060ED">
          <w:rPr>
            <w:rStyle w:val="l1s311"/>
          </w:rPr>
          <w:delText>*                            </w:delText>
        </w:r>
        <w:r w:rsidR="0067189D" w:rsidRPr="008052D5" w:rsidDel="00C060ED">
          <w:rPr>
            <w:rStyle w:val="l1s311"/>
          </w:rPr>
          <w:delText>“</w:delText>
        </w:r>
        <w:r w:rsidR="008F7169" w:rsidRPr="008052D5" w:rsidDel="00C060ED">
          <w:rPr>
            <w:rStyle w:val="l1s311"/>
          </w:rPr>
          <w:delText>select Scheduling Agreement Schedule Lines</w:delText>
        </w:r>
        <w:r w:rsidR="008F7169" w:rsidRPr="008052D5" w:rsidDel="00C060ED">
          <w:rPr>
            <w:rFonts w:ascii="Courier New" w:hAnsi="Courier New" w:cs="Courier New"/>
            <w:color w:val="000000"/>
            <w:shd w:val="clear" w:color="auto" w:fill="FFFFFF"/>
          </w:rPr>
          <w:br/>
          <w:delText>      </w:delText>
        </w:r>
        <w:r w:rsidR="008F7169" w:rsidRPr="008052D5" w:rsidDel="00C060ED">
          <w:rPr>
            <w:rStyle w:val="l1s521"/>
          </w:rPr>
          <w:delText>SELECT</w:delText>
        </w:r>
        <w:r w:rsidR="008F7169" w:rsidRPr="008052D5" w:rsidDel="00C060ED">
          <w:rPr>
            <w:rFonts w:ascii="Courier New" w:hAnsi="Courier New" w:cs="Courier New"/>
            <w:color w:val="000000"/>
            <w:shd w:val="clear" w:color="auto" w:fill="FFFFFF"/>
          </w:rPr>
          <w:delText> ebeln ebelp wemng glmng menge</w:delText>
        </w:r>
        <w:r w:rsidR="008F7169" w:rsidRPr="008052D5" w:rsidDel="00C060ED">
          <w:rPr>
            <w:rFonts w:ascii="Courier New" w:hAnsi="Courier New" w:cs="Courier New"/>
            <w:color w:val="000000"/>
            <w:shd w:val="clear" w:color="auto" w:fill="FFFFFF"/>
          </w:rPr>
          <w:br/>
          <w:delText>        </w:delText>
        </w:r>
        <w:r w:rsidR="008F7169" w:rsidRPr="008052D5" w:rsidDel="00C060ED">
          <w:rPr>
            <w:rStyle w:val="l1s521"/>
          </w:rPr>
          <w:delText>INTO</w:delText>
        </w:r>
        <w:r w:rsidR="008F7169" w:rsidRPr="008052D5" w:rsidDel="00C060ED">
          <w:rPr>
            <w:rFonts w:ascii="Courier New" w:hAnsi="Courier New" w:cs="Courier New"/>
            <w:color w:val="000000"/>
            <w:shd w:val="clear" w:color="auto" w:fill="FFFFFF"/>
          </w:rPr>
          <w:delText> (eket-ebeln, eket-ebelp, eket-wemng, eket-glmng, eket-menge)</w:delText>
        </w:r>
        <w:r w:rsidR="008F7169" w:rsidRPr="008052D5" w:rsidDel="00C060ED">
          <w:rPr>
            <w:rFonts w:ascii="Courier New" w:hAnsi="Courier New" w:cs="Courier New"/>
            <w:color w:val="000000"/>
            <w:shd w:val="clear" w:color="auto" w:fill="FFFFFF"/>
          </w:rPr>
          <w:br/>
          <w:delText>        </w:delText>
        </w:r>
        <w:r w:rsidR="008F7169" w:rsidRPr="008052D5" w:rsidDel="00C060ED">
          <w:rPr>
            <w:rStyle w:val="l1s521"/>
          </w:rPr>
          <w:delText>FROM</w:delText>
        </w:r>
        <w:r w:rsidR="008F7169" w:rsidRPr="008052D5" w:rsidDel="00C060ED">
          <w:rPr>
            <w:rFonts w:ascii="Courier New" w:hAnsi="Courier New" w:cs="Courier New"/>
            <w:color w:val="000000"/>
            <w:shd w:val="clear" w:color="auto" w:fill="FFFFFF"/>
          </w:rPr>
          <w:delText> eket</w:delText>
        </w:r>
        <w:r w:rsidR="008F7169" w:rsidRPr="008052D5" w:rsidDel="00C060ED">
          <w:rPr>
            <w:rFonts w:ascii="Courier New" w:hAnsi="Courier New" w:cs="Courier New"/>
            <w:color w:val="000000"/>
            <w:shd w:val="clear" w:color="auto" w:fill="FFFFFF"/>
          </w:rPr>
          <w:br/>
          <w:delText>        </w:delText>
        </w:r>
        <w:r w:rsidR="008F7169" w:rsidRPr="008052D5" w:rsidDel="00C060ED">
          <w:rPr>
            <w:rStyle w:val="l1s521"/>
          </w:rPr>
          <w:delText>WHERE</w:delText>
        </w:r>
        <w:r w:rsidR="008F7169" w:rsidRPr="008052D5" w:rsidDel="00C060ED">
          <w:rPr>
            <w:rFonts w:ascii="Courier New" w:hAnsi="Courier New" w:cs="Courier New"/>
            <w:color w:val="000000"/>
            <w:shd w:val="clear" w:color="auto" w:fill="FFFFFF"/>
          </w:rPr>
          <w:delText> ebeln = ekpo-ebeln </w:delText>
        </w:r>
        <w:r w:rsidR="008F7169" w:rsidRPr="008052D5" w:rsidDel="00C060ED">
          <w:rPr>
            <w:rFonts w:ascii="Courier New" w:hAnsi="Courier New" w:cs="Courier New"/>
            <w:color w:val="000000"/>
            <w:shd w:val="clear" w:color="auto" w:fill="FFFFFF"/>
          </w:rPr>
          <w:br/>
          <w:delText>          </w:delText>
        </w:r>
        <w:r w:rsidR="00864D4B" w:rsidRPr="008052D5" w:rsidDel="00C060ED">
          <w:rPr>
            <w:rFonts w:ascii="Courier New" w:hAnsi="Courier New" w:cs="Courier New"/>
            <w:color w:val="0000FF"/>
            <w:shd w:val="clear" w:color="auto" w:fill="FFFFFF"/>
          </w:rPr>
          <w:delText>AND</w:delText>
        </w:r>
        <w:r w:rsidR="008F7169" w:rsidRPr="008052D5" w:rsidDel="00C060ED">
          <w:rPr>
            <w:rFonts w:ascii="Courier New" w:hAnsi="Courier New" w:cs="Courier New"/>
            <w:color w:val="000000"/>
            <w:shd w:val="clear" w:color="auto" w:fill="FFFFFF"/>
          </w:rPr>
          <w:delText> ebelp = ekpo-ebelp </w:delText>
        </w:r>
        <w:r w:rsidR="008F7169" w:rsidRPr="008052D5" w:rsidDel="00C060ED">
          <w:rPr>
            <w:rFonts w:ascii="Courier New" w:hAnsi="Courier New" w:cs="Courier New"/>
            <w:color w:val="000000"/>
            <w:shd w:val="clear" w:color="auto" w:fill="FFFFFF"/>
          </w:rPr>
          <w:br/>
          <w:delText>          </w:delText>
        </w:r>
        <w:r w:rsidR="00864D4B" w:rsidRPr="008052D5" w:rsidDel="00C060ED">
          <w:rPr>
            <w:rFonts w:ascii="Courier New" w:hAnsi="Courier New" w:cs="Courier New"/>
            <w:color w:val="0000FF"/>
            <w:shd w:val="clear" w:color="auto" w:fill="FFFFFF"/>
          </w:rPr>
          <w:delText>AND</w:delText>
        </w:r>
        <w:r w:rsidR="008F7169" w:rsidRPr="008052D5" w:rsidDel="00C060ED">
          <w:rPr>
            <w:rFonts w:ascii="Courier New" w:hAnsi="Courier New" w:cs="Courier New"/>
            <w:color w:val="000000"/>
            <w:shd w:val="clear" w:color="auto" w:fill="FFFFFF"/>
          </w:rPr>
          <w:delText> wemng = </w:delText>
        </w:r>
        <w:r w:rsidR="008F7169" w:rsidRPr="008052D5" w:rsidDel="00C060ED">
          <w:rPr>
            <w:rStyle w:val="l1s321"/>
          </w:rPr>
          <w:delText>0</w:delText>
        </w:r>
        <w:r w:rsidR="008F7169" w:rsidRPr="008052D5" w:rsidDel="00C060ED">
          <w:rPr>
            <w:rFonts w:ascii="Courier New" w:hAnsi="Courier New" w:cs="Courier New"/>
            <w:color w:val="000000"/>
            <w:shd w:val="clear" w:color="auto" w:fill="FFFFFF"/>
          </w:rPr>
          <w:delText>      </w:delText>
        </w:r>
        <w:r w:rsidR="0067189D" w:rsidRPr="008052D5" w:rsidDel="00C060ED">
          <w:rPr>
            <w:rStyle w:val="l1s311"/>
          </w:rPr>
          <w:delText>“</w:delText>
        </w:r>
        <w:r w:rsidR="008F7169" w:rsidRPr="008052D5" w:rsidDel="00C060ED">
          <w:rPr>
            <w:rStyle w:val="l1s311"/>
          </w:rPr>
          <w:delText>on the water formula: Quantity of goods received</w:delText>
        </w:r>
        <w:r w:rsidR="008F7169" w:rsidRPr="008052D5" w:rsidDel="00C060ED">
          <w:rPr>
            <w:rFonts w:ascii="Courier New" w:hAnsi="Courier New" w:cs="Courier New"/>
            <w:color w:val="000000"/>
            <w:shd w:val="clear" w:color="auto" w:fill="FFFFFF"/>
          </w:rPr>
          <w:br/>
          <w:delText>          </w:delText>
        </w:r>
        <w:r w:rsidR="009A712B" w:rsidRPr="008052D5" w:rsidDel="00C060ED">
          <w:rPr>
            <w:rFonts w:ascii="Courier New" w:hAnsi="Courier New" w:cs="Courier New"/>
            <w:color w:val="0000FF"/>
            <w:shd w:val="clear" w:color="auto" w:fill="FFFFFF"/>
          </w:rPr>
          <w:delText>AND</w:delText>
        </w:r>
        <w:r w:rsidR="008F7169" w:rsidRPr="008052D5" w:rsidDel="00C060ED">
          <w:rPr>
            <w:rFonts w:ascii="Courier New" w:hAnsi="Courier New" w:cs="Courier New"/>
            <w:color w:val="000000"/>
            <w:shd w:val="clear" w:color="auto" w:fill="FFFFFF"/>
          </w:rPr>
          <w:delText> glmng &gt; </w:delText>
        </w:r>
        <w:r w:rsidR="008F7169" w:rsidRPr="008052D5" w:rsidDel="00C060ED">
          <w:rPr>
            <w:rStyle w:val="l1s321"/>
          </w:rPr>
          <w:delText>0</w:delText>
        </w:r>
        <w:r w:rsidR="008F7169" w:rsidRPr="008052D5" w:rsidDel="00C060ED">
          <w:rPr>
            <w:rFonts w:ascii="Courier New" w:hAnsi="Courier New" w:cs="Courier New"/>
            <w:color w:val="000000"/>
            <w:shd w:val="clear" w:color="auto" w:fill="FFFFFF"/>
          </w:rPr>
          <w:delText>.     </w:delText>
        </w:r>
        <w:r w:rsidR="0067189D" w:rsidRPr="008052D5" w:rsidDel="00C060ED">
          <w:rPr>
            <w:rStyle w:val="l1s311"/>
          </w:rPr>
          <w:delText>“</w:delText>
        </w:r>
        <w:r w:rsidR="008F7169" w:rsidRPr="008052D5" w:rsidDel="00C060ED">
          <w:rPr>
            <w:rStyle w:val="l1s311"/>
          </w:rPr>
          <w:delText>Quantity delivered (stock transfer)</w:delText>
        </w:r>
        <w:r w:rsidR="008F7169" w:rsidRPr="008052D5" w:rsidDel="00C060ED">
          <w:rPr>
            <w:rFonts w:ascii="Courier New" w:hAnsi="Courier New" w:cs="Courier New"/>
            <w:color w:val="000000"/>
            <w:shd w:val="clear" w:color="auto" w:fill="FFFFFF"/>
          </w:rPr>
          <w:br/>
        </w:r>
        <w:r w:rsidR="008F7169" w:rsidRPr="008052D5" w:rsidDel="00C060ED">
          <w:rPr>
            <w:rStyle w:val="l1s311"/>
          </w:rPr>
          <w:delText>*                            </w:delText>
        </w:r>
        <w:r w:rsidR="0067189D" w:rsidRPr="008052D5" w:rsidDel="00C060ED">
          <w:rPr>
            <w:rStyle w:val="l1s311"/>
          </w:rPr>
          <w:delText>“</w:delText>
        </w:r>
        <w:r w:rsidR="00CE7867" w:rsidRPr="008052D5" w:rsidDel="00C060ED">
          <w:rPr>
            <w:rStyle w:val="l1s311"/>
          </w:rPr>
          <w:delText>on the water formula</w:delText>
        </w:r>
        <w:r w:rsidR="008F7169" w:rsidRPr="008052D5" w:rsidDel="00C060ED">
          <w:rPr>
            <w:rFonts w:ascii="Courier New" w:hAnsi="Courier New" w:cs="Courier New"/>
            <w:color w:val="000000"/>
            <w:shd w:val="clear" w:color="auto" w:fill="FFFFFF"/>
          </w:rPr>
          <w:br/>
          <w:delText>        w_avail-menge = w_avail-menge + ( eket-glmng </w:delText>
        </w:r>
        <w:r w:rsidR="0067189D" w:rsidRPr="008052D5" w:rsidDel="00C060ED">
          <w:rPr>
            <w:rFonts w:ascii="Courier New" w:hAnsi="Courier New" w:cs="Courier New"/>
            <w:color w:val="000000"/>
            <w:shd w:val="clear" w:color="auto" w:fill="FFFFFF"/>
          </w:rPr>
          <w:delText>–</w:delText>
        </w:r>
        <w:r w:rsidR="008F7169" w:rsidRPr="008052D5" w:rsidDel="00C060ED">
          <w:rPr>
            <w:rFonts w:ascii="Courier New" w:hAnsi="Courier New" w:cs="Courier New"/>
            <w:color w:val="000000"/>
            <w:shd w:val="clear" w:color="auto" w:fill="FFFFFF"/>
          </w:rPr>
          <w:delText> eket-wemng ).</w:delText>
        </w:r>
        <w:r w:rsidR="008F7169" w:rsidRPr="008052D5" w:rsidDel="00C060ED">
          <w:rPr>
            <w:rFonts w:ascii="Courier New" w:hAnsi="Courier New" w:cs="Courier New"/>
            <w:color w:val="000000"/>
            <w:shd w:val="clear" w:color="auto" w:fill="FFFFFF"/>
          </w:rPr>
          <w:br/>
        </w:r>
        <w:r w:rsidR="008F7169" w:rsidRPr="008052D5" w:rsidDel="00C060ED">
          <w:rPr>
            <w:rFonts w:ascii="Courier New" w:hAnsi="Courier New" w:cs="Courier New"/>
            <w:color w:val="000000"/>
            <w:shd w:val="clear" w:color="auto" w:fill="FFFFFF"/>
          </w:rPr>
          <w:br/>
          <w:delText>        </w:delText>
        </w:r>
        <w:r w:rsidR="008F7169" w:rsidRPr="008052D5" w:rsidDel="00C060ED">
          <w:rPr>
            <w:rStyle w:val="l1s521"/>
          </w:rPr>
          <w:delText>MODIFY</w:delText>
        </w:r>
        <w:r w:rsidR="008F7169" w:rsidRPr="008052D5" w:rsidDel="00C060ED">
          <w:rPr>
            <w:rFonts w:ascii="Courier New" w:hAnsi="Courier New" w:cs="Courier New"/>
            <w:color w:val="000000"/>
            <w:shd w:val="clear" w:color="auto" w:fill="FFFFFF"/>
          </w:rPr>
          <w:delText> t_avail </w:delText>
        </w:r>
        <w:r w:rsidR="008F7169" w:rsidRPr="008052D5" w:rsidDel="00C060ED">
          <w:rPr>
            <w:rStyle w:val="l1s521"/>
          </w:rPr>
          <w:delText>FROM</w:delText>
        </w:r>
        <w:r w:rsidR="008F7169" w:rsidRPr="008052D5" w:rsidDel="00C060ED">
          <w:rPr>
            <w:rFonts w:ascii="Courier New" w:hAnsi="Courier New" w:cs="Courier New"/>
            <w:color w:val="000000"/>
            <w:shd w:val="clear" w:color="auto" w:fill="FFFFFF"/>
          </w:rPr>
          <w:delText> w_avail.</w:delText>
        </w:r>
        <w:r w:rsidR="008F7169" w:rsidRPr="008052D5" w:rsidDel="00C060ED">
          <w:rPr>
            <w:rFonts w:ascii="Courier New" w:hAnsi="Courier New" w:cs="Courier New"/>
            <w:color w:val="000000"/>
            <w:shd w:val="clear" w:color="auto" w:fill="FFFFFF"/>
          </w:rPr>
          <w:br/>
        </w:r>
        <w:r w:rsidR="008F7169" w:rsidRPr="008052D5" w:rsidDel="00C060ED">
          <w:rPr>
            <w:rFonts w:ascii="Courier New" w:hAnsi="Courier New" w:cs="Courier New"/>
            <w:color w:val="000000"/>
            <w:shd w:val="clear" w:color="auto" w:fill="FFFFFF"/>
          </w:rPr>
          <w:br/>
          <w:delText>      </w:delText>
        </w:r>
        <w:r w:rsidR="008F7169" w:rsidRPr="008052D5" w:rsidDel="00C060ED">
          <w:rPr>
            <w:rStyle w:val="l1s521"/>
          </w:rPr>
          <w:delText>ENDSELECT</w:delText>
        </w:r>
        <w:r w:rsidR="001174D9" w:rsidRPr="008052D5" w:rsidDel="00C060ED">
          <w:rPr>
            <w:rFonts w:ascii="Courier New" w:hAnsi="Courier New" w:cs="Courier New"/>
            <w:color w:val="000000"/>
            <w:shd w:val="clear" w:color="auto" w:fill="FFFFFF"/>
          </w:rPr>
          <w:delText>.</w:delText>
        </w:r>
        <w:r w:rsidR="008F7169" w:rsidRPr="008052D5" w:rsidDel="00C060ED">
          <w:rPr>
            <w:rFonts w:ascii="Courier New" w:hAnsi="Courier New" w:cs="Courier New"/>
            <w:color w:val="000000"/>
            <w:shd w:val="clear" w:color="auto" w:fill="FFFFFF"/>
          </w:rPr>
          <w:br/>
          <w:delText>    </w:delText>
        </w:r>
        <w:r w:rsidR="008F7169" w:rsidRPr="008052D5" w:rsidDel="00C060ED">
          <w:rPr>
            <w:rStyle w:val="l1s521"/>
          </w:rPr>
          <w:delText>ENDSELECT</w:delText>
        </w:r>
        <w:r w:rsidR="008F7169" w:rsidRPr="008052D5" w:rsidDel="00C060ED">
          <w:rPr>
            <w:rFonts w:ascii="Courier New" w:hAnsi="Courier New" w:cs="Courier New"/>
            <w:color w:val="000000"/>
            <w:shd w:val="clear" w:color="auto" w:fill="FFFFFF"/>
          </w:rPr>
          <w:delText>.</w:delText>
        </w:r>
        <w:r w:rsidR="008F7169" w:rsidRPr="008052D5" w:rsidDel="00C060ED">
          <w:rPr>
            <w:rFonts w:ascii="Courier New" w:hAnsi="Courier New" w:cs="Courier New"/>
            <w:color w:val="000000"/>
            <w:shd w:val="clear" w:color="auto" w:fill="FFFFFF"/>
          </w:rPr>
          <w:br/>
        </w:r>
        <w:r w:rsidR="008F7169" w:rsidRPr="008052D5" w:rsidDel="00C060ED">
          <w:rPr>
            <w:rFonts w:ascii="Courier New" w:hAnsi="Courier New" w:cs="Courier New"/>
            <w:color w:val="000000"/>
            <w:shd w:val="clear" w:color="auto" w:fill="FFFFFF"/>
          </w:rPr>
          <w:br/>
          <w:delText>    </w:delText>
        </w:r>
        <w:r w:rsidR="008F7169" w:rsidRPr="008052D5" w:rsidDel="00C060ED">
          <w:rPr>
            <w:rStyle w:val="l1s521"/>
          </w:rPr>
          <w:delText>CLEAR</w:delText>
        </w:r>
        <w:r w:rsidR="008F7169" w:rsidRPr="008052D5" w:rsidDel="00C060ED">
          <w:rPr>
            <w:rFonts w:ascii="Courier New" w:hAnsi="Courier New" w:cs="Courier New"/>
            <w:color w:val="000000"/>
            <w:shd w:val="clear" w:color="auto" w:fill="FFFFFF"/>
          </w:rPr>
          <w:delText> w_avail.</w:delText>
        </w:r>
      </w:del>
    </w:p>
    <w:p w14:paraId="49F404D7" w14:textId="77777777" w:rsidR="008F7169" w:rsidRPr="00393866" w:rsidRDefault="008F7169" w:rsidP="008F7169">
      <w:pPr>
        <w:pBdr>
          <w:top w:val="single" w:sz="4" w:space="1" w:color="auto"/>
          <w:left w:val="single" w:sz="4" w:space="4" w:color="auto"/>
          <w:bottom w:val="single" w:sz="4" w:space="1" w:color="auto"/>
          <w:right w:val="single" w:sz="4" w:space="4" w:color="auto"/>
        </w:pBdr>
        <w:rPr>
          <w:rFonts w:ascii="Tahoma" w:hAnsi="Tahoma" w:cs="Tahoma"/>
          <w:color w:val="000000"/>
          <w:shd w:val="clear" w:color="auto" w:fill="FFFFFF"/>
        </w:rPr>
      </w:pPr>
      <w:r w:rsidRPr="00393866">
        <w:rPr>
          <w:rFonts w:ascii="Tahoma" w:hAnsi="Tahoma" w:cs="Tahoma"/>
          <w:color w:val="000000"/>
          <w:shd w:val="clear" w:color="auto" w:fill="FFFFFF"/>
        </w:rPr>
        <w:br/>
        <w:t>  </w:t>
      </w:r>
      <w:r w:rsidR="00D71910" w:rsidRPr="00393866">
        <w:rPr>
          <w:rStyle w:val="l1s521"/>
          <w:rFonts w:ascii="Tahoma" w:hAnsi="Tahoma" w:cs="Tahoma"/>
        </w:rPr>
        <w:t xml:space="preserve"> </w:t>
      </w:r>
    </w:p>
    <w:p w14:paraId="316A83C6" w14:textId="77777777" w:rsidR="00BF3FA4" w:rsidRPr="00393866" w:rsidRDefault="00BF3FA4">
      <w:pPr>
        <w:rPr>
          <w:rFonts w:ascii="Tahoma" w:hAnsi="Tahoma" w:cs="Tahoma"/>
        </w:rPr>
      </w:pPr>
    </w:p>
    <w:p w14:paraId="5E4E0A56" w14:textId="77777777" w:rsidR="005145D0" w:rsidRPr="00393866" w:rsidRDefault="005145D0">
      <w:pPr>
        <w:rPr>
          <w:rFonts w:ascii="Tahoma" w:hAnsi="Tahoma" w:cs="Tahoma"/>
        </w:rPr>
      </w:pPr>
    </w:p>
    <w:p w14:paraId="26920A25" w14:textId="77777777" w:rsidR="005E1BE2" w:rsidRPr="00393866" w:rsidRDefault="00412BB7" w:rsidP="00EF4BCC">
      <w:pPr>
        <w:pStyle w:val="Heading3"/>
        <w:numPr>
          <w:ilvl w:val="0"/>
          <w:numId w:val="0"/>
        </w:numPr>
        <w:rPr>
          <w:rFonts w:ascii="Tahoma" w:hAnsi="Tahoma" w:cs="Tahoma"/>
        </w:rPr>
      </w:pPr>
      <w:bookmarkStart w:id="2237" w:name="_Toc43678219"/>
      <w:bookmarkStart w:id="2238" w:name="_Toc43678220"/>
      <w:bookmarkStart w:id="2239" w:name="_Toc43678221"/>
      <w:bookmarkStart w:id="2240" w:name="_Toc43678222"/>
      <w:bookmarkStart w:id="2241" w:name="_Toc43678223"/>
      <w:bookmarkStart w:id="2242" w:name="_Toc43678224"/>
      <w:bookmarkStart w:id="2243" w:name="_Toc43678225"/>
      <w:bookmarkStart w:id="2244" w:name="_Toc453572777"/>
      <w:bookmarkStart w:id="2245" w:name="_Toc286674822"/>
      <w:bookmarkStart w:id="2246" w:name="_Toc62037382"/>
      <w:bookmarkEnd w:id="2237"/>
      <w:bookmarkEnd w:id="2238"/>
      <w:bookmarkEnd w:id="2239"/>
      <w:bookmarkEnd w:id="2240"/>
      <w:bookmarkEnd w:id="2241"/>
      <w:bookmarkEnd w:id="2242"/>
      <w:bookmarkEnd w:id="2243"/>
      <w:r w:rsidRPr="00393866">
        <w:rPr>
          <w:rFonts w:ascii="Tahoma" w:hAnsi="Tahoma" w:cs="Tahoma"/>
        </w:rPr>
        <w:lastRenderedPageBreak/>
        <w:t>4.1.4</w:t>
      </w:r>
      <w:r w:rsidRPr="00393866">
        <w:rPr>
          <w:rFonts w:ascii="Tahoma" w:hAnsi="Tahoma" w:cs="Tahoma"/>
        </w:rPr>
        <w:tab/>
      </w:r>
      <w:r w:rsidR="005E1BE2" w:rsidRPr="00393866">
        <w:rPr>
          <w:rFonts w:ascii="Tahoma" w:hAnsi="Tahoma" w:cs="Tahoma"/>
        </w:rPr>
        <w:t>Program Documentation</w:t>
      </w:r>
      <w:bookmarkEnd w:id="2244"/>
      <w:bookmarkEnd w:id="2245"/>
      <w:bookmarkEnd w:id="2246"/>
    </w:p>
    <w:p w14:paraId="4B9BFE4A" w14:textId="77777777" w:rsidR="005E1BE2" w:rsidRPr="00393866" w:rsidRDefault="005E1BE2">
      <w:pPr>
        <w:tabs>
          <w:tab w:val="left" w:pos="-1440"/>
          <w:tab w:val="left" w:pos="-720"/>
          <w:tab w:val="left" w:pos="810"/>
          <w:tab w:val="left" w:pos="1440"/>
        </w:tabs>
        <w:suppressAutoHyphens/>
        <w:rPr>
          <w:rFonts w:ascii="Tahoma" w:hAnsi="Tahoma" w:cs="Tahoma"/>
          <w:sz w:val="23"/>
        </w:rPr>
      </w:pPr>
    </w:p>
    <w:p w14:paraId="3A773659" w14:textId="77777777" w:rsidR="005E1BE2" w:rsidRPr="00393866" w:rsidRDefault="005E1BE2">
      <w:pPr>
        <w:tabs>
          <w:tab w:val="left" w:pos="-1440"/>
          <w:tab w:val="left" w:pos="-720"/>
          <w:tab w:val="left" w:pos="810"/>
          <w:tab w:val="left" w:pos="1440"/>
        </w:tabs>
        <w:suppressAutoHyphens/>
        <w:rPr>
          <w:rFonts w:ascii="Tahoma" w:hAnsi="Tahoma" w:cs="Tahoma"/>
        </w:rPr>
      </w:pPr>
      <w:r w:rsidRPr="00393866">
        <w:rPr>
          <w:rFonts w:ascii="Tahoma" w:hAnsi="Tahoma" w:cs="Tahoma"/>
        </w:rPr>
        <w:t xml:space="preserve">Programs </w:t>
      </w:r>
      <w:r w:rsidR="00C64FB7" w:rsidRPr="00393866">
        <w:rPr>
          <w:rFonts w:ascii="Tahoma" w:hAnsi="Tahoma" w:cs="Tahoma"/>
        </w:rPr>
        <w:t>should</w:t>
      </w:r>
      <w:r w:rsidRPr="00393866">
        <w:rPr>
          <w:rFonts w:ascii="Tahoma" w:hAnsi="Tahoma" w:cs="Tahoma"/>
        </w:rPr>
        <w:t xml:space="preserve"> be documented using the SAP documentation object component accessible through the ABAP/4 Editor (SE38).</w:t>
      </w:r>
    </w:p>
    <w:p w14:paraId="0A6CC987" w14:textId="77777777" w:rsidR="005E1BE2" w:rsidRPr="00393866" w:rsidRDefault="005E1BE2">
      <w:pPr>
        <w:tabs>
          <w:tab w:val="left" w:pos="-1440"/>
          <w:tab w:val="left" w:pos="-720"/>
          <w:tab w:val="left" w:pos="810"/>
          <w:tab w:val="left" w:pos="1440"/>
        </w:tabs>
        <w:suppressAutoHyphens/>
        <w:rPr>
          <w:rFonts w:ascii="Tahoma" w:hAnsi="Tahoma" w:cs="Tahoma"/>
        </w:rPr>
      </w:pPr>
    </w:p>
    <w:p w14:paraId="0A7C07AE" w14:textId="77777777" w:rsidR="003A7C4D" w:rsidRPr="00393866" w:rsidRDefault="005E1BE2">
      <w:pPr>
        <w:tabs>
          <w:tab w:val="left" w:pos="-1440"/>
          <w:tab w:val="left" w:pos="-720"/>
          <w:tab w:val="left" w:pos="810"/>
          <w:tab w:val="left" w:pos="1440"/>
        </w:tabs>
        <w:suppressAutoHyphens/>
        <w:rPr>
          <w:rFonts w:ascii="Tahoma" w:hAnsi="Tahoma" w:cs="Tahoma"/>
        </w:rPr>
      </w:pPr>
      <w:r w:rsidRPr="00393866">
        <w:rPr>
          <w:rFonts w:ascii="Tahoma" w:hAnsi="Tahoma" w:cs="Tahoma"/>
        </w:rPr>
        <w:t xml:space="preserve">In addition, </w:t>
      </w:r>
      <w:r w:rsidRPr="00393866">
        <w:rPr>
          <w:rFonts w:ascii="Tahoma" w:hAnsi="Tahoma" w:cs="Tahoma"/>
          <w:b/>
        </w:rPr>
        <w:t xml:space="preserve">internal </w:t>
      </w:r>
      <w:r w:rsidR="00A76889" w:rsidRPr="00393866">
        <w:rPr>
          <w:rFonts w:ascii="Tahoma" w:hAnsi="Tahoma" w:cs="Tahoma"/>
          <w:b/>
        </w:rPr>
        <w:t xml:space="preserve">source codes </w:t>
      </w:r>
      <w:r w:rsidRPr="00393866">
        <w:rPr>
          <w:rFonts w:ascii="Tahoma" w:hAnsi="Tahoma" w:cs="Tahoma"/>
          <w:b/>
        </w:rPr>
        <w:t>comments</w:t>
      </w:r>
      <w:r w:rsidRPr="00393866">
        <w:rPr>
          <w:rFonts w:ascii="Tahoma" w:hAnsi="Tahoma" w:cs="Tahoma"/>
        </w:rPr>
        <w:t xml:space="preserve"> are a major source of program and its functions.  </w:t>
      </w:r>
    </w:p>
    <w:p w14:paraId="533F4433" w14:textId="77777777" w:rsidR="005E1BE2" w:rsidRPr="00393866" w:rsidRDefault="005E1BE2">
      <w:pPr>
        <w:tabs>
          <w:tab w:val="left" w:pos="-1440"/>
          <w:tab w:val="left" w:pos="-720"/>
          <w:tab w:val="left" w:pos="810"/>
          <w:tab w:val="left" w:pos="1440"/>
        </w:tabs>
        <w:suppressAutoHyphens/>
        <w:rPr>
          <w:rFonts w:ascii="Tahoma" w:hAnsi="Tahoma" w:cs="Tahoma"/>
          <w:b/>
          <w:color w:val="FF0000"/>
        </w:rPr>
      </w:pPr>
      <w:r w:rsidRPr="00393866">
        <w:rPr>
          <w:rFonts w:ascii="Tahoma" w:hAnsi="Tahoma" w:cs="Tahoma"/>
          <w:b/>
          <w:color w:val="FF0000"/>
        </w:rPr>
        <w:t>Every program should use internal comments extensively.</w:t>
      </w:r>
    </w:p>
    <w:p w14:paraId="3D2835E3" w14:textId="77777777" w:rsidR="005E1BE2" w:rsidRPr="00393866" w:rsidRDefault="005E1BE2">
      <w:pPr>
        <w:tabs>
          <w:tab w:val="left" w:pos="-1440"/>
          <w:tab w:val="left" w:pos="-720"/>
          <w:tab w:val="left" w:pos="810"/>
          <w:tab w:val="left" w:pos="1440"/>
        </w:tabs>
        <w:suppressAutoHyphens/>
        <w:rPr>
          <w:rFonts w:ascii="Tahoma" w:hAnsi="Tahoma" w:cs="Tahoma"/>
        </w:rPr>
      </w:pPr>
    </w:p>
    <w:p w14:paraId="4AA82BBE" w14:textId="77777777" w:rsidR="005E1BE2" w:rsidRPr="00393866" w:rsidRDefault="005E1BE2">
      <w:pPr>
        <w:tabs>
          <w:tab w:val="left" w:pos="-1440"/>
          <w:tab w:val="left" w:pos="-720"/>
          <w:tab w:val="left" w:pos="810"/>
          <w:tab w:val="left" w:pos="1440"/>
        </w:tabs>
        <w:suppressAutoHyphens/>
        <w:rPr>
          <w:rFonts w:ascii="Tahoma" w:hAnsi="Tahoma" w:cs="Tahoma"/>
        </w:rPr>
      </w:pPr>
      <w:r w:rsidRPr="00393866">
        <w:rPr>
          <w:rFonts w:ascii="Tahoma" w:hAnsi="Tahoma" w:cs="Tahoma"/>
        </w:rPr>
        <w:t xml:space="preserve">The header portion of your ABAP/4 program should contain the author, date and purpose of your program. </w:t>
      </w:r>
    </w:p>
    <w:p w14:paraId="30A2EF8A" w14:textId="77777777" w:rsidR="005E1BE2" w:rsidRPr="00393866" w:rsidRDefault="005E1BE2">
      <w:pPr>
        <w:tabs>
          <w:tab w:val="left" w:pos="-1440"/>
          <w:tab w:val="left" w:pos="-720"/>
          <w:tab w:val="left" w:pos="810"/>
          <w:tab w:val="left" w:pos="1440"/>
        </w:tabs>
        <w:suppressAutoHyphens/>
        <w:rPr>
          <w:rFonts w:ascii="Tahoma" w:hAnsi="Tahoma" w:cs="Tahoma"/>
        </w:rPr>
      </w:pPr>
    </w:p>
    <w:p w14:paraId="364086F5" w14:textId="5D2E95BC" w:rsidR="00E55FEF" w:rsidRDefault="005E1BE2">
      <w:pPr>
        <w:tabs>
          <w:tab w:val="left" w:pos="-1440"/>
          <w:tab w:val="left" w:pos="-720"/>
          <w:tab w:val="left" w:pos="810"/>
          <w:tab w:val="left" w:pos="1440"/>
        </w:tabs>
        <w:suppressAutoHyphens/>
        <w:rPr>
          <w:rFonts w:ascii="Tahoma" w:hAnsi="Tahoma" w:cs="Tahoma"/>
          <w:color w:val="4472C4" w:themeColor="accent1"/>
        </w:rPr>
      </w:pPr>
      <w:r w:rsidRPr="001A6195">
        <w:rPr>
          <w:rFonts w:ascii="Tahoma" w:hAnsi="Tahoma" w:cs="Tahoma"/>
          <w:color w:val="4472C4" w:themeColor="accent1"/>
        </w:rPr>
        <w:t xml:space="preserve">Comments within the code should </w:t>
      </w:r>
      <w:r w:rsidR="00E55FEF">
        <w:rPr>
          <w:rFonts w:ascii="Tahoma" w:hAnsi="Tahoma" w:cs="Tahoma"/>
          <w:color w:val="4472C4" w:themeColor="accent1"/>
        </w:rPr>
        <w:t>NOT</w:t>
      </w:r>
      <w:r w:rsidRPr="001A6195">
        <w:rPr>
          <w:rFonts w:ascii="Tahoma" w:hAnsi="Tahoma" w:cs="Tahoma"/>
          <w:color w:val="4472C4" w:themeColor="accent1"/>
        </w:rPr>
        <w:t xml:space="preserve"> just be a restatement of the code</w:t>
      </w:r>
      <w:r w:rsidR="00E55FEF">
        <w:rPr>
          <w:rFonts w:ascii="Tahoma" w:hAnsi="Tahoma" w:cs="Tahoma"/>
          <w:color w:val="4472C4" w:themeColor="accent1"/>
        </w:rPr>
        <w:t xml:space="preserve"> (Example code below)</w:t>
      </w:r>
      <w:r w:rsidRPr="001A6195">
        <w:rPr>
          <w:rFonts w:ascii="Tahoma" w:hAnsi="Tahoma" w:cs="Tahoma"/>
          <w:color w:val="4472C4" w:themeColor="accent1"/>
        </w:rPr>
        <w:t xml:space="preserve">; they should </w:t>
      </w:r>
      <w:r w:rsidRPr="001A6195">
        <w:rPr>
          <w:rFonts w:ascii="Tahoma" w:hAnsi="Tahoma" w:cs="Tahoma"/>
          <w:b/>
          <w:color w:val="4472C4" w:themeColor="accent1"/>
        </w:rPr>
        <w:t>explain what something is or why something is being done</w:t>
      </w:r>
      <w:r w:rsidRPr="001A6195">
        <w:rPr>
          <w:rFonts w:ascii="Tahoma" w:hAnsi="Tahoma" w:cs="Tahoma"/>
          <w:color w:val="4472C4" w:themeColor="accent1"/>
        </w:rPr>
        <w:t xml:space="preserve">. </w:t>
      </w:r>
    </w:p>
    <w:p w14:paraId="0E08CBED" w14:textId="028409D6" w:rsidR="00E55FEF" w:rsidRDefault="00E55FEF">
      <w:pPr>
        <w:tabs>
          <w:tab w:val="left" w:pos="-1440"/>
          <w:tab w:val="left" w:pos="-720"/>
          <w:tab w:val="left" w:pos="810"/>
          <w:tab w:val="left" w:pos="1440"/>
        </w:tabs>
        <w:suppressAutoHyphens/>
        <w:rPr>
          <w:rFonts w:ascii="Tahoma" w:hAnsi="Tahoma" w:cs="Tahoma"/>
          <w:color w:val="4472C4" w:themeColor="accent1"/>
        </w:rPr>
      </w:pPr>
    </w:p>
    <w:p w14:paraId="47D8FB32" w14:textId="77777777" w:rsidR="00E55FEF" w:rsidRPr="00393866" w:rsidRDefault="00E55FEF" w:rsidP="00E55FEF">
      <w:pPr>
        <w:pStyle w:val="Heading11"/>
        <w:numPr>
          <w:ilvl w:val="0"/>
          <w:numId w:val="0"/>
        </w:numPr>
        <w:rPr>
          <w:rFonts w:ascii="Tahoma" w:hAnsi="Tahoma" w:cs="Tahoma"/>
        </w:rPr>
      </w:pPr>
      <w:commentRangeStart w:id="2247"/>
      <w:commentRangeStart w:id="2248"/>
      <w:r w:rsidRPr="00393866">
        <w:rPr>
          <w:rFonts w:ascii="Tahoma" w:hAnsi="Tahoma" w:cs="Tahoma"/>
        </w:rPr>
        <w:t>Example:</w:t>
      </w:r>
    </w:p>
    <w:p w14:paraId="6A297F95" w14:textId="77777777" w:rsidR="00E55FEF" w:rsidRPr="008052D5" w:rsidRDefault="00E55FEF" w:rsidP="00E55FEF">
      <w:pPr>
        <w:pStyle w:val="Heading11"/>
        <w:numPr>
          <w:ilvl w:val="0"/>
          <w:numId w:val="0"/>
        </w:numPr>
        <w:pBdr>
          <w:top w:val="single" w:sz="4" w:space="1" w:color="auto"/>
          <w:left w:val="single" w:sz="4" w:space="4" w:color="auto"/>
          <w:bottom w:val="single" w:sz="4" w:space="1" w:color="auto"/>
          <w:right w:val="single" w:sz="4" w:space="4" w:color="auto"/>
        </w:pBdr>
        <w:rPr>
          <w:rStyle w:val="l1s311"/>
        </w:rPr>
      </w:pPr>
      <w:r w:rsidRPr="008052D5">
        <w:rPr>
          <w:rStyle w:val="l1s311"/>
        </w:rPr>
        <w:t>*                   “Check function code</w:t>
      </w:r>
      <w:r w:rsidRPr="008052D5">
        <w:rPr>
          <w:rFonts w:ascii="Courier New" w:hAnsi="Courier New" w:cs="Courier New"/>
          <w:b/>
          <w:color w:val="000000"/>
          <w:shd w:val="clear" w:color="auto" w:fill="FFFFFF"/>
        </w:rPr>
        <w:br/>
      </w:r>
      <w:r w:rsidRPr="008052D5">
        <w:rPr>
          <w:rFonts w:ascii="Courier New" w:hAnsi="Courier New" w:cs="Courier New"/>
          <w:color w:val="000000"/>
          <w:shd w:val="clear" w:color="auto" w:fill="FFFFFF"/>
        </w:rPr>
        <w:t>  </w:t>
      </w:r>
      <w:r w:rsidRPr="008052D5">
        <w:rPr>
          <w:rStyle w:val="l1s521"/>
        </w:rPr>
        <w:t>CASE</w:t>
      </w:r>
      <w:r w:rsidRPr="008052D5">
        <w:rPr>
          <w:rFonts w:ascii="Courier New" w:hAnsi="Courier New" w:cs="Courier New"/>
          <w:color w:val="000000"/>
          <w:shd w:val="clear" w:color="auto" w:fill="FFFFFF"/>
        </w:rPr>
        <w:t> </w:t>
      </w:r>
      <w:proofErr w:type="spellStart"/>
      <w:r w:rsidRPr="008052D5">
        <w:rPr>
          <w:rFonts w:ascii="Courier New" w:hAnsi="Courier New" w:cs="Courier New"/>
          <w:color w:val="000000"/>
          <w:shd w:val="clear" w:color="auto" w:fill="FFFFFF"/>
        </w:rPr>
        <w:t>r_ucomm</w:t>
      </w:r>
      <w:proofErr w:type="spellEnd"/>
      <w:r w:rsidRPr="008052D5">
        <w:rPr>
          <w:rFonts w:ascii="Courier New" w:hAnsi="Courier New" w:cs="Courier New"/>
          <w:color w:val="000000"/>
          <w:shd w:val="clear" w:color="auto" w:fill="FFFFFF"/>
        </w:rPr>
        <w:t>.</w:t>
      </w:r>
      <w:r w:rsidRPr="008052D5">
        <w:rPr>
          <w:rFonts w:ascii="Courier New" w:hAnsi="Courier New" w:cs="Courier New"/>
          <w:color w:val="000000"/>
          <w:shd w:val="clear" w:color="auto" w:fill="FFFFFF"/>
        </w:rPr>
        <w:br/>
        <w:t>    </w:t>
      </w:r>
      <w:r w:rsidRPr="008052D5">
        <w:rPr>
          <w:rStyle w:val="l1s521"/>
        </w:rPr>
        <w:t>WHEN</w:t>
      </w:r>
      <w:r w:rsidRPr="008052D5">
        <w:rPr>
          <w:rFonts w:ascii="Courier New" w:hAnsi="Courier New" w:cs="Courier New"/>
          <w:color w:val="000000"/>
          <w:shd w:val="clear" w:color="auto" w:fill="FFFFFF"/>
        </w:rPr>
        <w:t> </w:t>
      </w:r>
      <w:r w:rsidRPr="008052D5">
        <w:rPr>
          <w:rStyle w:val="l1s331"/>
        </w:rPr>
        <w:t>‘&amp;IC1’</w:t>
      </w:r>
      <w:r w:rsidRPr="008052D5">
        <w:rPr>
          <w:rFonts w:ascii="Courier New" w:hAnsi="Courier New" w:cs="Courier New"/>
          <w:color w:val="000000"/>
          <w:shd w:val="clear" w:color="auto" w:fill="FFFFFF"/>
        </w:rPr>
        <w:t>.</w:t>
      </w:r>
      <w:r w:rsidRPr="008052D5">
        <w:rPr>
          <w:rFonts w:ascii="Courier New" w:hAnsi="Courier New" w:cs="Courier New"/>
          <w:color w:val="000000"/>
          <w:shd w:val="clear" w:color="auto" w:fill="FFFFFF"/>
        </w:rPr>
        <w:br/>
      </w:r>
      <w:r w:rsidRPr="008052D5">
        <w:rPr>
          <w:rStyle w:val="l1s311"/>
        </w:rPr>
        <w:t>*                   “Check field clicked on within </w:t>
      </w:r>
      <w:proofErr w:type="spellStart"/>
      <w:r w:rsidRPr="008052D5">
        <w:rPr>
          <w:rStyle w:val="l1s311"/>
        </w:rPr>
        <w:t>ALVgrid</w:t>
      </w:r>
      <w:proofErr w:type="spellEnd"/>
      <w:r w:rsidRPr="008052D5">
        <w:rPr>
          <w:rStyle w:val="l1s311"/>
        </w:rPr>
        <w:t> report</w:t>
      </w:r>
      <w:r w:rsidRPr="008052D5">
        <w:rPr>
          <w:rFonts w:ascii="Courier New" w:hAnsi="Courier New" w:cs="Courier New"/>
          <w:color w:val="000000"/>
          <w:shd w:val="clear" w:color="auto" w:fill="FFFFFF"/>
        </w:rPr>
        <w:br/>
        <w:t>      </w:t>
      </w:r>
      <w:r w:rsidRPr="008052D5">
        <w:rPr>
          <w:rStyle w:val="l1s521"/>
        </w:rPr>
        <w:t>IF</w:t>
      </w:r>
      <w:r w:rsidRPr="008052D5">
        <w:rPr>
          <w:rFonts w:ascii="Courier New" w:hAnsi="Courier New" w:cs="Courier New"/>
          <w:color w:val="000000"/>
          <w:shd w:val="clear" w:color="auto" w:fill="FFFFFF"/>
        </w:rPr>
        <w:t> </w:t>
      </w:r>
      <w:proofErr w:type="spellStart"/>
      <w:r w:rsidRPr="008052D5">
        <w:rPr>
          <w:rFonts w:ascii="Courier New" w:hAnsi="Courier New" w:cs="Courier New"/>
          <w:color w:val="000000"/>
          <w:shd w:val="clear" w:color="auto" w:fill="FFFFFF"/>
        </w:rPr>
        <w:t>rs_selfield</w:t>
      </w:r>
      <w:proofErr w:type="spellEnd"/>
      <w:r w:rsidRPr="008052D5">
        <w:rPr>
          <w:rFonts w:ascii="Courier New" w:hAnsi="Courier New" w:cs="Courier New"/>
          <w:color w:val="000000"/>
          <w:shd w:val="clear" w:color="auto" w:fill="FFFFFF"/>
        </w:rPr>
        <w:t>-fieldname = </w:t>
      </w:r>
      <w:r w:rsidRPr="008052D5">
        <w:rPr>
          <w:rStyle w:val="l1s331"/>
        </w:rPr>
        <w:t>‘EBELN’</w:t>
      </w:r>
      <w:r w:rsidRPr="008052D5">
        <w:rPr>
          <w:rFonts w:ascii="Courier New" w:hAnsi="Courier New" w:cs="Courier New"/>
          <w:color w:val="000000"/>
          <w:shd w:val="clear" w:color="auto" w:fill="FFFFFF"/>
        </w:rPr>
        <w:t>.</w:t>
      </w:r>
      <w:r w:rsidRPr="008052D5">
        <w:rPr>
          <w:rFonts w:ascii="Courier New" w:hAnsi="Courier New" w:cs="Courier New"/>
          <w:color w:val="000000"/>
          <w:shd w:val="clear" w:color="auto" w:fill="FFFFFF"/>
        </w:rPr>
        <w:br/>
      </w:r>
      <w:r w:rsidRPr="008052D5">
        <w:rPr>
          <w:rStyle w:val="l1s311"/>
        </w:rPr>
        <w:t>*                   “Read data table, using index of row user clicked on</w:t>
      </w:r>
      <w:r w:rsidRPr="008052D5">
        <w:rPr>
          <w:rFonts w:ascii="Courier New" w:hAnsi="Courier New" w:cs="Courier New"/>
          <w:color w:val="000000"/>
          <w:shd w:val="clear" w:color="auto" w:fill="FFFFFF"/>
        </w:rPr>
        <w:br/>
        <w:t>        </w:t>
      </w:r>
      <w:r w:rsidRPr="008052D5">
        <w:rPr>
          <w:rStyle w:val="l1s521"/>
        </w:rPr>
        <w:t>READ</w:t>
      </w:r>
      <w:r w:rsidRPr="008052D5">
        <w:rPr>
          <w:rFonts w:ascii="Courier New" w:hAnsi="Courier New" w:cs="Courier New"/>
          <w:color w:val="000000"/>
          <w:shd w:val="clear" w:color="auto" w:fill="FFFFFF"/>
        </w:rPr>
        <w:t> </w:t>
      </w:r>
      <w:r w:rsidRPr="008052D5">
        <w:rPr>
          <w:rStyle w:val="l1s521"/>
        </w:rPr>
        <w:t>TABLE</w:t>
      </w:r>
      <w:r w:rsidRPr="008052D5">
        <w:rPr>
          <w:rFonts w:ascii="Courier New" w:hAnsi="Courier New" w:cs="Courier New"/>
          <w:color w:val="000000"/>
          <w:shd w:val="clear" w:color="auto" w:fill="FFFFFF"/>
        </w:rPr>
        <w:t> it_ekko </w:t>
      </w:r>
      <w:r w:rsidRPr="008052D5">
        <w:rPr>
          <w:rStyle w:val="l1s521"/>
        </w:rPr>
        <w:t>INTO</w:t>
      </w:r>
      <w:r w:rsidRPr="008052D5">
        <w:rPr>
          <w:rFonts w:ascii="Courier New" w:hAnsi="Courier New" w:cs="Courier New"/>
          <w:color w:val="000000"/>
          <w:shd w:val="clear" w:color="auto" w:fill="FFFFFF"/>
        </w:rPr>
        <w:t> wa_ekko </w:t>
      </w:r>
      <w:r w:rsidRPr="008052D5">
        <w:rPr>
          <w:rStyle w:val="l1s521"/>
        </w:rPr>
        <w:t>INDEX</w:t>
      </w:r>
      <w:r w:rsidRPr="008052D5">
        <w:rPr>
          <w:rFonts w:ascii="Courier New" w:hAnsi="Courier New" w:cs="Courier New"/>
          <w:color w:val="000000"/>
          <w:shd w:val="clear" w:color="auto" w:fill="FFFFFF"/>
        </w:rPr>
        <w:t> rs_selfield-tabindex.</w:t>
      </w:r>
      <w:r w:rsidRPr="008052D5">
        <w:rPr>
          <w:rFonts w:ascii="Courier New" w:hAnsi="Courier New" w:cs="Courier New"/>
          <w:color w:val="000000"/>
          <w:shd w:val="clear" w:color="auto" w:fill="FFFFFF"/>
        </w:rPr>
        <w:br/>
      </w:r>
      <w:r w:rsidRPr="008052D5">
        <w:rPr>
          <w:rStyle w:val="l1s311"/>
        </w:rPr>
        <w:t>*                   “Set parameter ID for transaction screen field</w:t>
      </w:r>
      <w:r w:rsidRPr="008052D5">
        <w:rPr>
          <w:rFonts w:ascii="Courier New" w:hAnsi="Courier New" w:cs="Courier New"/>
          <w:color w:val="000000"/>
          <w:shd w:val="clear" w:color="auto" w:fill="FFFFFF"/>
        </w:rPr>
        <w:br/>
        <w:t>        </w:t>
      </w:r>
      <w:r w:rsidRPr="008052D5">
        <w:rPr>
          <w:rStyle w:val="l1s521"/>
        </w:rPr>
        <w:t>SET</w:t>
      </w:r>
      <w:r w:rsidRPr="008052D5">
        <w:rPr>
          <w:rFonts w:ascii="Courier New" w:hAnsi="Courier New" w:cs="Courier New"/>
          <w:color w:val="000000"/>
          <w:shd w:val="clear" w:color="auto" w:fill="FFFFFF"/>
        </w:rPr>
        <w:t> </w:t>
      </w:r>
      <w:r w:rsidRPr="008052D5">
        <w:rPr>
          <w:rStyle w:val="l1s521"/>
        </w:rPr>
        <w:t>PARAMETER</w:t>
      </w:r>
      <w:r w:rsidRPr="008052D5">
        <w:rPr>
          <w:rFonts w:ascii="Courier New" w:hAnsi="Courier New" w:cs="Courier New"/>
          <w:color w:val="000000"/>
          <w:shd w:val="clear" w:color="auto" w:fill="FFFFFF"/>
        </w:rPr>
        <w:t> </w:t>
      </w:r>
      <w:r w:rsidRPr="008052D5">
        <w:rPr>
          <w:rStyle w:val="l1s521"/>
        </w:rPr>
        <w:t>ID</w:t>
      </w:r>
      <w:r w:rsidRPr="008052D5">
        <w:rPr>
          <w:rFonts w:ascii="Courier New" w:hAnsi="Courier New" w:cs="Courier New"/>
          <w:color w:val="000000"/>
          <w:shd w:val="clear" w:color="auto" w:fill="FFFFFF"/>
        </w:rPr>
        <w:t> </w:t>
      </w:r>
      <w:r w:rsidRPr="008052D5">
        <w:rPr>
          <w:rStyle w:val="l1s331"/>
        </w:rPr>
        <w:t>‘BES’</w:t>
      </w:r>
      <w:r w:rsidRPr="008052D5">
        <w:rPr>
          <w:rFonts w:ascii="Courier New" w:hAnsi="Courier New" w:cs="Courier New"/>
          <w:color w:val="000000"/>
          <w:shd w:val="clear" w:color="auto" w:fill="FFFFFF"/>
        </w:rPr>
        <w:t> </w:t>
      </w:r>
      <w:r w:rsidRPr="008052D5">
        <w:rPr>
          <w:rStyle w:val="l1s521"/>
        </w:rPr>
        <w:t>FIELD</w:t>
      </w:r>
      <w:r w:rsidRPr="008052D5">
        <w:rPr>
          <w:rFonts w:ascii="Courier New" w:hAnsi="Courier New" w:cs="Courier New"/>
          <w:color w:val="000000"/>
          <w:shd w:val="clear" w:color="auto" w:fill="FFFFFF"/>
        </w:rPr>
        <w:t> </w:t>
      </w:r>
      <w:proofErr w:type="spellStart"/>
      <w:r w:rsidRPr="008052D5">
        <w:rPr>
          <w:rFonts w:ascii="Courier New" w:hAnsi="Courier New" w:cs="Courier New"/>
          <w:color w:val="000000"/>
          <w:shd w:val="clear" w:color="auto" w:fill="FFFFFF"/>
        </w:rPr>
        <w:t>wa_ekko-ebeln</w:t>
      </w:r>
      <w:proofErr w:type="spellEnd"/>
      <w:r w:rsidRPr="008052D5">
        <w:rPr>
          <w:rFonts w:ascii="Courier New" w:hAnsi="Courier New" w:cs="Courier New"/>
          <w:color w:val="000000"/>
          <w:shd w:val="clear" w:color="auto" w:fill="FFFFFF"/>
        </w:rPr>
        <w:t>.</w:t>
      </w:r>
      <w:r w:rsidRPr="008052D5">
        <w:rPr>
          <w:rFonts w:ascii="Courier New" w:hAnsi="Courier New" w:cs="Courier New"/>
          <w:color w:val="000000"/>
          <w:shd w:val="clear" w:color="auto" w:fill="FFFFFF"/>
        </w:rPr>
        <w:br/>
      </w:r>
      <w:r w:rsidRPr="008052D5">
        <w:rPr>
          <w:rStyle w:val="l1s311"/>
        </w:rPr>
        <w:t>*                  “Execute transaction ME23N, </w:t>
      </w:r>
    </w:p>
    <w:p w14:paraId="55106FD6" w14:textId="77777777" w:rsidR="00E55FEF" w:rsidRPr="008052D5" w:rsidRDefault="00E55FEF" w:rsidP="00E55FEF">
      <w:pPr>
        <w:pStyle w:val="Heading11"/>
        <w:numPr>
          <w:ilvl w:val="0"/>
          <w:numId w:val="0"/>
        </w:numPr>
        <w:pBdr>
          <w:top w:val="single" w:sz="4" w:space="1" w:color="auto"/>
          <w:left w:val="single" w:sz="4" w:space="4" w:color="auto"/>
          <w:bottom w:val="single" w:sz="4" w:space="1" w:color="auto"/>
          <w:right w:val="single" w:sz="4" w:space="4" w:color="auto"/>
        </w:pBdr>
        <w:rPr>
          <w:rFonts w:ascii="Courier New" w:hAnsi="Courier New" w:cs="Courier New"/>
          <w:color w:val="000000"/>
          <w:shd w:val="clear" w:color="auto" w:fill="FFFFFF"/>
        </w:rPr>
      </w:pPr>
      <w:r w:rsidRPr="008052D5">
        <w:rPr>
          <w:rStyle w:val="l1s311"/>
        </w:rPr>
        <w:t>*                  “and skip initial data entry screen</w:t>
      </w:r>
      <w:r w:rsidRPr="008052D5">
        <w:rPr>
          <w:rFonts w:ascii="Courier New" w:hAnsi="Courier New" w:cs="Courier New"/>
          <w:color w:val="000000"/>
          <w:shd w:val="clear" w:color="auto" w:fill="FFFFFF"/>
        </w:rPr>
        <w:br/>
        <w:t>        </w:t>
      </w:r>
      <w:r w:rsidRPr="008052D5">
        <w:rPr>
          <w:rStyle w:val="l1s521"/>
        </w:rPr>
        <w:t>CALL</w:t>
      </w:r>
      <w:r w:rsidRPr="008052D5">
        <w:rPr>
          <w:rFonts w:ascii="Courier New" w:hAnsi="Courier New" w:cs="Courier New"/>
          <w:color w:val="000000"/>
          <w:shd w:val="clear" w:color="auto" w:fill="FFFFFF"/>
        </w:rPr>
        <w:t> </w:t>
      </w:r>
      <w:r w:rsidRPr="008052D5">
        <w:rPr>
          <w:rStyle w:val="l1s521"/>
        </w:rPr>
        <w:t>TRANSACTION</w:t>
      </w:r>
      <w:r w:rsidRPr="008052D5">
        <w:rPr>
          <w:rFonts w:ascii="Courier New" w:hAnsi="Courier New" w:cs="Courier New"/>
          <w:color w:val="000000"/>
          <w:shd w:val="clear" w:color="auto" w:fill="FFFFFF"/>
        </w:rPr>
        <w:t> </w:t>
      </w:r>
      <w:r w:rsidRPr="008052D5">
        <w:rPr>
          <w:rStyle w:val="l1s331"/>
        </w:rPr>
        <w:t>‘ME23N’</w:t>
      </w:r>
      <w:r w:rsidRPr="008052D5">
        <w:rPr>
          <w:rFonts w:ascii="Courier New" w:hAnsi="Courier New" w:cs="Courier New"/>
          <w:color w:val="000000"/>
          <w:shd w:val="clear" w:color="auto" w:fill="FFFFFF"/>
        </w:rPr>
        <w:t> </w:t>
      </w:r>
      <w:r w:rsidRPr="008052D5">
        <w:rPr>
          <w:rStyle w:val="l1s521"/>
        </w:rPr>
        <w:t>AND</w:t>
      </w:r>
      <w:r w:rsidRPr="008052D5">
        <w:rPr>
          <w:rFonts w:ascii="Courier New" w:hAnsi="Courier New" w:cs="Courier New"/>
          <w:color w:val="000000"/>
          <w:shd w:val="clear" w:color="auto" w:fill="FFFFFF"/>
        </w:rPr>
        <w:t> </w:t>
      </w:r>
      <w:r w:rsidRPr="008052D5">
        <w:rPr>
          <w:rStyle w:val="l1s521"/>
        </w:rPr>
        <w:t>SKIP</w:t>
      </w:r>
      <w:r w:rsidRPr="008052D5">
        <w:rPr>
          <w:rFonts w:ascii="Courier New" w:hAnsi="Courier New" w:cs="Courier New"/>
          <w:color w:val="000000"/>
          <w:shd w:val="clear" w:color="auto" w:fill="FFFFFF"/>
        </w:rPr>
        <w:t> </w:t>
      </w:r>
      <w:r w:rsidRPr="008052D5">
        <w:rPr>
          <w:rStyle w:val="l1s521"/>
        </w:rPr>
        <w:t>FIRST</w:t>
      </w:r>
      <w:r w:rsidRPr="008052D5">
        <w:rPr>
          <w:rFonts w:ascii="Courier New" w:hAnsi="Courier New" w:cs="Courier New"/>
          <w:color w:val="000000"/>
          <w:shd w:val="clear" w:color="auto" w:fill="FFFFFF"/>
        </w:rPr>
        <w:t> </w:t>
      </w:r>
      <w:r w:rsidRPr="008052D5">
        <w:rPr>
          <w:rStyle w:val="l1s521"/>
        </w:rPr>
        <w:t>SCREEN</w:t>
      </w:r>
      <w:r w:rsidRPr="008052D5">
        <w:rPr>
          <w:rFonts w:ascii="Courier New" w:hAnsi="Courier New" w:cs="Courier New"/>
          <w:color w:val="000000"/>
          <w:shd w:val="clear" w:color="auto" w:fill="FFFFFF"/>
        </w:rPr>
        <w:t>.</w:t>
      </w:r>
      <w:r w:rsidRPr="008052D5">
        <w:rPr>
          <w:rFonts w:ascii="Courier New" w:hAnsi="Courier New" w:cs="Courier New"/>
          <w:color w:val="000000"/>
          <w:shd w:val="clear" w:color="auto" w:fill="FFFFFF"/>
        </w:rPr>
        <w:br/>
        <w:t>      </w:t>
      </w:r>
      <w:r w:rsidRPr="008052D5">
        <w:rPr>
          <w:rStyle w:val="l1s521"/>
        </w:rPr>
        <w:t>ENDIF</w:t>
      </w:r>
      <w:r w:rsidRPr="008052D5">
        <w:rPr>
          <w:rFonts w:ascii="Courier New" w:hAnsi="Courier New" w:cs="Courier New"/>
          <w:color w:val="000000"/>
          <w:shd w:val="clear" w:color="auto" w:fill="FFFFFF"/>
        </w:rPr>
        <w:t>.</w:t>
      </w:r>
      <w:r w:rsidRPr="008052D5">
        <w:rPr>
          <w:rFonts w:ascii="Courier New" w:hAnsi="Courier New" w:cs="Courier New"/>
          <w:color w:val="000000"/>
          <w:shd w:val="clear" w:color="auto" w:fill="FFFFFF"/>
        </w:rPr>
        <w:br/>
        <w:t>  </w:t>
      </w:r>
      <w:r w:rsidRPr="008052D5">
        <w:rPr>
          <w:rStyle w:val="l1s521"/>
        </w:rPr>
        <w:t>ENDCASE</w:t>
      </w:r>
      <w:r w:rsidRPr="008052D5">
        <w:rPr>
          <w:rFonts w:ascii="Courier New" w:hAnsi="Courier New" w:cs="Courier New"/>
          <w:color w:val="000000"/>
          <w:shd w:val="clear" w:color="auto" w:fill="FFFFFF"/>
        </w:rPr>
        <w:t>.</w:t>
      </w:r>
      <w:commentRangeEnd w:id="2247"/>
      <w:r>
        <w:rPr>
          <w:rStyle w:val="CommentReference"/>
          <w:rFonts w:ascii="Grundfos TheSans V2" w:eastAsia="Grundfos TheSans V2" w:hAnsi="Grundfos TheSans V2"/>
        </w:rPr>
        <w:commentReference w:id="2247"/>
      </w:r>
      <w:commentRangeEnd w:id="2248"/>
      <w:r>
        <w:rPr>
          <w:rStyle w:val="CommentReference"/>
          <w:rFonts w:ascii="Grundfos TheSans V2" w:eastAsia="Grundfos TheSans V2" w:hAnsi="Grundfos TheSans V2"/>
        </w:rPr>
        <w:commentReference w:id="2248"/>
      </w:r>
    </w:p>
    <w:p w14:paraId="1E79F5D7" w14:textId="51858738" w:rsidR="00E55FEF" w:rsidRDefault="00E55FEF" w:rsidP="00094E8A">
      <w:pPr>
        <w:pStyle w:val="Heading11"/>
        <w:numPr>
          <w:ilvl w:val="0"/>
          <w:numId w:val="0"/>
        </w:numPr>
        <w:rPr>
          <w:rFonts w:ascii="Tahoma" w:hAnsi="Tahoma" w:cs="Tahoma"/>
          <w:color w:val="4472C4" w:themeColor="accent1"/>
        </w:rPr>
      </w:pPr>
      <w:r w:rsidRPr="00393866">
        <w:rPr>
          <w:rFonts w:ascii="Tahoma" w:hAnsi="Tahoma" w:cs="Tahoma"/>
        </w:rPr>
        <w:t>.</w:t>
      </w:r>
    </w:p>
    <w:p w14:paraId="75CC60F7" w14:textId="648644C3" w:rsidR="00D50CDA" w:rsidRPr="001A6195" w:rsidRDefault="005E1BE2">
      <w:pPr>
        <w:tabs>
          <w:tab w:val="left" w:pos="-1440"/>
          <w:tab w:val="left" w:pos="-720"/>
          <w:tab w:val="left" w:pos="810"/>
          <w:tab w:val="left" w:pos="1440"/>
        </w:tabs>
        <w:suppressAutoHyphens/>
        <w:rPr>
          <w:rFonts w:ascii="Tahoma" w:hAnsi="Tahoma" w:cs="Tahoma"/>
          <w:color w:val="4472C4" w:themeColor="accent1"/>
        </w:rPr>
      </w:pPr>
      <w:r w:rsidRPr="001A6195">
        <w:rPr>
          <w:rFonts w:ascii="Tahoma" w:hAnsi="Tahoma" w:cs="Tahoma"/>
          <w:color w:val="4472C4" w:themeColor="accent1"/>
        </w:rPr>
        <w:t xml:space="preserve"> </w:t>
      </w:r>
    </w:p>
    <w:p w14:paraId="3CB0C9C9" w14:textId="77777777" w:rsidR="005E1BE2" w:rsidRPr="00393866" w:rsidRDefault="005E1BE2">
      <w:pPr>
        <w:tabs>
          <w:tab w:val="left" w:pos="-1440"/>
          <w:tab w:val="left" w:pos="-720"/>
          <w:tab w:val="left" w:pos="810"/>
          <w:tab w:val="left" w:pos="1440"/>
        </w:tabs>
        <w:suppressAutoHyphens/>
        <w:rPr>
          <w:rFonts w:ascii="Tahoma" w:hAnsi="Tahoma" w:cs="Tahoma"/>
        </w:rPr>
      </w:pPr>
      <w:r w:rsidRPr="00393866">
        <w:rPr>
          <w:rFonts w:ascii="Tahoma" w:hAnsi="Tahoma" w:cs="Tahoma"/>
        </w:rPr>
        <w:t xml:space="preserve">If possible, any ambiguous lines of code should be commented on the same line using the ABAP/4 double quote </w:t>
      </w:r>
      <w:r w:rsidR="0067189D" w:rsidRPr="00393866">
        <w:rPr>
          <w:rFonts w:ascii="Tahoma" w:hAnsi="Tahoma" w:cs="Tahoma"/>
        </w:rPr>
        <w:t>“</w:t>
      </w:r>
      <w:r w:rsidRPr="00393866">
        <w:rPr>
          <w:rFonts w:ascii="Tahoma" w:hAnsi="Tahoma" w:cs="Tahoma"/>
        </w:rPr>
        <w:t xml:space="preserve"> character.  </w:t>
      </w:r>
    </w:p>
    <w:p w14:paraId="63D2D4F5" w14:textId="0B99FBCE" w:rsidR="00166551" w:rsidRDefault="00166551" w:rsidP="00587696">
      <w:pPr>
        <w:pStyle w:val="Heading11"/>
        <w:numPr>
          <w:ilvl w:val="0"/>
          <w:numId w:val="0"/>
        </w:numPr>
        <w:rPr>
          <w:rFonts w:ascii="Tahoma" w:hAnsi="Tahoma" w:cs="Tahoma"/>
        </w:rPr>
      </w:pPr>
    </w:p>
    <w:p w14:paraId="18BAA39A" w14:textId="77777777" w:rsidR="00143631" w:rsidRPr="00393866" w:rsidRDefault="00841845">
      <w:pPr>
        <w:pStyle w:val="Heading11"/>
        <w:numPr>
          <w:ilvl w:val="0"/>
          <w:numId w:val="0"/>
        </w:numPr>
        <w:rPr>
          <w:rFonts w:ascii="Tahoma" w:hAnsi="Tahoma" w:cs="Tahoma"/>
        </w:rPr>
      </w:pPr>
      <w:r w:rsidRPr="00393866">
        <w:rPr>
          <w:rFonts w:ascii="Tahoma" w:hAnsi="Tahoma" w:cs="Tahoma"/>
        </w:rPr>
        <w:t>Example:</w:t>
      </w:r>
    </w:p>
    <w:p w14:paraId="4B231A85" w14:textId="77777777" w:rsidR="005C3130" w:rsidRPr="008052D5" w:rsidRDefault="00143631" w:rsidP="00632EB2">
      <w:pPr>
        <w:pStyle w:val="Heading11"/>
        <w:numPr>
          <w:ilvl w:val="0"/>
          <w:numId w:val="0"/>
        </w:numPr>
        <w:pBdr>
          <w:top w:val="single" w:sz="4" w:space="1" w:color="auto"/>
          <w:left w:val="single" w:sz="4" w:space="4" w:color="auto"/>
          <w:bottom w:val="single" w:sz="4" w:space="1" w:color="auto"/>
          <w:right w:val="single" w:sz="4" w:space="4" w:color="auto"/>
        </w:pBdr>
        <w:rPr>
          <w:rFonts w:ascii="Courier New" w:hAnsi="Courier New" w:cs="Courier New"/>
          <w:color w:val="000000"/>
          <w:shd w:val="clear" w:color="auto" w:fill="FFFFFF"/>
        </w:rPr>
      </w:pPr>
      <w:r w:rsidRPr="00393866">
        <w:rPr>
          <w:rFonts w:ascii="Tahoma" w:hAnsi="Tahoma" w:cs="Tahoma"/>
          <w:color w:val="000000"/>
          <w:shd w:val="clear" w:color="auto" w:fill="FFFFFF"/>
        </w:rPr>
        <w:t>  </w:t>
      </w:r>
      <w:r w:rsidRPr="008052D5">
        <w:rPr>
          <w:rStyle w:val="l1s521"/>
        </w:rPr>
        <w:t>CONCATENATE</w:t>
      </w:r>
      <w:r w:rsidRPr="008052D5">
        <w:rPr>
          <w:rFonts w:ascii="Courier New" w:hAnsi="Courier New" w:cs="Courier New"/>
          <w:color w:val="000000"/>
          <w:shd w:val="clear" w:color="auto" w:fill="FFFFFF"/>
        </w:rPr>
        <w:t> sy-datum+</w:t>
      </w:r>
      <w:r w:rsidRPr="008052D5">
        <w:rPr>
          <w:rStyle w:val="l1s321"/>
        </w:rPr>
        <w:t>6</w:t>
      </w:r>
      <w:r w:rsidRPr="008052D5">
        <w:rPr>
          <w:rFonts w:ascii="Courier New" w:hAnsi="Courier New" w:cs="Courier New"/>
          <w:color w:val="000000"/>
          <w:shd w:val="clear" w:color="auto" w:fill="FFFFFF"/>
        </w:rPr>
        <w:t>(</w:t>
      </w:r>
      <w:r w:rsidRPr="008052D5">
        <w:rPr>
          <w:rStyle w:val="l1s321"/>
        </w:rPr>
        <w:t>2</w:t>
      </w:r>
      <w:r w:rsidRPr="008052D5">
        <w:rPr>
          <w:rFonts w:ascii="Courier New" w:hAnsi="Courier New" w:cs="Courier New"/>
          <w:color w:val="000000"/>
          <w:shd w:val="clear" w:color="auto" w:fill="FFFFFF"/>
        </w:rPr>
        <w:t>) </w:t>
      </w:r>
      <w:r w:rsidR="0067189D" w:rsidRPr="008052D5">
        <w:rPr>
          <w:rStyle w:val="l1s331"/>
        </w:rPr>
        <w:t>‘</w:t>
      </w:r>
      <w:r w:rsidRPr="008052D5">
        <w:rPr>
          <w:rStyle w:val="l1s331"/>
        </w:rPr>
        <w:t>.</w:t>
      </w:r>
      <w:r w:rsidR="0067189D" w:rsidRPr="008052D5">
        <w:rPr>
          <w:rStyle w:val="l1s331"/>
        </w:rPr>
        <w:t>’</w:t>
      </w:r>
      <w:r w:rsidRPr="008052D5">
        <w:rPr>
          <w:rFonts w:ascii="Courier New" w:hAnsi="Courier New" w:cs="Courier New"/>
          <w:color w:val="000000"/>
          <w:shd w:val="clear" w:color="auto" w:fill="FFFFFF"/>
        </w:rPr>
        <w:br/>
        <w:t>              sy-datum+</w:t>
      </w:r>
      <w:r w:rsidRPr="008052D5">
        <w:rPr>
          <w:rStyle w:val="l1s321"/>
        </w:rPr>
        <w:t>4</w:t>
      </w:r>
      <w:r w:rsidRPr="008052D5">
        <w:rPr>
          <w:rFonts w:ascii="Courier New" w:hAnsi="Courier New" w:cs="Courier New"/>
          <w:color w:val="000000"/>
          <w:shd w:val="clear" w:color="auto" w:fill="FFFFFF"/>
        </w:rPr>
        <w:t>(</w:t>
      </w:r>
      <w:r w:rsidRPr="008052D5">
        <w:rPr>
          <w:rStyle w:val="l1s321"/>
        </w:rPr>
        <w:t>2</w:t>
      </w:r>
      <w:r w:rsidRPr="008052D5">
        <w:rPr>
          <w:rFonts w:ascii="Courier New" w:hAnsi="Courier New" w:cs="Courier New"/>
          <w:color w:val="000000"/>
          <w:shd w:val="clear" w:color="auto" w:fill="FFFFFF"/>
        </w:rPr>
        <w:t>) </w:t>
      </w:r>
      <w:r w:rsidR="0067189D" w:rsidRPr="008052D5">
        <w:rPr>
          <w:rStyle w:val="l1s331"/>
        </w:rPr>
        <w:t>‘</w:t>
      </w:r>
      <w:r w:rsidRPr="008052D5">
        <w:rPr>
          <w:rStyle w:val="l1s331"/>
        </w:rPr>
        <w:t>.</w:t>
      </w:r>
      <w:r w:rsidR="0067189D" w:rsidRPr="008052D5">
        <w:rPr>
          <w:rStyle w:val="l1s331"/>
        </w:rPr>
        <w:t>’</w:t>
      </w:r>
      <w:r w:rsidRPr="008052D5">
        <w:rPr>
          <w:rFonts w:ascii="Courier New" w:hAnsi="Courier New" w:cs="Courier New"/>
          <w:color w:val="000000"/>
          <w:shd w:val="clear" w:color="auto" w:fill="FFFFFF"/>
        </w:rPr>
        <w:br/>
        <w:t>              </w:t>
      </w:r>
      <w:proofErr w:type="spellStart"/>
      <w:r w:rsidRPr="008052D5">
        <w:rPr>
          <w:rFonts w:ascii="Courier New" w:hAnsi="Courier New" w:cs="Courier New"/>
          <w:color w:val="000000"/>
          <w:shd w:val="clear" w:color="auto" w:fill="FFFFFF"/>
        </w:rPr>
        <w:t>sy</w:t>
      </w:r>
      <w:proofErr w:type="spellEnd"/>
      <w:r w:rsidRPr="008052D5">
        <w:rPr>
          <w:rFonts w:ascii="Courier New" w:hAnsi="Courier New" w:cs="Courier New"/>
          <w:color w:val="000000"/>
          <w:shd w:val="clear" w:color="auto" w:fill="FFFFFF"/>
        </w:rPr>
        <w:t>-datum(</w:t>
      </w:r>
      <w:r w:rsidRPr="008052D5">
        <w:rPr>
          <w:rStyle w:val="l1s321"/>
        </w:rPr>
        <w:t>4</w:t>
      </w:r>
      <w:r w:rsidRPr="008052D5">
        <w:rPr>
          <w:rFonts w:ascii="Courier New" w:hAnsi="Courier New" w:cs="Courier New"/>
          <w:color w:val="000000"/>
          <w:shd w:val="clear" w:color="auto" w:fill="FFFFFF"/>
        </w:rPr>
        <w:t>) </w:t>
      </w:r>
    </w:p>
    <w:p w14:paraId="5431554B" w14:textId="03A1F76A" w:rsidR="00587696" w:rsidRPr="00587696" w:rsidRDefault="005C3130" w:rsidP="00587696">
      <w:pPr>
        <w:pStyle w:val="Heading11"/>
        <w:numPr>
          <w:ilvl w:val="0"/>
          <w:numId w:val="0"/>
        </w:numPr>
        <w:pBdr>
          <w:top w:val="single" w:sz="4" w:space="1" w:color="auto"/>
          <w:left w:val="single" w:sz="4" w:space="4" w:color="auto"/>
          <w:bottom w:val="single" w:sz="4" w:space="1" w:color="auto"/>
          <w:right w:val="single" w:sz="4" w:space="4" w:color="auto"/>
        </w:pBdr>
        <w:rPr>
          <w:rFonts w:ascii="Courier New" w:hAnsi="Courier New" w:cs="Courier New"/>
          <w:b/>
          <w:i/>
          <w:iCs/>
          <w:color w:val="808080"/>
          <w:shd w:val="clear" w:color="auto" w:fill="FFFFFF"/>
        </w:rPr>
      </w:pPr>
      <w:r w:rsidRPr="008052D5">
        <w:rPr>
          <w:rFonts w:ascii="Courier New" w:hAnsi="Courier New" w:cs="Courier New"/>
          <w:color w:val="000000"/>
          <w:shd w:val="clear" w:color="auto" w:fill="FFFFFF"/>
        </w:rPr>
        <w:t xml:space="preserve">         </w:t>
      </w:r>
      <w:r w:rsidR="00143631" w:rsidRPr="008052D5">
        <w:rPr>
          <w:rStyle w:val="l1s521"/>
        </w:rPr>
        <w:t>INTO</w:t>
      </w:r>
      <w:r w:rsidR="00143631" w:rsidRPr="008052D5">
        <w:rPr>
          <w:rFonts w:ascii="Courier New" w:hAnsi="Courier New" w:cs="Courier New"/>
          <w:color w:val="000000"/>
          <w:shd w:val="clear" w:color="auto" w:fill="FFFFFF"/>
        </w:rPr>
        <w:t> </w:t>
      </w:r>
      <w:proofErr w:type="spellStart"/>
      <w:r w:rsidR="00143631" w:rsidRPr="008052D5">
        <w:rPr>
          <w:rFonts w:ascii="Courier New" w:hAnsi="Courier New" w:cs="Courier New"/>
          <w:color w:val="000000"/>
          <w:shd w:val="clear" w:color="auto" w:fill="FFFFFF"/>
        </w:rPr>
        <w:t>wa_header</w:t>
      </w:r>
      <w:proofErr w:type="spellEnd"/>
      <w:r w:rsidR="00143631" w:rsidRPr="008052D5">
        <w:rPr>
          <w:rFonts w:ascii="Courier New" w:hAnsi="Courier New" w:cs="Courier New"/>
          <w:color w:val="000000"/>
          <w:shd w:val="clear" w:color="auto" w:fill="FFFFFF"/>
        </w:rPr>
        <w:t>-info.</w:t>
      </w:r>
      <w:r w:rsidR="00143631" w:rsidRPr="008052D5">
        <w:rPr>
          <w:rFonts w:ascii="Courier New" w:hAnsi="Courier New" w:cs="Courier New"/>
          <w:b/>
          <w:color w:val="000000"/>
          <w:shd w:val="clear" w:color="auto" w:fill="FFFFFF"/>
        </w:rPr>
        <w:t>   </w:t>
      </w:r>
      <w:r w:rsidR="002F3D04" w:rsidRPr="008052D5">
        <w:rPr>
          <w:rFonts w:ascii="Courier New" w:hAnsi="Courier New" w:cs="Courier New"/>
          <w:b/>
          <w:color w:val="000000"/>
          <w:shd w:val="clear" w:color="auto" w:fill="FFFFFF"/>
        </w:rPr>
        <w:t xml:space="preserve">        </w:t>
      </w:r>
      <w:r w:rsidR="0067189D" w:rsidRPr="008052D5">
        <w:rPr>
          <w:rStyle w:val="l1s311"/>
          <w:b/>
        </w:rPr>
        <w:t>“</w:t>
      </w:r>
      <w:proofErr w:type="spellStart"/>
      <w:r w:rsidR="00143631" w:rsidRPr="008052D5">
        <w:rPr>
          <w:rStyle w:val="l1s311"/>
        </w:rPr>
        <w:t>todays</w:t>
      </w:r>
      <w:proofErr w:type="spellEnd"/>
      <w:r w:rsidR="00143631" w:rsidRPr="008052D5">
        <w:rPr>
          <w:rStyle w:val="l1s311"/>
        </w:rPr>
        <w:t> date</w:t>
      </w:r>
      <w:bookmarkStart w:id="2249" w:name="_Toc453572778"/>
      <w:bookmarkStart w:id="2250" w:name="_Toc286674823"/>
    </w:p>
    <w:p w14:paraId="37E96101" w14:textId="77777777" w:rsidR="00587696" w:rsidRDefault="00587696" w:rsidP="00587696">
      <w:pPr>
        <w:pStyle w:val="Heading11"/>
        <w:numPr>
          <w:ilvl w:val="0"/>
          <w:numId w:val="0"/>
        </w:numPr>
        <w:rPr>
          <w:rFonts w:ascii="Tahoma" w:hAnsi="Tahoma" w:cs="Tahoma"/>
        </w:rPr>
      </w:pPr>
    </w:p>
    <w:p w14:paraId="24792057" w14:textId="55DA6F36" w:rsidR="00587696" w:rsidRPr="00393866" w:rsidRDefault="00587696" w:rsidP="00587696">
      <w:pPr>
        <w:pStyle w:val="Heading11"/>
        <w:numPr>
          <w:ilvl w:val="0"/>
          <w:numId w:val="0"/>
        </w:numPr>
        <w:rPr>
          <w:rFonts w:ascii="Tahoma" w:hAnsi="Tahoma" w:cs="Tahoma"/>
        </w:rPr>
      </w:pPr>
      <w:r w:rsidRPr="00393866">
        <w:rPr>
          <w:rFonts w:ascii="Tahoma" w:hAnsi="Tahoma" w:cs="Tahoma"/>
        </w:rPr>
        <w:t>Example:</w:t>
      </w:r>
    </w:p>
    <w:p w14:paraId="7ADF0C2D" w14:textId="77777777" w:rsidR="00D50CD7" w:rsidRPr="008052D5" w:rsidRDefault="001C5A52" w:rsidP="001C5A52">
      <w:pPr>
        <w:pBdr>
          <w:top w:val="single" w:sz="4" w:space="1" w:color="auto"/>
          <w:left w:val="single" w:sz="4" w:space="4" w:color="auto"/>
          <w:bottom w:val="single" w:sz="4" w:space="1" w:color="auto"/>
          <w:right w:val="single" w:sz="4" w:space="4" w:color="auto"/>
        </w:pBdr>
        <w:rPr>
          <w:rFonts w:ascii="Courier New" w:hAnsi="Courier New" w:cs="Courier New"/>
          <w:color w:val="000000"/>
          <w:shd w:val="clear" w:color="auto" w:fill="FFFFFF"/>
        </w:rPr>
      </w:pPr>
      <w:r w:rsidRPr="008052D5">
        <w:rPr>
          <w:rStyle w:val="l1s311"/>
        </w:rPr>
        <w:t>*                   </w:t>
      </w:r>
      <w:r w:rsidR="0067189D" w:rsidRPr="008052D5">
        <w:rPr>
          <w:rStyle w:val="l1s311"/>
        </w:rPr>
        <w:t>“</w:t>
      </w:r>
      <w:r w:rsidRPr="008052D5">
        <w:rPr>
          <w:rStyle w:val="l1s311"/>
        </w:rPr>
        <w:t>select Scheduling Agreement Schedule Lines</w:t>
      </w:r>
      <w:r w:rsidRPr="008052D5">
        <w:rPr>
          <w:rFonts w:ascii="Courier New" w:hAnsi="Courier New" w:cs="Courier New"/>
          <w:color w:val="000000"/>
          <w:shd w:val="clear" w:color="auto" w:fill="FFFFFF"/>
        </w:rPr>
        <w:br/>
        <w:t>      </w:t>
      </w:r>
      <w:r w:rsidRPr="008052D5">
        <w:rPr>
          <w:rStyle w:val="l1s521"/>
        </w:rPr>
        <w:t>SELECT</w:t>
      </w:r>
      <w:r w:rsidRPr="008052D5">
        <w:rPr>
          <w:rFonts w:ascii="Courier New" w:hAnsi="Courier New" w:cs="Courier New"/>
          <w:color w:val="000000"/>
          <w:shd w:val="clear" w:color="auto" w:fill="FFFFFF"/>
        </w:rPr>
        <w:t> </w:t>
      </w:r>
      <w:proofErr w:type="spellStart"/>
      <w:r w:rsidRPr="008052D5">
        <w:rPr>
          <w:rFonts w:ascii="Courier New" w:hAnsi="Courier New" w:cs="Courier New"/>
          <w:color w:val="000000"/>
          <w:shd w:val="clear" w:color="auto" w:fill="FFFFFF"/>
        </w:rPr>
        <w:t>ebeln</w:t>
      </w:r>
      <w:proofErr w:type="spellEnd"/>
      <w:r w:rsidRPr="008052D5">
        <w:rPr>
          <w:rFonts w:ascii="Courier New" w:hAnsi="Courier New" w:cs="Courier New"/>
          <w:color w:val="000000"/>
          <w:shd w:val="clear" w:color="auto" w:fill="FFFFFF"/>
        </w:rPr>
        <w:t> </w:t>
      </w:r>
      <w:proofErr w:type="spellStart"/>
      <w:r w:rsidRPr="008052D5">
        <w:rPr>
          <w:rFonts w:ascii="Courier New" w:hAnsi="Courier New" w:cs="Courier New"/>
          <w:color w:val="000000"/>
          <w:shd w:val="clear" w:color="auto" w:fill="FFFFFF"/>
        </w:rPr>
        <w:t>ebelp</w:t>
      </w:r>
      <w:proofErr w:type="spellEnd"/>
      <w:r w:rsidRPr="008052D5">
        <w:rPr>
          <w:rFonts w:ascii="Courier New" w:hAnsi="Courier New" w:cs="Courier New"/>
          <w:color w:val="000000"/>
          <w:shd w:val="clear" w:color="auto" w:fill="FFFFFF"/>
        </w:rPr>
        <w:t> </w:t>
      </w:r>
      <w:proofErr w:type="spellStart"/>
      <w:r w:rsidRPr="008052D5">
        <w:rPr>
          <w:rFonts w:ascii="Courier New" w:hAnsi="Courier New" w:cs="Courier New"/>
          <w:color w:val="000000"/>
          <w:shd w:val="clear" w:color="auto" w:fill="FFFFFF"/>
        </w:rPr>
        <w:t>wemng</w:t>
      </w:r>
      <w:proofErr w:type="spellEnd"/>
      <w:r w:rsidRPr="008052D5">
        <w:rPr>
          <w:rFonts w:ascii="Courier New" w:hAnsi="Courier New" w:cs="Courier New"/>
          <w:color w:val="000000"/>
          <w:shd w:val="clear" w:color="auto" w:fill="FFFFFF"/>
        </w:rPr>
        <w:t> </w:t>
      </w:r>
      <w:proofErr w:type="spellStart"/>
      <w:r w:rsidRPr="008052D5">
        <w:rPr>
          <w:rFonts w:ascii="Courier New" w:hAnsi="Courier New" w:cs="Courier New"/>
          <w:color w:val="000000"/>
          <w:shd w:val="clear" w:color="auto" w:fill="FFFFFF"/>
        </w:rPr>
        <w:t>glmng</w:t>
      </w:r>
      <w:proofErr w:type="spellEnd"/>
      <w:r w:rsidRPr="008052D5">
        <w:rPr>
          <w:rFonts w:ascii="Courier New" w:hAnsi="Courier New" w:cs="Courier New"/>
          <w:color w:val="000000"/>
          <w:shd w:val="clear" w:color="auto" w:fill="FFFFFF"/>
        </w:rPr>
        <w:t> </w:t>
      </w:r>
      <w:proofErr w:type="spellStart"/>
      <w:r w:rsidRPr="008052D5">
        <w:rPr>
          <w:rFonts w:ascii="Courier New" w:hAnsi="Courier New" w:cs="Courier New"/>
          <w:color w:val="000000"/>
          <w:shd w:val="clear" w:color="auto" w:fill="FFFFFF"/>
        </w:rPr>
        <w:t>menge</w:t>
      </w:r>
      <w:proofErr w:type="spellEnd"/>
      <w:r w:rsidRPr="008052D5">
        <w:rPr>
          <w:rFonts w:ascii="Courier New" w:hAnsi="Courier New" w:cs="Courier New"/>
          <w:color w:val="000000"/>
          <w:shd w:val="clear" w:color="auto" w:fill="FFFFFF"/>
        </w:rPr>
        <w:br/>
        <w:t>        </w:t>
      </w:r>
      <w:r w:rsidRPr="008052D5">
        <w:rPr>
          <w:rStyle w:val="l1s521"/>
        </w:rPr>
        <w:t>INTO</w:t>
      </w:r>
      <w:r w:rsidRPr="008052D5">
        <w:rPr>
          <w:rFonts w:ascii="Courier New" w:hAnsi="Courier New" w:cs="Courier New"/>
          <w:color w:val="000000"/>
          <w:shd w:val="clear" w:color="auto" w:fill="FFFFFF"/>
        </w:rPr>
        <w:t> (eket-ebeln, eket-ebelp, eket-wemng, eket-glmng, eket-menge)</w:t>
      </w:r>
      <w:r w:rsidRPr="008052D5">
        <w:rPr>
          <w:rFonts w:ascii="Courier New" w:hAnsi="Courier New" w:cs="Courier New"/>
          <w:color w:val="000000"/>
          <w:shd w:val="clear" w:color="auto" w:fill="FFFFFF"/>
        </w:rPr>
        <w:br/>
        <w:t>        </w:t>
      </w:r>
      <w:r w:rsidRPr="008052D5">
        <w:rPr>
          <w:rStyle w:val="l1s521"/>
        </w:rPr>
        <w:t>FROM</w:t>
      </w:r>
      <w:r w:rsidRPr="008052D5">
        <w:rPr>
          <w:rFonts w:ascii="Courier New" w:hAnsi="Courier New" w:cs="Courier New"/>
          <w:color w:val="000000"/>
          <w:shd w:val="clear" w:color="auto" w:fill="FFFFFF"/>
        </w:rPr>
        <w:t> </w:t>
      </w:r>
      <w:proofErr w:type="spellStart"/>
      <w:r w:rsidRPr="008052D5">
        <w:rPr>
          <w:rFonts w:ascii="Courier New" w:hAnsi="Courier New" w:cs="Courier New"/>
          <w:color w:val="000000"/>
          <w:shd w:val="clear" w:color="auto" w:fill="FFFFFF"/>
        </w:rPr>
        <w:t>eket</w:t>
      </w:r>
      <w:proofErr w:type="spellEnd"/>
      <w:r w:rsidRPr="008052D5">
        <w:rPr>
          <w:rFonts w:ascii="Courier New" w:hAnsi="Courier New" w:cs="Courier New"/>
          <w:color w:val="000000"/>
          <w:shd w:val="clear" w:color="auto" w:fill="FFFFFF"/>
        </w:rPr>
        <w:br/>
        <w:t>        </w:t>
      </w:r>
      <w:r w:rsidRPr="008052D5">
        <w:rPr>
          <w:rStyle w:val="l1s521"/>
        </w:rPr>
        <w:t>WHERE</w:t>
      </w:r>
      <w:r w:rsidRPr="008052D5">
        <w:rPr>
          <w:rFonts w:ascii="Courier New" w:hAnsi="Courier New" w:cs="Courier New"/>
          <w:color w:val="000000"/>
          <w:shd w:val="clear" w:color="auto" w:fill="FFFFFF"/>
        </w:rPr>
        <w:t> </w:t>
      </w:r>
      <w:proofErr w:type="spellStart"/>
      <w:r w:rsidRPr="008052D5">
        <w:rPr>
          <w:rFonts w:ascii="Courier New" w:hAnsi="Courier New" w:cs="Courier New"/>
          <w:color w:val="000000"/>
          <w:shd w:val="clear" w:color="auto" w:fill="FFFFFF"/>
        </w:rPr>
        <w:t>ebeln</w:t>
      </w:r>
      <w:proofErr w:type="spellEnd"/>
      <w:r w:rsidRPr="008052D5">
        <w:rPr>
          <w:rFonts w:ascii="Courier New" w:hAnsi="Courier New" w:cs="Courier New"/>
          <w:color w:val="000000"/>
          <w:shd w:val="clear" w:color="auto" w:fill="FFFFFF"/>
        </w:rPr>
        <w:t> = </w:t>
      </w:r>
      <w:proofErr w:type="spellStart"/>
      <w:r w:rsidRPr="008052D5">
        <w:rPr>
          <w:rFonts w:ascii="Courier New" w:hAnsi="Courier New" w:cs="Courier New"/>
          <w:color w:val="000000"/>
          <w:shd w:val="clear" w:color="auto" w:fill="FFFFFF"/>
        </w:rPr>
        <w:t>ekpo-ebeln</w:t>
      </w:r>
      <w:proofErr w:type="spellEnd"/>
      <w:r w:rsidRPr="008052D5">
        <w:rPr>
          <w:rFonts w:ascii="Courier New" w:hAnsi="Courier New" w:cs="Courier New"/>
          <w:color w:val="000000"/>
          <w:shd w:val="clear" w:color="auto" w:fill="FFFFFF"/>
        </w:rPr>
        <w:t> </w:t>
      </w:r>
      <w:r w:rsidRPr="008052D5">
        <w:rPr>
          <w:rStyle w:val="l1s521"/>
        </w:rPr>
        <w:t>AND</w:t>
      </w:r>
      <w:r w:rsidRPr="008052D5">
        <w:rPr>
          <w:rFonts w:ascii="Courier New" w:hAnsi="Courier New" w:cs="Courier New"/>
          <w:color w:val="000000"/>
          <w:shd w:val="clear" w:color="auto" w:fill="FFFFFF"/>
        </w:rPr>
        <w:br/>
        <w:t>              </w:t>
      </w:r>
      <w:proofErr w:type="spellStart"/>
      <w:r w:rsidRPr="008052D5">
        <w:rPr>
          <w:rFonts w:ascii="Courier New" w:hAnsi="Courier New" w:cs="Courier New"/>
          <w:color w:val="000000"/>
          <w:shd w:val="clear" w:color="auto" w:fill="FFFFFF"/>
        </w:rPr>
        <w:t>ebelp</w:t>
      </w:r>
      <w:proofErr w:type="spellEnd"/>
      <w:r w:rsidRPr="008052D5">
        <w:rPr>
          <w:rFonts w:ascii="Courier New" w:hAnsi="Courier New" w:cs="Courier New"/>
          <w:color w:val="000000"/>
          <w:shd w:val="clear" w:color="auto" w:fill="FFFFFF"/>
        </w:rPr>
        <w:t> = </w:t>
      </w:r>
      <w:proofErr w:type="spellStart"/>
      <w:r w:rsidRPr="008052D5">
        <w:rPr>
          <w:rFonts w:ascii="Courier New" w:hAnsi="Courier New" w:cs="Courier New"/>
          <w:color w:val="000000"/>
          <w:shd w:val="clear" w:color="auto" w:fill="FFFFFF"/>
        </w:rPr>
        <w:t>ekpo-ebelp</w:t>
      </w:r>
      <w:proofErr w:type="spellEnd"/>
      <w:r w:rsidRPr="008052D5">
        <w:rPr>
          <w:rFonts w:ascii="Courier New" w:hAnsi="Courier New" w:cs="Courier New"/>
          <w:color w:val="000000"/>
          <w:shd w:val="clear" w:color="auto" w:fill="FFFFFF"/>
        </w:rPr>
        <w:t> </w:t>
      </w:r>
      <w:r w:rsidRPr="008052D5">
        <w:rPr>
          <w:rStyle w:val="l1s521"/>
        </w:rPr>
        <w:t>AND</w:t>
      </w:r>
      <w:r w:rsidRPr="008052D5">
        <w:rPr>
          <w:rFonts w:ascii="Courier New" w:hAnsi="Courier New" w:cs="Courier New"/>
          <w:color w:val="000000"/>
          <w:shd w:val="clear" w:color="auto" w:fill="FFFFFF"/>
        </w:rPr>
        <w:br/>
        <w:t>              wemng = </w:t>
      </w:r>
      <w:r w:rsidRPr="008052D5">
        <w:rPr>
          <w:rStyle w:val="l1s321"/>
        </w:rPr>
        <w:t>0</w:t>
      </w:r>
      <w:r w:rsidRPr="008052D5">
        <w:rPr>
          <w:rFonts w:ascii="Courier New" w:hAnsi="Courier New" w:cs="Courier New"/>
          <w:color w:val="000000"/>
          <w:shd w:val="clear" w:color="auto" w:fill="FFFFFF"/>
        </w:rPr>
        <w:t> </w:t>
      </w:r>
      <w:r w:rsidRPr="008052D5">
        <w:rPr>
          <w:rStyle w:val="l1s521"/>
        </w:rPr>
        <w:t>AND</w:t>
      </w:r>
      <w:r w:rsidRPr="008052D5">
        <w:rPr>
          <w:rFonts w:ascii="Courier New" w:hAnsi="Courier New" w:cs="Courier New"/>
          <w:color w:val="000000"/>
          <w:shd w:val="clear" w:color="auto" w:fill="FFFFFF"/>
        </w:rPr>
        <w:t>            </w:t>
      </w:r>
      <w:r w:rsidR="0067189D" w:rsidRPr="008052D5">
        <w:rPr>
          <w:rStyle w:val="l1s311"/>
        </w:rPr>
        <w:t>“</w:t>
      </w:r>
      <w:r w:rsidRPr="008052D5">
        <w:rPr>
          <w:rStyle w:val="l1s311"/>
        </w:rPr>
        <w:t>Quantity of goods received</w:t>
      </w:r>
      <w:r w:rsidRPr="008052D5">
        <w:rPr>
          <w:rFonts w:ascii="Courier New" w:hAnsi="Courier New" w:cs="Courier New"/>
          <w:color w:val="000000"/>
          <w:shd w:val="clear" w:color="auto" w:fill="FFFFFF"/>
        </w:rPr>
        <w:br/>
        <w:t>              glmng &gt; </w:t>
      </w:r>
      <w:r w:rsidRPr="008052D5">
        <w:rPr>
          <w:rStyle w:val="l1s321"/>
        </w:rPr>
        <w:t>0</w:t>
      </w:r>
      <w:r w:rsidRPr="008052D5">
        <w:rPr>
          <w:rFonts w:ascii="Courier New" w:hAnsi="Courier New" w:cs="Courier New"/>
          <w:color w:val="000000"/>
          <w:shd w:val="clear" w:color="auto" w:fill="FFFFFF"/>
        </w:rPr>
        <w:t>.               </w:t>
      </w:r>
      <w:r w:rsidR="0067189D" w:rsidRPr="008052D5">
        <w:rPr>
          <w:rStyle w:val="l1s311"/>
        </w:rPr>
        <w:t>“</w:t>
      </w:r>
      <w:r w:rsidRPr="008052D5">
        <w:rPr>
          <w:rStyle w:val="l1s311"/>
        </w:rPr>
        <w:t>Quantity delivered (stock transfer)</w:t>
      </w:r>
      <w:r w:rsidRPr="008052D5">
        <w:rPr>
          <w:rFonts w:ascii="Courier New" w:hAnsi="Courier New" w:cs="Courier New"/>
          <w:color w:val="000000"/>
          <w:shd w:val="clear" w:color="auto" w:fill="FFFFFF"/>
        </w:rPr>
        <w:br/>
      </w:r>
    </w:p>
    <w:p w14:paraId="59E3227E" w14:textId="77777777" w:rsidR="001C5A52" w:rsidRPr="008052D5" w:rsidRDefault="001C5A52" w:rsidP="001C5A52">
      <w:pPr>
        <w:pBdr>
          <w:top w:val="single" w:sz="4" w:space="1" w:color="auto"/>
          <w:left w:val="single" w:sz="4" w:space="4" w:color="auto"/>
          <w:bottom w:val="single" w:sz="4" w:space="1" w:color="auto"/>
          <w:right w:val="single" w:sz="4" w:space="4" w:color="auto"/>
        </w:pBdr>
        <w:rPr>
          <w:rStyle w:val="l1s311"/>
        </w:rPr>
      </w:pPr>
      <w:r w:rsidRPr="008052D5">
        <w:rPr>
          <w:rStyle w:val="l1s311"/>
        </w:rPr>
        <w:t>*                   </w:t>
      </w:r>
      <w:r w:rsidR="0067189D" w:rsidRPr="008052D5">
        <w:rPr>
          <w:rStyle w:val="l1s311"/>
        </w:rPr>
        <w:t>“</w:t>
      </w:r>
      <w:r w:rsidRPr="008052D5">
        <w:rPr>
          <w:rStyle w:val="l1s311"/>
        </w:rPr>
        <w:t>on the water formula</w:t>
      </w:r>
    </w:p>
    <w:p w14:paraId="79AF1742" w14:textId="77777777" w:rsidR="00984FE4" w:rsidRPr="008052D5" w:rsidRDefault="00EE6E05" w:rsidP="00984FE4">
      <w:pPr>
        <w:pBdr>
          <w:top w:val="single" w:sz="4" w:space="1" w:color="auto"/>
          <w:left w:val="single" w:sz="4" w:space="4" w:color="auto"/>
          <w:bottom w:val="single" w:sz="4" w:space="1" w:color="auto"/>
          <w:right w:val="single" w:sz="4" w:space="4" w:color="auto"/>
        </w:pBdr>
        <w:rPr>
          <w:rFonts w:ascii="Courier New" w:hAnsi="Courier New" w:cs="Courier New"/>
        </w:rPr>
      </w:pPr>
      <w:r w:rsidRPr="008052D5">
        <w:rPr>
          <w:rFonts w:ascii="Courier New" w:hAnsi="Courier New" w:cs="Courier New"/>
          <w:shd w:val="clear" w:color="auto" w:fill="FFFFFF"/>
        </w:rPr>
        <w:t>        w_avail-menge = w_avail-menge + ( eket-glmng </w:t>
      </w:r>
      <w:r w:rsidR="0067189D" w:rsidRPr="008052D5">
        <w:rPr>
          <w:rFonts w:ascii="Courier New" w:hAnsi="Courier New" w:cs="Courier New"/>
          <w:shd w:val="clear" w:color="auto" w:fill="FFFFFF"/>
        </w:rPr>
        <w:t>–</w:t>
      </w:r>
      <w:r w:rsidRPr="008052D5">
        <w:rPr>
          <w:rFonts w:ascii="Courier New" w:hAnsi="Courier New" w:cs="Courier New"/>
          <w:shd w:val="clear" w:color="auto" w:fill="FFFFFF"/>
        </w:rPr>
        <w:t> eket-wemng ).</w:t>
      </w:r>
      <w:r w:rsidRPr="008052D5">
        <w:rPr>
          <w:rFonts w:ascii="Courier New" w:hAnsi="Courier New" w:cs="Courier New"/>
          <w:shd w:val="clear" w:color="auto" w:fill="FFFFFF"/>
        </w:rPr>
        <w:br/>
      </w:r>
      <w:r w:rsidRPr="008052D5">
        <w:rPr>
          <w:rFonts w:ascii="Courier New" w:hAnsi="Courier New" w:cs="Courier New"/>
          <w:shd w:val="clear" w:color="auto" w:fill="FFFFFF"/>
        </w:rPr>
        <w:br/>
        <w:t>        </w:t>
      </w:r>
      <w:r w:rsidRPr="008052D5">
        <w:rPr>
          <w:rStyle w:val="l1s521"/>
        </w:rPr>
        <w:t>MODIFY</w:t>
      </w:r>
      <w:r w:rsidRPr="008052D5">
        <w:rPr>
          <w:rFonts w:ascii="Courier New" w:hAnsi="Courier New" w:cs="Courier New"/>
          <w:shd w:val="clear" w:color="auto" w:fill="FFFFFF"/>
        </w:rPr>
        <w:t> </w:t>
      </w:r>
      <w:proofErr w:type="spellStart"/>
      <w:r w:rsidRPr="008052D5">
        <w:rPr>
          <w:rFonts w:ascii="Courier New" w:hAnsi="Courier New" w:cs="Courier New"/>
          <w:shd w:val="clear" w:color="auto" w:fill="FFFFFF"/>
        </w:rPr>
        <w:t>t_avail</w:t>
      </w:r>
      <w:proofErr w:type="spellEnd"/>
      <w:r w:rsidRPr="008052D5">
        <w:rPr>
          <w:rFonts w:ascii="Courier New" w:hAnsi="Courier New" w:cs="Courier New"/>
          <w:shd w:val="clear" w:color="auto" w:fill="FFFFFF"/>
        </w:rPr>
        <w:t> </w:t>
      </w:r>
      <w:r w:rsidRPr="008052D5">
        <w:rPr>
          <w:rStyle w:val="l1s521"/>
        </w:rPr>
        <w:t>FROM</w:t>
      </w:r>
      <w:r w:rsidRPr="008052D5">
        <w:rPr>
          <w:rFonts w:ascii="Courier New" w:hAnsi="Courier New" w:cs="Courier New"/>
          <w:shd w:val="clear" w:color="auto" w:fill="FFFFFF"/>
        </w:rPr>
        <w:t> </w:t>
      </w:r>
      <w:proofErr w:type="spellStart"/>
      <w:r w:rsidRPr="008052D5">
        <w:rPr>
          <w:rFonts w:ascii="Courier New" w:hAnsi="Courier New" w:cs="Courier New"/>
          <w:shd w:val="clear" w:color="auto" w:fill="FFFFFF"/>
        </w:rPr>
        <w:t>w_avail</w:t>
      </w:r>
      <w:proofErr w:type="spellEnd"/>
      <w:r w:rsidRPr="008052D5">
        <w:rPr>
          <w:rFonts w:ascii="Courier New" w:hAnsi="Courier New" w:cs="Courier New"/>
          <w:shd w:val="clear" w:color="auto" w:fill="FFFFFF"/>
        </w:rPr>
        <w:t>.</w:t>
      </w:r>
      <w:r w:rsidRPr="008052D5">
        <w:rPr>
          <w:rFonts w:ascii="Courier New" w:hAnsi="Courier New" w:cs="Courier New"/>
          <w:shd w:val="clear" w:color="auto" w:fill="FFFFFF"/>
        </w:rPr>
        <w:br/>
      </w:r>
      <w:r w:rsidRPr="008052D5">
        <w:rPr>
          <w:rFonts w:ascii="Courier New" w:hAnsi="Courier New" w:cs="Courier New"/>
          <w:shd w:val="clear" w:color="auto" w:fill="FFFFFF"/>
        </w:rPr>
        <w:br/>
        <w:t>      </w:t>
      </w:r>
      <w:r w:rsidRPr="008052D5">
        <w:rPr>
          <w:rStyle w:val="l1s521"/>
        </w:rPr>
        <w:t>ENDSELECT</w:t>
      </w:r>
      <w:r w:rsidRPr="008052D5">
        <w:rPr>
          <w:rFonts w:ascii="Courier New" w:hAnsi="Courier New" w:cs="Courier New"/>
          <w:shd w:val="clear" w:color="auto" w:fill="FFFFFF"/>
        </w:rPr>
        <w:t>.</w:t>
      </w:r>
    </w:p>
    <w:bookmarkEnd w:id="2249"/>
    <w:bookmarkEnd w:id="2250"/>
    <w:p w14:paraId="4D1C36DD" w14:textId="77777777" w:rsidR="005E1BE2" w:rsidRPr="0043440D" w:rsidRDefault="004B0898" w:rsidP="0067189D">
      <w:pPr>
        <w:pStyle w:val="Heading3"/>
        <w:numPr>
          <w:ilvl w:val="0"/>
          <w:numId w:val="0"/>
        </w:numPr>
        <w:rPr>
          <w:rFonts w:ascii="Tahoma" w:hAnsi="Tahoma" w:cs="Tahoma"/>
          <w:i w:val="0"/>
        </w:rPr>
      </w:pPr>
      <w:r w:rsidRPr="00393866">
        <w:rPr>
          <w:rFonts w:ascii="Tahoma" w:hAnsi="Tahoma" w:cs="Tahoma"/>
        </w:rPr>
        <w:br w:type="page"/>
      </w:r>
      <w:bookmarkStart w:id="2251" w:name="_Toc62037383"/>
      <w:r w:rsidR="0067189D" w:rsidRPr="0043440D">
        <w:rPr>
          <w:rFonts w:ascii="Tahoma" w:hAnsi="Tahoma" w:cs="Tahoma"/>
          <w:i w:val="0"/>
        </w:rPr>
        <w:lastRenderedPageBreak/>
        <w:t>4.1.5</w:t>
      </w:r>
      <w:r w:rsidR="0067189D" w:rsidRPr="0043440D">
        <w:rPr>
          <w:rFonts w:ascii="Tahoma" w:hAnsi="Tahoma" w:cs="Tahoma"/>
          <w:i w:val="0"/>
        </w:rPr>
        <w:tab/>
      </w:r>
      <w:commentRangeStart w:id="2252"/>
      <w:commentRangeStart w:id="2253"/>
      <w:r w:rsidRPr="0043440D">
        <w:rPr>
          <w:rFonts w:ascii="Tahoma" w:hAnsi="Tahoma" w:cs="Tahoma"/>
          <w:i w:val="0"/>
        </w:rPr>
        <w:t>Change Documentation</w:t>
      </w:r>
      <w:commentRangeEnd w:id="2252"/>
      <w:r w:rsidR="003A23E7">
        <w:rPr>
          <w:rStyle w:val="CommentReference"/>
          <w:rFonts w:ascii="Grundfos TheSans V2" w:eastAsia="Grundfos TheSans V2" w:hAnsi="Grundfos TheSans V2"/>
          <w:i w:val="0"/>
        </w:rPr>
        <w:commentReference w:id="2252"/>
      </w:r>
      <w:bookmarkEnd w:id="2251"/>
      <w:commentRangeEnd w:id="2253"/>
      <w:r w:rsidR="000075D8">
        <w:rPr>
          <w:rStyle w:val="CommentReference"/>
          <w:rFonts w:ascii="Grundfos TheSans V2" w:eastAsia="Grundfos TheSans V2" w:hAnsi="Grundfos TheSans V2"/>
          <w:i w:val="0"/>
        </w:rPr>
        <w:commentReference w:id="2253"/>
      </w:r>
    </w:p>
    <w:p w14:paraId="4E7187BD" w14:textId="77777777" w:rsidR="005E1BE2" w:rsidRPr="00393866" w:rsidRDefault="005E1BE2">
      <w:pPr>
        <w:rPr>
          <w:rFonts w:ascii="Tahoma" w:hAnsi="Tahoma" w:cs="Tahoma"/>
        </w:rPr>
      </w:pPr>
    </w:p>
    <w:p w14:paraId="74713420" w14:textId="77777777" w:rsidR="007B35D1" w:rsidRPr="00393866" w:rsidRDefault="007B35D1" w:rsidP="007B35D1">
      <w:pPr>
        <w:rPr>
          <w:rFonts w:ascii="Tahoma" w:hAnsi="Tahoma" w:cs="Tahoma"/>
          <w:color w:val="FF0000"/>
        </w:rPr>
      </w:pPr>
      <w:r w:rsidRPr="00393866">
        <w:rPr>
          <w:rFonts w:ascii="Tahoma" w:hAnsi="Tahoma" w:cs="Tahoma"/>
          <w:b/>
          <w:bCs/>
          <w:color w:val="FF0000"/>
        </w:rPr>
        <w:t>This is compulsory for each change request to Staging and Production.</w:t>
      </w:r>
    </w:p>
    <w:p w14:paraId="35E9A0FE" w14:textId="77777777" w:rsidR="007B35D1" w:rsidRPr="00393866" w:rsidRDefault="007B35D1" w:rsidP="007B35D1">
      <w:pPr>
        <w:rPr>
          <w:rFonts w:ascii="Tahoma" w:hAnsi="Tahoma" w:cs="Tahoma"/>
        </w:rPr>
      </w:pPr>
    </w:p>
    <w:p w14:paraId="5ED2035E" w14:textId="77777777" w:rsidR="005E1792" w:rsidRPr="00393866" w:rsidRDefault="00E165A0">
      <w:pPr>
        <w:rPr>
          <w:rFonts w:ascii="Tahoma" w:hAnsi="Tahoma" w:cs="Tahoma"/>
        </w:rPr>
      </w:pPr>
      <w:r w:rsidRPr="00393866">
        <w:rPr>
          <w:rFonts w:ascii="Tahoma" w:hAnsi="Tahoma" w:cs="Tahoma"/>
        </w:rPr>
        <w:t>Any change to an ABAP/4 program</w:t>
      </w:r>
      <w:r w:rsidR="005E1BE2" w:rsidRPr="00393866">
        <w:rPr>
          <w:rFonts w:ascii="Tahoma" w:hAnsi="Tahoma" w:cs="Tahoma"/>
        </w:rPr>
        <w:t xml:space="preserve">, whether a copy of an SAP program or a new program, </w:t>
      </w:r>
    </w:p>
    <w:p w14:paraId="39D817D9" w14:textId="77777777" w:rsidR="002A43D3" w:rsidRPr="00393866" w:rsidRDefault="005E1BE2">
      <w:pPr>
        <w:rPr>
          <w:rFonts w:ascii="Tahoma" w:hAnsi="Tahoma" w:cs="Tahoma"/>
        </w:rPr>
      </w:pPr>
      <w:r w:rsidRPr="00393866">
        <w:rPr>
          <w:rFonts w:ascii="Tahoma" w:hAnsi="Tahoma" w:cs="Tahoma"/>
          <w:color w:val="FF0000"/>
        </w:rPr>
        <w:t>must be documented</w:t>
      </w:r>
      <w:r w:rsidRPr="00393866">
        <w:rPr>
          <w:rFonts w:ascii="Tahoma" w:hAnsi="Tahoma" w:cs="Tahoma"/>
        </w:rPr>
        <w:t xml:space="preserve"> in the modification log </w:t>
      </w:r>
    </w:p>
    <w:p w14:paraId="5140E3EB" w14:textId="77777777" w:rsidR="006347DD" w:rsidRPr="00393866" w:rsidRDefault="006347DD">
      <w:pPr>
        <w:rPr>
          <w:rFonts w:ascii="Tahoma" w:hAnsi="Tahoma" w:cs="Tahoma"/>
        </w:rPr>
      </w:pPr>
    </w:p>
    <w:p w14:paraId="4174842A" w14:textId="77777777" w:rsidR="005E1BE2" w:rsidRPr="00393866" w:rsidRDefault="005E1BE2">
      <w:pPr>
        <w:rPr>
          <w:rFonts w:ascii="Tahoma" w:hAnsi="Tahoma" w:cs="Tahoma"/>
        </w:rPr>
      </w:pPr>
      <w:r w:rsidRPr="00393866">
        <w:rPr>
          <w:rFonts w:ascii="Tahoma" w:hAnsi="Tahoma" w:cs="Tahoma"/>
        </w:rPr>
        <w:t xml:space="preserve">The request id used in the third column should enable the changes to be traced back to the change management system. Code changes related to the change history should be identified by a comment at the right hand side of the modified/inserted lines. The comment should consist of the </w:t>
      </w:r>
      <w:r w:rsidR="00FC7350" w:rsidRPr="00393866">
        <w:rPr>
          <w:rFonts w:ascii="Tahoma" w:hAnsi="Tahoma" w:cs="Tahoma"/>
        </w:rPr>
        <w:t>programmer’s</w:t>
      </w:r>
      <w:r w:rsidRPr="00393866">
        <w:rPr>
          <w:rFonts w:ascii="Tahoma" w:hAnsi="Tahoma" w:cs="Tahoma"/>
        </w:rPr>
        <w:t xml:space="preserve"> initials and the change request number. If code has become redundant or is incorrect do not delete it comment it out. Whenever possible, inline comments should begin around position 45.</w:t>
      </w:r>
    </w:p>
    <w:p w14:paraId="2DFF1846" w14:textId="77777777" w:rsidR="005E1BE2" w:rsidRPr="00393866" w:rsidRDefault="005E1BE2">
      <w:pPr>
        <w:rPr>
          <w:rFonts w:ascii="Tahoma" w:hAnsi="Tahoma" w:cs="Tahoma"/>
        </w:rPr>
      </w:pPr>
    </w:p>
    <w:p w14:paraId="2E53072E" w14:textId="77777777" w:rsidR="005E1BE2" w:rsidRPr="00393866" w:rsidRDefault="005E1BE2">
      <w:pPr>
        <w:tabs>
          <w:tab w:val="left" w:pos="-1440"/>
          <w:tab w:val="left" w:pos="-720"/>
          <w:tab w:val="left" w:pos="360"/>
          <w:tab w:val="left" w:pos="810"/>
          <w:tab w:val="left" w:pos="1440"/>
        </w:tabs>
        <w:suppressAutoHyphens/>
        <w:rPr>
          <w:rFonts w:ascii="Tahoma" w:hAnsi="Tahoma" w:cs="Tahoma"/>
        </w:rPr>
      </w:pPr>
      <w:r w:rsidRPr="00393866">
        <w:rPr>
          <w:rFonts w:ascii="Tahoma" w:hAnsi="Tahoma" w:cs="Tahoma"/>
        </w:rPr>
        <w:t>Change control within programs will follow the guidelines below:</w:t>
      </w:r>
    </w:p>
    <w:p w14:paraId="424729B5" w14:textId="77777777" w:rsidR="005E1BE2" w:rsidRPr="00393866" w:rsidRDefault="005E1BE2">
      <w:pPr>
        <w:tabs>
          <w:tab w:val="left" w:pos="-1440"/>
          <w:tab w:val="left" w:pos="-720"/>
          <w:tab w:val="left" w:pos="360"/>
          <w:tab w:val="left" w:pos="810"/>
          <w:tab w:val="left" w:pos="1440"/>
        </w:tabs>
        <w:suppressAutoHyphens/>
        <w:rPr>
          <w:rFonts w:ascii="Tahoma" w:hAnsi="Tahoma" w:cs="Tahoma"/>
        </w:rPr>
      </w:pPr>
    </w:p>
    <w:p w14:paraId="3F17CEDC" w14:textId="77777777" w:rsidR="00532BDB" w:rsidRPr="00393866" w:rsidRDefault="005E1BE2">
      <w:pPr>
        <w:tabs>
          <w:tab w:val="left" w:pos="-1440"/>
          <w:tab w:val="left" w:pos="-720"/>
          <w:tab w:val="left" w:pos="360"/>
          <w:tab w:val="left" w:pos="1440"/>
        </w:tabs>
        <w:suppressAutoHyphens/>
        <w:ind w:left="360" w:hanging="360"/>
        <w:rPr>
          <w:rFonts w:ascii="Tahoma" w:hAnsi="Tahoma" w:cs="Tahoma"/>
        </w:rPr>
      </w:pPr>
      <w:r w:rsidRPr="00393866">
        <w:rPr>
          <w:rFonts w:ascii="Tahoma" w:hAnsi="Tahoma" w:cs="Tahoma"/>
        </w:rPr>
        <w:t>•</w:t>
      </w:r>
      <w:r w:rsidRPr="00393866">
        <w:rPr>
          <w:rFonts w:ascii="Tahoma" w:hAnsi="Tahoma" w:cs="Tahoma"/>
        </w:rPr>
        <w:tab/>
        <w:t>All program changes will be documented at the top of your program providing for:</w:t>
      </w:r>
    </w:p>
    <w:p w14:paraId="0F679A0D" w14:textId="77777777" w:rsidR="00532BDB" w:rsidRPr="00393866" w:rsidRDefault="00532BDB">
      <w:pPr>
        <w:tabs>
          <w:tab w:val="left" w:pos="-1440"/>
          <w:tab w:val="left" w:pos="-720"/>
          <w:tab w:val="left" w:pos="360"/>
          <w:tab w:val="left" w:pos="1440"/>
        </w:tabs>
        <w:suppressAutoHyphens/>
        <w:ind w:left="360" w:hanging="360"/>
        <w:rPr>
          <w:rFonts w:ascii="Tahoma" w:hAnsi="Tahoma" w:cs="Tahoma"/>
          <w:b/>
          <w:i/>
        </w:rPr>
      </w:pPr>
      <w:r w:rsidRPr="00393866">
        <w:rPr>
          <w:rFonts w:ascii="Tahoma" w:hAnsi="Tahoma" w:cs="Tahoma"/>
          <w:b/>
          <w:i/>
        </w:rPr>
        <w:tab/>
        <w:t>Date</w:t>
      </w:r>
      <w:r w:rsidR="00962596" w:rsidRPr="00393866">
        <w:rPr>
          <w:rFonts w:ascii="Tahoma" w:hAnsi="Tahoma" w:cs="Tahoma"/>
          <w:b/>
          <w:i/>
        </w:rPr>
        <w:tab/>
      </w:r>
      <w:r w:rsidR="00962596" w:rsidRPr="00393866">
        <w:rPr>
          <w:rFonts w:ascii="Tahoma" w:hAnsi="Tahoma" w:cs="Tahoma"/>
          <w:b/>
          <w:i/>
        </w:rPr>
        <w:tab/>
      </w:r>
      <w:r w:rsidR="00962596" w:rsidRPr="00393866">
        <w:rPr>
          <w:rFonts w:ascii="Tahoma" w:hAnsi="Tahoma" w:cs="Tahoma"/>
          <w:b/>
          <w:i/>
        </w:rPr>
        <w:tab/>
      </w:r>
      <w:r w:rsidR="00962596" w:rsidRPr="00393866">
        <w:rPr>
          <w:rFonts w:ascii="Tahoma" w:hAnsi="Tahoma" w:cs="Tahoma"/>
          <w:b/>
          <w:i/>
        </w:rPr>
        <w:tab/>
      </w:r>
      <w:r w:rsidR="00962596" w:rsidRPr="00393866">
        <w:rPr>
          <w:rFonts w:ascii="Tahoma" w:hAnsi="Tahoma" w:cs="Tahoma"/>
          <w:b/>
          <w:i/>
        </w:rPr>
        <w:tab/>
      </w:r>
      <w:r w:rsidR="00196C28" w:rsidRPr="00393866">
        <w:rPr>
          <w:rFonts w:ascii="Tahoma" w:hAnsi="Tahoma" w:cs="Tahoma"/>
          <w:b/>
          <w:i/>
        </w:rPr>
        <w:t xml:space="preserve">position 5  </w:t>
      </w:r>
    </w:p>
    <w:p w14:paraId="148DAD2E" w14:textId="77777777" w:rsidR="00AF1755" w:rsidRPr="00393866" w:rsidRDefault="00AF1755">
      <w:pPr>
        <w:tabs>
          <w:tab w:val="left" w:pos="-1440"/>
          <w:tab w:val="left" w:pos="-720"/>
          <w:tab w:val="left" w:pos="360"/>
          <w:tab w:val="left" w:pos="1440"/>
        </w:tabs>
        <w:suppressAutoHyphens/>
        <w:ind w:left="360" w:hanging="360"/>
        <w:rPr>
          <w:rFonts w:ascii="Tahoma" w:hAnsi="Tahoma" w:cs="Tahoma"/>
          <w:b/>
          <w:i/>
        </w:rPr>
      </w:pPr>
      <w:r w:rsidRPr="00393866">
        <w:rPr>
          <w:rFonts w:ascii="Tahoma" w:hAnsi="Tahoma" w:cs="Tahoma"/>
          <w:b/>
          <w:i/>
        </w:rPr>
        <w:tab/>
        <w:t>Helpdesk Reference</w:t>
      </w:r>
      <w:r w:rsidR="00196C28" w:rsidRPr="00393866">
        <w:rPr>
          <w:rFonts w:ascii="Tahoma" w:hAnsi="Tahoma" w:cs="Tahoma"/>
          <w:b/>
          <w:i/>
        </w:rPr>
        <w:tab/>
      </w:r>
      <w:r w:rsidR="00196C28" w:rsidRPr="00393866">
        <w:rPr>
          <w:rFonts w:ascii="Tahoma" w:hAnsi="Tahoma" w:cs="Tahoma"/>
          <w:b/>
          <w:i/>
        </w:rPr>
        <w:tab/>
      </w:r>
      <w:r w:rsidR="00196C28" w:rsidRPr="00393866">
        <w:rPr>
          <w:rFonts w:ascii="Tahoma" w:hAnsi="Tahoma" w:cs="Tahoma"/>
          <w:b/>
          <w:i/>
        </w:rPr>
        <w:tab/>
      </w:r>
      <w:r w:rsidR="00962596" w:rsidRPr="00393866">
        <w:rPr>
          <w:rFonts w:ascii="Tahoma" w:hAnsi="Tahoma" w:cs="Tahoma"/>
          <w:b/>
          <w:i/>
        </w:rPr>
        <w:t>p</w:t>
      </w:r>
      <w:r w:rsidR="00196C28" w:rsidRPr="00393866">
        <w:rPr>
          <w:rFonts w:ascii="Tahoma" w:hAnsi="Tahoma" w:cs="Tahoma"/>
          <w:b/>
          <w:i/>
        </w:rPr>
        <w:t>osition 30</w:t>
      </w:r>
    </w:p>
    <w:p w14:paraId="1A3989FE" w14:textId="77777777" w:rsidR="005E1BE2" w:rsidRPr="00393866" w:rsidRDefault="00196C28">
      <w:pPr>
        <w:tabs>
          <w:tab w:val="left" w:pos="-1440"/>
          <w:tab w:val="left" w:pos="-720"/>
          <w:tab w:val="left" w:pos="360"/>
          <w:tab w:val="left" w:pos="1440"/>
        </w:tabs>
        <w:suppressAutoHyphens/>
        <w:ind w:left="360" w:hanging="360"/>
        <w:rPr>
          <w:rFonts w:ascii="Tahoma" w:hAnsi="Tahoma" w:cs="Tahoma"/>
          <w:b/>
          <w:i/>
        </w:rPr>
      </w:pPr>
      <w:r w:rsidRPr="00393866">
        <w:rPr>
          <w:rFonts w:ascii="Tahoma" w:hAnsi="Tahoma" w:cs="Tahoma"/>
          <w:b/>
          <w:i/>
        </w:rPr>
        <w:tab/>
        <w:t>Programmer’s ID</w:t>
      </w:r>
      <w:r w:rsidR="00962596" w:rsidRPr="00393866">
        <w:rPr>
          <w:rFonts w:ascii="Tahoma" w:hAnsi="Tahoma" w:cs="Tahoma"/>
          <w:b/>
          <w:i/>
        </w:rPr>
        <w:tab/>
      </w:r>
      <w:r w:rsidR="00962596" w:rsidRPr="00393866">
        <w:rPr>
          <w:rFonts w:ascii="Tahoma" w:hAnsi="Tahoma" w:cs="Tahoma"/>
          <w:b/>
          <w:i/>
        </w:rPr>
        <w:tab/>
      </w:r>
      <w:r w:rsidR="00962596" w:rsidRPr="00393866">
        <w:rPr>
          <w:rFonts w:ascii="Tahoma" w:hAnsi="Tahoma" w:cs="Tahoma"/>
          <w:b/>
          <w:i/>
        </w:rPr>
        <w:tab/>
      </w:r>
      <w:r w:rsidR="00962596" w:rsidRPr="00393866">
        <w:rPr>
          <w:rFonts w:ascii="Tahoma" w:hAnsi="Tahoma" w:cs="Tahoma"/>
          <w:b/>
          <w:i/>
        </w:rPr>
        <w:tab/>
      </w:r>
      <w:r w:rsidRPr="00393866">
        <w:rPr>
          <w:rFonts w:ascii="Tahoma" w:hAnsi="Tahoma" w:cs="Tahoma"/>
          <w:b/>
          <w:i/>
        </w:rPr>
        <w:t>position 50</w:t>
      </w:r>
    </w:p>
    <w:p w14:paraId="2C6F854E" w14:textId="77777777" w:rsidR="003F672F" w:rsidRPr="00393866" w:rsidRDefault="003F672F">
      <w:pPr>
        <w:tabs>
          <w:tab w:val="left" w:pos="-1440"/>
          <w:tab w:val="left" w:pos="-720"/>
          <w:tab w:val="left" w:pos="360"/>
          <w:tab w:val="left" w:pos="1440"/>
        </w:tabs>
        <w:suppressAutoHyphens/>
        <w:ind w:left="360" w:hanging="360"/>
        <w:rPr>
          <w:rFonts w:ascii="Tahoma" w:hAnsi="Tahoma" w:cs="Tahoma"/>
          <w:b/>
          <w:i/>
        </w:rPr>
      </w:pPr>
    </w:p>
    <w:p w14:paraId="4D59C55F" w14:textId="77777777" w:rsidR="00962596" w:rsidRPr="00393866" w:rsidRDefault="00962596">
      <w:pPr>
        <w:tabs>
          <w:tab w:val="left" w:pos="-1440"/>
          <w:tab w:val="left" w:pos="-720"/>
          <w:tab w:val="left" w:pos="360"/>
          <w:tab w:val="left" w:pos="1440"/>
        </w:tabs>
        <w:suppressAutoHyphens/>
        <w:ind w:left="360" w:hanging="360"/>
        <w:rPr>
          <w:rFonts w:ascii="Tahoma" w:hAnsi="Tahoma" w:cs="Tahoma"/>
          <w:b/>
          <w:i/>
        </w:rPr>
      </w:pPr>
      <w:r w:rsidRPr="00393866">
        <w:rPr>
          <w:rFonts w:ascii="Tahoma" w:hAnsi="Tahoma" w:cs="Tahoma"/>
          <w:b/>
          <w:i/>
        </w:rPr>
        <w:tab/>
        <w:t>Description</w:t>
      </w:r>
      <w:r w:rsidRPr="00393866">
        <w:rPr>
          <w:rFonts w:ascii="Tahoma" w:hAnsi="Tahoma" w:cs="Tahoma"/>
          <w:b/>
          <w:i/>
        </w:rPr>
        <w:tab/>
      </w:r>
      <w:r w:rsidRPr="00393866">
        <w:rPr>
          <w:rFonts w:ascii="Tahoma" w:hAnsi="Tahoma" w:cs="Tahoma"/>
          <w:b/>
          <w:i/>
        </w:rPr>
        <w:tab/>
      </w:r>
      <w:r w:rsidRPr="00393866">
        <w:rPr>
          <w:rFonts w:ascii="Tahoma" w:hAnsi="Tahoma" w:cs="Tahoma"/>
          <w:b/>
          <w:i/>
        </w:rPr>
        <w:tab/>
      </w:r>
      <w:r w:rsidRPr="00393866">
        <w:rPr>
          <w:rFonts w:ascii="Tahoma" w:hAnsi="Tahoma" w:cs="Tahoma"/>
          <w:b/>
          <w:i/>
        </w:rPr>
        <w:tab/>
      </w:r>
      <w:r w:rsidR="00F21226" w:rsidRPr="00393866">
        <w:rPr>
          <w:rFonts w:ascii="Tahoma" w:hAnsi="Tahoma" w:cs="Tahoma"/>
          <w:b/>
          <w:i/>
        </w:rPr>
        <w:t>position 4</w:t>
      </w:r>
    </w:p>
    <w:p w14:paraId="07F5A4A8" w14:textId="77777777" w:rsidR="00AF1755" w:rsidRPr="00393866" w:rsidRDefault="00AF1755">
      <w:pPr>
        <w:tabs>
          <w:tab w:val="left" w:pos="-1440"/>
          <w:tab w:val="left" w:pos="-720"/>
          <w:tab w:val="left" w:pos="360"/>
          <w:tab w:val="left" w:pos="1440"/>
        </w:tabs>
        <w:suppressAutoHyphens/>
        <w:ind w:left="360" w:hanging="360"/>
        <w:rPr>
          <w:rFonts w:ascii="Tahoma" w:hAnsi="Tahoma" w:cs="Tahoma"/>
          <w:b/>
          <w:i/>
        </w:rPr>
      </w:pPr>
      <w:r w:rsidRPr="00393866">
        <w:rPr>
          <w:rFonts w:ascii="Tahoma" w:hAnsi="Tahoma" w:cs="Tahoma"/>
          <w:b/>
          <w:i/>
        </w:rPr>
        <w:tab/>
        <w:t>Change reference</w:t>
      </w:r>
      <w:r w:rsidR="00962596" w:rsidRPr="00393866">
        <w:rPr>
          <w:rFonts w:ascii="Tahoma" w:hAnsi="Tahoma" w:cs="Tahoma"/>
          <w:b/>
          <w:i/>
        </w:rPr>
        <w:tab/>
      </w:r>
      <w:r w:rsidR="00962596" w:rsidRPr="00393866">
        <w:rPr>
          <w:rFonts w:ascii="Tahoma" w:hAnsi="Tahoma" w:cs="Tahoma"/>
          <w:b/>
          <w:i/>
        </w:rPr>
        <w:tab/>
      </w:r>
      <w:r w:rsidR="00962596" w:rsidRPr="00393866">
        <w:rPr>
          <w:rFonts w:ascii="Tahoma" w:hAnsi="Tahoma" w:cs="Tahoma"/>
          <w:b/>
          <w:i/>
        </w:rPr>
        <w:tab/>
      </w:r>
      <w:r w:rsidR="00962596" w:rsidRPr="00393866">
        <w:rPr>
          <w:rFonts w:ascii="Tahoma" w:hAnsi="Tahoma" w:cs="Tahoma"/>
          <w:b/>
          <w:i/>
        </w:rPr>
        <w:tab/>
        <w:t>position 70</w:t>
      </w:r>
    </w:p>
    <w:p w14:paraId="75BA7E05" w14:textId="75B41733" w:rsidR="005E1BE2" w:rsidRDefault="005E1BE2">
      <w:pPr>
        <w:tabs>
          <w:tab w:val="left" w:pos="-1440"/>
          <w:tab w:val="left" w:pos="-720"/>
          <w:tab w:val="left" w:pos="360"/>
          <w:tab w:val="left" w:pos="810"/>
          <w:tab w:val="left" w:pos="1440"/>
        </w:tabs>
        <w:suppressAutoHyphens/>
        <w:rPr>
          <w:rFonts w:ascii="Tahoma" w:hAnsi="Tahoma" w:cs="Tahoma"/>
        </w:rPr>
      </w:pPr>
    </w:p>
    <w:p w14:paraId="18EAE7FB" w14:textId="77777777" w:rsidR="00BC3369" w:rsidRPr="00393866" w:rsidRDefault="00BC3369">
      <w:pPr>
        <w:tabs>
          <w:tab w:val="left" w:pos="-1440"/>
          <w:tab w:val="left" w:pos="-720"/>
          <w:tab w:val="left" w:pos="360"/>
          <w:tab w:val="left" w:pos="810"/>
          <w:tab w:val="left" w:pos="1440"/>
        </w:tabs>
        <w:suppressAutoHyphens/>
        <w:rPr>
          <w:rFonts w:ascii="Tahoma" w:hAnsi="Tahoma" w:cs="Tahoma"/>
        </w:rPr>
      </w:pPr>
    </w:p>
    <w:p w14:paraId="0E81807A" w14:textId="77777777" w:rsidR="008B53E7" w:rsidRPr="00393866" w:rsidRDefault="008B53E7">
      <w:pPr>
        <w:tabs>
          <w:tab w:val="left" w:pos="-1440"/>
          <w:tab w:val="left" w:pos="-720"/>
          <w:tab w:val="left" w:pos="360"/>
          <w:tab w:val="left" w:pos="810"/>
          <w:tab w:val="left" w:pos="1440"/>
        </w:tabs>
        <w:suppressAutoHyphens/>
        <w:rPr>
          <w:rFonts w:ascii="Tahoma" w:hAnsi="Tahoma" w:cs="Tahoma"/>
        </w:rPr>
      </w:pPr>
      <w:r w:rsidRPr="00393866">
        <w:rPr>
          <w:rFonts w:ascii="Tahoma" w:hAnsi="Tahoma" w:cs="Tahoma"/>
        </w:rPr>
        <w:t>Initial program creation:</w:t>
      </w:r>
    </w:p>
    <w:p w14:paraId="192A8923" w14:textId="77777777" w:rsidR="00D51D7A" w:rsidRPr="00393866" w:rsidRDefault="00D51D7A" w:rsidP="001C6D80">
      <w:pPr>
        <w:pBdr>
          <w:top w:val="single" w:sz="4" w:space="1" w:color="auto"/>
          <w:left w:val="single" w:sz="4" w:space="4" w:color="auto"/>
          <w:bottom w:val="single" w:sz="4" w:space="1" w:color="auto"/>
          <w:right w:val="single" w:sz="4" w:space="4" w:color="auto"/>
        </w:pBdr>
        <w:tabs>
          <w:tab w:val="left" w:pos="-1440"/>
          <w:tab w:val="left" w:pos="-720"/>
          <w:tab w:val="left" w:pos="360"/>
          <w:tab w:val="left" w:pos="810"/>
          <w:tab w:val="left" w:pos="1440"/>
        </w:tabs>
        <w:suppressAutoHyphens/>
        <w:rPr>
          <w:rStyle w:val="l1s311"/>
          <w:rFonts w:ascii="Tahoma" w:hAnsi="Tahoma" w:cs="Tahoma"/>
          <w:b/>
        </w:rPr>
      </w:pPr>
      <w:r w:rsidRPr="00393866">
        <w:rPr>
          <w:rStyle w:val="l1s311"/>
          <w:rFonts w:ascii="Tahoma" w:hAnsi="Tahoma" w:cs="Tahoma"/>
          <w:b/>
        </w:rPr>
        <w:t>*</w:t>
      </w:r>
      <w:r w:rsidRPr="00393866">
        <w:rPr>
          <w:rFonts w:ascii="Tahoma" w:hAnsi="Tahoma" w:cs="Tahoma"/>
          <w:b/>
          <w:color w:val="000000"/>
          <w:shd w:val="clear" w:color="auto" w:fill="FFFFFF"/>
        </w:rPr>
        <w:br/>
      </w:r>
      <w:r w:rsidRPr="00393866">
        <w:rPr>
          <w:rStyle w:val="l1s311"/>
          <w:rFonts w:ascii="Tahoma" w:hAnsi="Tahoma" w:cs="Tahoma"/>
          <w:b/>
        </w:rPr>
        <w:t>************************************************************************</w:t>
      </w:r>
      <w:r w:rsidRPr="00393866">
        <w:rPr>
          <w:rFonts w:ascii="Tahoma" w:hAnsi="Tahoma" w:cs="Tahoma"/>
          <w:b/>
          <w:color w:val="000000"/>
          <w:shd w:val="clear" w:color="auto" w:fill="FFFFFF"/>
        </w:rPr>
        <w:br/>
      </w:r>
      <w:r w:rsidRPr="00393866">
        <w:rPr>
          <w:rStyle w:val="l1s311"/>
          <w:rFonts w:ascii="Tahoma" w:hAnsi="Tahoma" w:cs="Tahoma"/>
          <w:b/>
        </w:rPr>
        <w:t>**</w:t>
      </w:r>
      <w:r w:rsidRPr="00393866">
        <w:rPr>
          <w:rFonts w:ascii="Tahoma" w:hAnsi="Tahoma" w:cs="Tahoma"/>
          <w:b/>
          <w:color w:val="000000"/>
          <w:shd w:val="clear" w:color="auto" w:fill="FFFFFF"/>
        </w:rPr>
        <w:br/>
      </w:r>
      <w:r w:rsidRPr="00393866">
        <w:rPr>
          <w:rStyle w:val="l1s311"/>
          <w:rFonts w:ascii="Tahoma" w:hAnsi="Tahoma" w:cs="Tahoma"/>
          <w:b/>
        </w:rPr>
        <w:t>**        Name: ZTEMPLATE.</w:t>
      </w:r>
      <w:r w:rsidRPr="00393866">
        <w:rPr>
          <w:rFonts w:ascii="Tahoma" w:hAnsi="Tahoma" w:cs="Tahoma"/>
          <w:b/>
          <w:color w:val="000000"/>
          <w:shd w:val="clear" w:color="auto" w:fill="FFFFFF"/>
        </w:rPr>
        <w:br/>
      </w:r>
      <w:r w:rsidRPr="00393866">
        <w:rPr>
          <w:rStyle w:val="l1s311"/>
          <w:rFonts w:ascii="Tahoma" w:hAnsi="Tahoma" w:cs="Tahoma"/>
          <w:b/>
        </w:rPr>
        <w:t>**    Function: Goodyear APAC ABAP program template.</w:t>
      </w:r>
      <w:r w:rsidRPr="00393866">
        <w:rPr>
          <w:rFonts w:ascii="Tahoma" w:hAnsi="Tahoma" w:cs="Tahoma"/>
          <w:b/>
          <w:color w:val="000000"/>
          <w:shd w:val="clear" w:color="auto" w:fill="FFFFFF"/>
        </w:rPr>
        <w:br/>
      </w:r>
      <w:r w:rsidRPr="00393866">
        <w:rPr>
          <w:rStyle w:val="l1s311"/>
          <w:rFonts w:ascii="Tahoma" w:hAnsi="Tahoma" w:cs="Tahoma"/>
          <w:b/>
        </w:rPr>
        <w:t>**</w:t>
      </w:r>
      <w:r w:rsidRPr="00393866">
        <w:rPr>
          <w:rFonts w:ascii="Tahoma" w:hAnsi="Tahoma" w:cs="Tahoma"/>
          <w:b/>
          <w:color w:val="000000"/>
          <w:shd w:val="clear" w:color="auto" w:fill="FFFFFF"/>
        </w:rPr>
        <w:br/>
      </w:r>
      <w:r w:rsidRPr="00393866">
        <w:rPr>
          <w:rStyle w:val="l1s311"/>
          <w:rFonts w:ascii="Tahoma" w:hAnsi="Tahoma" w:cs="Tahoma"/>
          <w:b/>
        </w:rPr>
        <w:t>**                                               Transaction:</w:t>
      </w:r>
      <w:r w:rsidRPr="00393866">
        <w:rPr>
          <w:rFonts w:ascii="Tahoma" w:hAnsi="Tahoma" w:cs="Tahoma"/>
          <w:b/>
          <w:color w:val="000000"/>
          <w:shd w:val="clear" w:color="auto" w:fill="FFFFFF"/>
        </w:rPr>
        <w:br/>
      </w:r>
      <w:r w:rsidRPr="00393866">
        <w:rPr>
          <w:rStyle w:val="l1s311"/>
          <w:rFonts w:ascii="Tahoma" w:hAnsi="Tahoma" w:cs="Tahoma"/>
          <w:b/>
        </w:rPr>
        <w:t>**----------------------------------------------------------------------</w:t>
      </w:r>
      <w:r w:rsidRPr="00393866">
        <w:rPr>
          <w:rFonts w:ascii="Tahoma" w:hAnsi="Tahoma" w:cs="Tahoma"/>
          <w:b/>
          <w:color w:val="000000"/>
          <w:shd w:val="clear" w:color="auto" w:fill="FFFFFF"/>
        </w:rPr>
        <w:br/>
      </w:r>
      <w:r w:rsidRPr="00393866">
        <w:rPr>
          <w:rStyle w:val="l1s311"/>
          <w:rFonts w:ascii="Tahoma" w:hAnsi="Tahoma" w:cs="Tahoma"/>
          <w:b/>
        </w:rPr>
        <w:t>**  Program function comments...</w:t>
      </w:r>
    </w:p>
    <w:p w14:paraId="0FDBBBC4" w14:textId="77777777" w:rsidR="00C10E01" w:rsidRPr="00393866" w:rsidRDefault="0047732C" w:rsidP="001C6D80">
      <w:pPr>
        <w:pBdr>
          <w:top w:val="single" w:sz="4" w:space="1" w:color="auto"/>
          <w:left w:val="single" w:sz="4" w:space="4" w:color="auto"/>
          <w:bottom w:val="single" w:sz="4" w:space="1" w:color="auto"/>
          <w:right w:val="single" w:sz="4" w:space="4" w:color="auto"/>
        </w:pBdr>
        <w:tabs>
          <w:tab w:val="left" w:pos="-1440"/>
          <w:tab w:val="left" w:pos="-720"/>
          <w:tab w:val="left" w:pos="360"/>
          <w:tab w:val="left" w:pos="810"/>
          <w:tab w:val="left" w:pos="1440"/>
        </w:tabs>
        <w:suppressAutoHyphens/>
        <w:rPr>
          <w:rStyle w:val="l1s311"/>
          <w:rFonts w:ascii="Tahoma" w:hAnsi="Tahoma" w:cs="Tahoma"/>
        </w:rPr>
      </w:pPr>
      <w:r w:rsidRPr="00393866">
        <w:rPr>
          <w:rStyle w:val="l1s311"/>
          <w:rFonts w:ascii="Tahoma" w:hAnsi="Tahoma" w:cs="Tahoma"/>
          <w:b/>
        </w:rPr>
        <w:t>************************************************************************</w:t>
      </w:r>
      <w:r w:rsidRPr="00393866">
        <w:rPr>
          <w:rFonts w:ascii="Tahoma" w:hAnsi="Tahoma" w:cs="Tahoma"/>
          <w:b/>
          <w:color w:val="000000"/>
          <w:shd w:val="clear" w:color="auto" w:fill="FFFFFF"/>
        </w:rPr>
        <w:br/>
      </w:r>
      <w:r w:rsidRPr="00393866">
        <w:rPr>
          <w:rStyle w:val="l1s311"/>
          <w:rFonts w:ascii="Tahoma" w:hAnsi="Tahoma" w:cs="Tahoma"/>
          <w:b/>
        </w:rPr>
        <w:t>**  Date: 11-AUG-2010        10-12345678         </w:t>
      </w:r>
      <w:r w:rsidR="00971C75" w:rsidRPr="00393866">
        <w:rPr>
          <w:rStyle w:val="l1s311"/>
          <w:rFonts w:ascii="Tahoma" w:hAnsi="Tahoma" w:cs="Tahoma"/>
          <w:b/>
        </w:rPr>
        <w:t>Created by</w:t>
      </w:r>
      <w:r w:rsidRPr="00393866">
        <w:rPr>
          <w:rStyle w:val="l1s311"/>
          <w:rFonts w:ascii="Tahoma" w:hAnsi="Tahoma" w:cs="Tahoma"/>
          <w:b/>
        </w:rPr>
        <w:t>: ZA12810</w:t>
      </w:r>
      <w:r w:rsidRPr="00393866">
        <w:rPr>
          <w:rFonts w:ascii="Tahoma" w:hAnsi="Tahoma" w:cs="Tahoma"/>
          <w:b/>
          <w:color w:val="000000"/>
          <w:shd w:val="clear" w:color="auto" w:fill="FFFFFF"/>
        </w:rPr>
        <w:br/>
      </w:r>
      <w:r w:rsidRPr="00393866">
        <w:rPr>
          <w:rStyle w:val="l1s311"/>
          <w:rFonts w:ascii="Tahoma" w:hAnsi="Tahoma" w:cs="Tahoma"/>
          <w:b/>
        </w:rPr>
        <w:t>** </w:t>
      </w:r>
      <w:proofErr w:type="spellStart"/>
      <w:r w:rsidRPr="00393866">
        <w:rPr>
          <w:rStyle w:val="l1s311"/>
          <w:rFonts w:ascii="Tahoma" w:hAnsi="Tahoma" w:cs="Tahoma"/>
          <w:b/>
        </w:rPr>
        <w:t>Descr</w:t>
      </w:r>
      <w:proofErr w:type="spellEnd"/>
      <w:r w:rsidRPr="00393866">
        <w:rPr>
          <w:rStyle w:val="l1s311"/>
          <w:rFonts w:ascii="Tahoma" w:hAnsi="Tahoma" w:cs="Tahoma"/>
          <w:b/>
        </w:rPr>
        <w:t>: Initial release</w:t>
      </w:r>
      <w:r w:rsidRPr="00393866">
        <w:rPr>
          <w:rFonts w:ascii="Tahoma" w:hAnsi="Tahoma" w:cs="Tahoma"/>
          <w:b/>
          <w:color w:val="000000"/>
          <w:shd w:val="clear" w:color="auto" w:fill="FFFFFF"/>
        </w:rPr>
        <w:br/>
      </w:r>
      <w:r w:rsidRPr="00393866">
        <w:rPr>
          <w:rStyle w:val="l1s311"/>
          <w:rFonts w:ascii="Tahoma" w:hAnsi="Tahoma" w:cs="Tahoma"/>
          <w:b/>
        </w:rPr>
        <w:t>**----------------------------------------------------------------------</w:t>
      </w:r>
      <w:r w:rsidRPr="00393866">
        <w:rPr>
          <w:rFonts w:ascii="Tahoma" w:hAnsi="Tahoma" w:cs="Tahoma"/>
          <w:b/>
          <w:color w:val="000000"/>
          <w:shd w:val="clear" w:color="auto" w:fill="FFFFFF"/>
        </w:rPr>
        <w:br/>
      </w:r>
    </w:p>
    <w:p w14:paraId="7BBEFC95" w14:textId="77777777" w:rsidR="00C10E01" w:rsidRPr="00393866" w:rsidRDefault="00C10E01">
      <w:pPr>
        <w:tabs>
          <w:tab w:val="left" w:pos="-1440"/>
          <w:tab w:val="left" w:pos="-720"/>
          <w:tab w:val="left" w:pos="360"/>
          <w:tab w:val="left" w:pos="810"/>
          <w:tab w:val="left" w:pos="1440"/>
        </w:tabs>
        <w:suppressAutoHyphens/>
        <w:rPr>
          <w:rStyle w:val="l1s311"/>
          <w:rFonts w:ascii="Tahoma" w:hAnsi="Tahoma" w:cs="Tahoma"/>
        </w:rPr>
      </w:pPr>
    </w:p>
    <w:p w14:paraId="68ECCAAD" w14:textId="77777777" w:rsidR="004320E0" w:rsidRPr="00393866" w:rsidRDefault="004320E0">
      <w:pPr>
        <w:tabs>
          <w:tab w:val="left" w:pos="-1440"/>
          <w:tab w:val="left" w:pos="-720"/>
          <w:tab w:val="left" w:pos="360"/>
          <w:tab w:val="left" w:pos="810"/>
          <w:tab w:val="left" w:pos="1440"/>
        </w:tabs>
        <w:suppressAutoHyphens/>
        <w:rPr>
          <w:rStyle w:val="l1s311"/>
          <w:rFonts w:ascii="Tahoma" w:hAnsi="Tahoma" w:cs="Tahoma"/>
        </w:rPr>
      </w:pPr>
    </w:p>
    <w:p w14:paraId="5F283413" w14:textId="77777777" w:rsidR="00447FDB" w:rsidRPr="00393866" w:rsidRDefault="00447FDB">
      <w:pPr>
        <w:tabs>
          <w:tab w:val="left" w:pos="-1440"/>
          <w:tab w:val="left" w:pos="-720"/>
          <w:tab w:val="left" w:pos="360"/>
          <w:tab w:val="left" w:pos="810"/>
          <w:tab w:val="left" w:pos="1440"/>
        </w:tabs>
        <w:suppressAutoHyphens/>
        <w:rPr>
          <w:rStyle w:val="l1s311"/>
          <w:rFonts w:ascii="Tahoma" w:hAnsi="Tahoma" w:cs="Tahoma"/>
        </w:rPr>
      </w:pPr>
    </w:p>
    <w:p w14:paraId="2462A5F4" w14:textId="77777777" w:rsidR="00447FDB" w:rsidRPr="00393866" w:rsidRDefault="00447FDB">
      <w:pPr>
        <w:tabs>
          <w:tab w:val="left" w:pos="-1440"/>
          <w:tab w:val="left" w:pos="-720"/>
          <w:tab w:val="left" w:pos="360"/>
          <w:tab w:val="left" w:pos="810"/>
          <w:tab w:val="left" w:pos="1440"/>
        </w:tabs>
        <w:suppressAutoHyphens/>
        <w:rPr>
          <w:rStyle w:val="l1s311"/>
          <w:rFonts w:ascii="Tahoma" w:hAnsi="Tahoma" w:cs="Tahoma"/>
        </w:rPr>
      </w:pPr>
    </w:p>
    <w:p w14:paraId="77854E70" w14:textId="77777777" w:rsidR="00447FDB" w:rsidRPr="00393866" w:rsidRDefault="00447FDB">
      <w:pPr>
        <w:tabs>
          <w:tab w:val="left" w:pos="-1440"/>
          <w:tab w:val="left" w:pos="-720"/>
          <w:tab w:val="left" w:pos="360"/>
          <w:tab w:val="left" w:pos="810"/>
          <w:tab w:val="left" w:pos="1440"/>
        </w:tabs>
        <w:suppressAutoHyphens/>
        <w:rPr>
          <w:rStyle w:val="l1s311"/>
          <w:rFonts w:ascii="Tahoma" w:hAnsi="Tahoma" w:cs="Tahoma"/>
        </w:rPr>
      </w:pPr>
    </w:p>
    <w:p w14:paraId="501F25DC" w14:textId="77777777" w:rsidR="00447FDB" w:rsidRPr="00393866" w:rsidRDefault="00447FDB">
      <w:pPr>
        <w:tabs>
          <w:tab w:val="left" w:pos="-1440"/>
          <w:tab w:val="left" w:pos="-720"/>
          <w:tab w:val="left" w:pos="360"/>
          <w:tab w:val="left" w:pos="810"/>
          <w:tab w:val="left" w:pos="1440"/>
        </w:tabs>
        <w:suppressAutoHyphens/>
        <w:rPr>
          <w:rStyle w:val="l1s311"/>
          <w:rFonts w:ascii="Tahoma" w:hAnsi="Tahoma" w:cs="Tahoma"/>
        </w:rPr>
      </w:pPr>
    </w:p>
    <w:p w14:paraId="55FC3679" w14:textId="77777777" w:rsidR="00447FDB" w:rsidRPr="00393866" w:rsidRDefault="00447FDB">
      <w:pPr>
        <w:tabs>
          <w:tab w:val="left" w:pos="-1440"/>
          <w:tab w:val="left" w:pos="-720"/>
          <w:tab w:val="left" w:pos="360"/>
          <w:tab w:val="left" w:pos="810"/>
          <w:tab w:val="left" w:pos="1440"/>
        </w:tabs>
        <w:suppressAutoHyphens/>
        <w:rPr>
          <w:rStyle w:val="l1s311"/>
          <w:rFonts w:ascii="Tahoma" w:hAnsi="Tahoma" w:cs="Tahoma"/>
        </w:rPr>
      </w:pPr>
    </w:p>
    <w:p w14:paraId="47C299B9" w14:textId="77777777" w:rsidR="00447FDB" w:rsidRPr="00393866" w:rsidRDefault="00447FDB">
      <w:pPr>
        <w:tabs>
          <w:tab w:val="left" w:pos="-1440"/>
          <w:tab w:val="left" w:pos="-720"/>
          <w:tab w:val="left" w:pos="360"/>
          <w:tab w:val="left" w:pos="810"/>
          <w:tab w:val="left" w:pos="1440"/>
        </w:tabs>
        <w:suppressAutoHyphens/>
        <w:rPr>
          <w:rStyle w:val="l1s311"/>
          <w:rFonts w:ascii="Tahoma" w:hAnsi="Tahoma" w:cs="Tahoma"/>
        </w:rPr>
      </w:pPr>
    </w:p>
    <w:p w14:paraId="0F9018EA" w14:textId="77777777" w:rsidR="00447FDB" w:rsidRPr="00393866" w:rsidRDefault="00447FDB">
      <w:pPr>
        <w:tabs>
          <w:tab w:val="left" w:pos="-1440"/>
          <w:tab w:val="left" w:pos="-720"/>
          <w:tab w:val="left" w:pos="360"/>
          <w:tab w:val="left" w:pos="810"/>
          <w:tab w:val="left" w:pos="1440"/>
        </w:tabs>
        <w:suppressAutoHyphens/>
        <w:rPr>
          <w:rStyle w:val="l1s311"/>
          <w:rFonts w:ascii="Tahoma" w:hAnsi="Tahoma" w:cs="Tahoma"/>
        </w:rPr>
      </w:pPr>
    </w:p>
    <w:p w14:paraId="26188028" w14:textId="77777777" w:rsidR="00447FDB" w:rsidRPr="00393866" w:rsidRDefault="00447FDB">
      <w:pPr>
        <w:tabs>
          <w:tab w:val="left" w:pos="-1440"/>
          <w:tab w:val="left" w:pos="-720"/>
          <w:tab w:val="left" w:pos="360"/>
          <w:tab w:val="left" w:pos="810"/>
          <w:tab w:val="left" w:pos="1440"/>
        </w:tabs>
        <w:suppressAutoHyphens/>
        <w:rPr>
          <w:rStyle w:val="l1s311"/>
          <w:rFonts w:ascii="Tahoma" w:hAnsi="Tahoma" w:cs="Tahoma"/>
        </w:rPr>
      </w:pPr>
    </w:p>
    <w:p w14:paraId="14F94C62" w14:textId="77777777" w:rsidR="00447FDB" w:rsidRPr="00393866" w:rsidRDefault="00447FDB">
      <w:pPr>
        <w:tabs>
          <w:tab w:val="left" w:pos="-1440"/>
          <w:tab w:val="left" w:pos="-720"/>
          <w:tab w:val="left" w:pos="360"/>
          <w:tab w:val="left" w:pos="810"/>
          <w:tab w:val="left" w:pos="1440"/>
        </w:tabs>
        <w:suppressAutoHyphens/>
        <w:rPr>
          <w:rStyle w:val="l1s311"/>
          <w:rFonts w:ascii="Tahoma" w:hAnsi="Tahoma" w:cs="Tahoma"/>
        </w:rPr>
      </w:pPr>
    </w:p>
    <w:p w14:paraId="3AF41AE0" w14:textId="1FC914C4" w:rsidR="00447FDB" w:rsidRDefault="00447FDB">
      <w:pPr>
        <w:tabs>
          <w:tab w:val="left" w:pos="-1440"/>
          <w:tab w:val="left" w:pos="-720"/>
          <w:tab w:val="left" w:pos="360"/>
          <w:tab w:val="left" w:pos="810"/>
          <w:tab w:val="left" w:pos="1440"/>
        </w:tabs>
        <w:suppressAutoHyphens/>
        <w:rPr>
          <w:rStyle w:val="l1s311"/>
          <w:rFonts w:ascii="Tahoma" w:hAnsi="Tahoma" w:cs="Tahoma"/>
        </w:rPr>
      </w:pPr>
    </w:p>
    <w:p w14:paraId="002E72B5" w14:textId="77777777" w:rsidR="00BC3369" w:rsidRPr="00393866" w:rsidRDefault="00BC3369">
      <w:pPr>
        <w:tabs>
          <w:tab w:val="left" w:pos="-1440"/>
          <w:tab w:val="left" w:pos="-720"/>
          <w:tab w:val="left" w:pos="360"/>
          <w:tab w:val="left" w:pos="810"/>
          <w:tab w:val="left" w:pos="1440"/>
        </w:tabs>
        <w:suppressAutoHyphens/>
        <w:rPr>
          <w:rStyle w:val="l1s311"/>
          <w:rFonts w:ascii="Tahoma" w:hAnsi="Tahoma" w:cs="Tahoma"/>
        </w:rPr>
      </w:pPr>
    </w:p>
    <w:p w14:paraId="41B7E3F5" w14:textId="77777777" w:rsidR="00447FDB" w:rsidRPr="00393866" w:rsidRDefault="00447FDB">
      <w:pPr>
        <w:tabs>
          <w:tab w:val="left" w:pos="-1440"/>
          <w:tab w:val="left" w:pos="-720"/>
          <w:tab w:val="left" w:pos="360"/>
          <w:tab w:val="left" w:pos="810"/>
          <w:tab w:val="left" w:pos="1440"/>
        </w:tabs>
        <w:suppressAutoHyphens/>
        <w:rPr>
          <w:rStyle w:val="l1s311"/>
          <w:rFonts w:ascii="Tahoma" w:hAnsi="Tahoma" w:cs="Tahoma"/>
        </w:rPr>
      </w:pPr>
    </w:p>
    <w:p w14:paraId="46B10D03" w14:textId="77777777" w:rsidR="00447FDB" w:rsidRPr="00393866" w:rsidRDefault="00447FDB">
      <w:pPr>
        <w:tabs>
          <w:tab w:val="left" w:pos="-1440"/>
          <w:tab w:val="left" w:pos="-720"/>
          <w:tab w:val="left" w:pos="360"/>
          <w:tab w:val="left" w:pos="810"/>
          <w:tab w:val="left" w:pos="1440"/>
        </w:tabs>
        <w:suppressAutoHyphens/>
        <w:rPr>
          <w:rStyle w:val="l1s311"/>
          <w:rFonts w:ascii="Tahoma" w:hAnsi="Tahoma" w:cs="Tahoma"/>
        </w:rPr>
      </w:pPr>
    </w:p>
    <w:p w14:paraId="114D1238" w14:textId="77777777" w:rsidR="00447FDB" w:rsidRPr="00393866" w:rsidRDefault="00447FDB">
      <w:pPr>
        <w:tabs>
          <w:tab w:val="left" w:pos="-1440"/>
          <w:tab w:val="left" w:pos="-720"/>
          <w:tab w:val="left" w:pos="360"/>
          <w:tab w:val="left" w:pos="810"/>
          <w:tab w:val="left" w:pos="1440"/>
        </w:tabs>
        <w:suppressAutoHyphens/>
        <w:rPr>
          <w:rStyle w:val="l1s311"/>
          <w:rFonts w:ascii="Tahoma" w:hAnsi="Tahoma" w:cs="Tahoma"/>
        </w:rPr>
      </w:pPr>
    </w:p>
    <w:p w14:paraId="54C0B7EC" w14:textId="77777777" w:rsidR="00447FDB" w:rsidRPr="00393866" w:rsidRDefault="00447FDB">
      <w:pPr>
        <w:tabs>
          <w:tab w:val="left" w:pos="-1440"/>
          <w:tab w:val="left" w:pos="-720"/>
          <w:tab w:val="left" w:pos="360"/>
          <w:tab w:val="left" w:pos="810"/>
          <w:tab w:val="left" w:pos="1440"/>
        </w:tabs>
        <w:suppressAutoHyphens/>
        <w:rPr>
          <w:rStyle w:val="l1s311"/>
          <w:rFonts w:ascii="Tahoma" w:hAnsi="Tahoma" w:cs="Tahoma"/>
        </w:rPr>
      </w:pPr>
    </w:p>
    <w:p w14:paraId="005CC0D0" w14:textId="77777777" w:rsidR="008B53E7" w:rsidRPr="00393866" w:rsidRDefault="008B53E7" w:rsidP="008B53E7">
      <w:pPr>
        <w:tabs>
          <w:tab w:val="left" w:pos="-1440"/>
          <w:tab w:val="left" w:pos="-720"/>
          <w:tab w:val="left" w:pos="360"/>
          <w:tab w:val="left" w:pos="810"/>
          <w:tab w:val="left" w:pos="1440"/>
        </w:tabs>
        <w:suppressAutoHyphens/>
        <w:rPr>
          <w:rFonts w:ascii="Tahoma" w:hAnsi="Tahoma" w:cs="Tahoma"/>
        </w:rPr>
      </w:pPr>
      <w:r w:rsidRPr="00393866">
        <w:rPr>
          <w:rFonts w:ascii="Tahoma" w:hAnsi="Tahoma" w:cs="Tahoma"/>
        </w:rPr>
        <w:lastRenderedPageBreak/>
        <w:t>Subsequent program change:</w:t>
      </w:r>
    </w:p>
    <w:p w14:paraId="015DAA82" w14:textId="77777777" w:rsidR="0006450E" w:rsidRPr="00393866" w:rsidRDefault="00F74C2F" w:rsidP="00CA11CD">
      <w:pPr>
        <w:pBdr>
          <w:top w:val="single" w:sz="4" w:space="1" w:color="auto"/>
          <w:left w:val="single" w:sz="4" w:space="4" w:color="auto"/>
          <w:bottom w:val="single" w:sz="4" w:space="1" w:color="auto"/>
          <w:right w:val="single" w:sz="4" w:space="4" w:color="auto"/>
        </w:pBdr>
        <w:tabs>
          <w:tab w:val="left" w:pos="-1440"/>
          <w:tab w:val="left" w:pos="-720"/>
          <w:tab w:val="left" w:pos="360"/>
          <w:tab w:val="left" w:pos="810"/>
          <w:tab w:val="left" w:pos="1440"/>
        </w:tabs>
        <w:suppressAutoHyphens/>
        <w:rPr>
          <w:rStyle w:val="l1s311"/>
          <w:rFonts w:ascii="Tahoma" w:hAnsi="Tahoma" w:cs="Tahoma"/>
          <w:b/>
        </w:rPr>
      </w:pPr>
      <w:r w:rsidRPr="00393866">
        <w:rPr>
          <w:rStyle w:val="l1s311"/>
          <w:rFonts w:ascii="Tahoma" w:hAnsi="Tahoma" w:cs="Tahoma"/>
          <w:b/>
        </w:rPr>
        <w:t>*</w:t>
      </w:r>
      <w:r w:rsidRPr="00393866">
        <w:rPr>
          <w:rFonts w:ascii="Tahoma" w:hAnsi="Tahoma" w:cs="Tahoma"/>
          <w:b/>
          <w:color w:val="000000"/>
          <w:shd w:val="clear" w:color="auto" w:fill="FFFFFF"/>
        </w:rPr>
        <w:br/>
      </w:r>
      <w:r w:rsidRPr="00393866">
        <w:rPr>
          <w:rStyle w:val="l1s311"/>
          <w:rFonts w:ascii="Tahoma" w:hAnsi="Tahoma" w:cs="Tahoma"/>
          <w:b/>
        </w:rPr>
        <w:t>************************************************************************</w:t>
      </w:r>
      <w:r w:rsidRPr="00393866">
        <w:rPr>
          <w:rFonts w:ascii="Tahoma" w:hAnsi="Tahoma" w:cs="Tahoma"/>
          <w:b/>
          <w:color w:val="000000"/>
          <w:shd w:val="clear" w:color="auto" w:fill="FFFFFF"/>
        </w:rPr>
        <w:br/>
      </w:r>
      <w:r w:rsidRPr="00393866">
        <w:rPr>
          <w:rStyle w:val="l1s311"/>
          <w:rFonts w:ascii="Tahoma" w:hAnsi="Tahoma" w:cs="Tahoma"/>
          <w:b/>
        </w:rPr>
        <w:t>**</w:t>
      </w:r>
      <w:r w:rsidRPr="00393866">
        <w:rPr>
          <w:rFonts w:ascii="Tahoma" w:hAnsi="Tahoma" w:cs="Tahoma"/>
          <w:b/>
          <w:color w:val="000000"/>
          <w:shd w:val="clear" w:color="auto" w:fill="FFFFFF"/>
        </w:rPr>
        <w:br/>
      </w:r>
      <w:r w:rsidRPr="00393866">
        <w:rPr>
          <w:rStyle w:val="l1s311"/>
          <w:rFonts w:ascii="Tahoma" w:hAnsi="Tahoma" w:cs="Tahoma"/>
          <w:b/>
        </w:rPr>
        <w:t>**        Name: ZTEMPLATE.</w:t>
      </w:r>
      <w:r w:rsidRPr="00393866">
        <w:rPr>
          <w:rFonts w:ascii="Tahoma" w:hAnsi="Tahoma" w:cs="Tahoma"/>
          <w:b/>
          <w:color w:val="000000"/>
          <w:shd w:val="clear" w:color="auto" w:fill="FFFFFF"/>
        </w:rPr>
        <w:br/>
      </w:r>
      <w:r w:rsidRPr="00393866">
        <w:rPr>
          <w:rStyle w:val="l1s311"/>
          <w:rFonts w:ascii="Tahoma" w:hAnsi="Tahoma" w:cs="Tahoma"/>
          <w:b/>
        </w:rPr>
        <w:t>**    Function: Goodyear APAC ABAP program template.</w:t>
      </w:r>
      <w:r w:rsidRPr="00393866">
        <w:rPr>
          <w:rFonts w:ascii="Tahoma" w:hAnsi="Tahoma" w:cs="Tahoma"/>
          <w:b/>
          <w:color w:val="000000"/>
          <w:shd w:val="clear" w:color="auto" w:fill="FFFFFF"/>
        </w:rPr>
        <w:br/>
      </w:r>
      <w:r w:rsidRPr="00393866">
        <w:rPr>
          <w:rStyle w:val="l1s311"/>
          <w:rFonts w:ascii="Tahoma" w:hAnsi="Tahoma" w:cs="Tahoma"/>
          <w:b/>
        </w:rPr>
        <w:t>**</w:t>
      </w:r>
      <w:r w:rsidRPr="00393866">
        <w:rPr>
          <w:rFonts w:ascii="Tahoma" w:hAnsi="Tahoma" w:cs="Tahoma"/>
          <w:b/>
          <w:color w:val="000000"/>
          <w:shd w:val="clear" w:color="auto" w:fill="FFFFFF"/>
        </w:rPr>
        <w:br/>
      </w:r>
      <w:r w:rsidRPr="00393866">
        <w:rPr>
          <w:rStyle w:val="l1s311"/>
          <w:rFonts w:ascii="Tahoma" w:hAnsi="Tahoma" w:cs="Tahoma"/>
          <w:b/>
        </w:rPr>
        <w:t>**                                               Transaction:</w:t>
      </w:r>
      <w:r w:rsidRPr="00393866">
        <w:rPr>
          <w:rFonts w:ascii="Tahoma" w:hAnsi="Tahoma" w:cs="Tahoma"/>
          <w:b/>
          <w:color w:val="000000"/>
          <w:shd w:val="clear" w:color="auto" w:fill="FFFFFF"/>
        </w:rPr>
        <w:br/>
      </w:r>
      <w:r w:rsidRPr="00393866">
        <w:rPr>
          <w:rStyle w:val="l1s311"/>
          <w:rFonts w:ascii="Tahoma" w:hAnsi="Tahoma" w:cs="Tahoma"/>
          <w:b/>
        </w:rPr>
        <w:t>**----------------------------------------------------------------------</w:t>
      </w:r>
      <w:r w:rsidRPr="00393866">
        <w:rPr>
          <w:rFonts w:ascii="Tahoma" w:hAnsi="Tahoma" w:cs="Tahoma"/>
          <w:b/>
          <w:color w:val="000000"/>
          <w:shd w:val="clear" w:color="auto" w:fill="FFFFFF"/>
        </w:rPr>
        <w:br/>
      </w:r>
      <w:r w:rsidRPr="00393866">
        <w:rPr>
          <w:rStyle w:val="l1s311"/>
          <w:rFonts w:ascii="Tahoma" w:hAnsi="Tahoma" w:cs="Tahoma"/>
          <w:b/>
        </w:rPr>
        <w:t>**  Program fu</w:t>
      </w:r>
      <w:r w:rsidR="0012224E" w:rsidRPr="00393866">
        <w:rPr>
          <w:rStyle w:val="l1s311"/>
          <w:rFonts w:ascii="Tahoma" w:hAnsi="Tahoma" w:cs="Tahoma"/>
          <w:b/>
        </w:rPr>
        <w:t>nc</w:t>
      </w:r>
      <w:r w:rsidRPr="00393866">
        <w:rPr>
          <w:rStyle w:val="l1s311"/>
          <w:rFonts w:ascii="Tahoma" w:hAnsi="Tahoma" w:cs="Tahoma"/>
          <w:b/>
        </w:rPr>
        <w:t>tion comments...</w:t>
      </w:r>
      <w:r w:rsidRPr="00393866">
        <w:rPr>
          <w:rFonts w:ascii="Tahoma" w:hAnsi="Tahoma" w:cs="Tahoma"/>
          <w:b/>
          <w:color w:val="000000"/>
          <w:shd w:val="clear" w:color="auto" w:fill="FFFFFF"/>
        </w:rPr>
        <w:br/>
      </w:r>
      <w:r w:rsidRPr="00393866">
        <w:rPr>
          <w:rStyle w:val="l1s311"/>
          <w:rFonts w:ascii="Tahoma" w:hAnsi="Tahoma" w:cs="Tahoma"/>
          <w:b/>
        </w:rPr>
        <w:t>**  ...</w:t>
      </w:r>
      <w:r w:rsidRPr="00393866">
        <w:rPr>
          <w:rFonts w:ascii="Tahoma" w:hAnsi="Tahoma" w:cs="Tahoma"/>
          <w:b/>
          <w:color w:val="000000"/>
          <w:shd w:val="clear" w:color="auto" w:fill="FFFFFF"/>
        </w:rPr>
        <w:br/>
      </w:r>
      <w:r w:rsidRPr="00393866">
        <w:rPr>
          <w:rStyle w:val="l1s311"/>
          <w:rFonts w:ascii="Tahoma" w:hAnsi="Tahoma" w:cs="Tahoma"/>
          <w:b/>
        </w:rPr>
        <w:t>************************************************************************</w:t>
      </w:r>
      <w:r w:rsidRPr="00393866">
        <w:rPr>
          <w:rFonts w:ascii="Tahoma" w:hAnsi="Tahoma" w:cs="Tahoma"/>
          <w:b/>
          <w:color w:val="000000"/>
          <w:shd w:val="clear" w:color="auto" w:fill="FFFFFF"/>
        </w:rPr>
        <w:br/>
      </w:r>
      <w:r w:rsidRPr="00393866">
        <w:rPr>
          <w:rStyle w:val="l1s311"/>
          <w:rFonts w:ascii="Tahoma" w:hAnsi="Tahoma" w:cs="Tahoma"/>
          <w:b/>
        </w:rPr>
        <w:t>**  Date: 11-AUG-2010        10-12345678         </w:t>
      </w:r>
      <w:r w:rsidR="00CA567F" w:rsidRPr="00393866">
        <w:rPr>
          <w:rStyle w:val="l1s311"/>
          <w:rFonts w:ascii="Tahoma" w:hAnsi="Tahoma" w:cs="Tahoma"/>
          <w:b/>
        </w:rPr>
        <w:t>Created by</w:t>
      </w:r>
      <w:r w:rsidRPr="00393866">
        <w:rPr>
          <w:rStyle w:val="l1s311"/>
          <w:rFonts w:ascii="Tahoma" w:hAnsi="Tahoma" w:cs="Tahoma"/>
          <w:b/>
        </w:rPr>
        <w:t>: ZA12810</w:t>
      </w:r>
      <w:r w:rsidRPr="00393866">
        <w:rPr>
          <w:rFonts w:ascii="Tahoma" w:hAnsi="Tahoma" w:cs="Tahoma"/>
          <w:b/>
          <w:color w:val="000000"/>
          <w:shd w:val="clear" w:color="auto" w:fill="FFFFFF"/>
        </w:rPr>
        <w:br/>
      </w:r>
      <w:r w:rsidRPr="00393866">
        <w:rPr>
          <w:rStyle w:val="l1s311"/>
          <w:rFonts w:ascii="Tahoma" w:hAnsi="Tahoma" w:cs="Tahoma"/>
          <w:b/>
        </w:rPr>
        <w:t>** </w:t>
      </w:r>
      <w:proofErr w:type="spellStart"/>
      <w:r w:rsidRPr="00393866">
        <w:rPr>
          <w:rStyle w:val="l1s311"/>
          <w:rFonts w:ascii="Tahoma" w:hAnsi="Tahoma" w:cs="Tahoma"/>
          <w:b/>
        </w:rPr>
        <w:t>Descr</w:t>
      </w:r>
      <w:proofErr w:type="spellEnd"/>
      <w:r w:rsidRPr="00393866">
        <w:rPr>
          <w:rStyle w:val="l1s311"/>
          <w:rFonts w:ascii="Tahoma" w:hAnsi="Tahoma" w:cs="Tahoma"/>
          <w:b/>
        </w:rPr>
        <w:t>: Initial release</w:t>
      </w:r>
      <w:r w:rsidRPr="00393866">
        <w:rPr>
          <w:rFonts w:ascii="Tahoma" w:hAnsi="Tahoma" w:cs="Tahoma"/>
          <w:b/>
          <w:color w:val="000000"/>
          <w:shd w:val="clear" w:color="auto" w:fill="FFFFFF"/>
        </w:rPr>
        <w:br/>
      </w:r>
      <w:r w:rsidRPr="00393866">
        <w:rPr>
          <w:rStyle w:val="l1s311"/>
          <w:rFonts w:ascii="Tahoma" w:hAnsi="Tahoma" w:cs="Tahoma"/>
          <w:b/>
        </w:rPr>
        <w:t>**----------------------------------------------------------------------</w:t>
      </w:r>
      <w:r w:rsidRPr="00393866">
        <w:rPr>
          <w:rFonts w:ascii="Tahoma" w:hAnsi="Tahoma" w:cs="Tahoma"/>
          <w:b/>
          <w:color w:val="000000"/>
          <w:shd w:val="clear" w:color="auto" w:fill="FFFFFF"/>
        </w:rPr>
        <w:br/>
      </w:r>
      <w:r w:rsidRPr="00393866">
        <w:rPr>
          <w:rStyle w:val="l1s311"/>
          <w:rFonts w:ascii="Tahoma" w:hAnsi="Tahoma" w:cs="Tahoma"/>
          <w:b/>
        </w:rPr>
        <w:t>**  Date: 01-dec-2010        10-12345679         </w:t>
      </w:r>
      <w:r w:rsidR="00CA567F" w:rsidRPr="00393866">
        <w:rPr>
          <w:rStyle w:val="l1s311"/>
          <w:rFonts w:ascii="Tahoma" w:hAnsi="Tahoma" w:cs="Tahoma"/>
          <w:b/>
        </w:rPr>
        <w:t>Modified by</w:t>
      </w:r>
      <w:r w:rsidRPr="00393866">
        <w:rPr>
          <w:rStyle w:val="l1s311"/>
          <w:rFonts w:ascii="Tahoma" w:hAnsi="Tahoma" w:cs="Tahoma"/>
          <w:b/>
        </w:rPr>
        <w:t>: ZA12810</w:t>
      </w:r>
      <w:r w:rsidRPr="00393866">
        <w:rPr>
          <w:rFonts w:ascii="Tahoma" w:hAnsi="Tahoma" w:cs="Tahoma"/>
          <w:b/>
          <w:color w:val="000000"/>
          <w:shd w:val="clear" w:color="auto" w:fill="FFFFFF"/>
        </w:rPr>
        <w:br/>
      </w:r>
      <w:r w:rsidRPr="00393866">
        <w:rPr>
          <w:rStyle w:val="l1s311"/>
          <w:rFonts w:ascii="Tahoma" w:hAnsi="Tahoma" w:cs="Tahoma"/>
          <w:b/>
        </w:rPr>
        <w:t>** Descr: Remove codes                                               "01)</w:t>
      </w:r>
      <w:r w:rsidRPr="00393866">
        <w:rPr>
          <w:rFonts w:ascii="Tahoma" w:hAnsi="Tahoma" w:cs="Tahoma"/>
          <w:b/>
          <w:color w:val="000000"/>
          <w:shd w:val="clear" w:color="auto" w:fill="FFFFFF"/>
        </w:rPr>
        <w:br/>
      </w:r>
      <w:r w:rsidRPr="00393866">
        <w:rPr>
          <w:rStyle w:val="l1s311"/>
          <w:rFonts w:ascii="Tahoma" w:hAnsi="Tahoma" w:cs="Tahoma"/>
          <w:b/>
        </w:rPr>
        <w:t>**----------------------------------------------------------------------</w:t>
      </w:r>
      <w:r w:rsidRPr="00393866">
        <w:rPr>
          <w:rFonts w:ascii="Tahoma" w:hAnsi="Tahoma" w:cs="Tahoma"/>
          <w:b/>
          <w:color w:val="000000"/>
          <w:shd w:val="clear" w:color="auto" w:fill="FFFFFF"/>
        </w:rPr>
        <w:br/>
      </w:r>
      <w:r w:rsidRPr="00393866">
        <w:rPr>
          <w:rStyle w:val="l1s311"/>
          <w:rFonts w:ascii="Tahoma" w:hAnsi="Tahoma" w:cs="Tahoma"/>
          <w:b/>
        </w:rPr>
        <w:t>**  Date: 29-dec-2010        10-12345670         </w:t>
      </w:r>
      <w:r w:rsidR="004320E0" w:rsidRPr="00393866">
        <w:rPr>
          <w:rStyle w:val="l1s311"/>
          <w:rFonts w:ascii="Tahoma" w:hAnsi="Tahoma" w:cs="Tahoma"/>
          <w:b/>
        </w:rPr>
        <w:t>Modified by</w:t>
      </w:r>
      <w:r w:rsidRPr="00393866">
        <w:rPr>
          <w:rStyle w:val="l1s311"/>
          <w:rFonts w:ascii="Tahoma" w:hAnsi="Tahoma" w:cs="Tahoma"/>
          <w:b/>
        </w:rPr>
        <w:t>: ZA12810</w:t>
      </w:r>
      <w:r w:rsidRPr="00393866">
        <w:rPr>
          <w:rFonts w:ascii="Tahoma" w:hAnsi="Tahoma" w:cs="Tahoma"/>
          <w:b/>
          <w:color w:val="000000"/>
          <w:shd w:val="clear" w:color="auto" w:fill="FFFFFF"/>
        </w:rPr>
        <w:br/>
      </w:r>
      <w:r w:rsidRPr="00393866">
        <w:rPr>
          <w:rStyle w:val="l1s311"/>
          <w:rFonts w:ascii="Tahoma" w:hAnsi="Tahoma" w:cs="Tahoma"/>
          <w:b/>
        </w:rPr>
        <w:t>** </w:t>
      </w:r>
      <w:proofErr w:type="spellStart"/>
      <w:r w:rsidRPr="00393866">
        <w:rPr>
          <w:rStyle w:val="l1s311"/>
          <w:rFonts w:ascii="Tahoma" w:hAnsi="Tahoma" w:cs="Tahoma"/>
          <w:b/>
        </w:rPr>
        <w:t>Descr</w:t>
      </w:r>
      <w:proofErr w:type="spellEnd"/>
      <w:r w:rsidRPr="00393866">
        <w:rPr>
          <w:rStyle w:val="l1s311"/>
          <w:rFonts w:ascii="Tahoma" w:hAnsi="Tahoma" w:cs="Tahoma"/>
          <w:b/>
        </w:rPr>
        <w:t>: </w:t>
      </w:r>
      <w:r w:rsidR="008A20D7" w:rsidRPr="00393866">
        <w:rPr>
          <w:rStyle w:val="l1s311"/>
          <w:rFonts w:ascii="Tahoma" w:hAnsi="Tahoma" w:cs="Tahoma"/>
          <w:b/>
        </w:rPr>
        <w:t xml:space="preserve">Implement new selection          </w:t>
      </w:r>
      <w:r w:rsidRPr="00393866">
        <w:rPr>
          <w:rStyle w:val="l1s311"/>
          <w:rFonts w:ascii="Tahoma" w:hAnsi="Tahoma" w:cs="Tahoma"/>
          <w:b/>
        </w:rPr>
        <w:t>                          "02)</w:t>
      </w:r>
      <w:r w:rsidRPr="00393866">
        <w:rPr>
          <w:rFonts w:ascii="Tahoma" w:hAnsi="Tahoma" w:cs="Tahoma"/>
          <w:b/>
          <w:color w:val="000000"/>
          <w:shd w:val="clear" w:color="auto" w:fill="FFFFFF"/>
        </w:rPr>
        <w:br/>
      </w:r>
      <w:r w:rsidRPr="00393866">
        <w:rPr>
          <w:rStyle w:val="l1s311"/>
          <w:rFonts w:ascii="Tahoma" w:hAnsi="Tahoma" w:cs="Tahoma"/>
          <w:b/>
        </w:rPr>
        <w:t>**----------------------------------------------------------------------</w:t>
      </w:r>
    </w:p>
    <w:p w14:paraId="0162E086" w14:textId="77777777" w:rsidR="00F74C2F" w:rsidRPr="00393866" w:rsidRDefault="00F74C2F">
      <w:pPr>
        <w:tabs>
          <w:tab w:val="left" w:pos="-1440"/>
          <w:tab w:val="left" w:pos="-720"/>
          <w:tab w:val="left" w:pos="360"/>
          <w:tab w:val="left" w:pos="810"/>
          <w:tab w:val="left" w:pos="1440"/>
        </w:tabs>
        <w:suppressAutoHyphens/>
        <w:rPr>
          <w:rFonts w:ascii="Tahoma" w:hAnsi="Tahoma" w:cs="Tahoma"/>
        </w:rPr>
      </w:pPr>
    </w:p>
    <w:p w14:paraId="494C255F" w14:textId="77777777" w:rsidR="005E1BE2" w:rsidRPr="00393866" w:rsidRDefault="005E1BE2" w:rsidP="005E1BE2">
      <w:pPr>
        <w:numPr>
          <w:ilvl w:val="0"/>
          <w:numId w:val="13"/>
        </w:numPr>
        <w:tabs>
          <w:tab w:val="left" w:pos="-1440"/>
          <w:tab w:val="left" w:pos="-720"/>
          <w:tab w:val="left" w:pos="360"/>
          <w:tab w:val="left" w:pos="810"/>
          <w:tab w:val="left" w:pos="1440"/>
        </w:tabs>
        <w:suppressAutoHyphens/>
        <w:rPr>
          <w:rFonts w:ascii="Tahoma" w:hAnsi="Tahoma" w:cs="Tahoma"/>
        </w:rPr>
      </w:pPr>
      <w:r w:rsidRPr="00393866">
        <w:rPr>
          <w:rFonts w:ascii="Tahoma" w:hAnsi="Tahoma" w:cs="Tahoma"/>
        </w:rPr>
        <w:t>In the source listing, identify the changed code with reference to the description at the top of your progr</w:t>
      </w:r>
      <w:r w:rsidR="0033390F" w:rsidRPr="00393866">
        <w:rPr>
          <w:rFonts w:ascii="Tahoma" w:hAnsi="Tahoma" w:cs="Tahoma"/>
        </w:rPr>
        <w:t xml:space="preserve">am by the following reference at position </w:t>
      </w:r>
      <w:r w:rsidR="00C40501" w:rsidRPr="00393866">
        <w:rPr>
          <w:rFonts w:ascii="Tahoma" w:hAnsi="Tahoma" w:cs="Tahoma"/>
        </w:rPr>
        <w:t>7</w:t>
      </w:r>
      <w:r w:rsidR="0033390F" w:rsidRPr="00393866">
        <w:rPr>
          <w:rFonts w:ascii="Tahoma" w:hAnsi="Tahoma" w:cs="Tahoma"/>
        </w:rPr>
        <w:t>0</w:t>
      </w:r>
    </w:p>
    <w:p w14:paraId="09427E84" w14:textId="77777777" w:rsidR="0033390F" w:rsidRPr="00393866" w:rsidRDefault="0033390F" w:rsidP="0033390F">
      <w:pPr>
        <w:tabs>
          <w:tab w:val="left" w:pos="-1440"/>
          <w:tab w:val="left" w:pos="-720"/>
          <w:tab w:val="left" w:pos="360"/>
          <w:tab w:val="left" w:pos="810"/>
          <w:tab w:val="left" w:pos="1440"/>
        </w:tabs>
        <w:suppressAutoHyphens/>
        <w:rPr>
          <w:rFonts w:ascii="Tahoma" w:hAnsi="Tahoma" w:cs="Tahoma"/>
        </w:rPr>
      </w:pPr>
    </w:p>
    <w:p w14:paraId="56FC3FA1" w14:textId="2E40BA81" w:rsidR="00A26FD5" w:rsidRPr="00393866" w:rsidRDefault="00A26FD5" w:rsidP="0033390F">
      <w:pPr>
        <w:tabs>
          <w:tab w:val="left" w:pos="-1440"/>
          <w:tab w:val="left" w:pos="-720"/>
          <w:tab w:val="left" w:pos="360"/>
          <w:tab w:val="left" w:pos="810"/>
          <w:tab w:val="left" w:pos="1440"/>
        </w:tabs>
        <w:suppressAutoHyphens/>
        <w:rPr>
          <w:rFonts w:ascii="Tahoma" w:hAnsi="Tahoma" w:cs="Tahoma"/>
        </w:rPr>
      </w:pPr>
      <w:commentRangeStart w:id="2255"/>
      <w:commentRangeStart w:id="2256"/>
      <w:r w:rsidRPr="00393866">
        <w:rPr>
          <w:rFonts w:ascii="Tahoma" w:hAnsi="Tahoma" w:cs="Tahoma"/>
        </w:rPr>
        <w:t>Delete block of codes</w:t>
      </w:r>
      <w:r w:rsidR="00A46962">
        <w:rPr>
          <w:rFonts w:ascii="Tahoma" w:hAnsi="Tahoma" w:cs="Tahoma"/>
        </w:rPr>
        <w:t xml:space="preserve"> for 1 line </w:t>
      </w:r>
      <w:proofErr w:type="spellStart"/>
      <w:r w:rsidR="00A46962">
        <w:rPr>
          <w:rFonts w:ascii="Tahoma" w:hAnsi="Tahoma" w:cs="Tahoma"/>
        </w:rPr>
        <w:t>modifcitaion</w:t>
      </w:r>
      <w:proofErr w:type="spellEnd"/>
      <w:r w:rsidRPr="00393866">
        <w:rPr>
          <w:rFonts w:ascii="Tahoma" w:hAnsi="Tahoma" w:cs="Tahoma"/>
        </w:rPr>
        <w:t>:</w:t>
      </w:r>
    </w:p>
    <w:p w14:paraId="2621EDBD" w14:textId="77777777" w:rsidR="00A26FD5" w:rsidRPr="008052D5" w:rsidRDefault="00A26FD5" w:rsidP="00CA11CD">
      <w:pPr>
        <w:pBdr>
          <w:top w:val="single" w:sz="4" w:space="1" w:color="auto"/>
          <w:left w:val="single" w:sz="4" w:space="4" w:color="auto"/>
          <w:bottom w:val="single" w:sz="4" w:space="1" w:color="auto"/>
          <w:right w:val="single" w:sz="4" w:space="4" w:color="auto"/>
        </w:pBdr>
        <w:tabs>
          <w:tab w:val="left" w:pos="-1440"/>
          <w:tab w:val="left" w:pos="-720"/>
          <w:tab w:val="left" w:pos="360"/>
          <w:tab w:val="left" w:pos="810"/>
          <w:tab w:val="left" w:pos="1440"/>
        </w:tabs>
        <w:suppressAutoHyphens/>
        <w:rPr>
          <w:rFonts w:ascii="Courier New" w:hAnsi="Courier New" w:cs="Courier New"/>
          <w:i/>
          <w:sz w:val="18"/>
          <w:szCs w:val="18"/>
        </w:rPr>
      </w:pPr>
      <w:r w:rsidRPr="008052D5">
        <w:rPr>
          <w:rFonts w:ascii="Courier New" w:hAnsi="Courier New" w:cs="Courier New"/>
          <w:i/>
          <w:sz w:val="18"/>
          <w:szCs w:val="18"/>
        </w:rPr>
        <w:t>*&lt;&lt;</w:t>
      </w:r>
      <w:r w:rsidRPr="008052D5">
        <w:rPr>
          <w:rFonts w:ascii="Courier New" w:hAnsi="Courier New" w:cs="Courier New"/>
          <w:i/>
          <w:sz w:val="18"/>
          <w:szCs w:val="18"/>
        </w:rPr>
        <w:tab/>
      </w:r>
      <w:r w:rsidRPr="008052D5">
        <w:rPr>
          <w:rFonts w:ascii="Courier New" w:hAnsi="Courier New" w:cs="Courier New"/>
          <w:i/>
          <w:sz w:val="18"/>
          <w:szCs w:val="18"/>
        </w:rPr>
        <w:tab/>
      </w:r>
      <w:r w:rsidRPr="008052D5">
        <w:rPr>
          <w:rFonts w:ascii="Courier New" w:hAnsi="Courier New" w:cs="Courier New"/>
          <w:i/>
          <w:sz w:val="18"/>
          <w:szCs w:val="18"/>
        </w:rPr>
        <w:tab/>
      </w:r>
      <w:r w:rsidRPr="008052D5">
        <w:rPr>
          <w:rFonts w:ascii="Courier New" w:hAnsi="Courier New" w:cs="Courier New"/>
          <w:i/>
          <w:sz w:val="18"/>
          <w:szCs w:val="18"/>
        </w:rPr>
        <w:tab/>
      </w:r>
      <w:r w:rsidRPr="008052D5">
        <w:rPr>
          <w:rFonts w:ascii="Courier New" w:hAnsi="Courier New" w:cs="Courier New"/>
          <w:i/>
          <w:sz w:val="18"/>
          <w:szCs w:val="18"/>
        </w:rPr>
        <w:tab/>
      </w:r>
      <w:r w:rsidRPr="008052D5">
        <w:rPr>
          <w:rFonts w:ascii="Courier New" w:hAnsi="Courier New" w:cs="Courier New"/>
          <w:i/>
          <w:sz w:val="18"/>
          <w:szCs w:val="18"/>
        </w:rPr>
        <w:tab/>
      </w:r>
      <w:r w:rsidRPr="008052D5">
        <w:rPr>
          <w:rFonts w:ascii="Courier New" w:hAnsi="Courier New" w:cs="Courier New"/>
          <w:i/>
          <w:sz w:val="18"/>
          <w:szCs w:val="18"/>
        </w:rPr>
        <w:tab/>
      </w:r>
      <w:r w:rsidRPr="008052D5">
        <w:rPr>
          <w:rFonts w:ascii="Courier New" w:hAnsi="Courier New" w:cs="Courier New"/>
          <w:i/>
          <w:sz w:val="18"/>
          <w:szCs w:val="18"/>
        </w:rPr>
        <w:tab/>
      </w:r>
      <w:r w:rsidRPr="008052D5">
        <w:rPr>
          <w:rFonts w:ascii="Courier New" w:hAnsi="Courier New" w:cs="Courier New"/>
          <w:i/>
          <w:sz w:val="18"/>
          <w:szCs w:val="18"/>
        </w:rPr>
        <w:tab/>
      </w:r>
      <w:r w:rsidRPr="008052D5">
        <w:rPr>
          <w:rFonts w:ascii="Courier New" w:hAnsi="Courier New" w:cs="Courier New"/>
          <w:i/>
          <w:sz w:val="18"/>
          <w:szCs w:val="18"/>
        </w:rPr>
        <w:tab/>
        <w:t>“</w:t>
      </w:r>
      <w:r w:rsidR="002423AC" w:rsidRPr="008052D5">
        <w:rPr>
          <w:rFonts w:ascii="Courier New" w:hAnsi="Courier New" w:cs="Courier New"/>
          <w:i/>
          <w:sz w:val="18"/>
          <w:szCs w:val="18"/>
        </w:rPr>
        <w:t>0</w:t>
      </w:r>
      <w:r w:rsidR="008A20D7" w:rsidRPr="008052D5">
        <w:rPr>
          <w:rFonts w:ascii="Courier New" w:hAnsi="Courier New" w:cs="Courier New"/>
          <w:i/>
          <w:sz w:val="18"/>
          <w:szCs w:val="18"/>
        </w:rPr>
        <w:t>1</w:t>
      </w:r>
      <w:r w:rsidRPr="008052D5">
        <w:rPr>
          <w:rFonts w:ascii="Courier New" w:hAnsi="Courier New" w:cs="Courier New"/>
          <w:i/>
          <w:sz w:val="18"/>
          <w:szCs w:val="18"/>
        </w:rPr>
        <w:t>)</w:t>
      </w:r>
    </w:p>
    <w:p w14:paraId="7EAA34DD" w14:textId="77777777" w:rsidR="005E1BE2" w:rsidRPr="008052D5" w:rsidRDefault="00A26FD5" w:rsidP="00CA11CD">
      <w:pPr>
        <w:pBdr>
          <w:top w:val="single" w:sz="4" w:space="1" w:color="auto"/>
          <w:left w:val="single" w:sz="4" w:space="4" w:color="auto"/>
          <w:bottom w:val="single" w:sz="4" w:space="1" w:color="auto"/>
          <w:right w:val="single" w:sz="4" w:space="4" w:color="auto"/>
        </w:pBdr>
        <w:rPr>
          <w:rFonts w:ascii="Courier New" w:hAnsi="Courier New" w:cs="Courier New"/>
          <w:i/>
          <w:sz w:val="18"/>
          <w:szCs w:val="18"/>
        </w:rPr>
      </w:pPr>
      <w:r w:rsidRPr="008052D5">
        <w:rPr>
          <w:rFonts w:ascii="Courier New" w:hAnsi="Courier New" w:cs="Courier New"/>
          <w:i/>
          <w:sz w:val="18"/>
          <w:szCs w:val="18"/>
        </w:rPr>
        <w:t xml:space="preserve">*    read table </w:t>
      </w:r>
      <w:proofErr w:type="spellStart"/>
      <w:r w:rsidRPr="008052D5">
        <w:rPr>
          <w:rFonts w:ascii="Courier New" w:hAnsi="Courier New" w:cs="Courier New"/>
          <w:i/>
          <w:sz w:val="18"/>
          <w:szCs w:val="18"/>
        </w:rPr>
        <w:t>gt_temp</w:t>
      </w:r>
      <w:proofErr w:type="spellEnd"/>
      <w:r w:rsidRPr="008052D5">
        <w:rPr>
          <w:rFonts w:ascii="Courier New" w:hAnsi="Courier New" w:cs="Courier New"/>
          <w:i/>
          <w:sz w:val="18"/>
          <w:szCs w:val="18"/>
        </w:rPr>
        <w:t xml:space="preserve"> with key </w:t>
      </w:r>
      <w:proofErr w:type="spellStart"/>
      <w:r w:rsidRPr="008052D5">
        <w:rPr>
          <w:rFonts w:ascii="Courier New" w:hAnsi="Courier New" w:cs="Courier New"/>
          <w:i/>
          <w:sz w:val="18"/>
          <w:szCs w:val="18"/>
        </w:rPr>
        <w:t>matnr</w:t>
      </w:r>
      <w:proofErr w:type="spellEnd"/>
      <w:r w:rsidRPr="008052D5">
        <w:rPr>
          <w:rFonts w:ascii="Courier New" w:hAnsi="Courier New" w:cs="Courier New"/>
          <w:i/>
          <w:sz w:val="18"/>
          <w:szCs w:val="18"/>
        </w:rPr>
        <w:t xml:space="preserve"> = gt_temp2-matnr binary search.                       </w:t>
      </w:r>
    </w:p>
    <w:p w14:paraId="62BAEDE1" w14:textId="77777777" w:rsidR="00A26FD5" w:rsidRPr="008052D5" w:rsidRDefault="00A26FD5" w:rsidP="00CA11CD">
      <w:pPr>
        <w:pBdr>
          <w:top w:val="single" w:sz="4" w:space="1" w:color="auto"/>
          <w:left w:val="single" w:sz="4" w:space="4" w:color="auto"/>
          <w:bottom w:val="single" w:sz="4" w:space="1" w:color="auto"/>
          <w:right w:val="single" w:sz="4" w:space="4" w:color="auto"/>
        </w:pBdr>
        <w:rPr>
          <w:rFonts w:ascii="Courier New" w:hAnsi="Courier New" w:cs="Courier New"/>
          <w:i/>
          <w:sz w:val="18"/>
          <w:szCs w:val="18"/>
        </w:rPr>
      </w:pPr>
      <w:r w:rsidRPr="008052D5">
        <w:rPr>
          <w:rFonts w:ascii="Courier New" w:hAnsi="Courier New" w:cs="Courier New"/>
          <w:i/>
          <w:sz w:val="18"/>
          <w:szCs w:val="18"/>
        </w:rPr>
        <w:t>*&gt;&gt;</w:t>
      </w:r>
      <w:r w:rsidRPr="008052D5">
        <w:rPr>
          <w:rFonts w:ascii="Courier New" w:hAnsi="Courier New" w:cs="Courier New"/>
          <w:i/>
          <w:sz w:val="18"/>
          <w:szCs w:val="18"/>
        </w:rPr>
        <w:tab/>
      </w:r>
      <w:r w:rsidRPr="008052D5">
        <w:rPr>
          <w:rFonts w:ascii="Courier New" w:hAnsi="Courier New" w:cs="Courier New"/>
          <w:i/>
          <w:sz w:val="18"/>
          <w:szCs w:val="18"/>
        </w:rPr>
        <w:tab/>
      </w:r>
      <w:r w:rsidRPr="008052D5">
        <w:rPr>
          <w:rFonts w:ascii="Courier New" w:hAnsi="Courier New" w:cs="Courier New"/>
          <w:i/>
          <w:sz w:val="18"/>
          <w:szCs w:val="18"/>
        </w:rPr>
        <w:tab/>
      </w:r>
      <w:r w:rsidRPr="008052D5">
        <w:rPr>
          <w:rFonts w:ascii="Courier New" w:hAnsi="Courier New" w:cs="Courier New"/>
          <w:i/>
          <w:sz w:val="18"/>
          <w:szCs w:val="18"/>
        </w:rPr>
        <w:tab/>
      </w:r>
      <w:r w:rsidRPr="008052D5">
        <w:rPr>
          <w:rFonts w:ascii="Courier New" w:hAnsi="Courier New" w:cs="Courier New"/>
          <w:i/>
          <w:sz w:val="18"/>
          <w:szCs w:val="18"/>
        </w:rPr>
        <w:tab/>
      </w:r>
      <w:r w:rsidRPr="008052D5">
        <w:rPr>
          <w:rFonts w:ascii="Courier New" w:hAnsi="Courier New" w:cs="Courier New"/>
          <w:i/>
          <w:sz w:val="18"/>
          <w:szCs w:val="18"/>
        </w:rPr>
        <w:tab/>
      </w:r>
      <w:r w:rsidRPr="008052D5">
        <w:rPr>
          <w:rFonts w:ascii="Courier New" w:hAnsi="Courier New" w:cs="Courier New"/>
          <w:i/>
          <w:sz w:val="18"/>
          <w:szCs w:val="18"/>
        </w:rPr>
        <w:tab/>
      </w:r>
      <w:r w:rsidRPr="008052D5">
        <w:rPr>
          <w:rFonts w:ascii="Courier New" w:hAnsi="Courier New" w:cs="Courier New"/>
          <w:i/>
          <w:sz w:val="18"/>
          <w:szCs w:val="18"/>
        </w:rPr>
        <w:tab/>
      </w:r>
      <w:r w:rsidRPr="008052D5">
        <w:rPr>
          <w:rFonts w:ascii="Courier New" w:hAnsi="Courier New" w:cs="Courier New"/>
          <w:i/>
          <w:sz w:val="18"/>
          <w:szCs w:val="18"/>
        </w:rPr>
        <w:tab/>
        <w:t>“</w:t>
      </w:r>
      <w:r w:rsidR="002423AC" w:rsidRPr="008052D5">
        <w:rPr>
          <w:rFonts w:ascii="Courier New" w:hAnsi="Courier New" w:cs="Courier New"/>
          <w:i/>
          <w:sz w:val="18"/>
          <w:szCs w:val="18"/>
        </w:rPr>
        <w:t>0</w:t>
      </w:r>
      <w:r w:rsidR="008A20D7" w:rsidRPr="008052D5">
        <w:rPr>
          <w:rFonts w:ascii="Courier New" w:hAnsi="Courier New" w:cs="Courier New"/>
          <w:i/>
          <w:sz w:val="18"/>
          <w:szCs w:val="18"/>
        </w:rPr>
        <w:t>1</w:t>
      </w:r>
      <w:r w:rsidRPr="008052D5">
        <w:rPr>
          <w:rFonts w:ascii="Courier New" w:hAnsi="Courier New" w:cs="Courier New"/>
          <w:i/>
          <w:sz w:val="18"/>
          <w:szCs w:val="18"/>
        </w:rPr>
        <w:t>)</w:t>
      </w:r>
    </w:p>
    <w:commentRangeEnd w:id="2255"/>
    <w:p w14:paraId="188AB46A" w14:textId="77777777" w:rsidR="00A46962" w:rsidRDefault="00DA0B58" w:rsidP="00A26FD5">
      <w:pPr>
        <w:rPr>
          <w:rFonts w:ascii="Tahoma" w:hAnsi="Tahoma" w:cs="Tahoma"/>
        </w:rPr>
      </w:pPr>
      <w:r>
        <w:rPr>
          <w:rStyle w:val="CommentReference"/>
          <w:rFonts w:ascii="Grundfos TheSans V2" w:eastAsia="Grundfos TheSans V2" w:hAnsi="Grundfos TheSans V2"/>
        </w:rPr>
        <w:commentReference w:id="2255"/>
      </w:r>
      <w:commentRangeEnd w:id="2256"/>
    </w:p>
    <w:p w14:paraId="2B613702" w14:textId="0D426DD6" w:rsidR="00A46962" w:rsidRDefault="00A46962" w:rsidP="00A26FD5">
      <w:pPr>
        <w:rPr>
          <w:rFonts w:ascii="Tahoma" w:hAnsi="Tahoma" w:cs="Tahoma"/>
        </w:rPr>
      </w:pPr>
      <w:r>
        <w:rPr>
          <w:rFonts w:ascii="Tahoma" w:hAnsi="Tahoma" w:cs="Tahoma"/>
        </w:rPr>
        <w:t>OR</w:t>
      </w:r>
    </w:p>
    <w:p w14:paraId="487C5F31" w14:textId="665CBA55" w:rsidR="00A46962" w:rsidRDefault="00A46962" w:rsidP="00A26FD5">
      <w:pPr>
        <w:rPr>
          <w:rFonts w:ascii="Tahoma" w:hAnsi="Tahoma" w:cs="Tahoma"/>
        </w:rPr>
      </w:pPr>
    </w:p>
    <w:p w14:paraId="3CF1B4A2" w14:textId="52C68B15" w:rsidR="00A46962" w:rsidRPr="008052D5" w:rsidRDefault="00A46962" w:rsidP="00A46962">
      <w:pPr>
        <w:pBdr>
          <w:top w:val="single" w:sz="4" w:space="1" w:color="auto"/>
          <w:left w:val="single" w:sz="4" w:space="4" w:color="auto"/>
          <w:bottom w:val="single" w:sz="4" w:space="1" w:color="auto"/>
          <w:right w:val="single" w:sz="4" w:space="4" w:color="auto"/>
        </w:pBdr>
        <w:rPr>
          <w:rFonts w:ascii="Courier New" w:hAnsi="Courier New" w:cs="Courier New"/>
          <w:i/>
          <w:sz w:val="18"/>
          <w:szCs w:val="18"/>
        </w:rPr>
      </w:pPr>
      <w:r w:rsidRPr="008052D5">
        <w:rPr>
          <w:rFonts w:ascii="Courier New" w:hAnsi="Courier New" w:cs="Courier New"/>
          <w:i/>
          <w:sz w:val="18"/>
          <w:szCs w:val="18"/>
        </w:rPr>
        <w:t xml:space="preserve">*    read table </w:t>
      </w:r>
      <w:proofErr w:type="spellStart"/>
      <w:r w:rsidRPr="008052D5">
        <w:rPr>
          <w:rFonts w:ascii="Courier New" w:hAnsi="Courier New" w:cs="Courier New"/>
          <w:i/>
          <w:sz w:val="18"/>
          <w:szCs w:val="18"/>
        </w:rPr>
        <w:t>gt_temp</w:t>
      </w:r>
      <w:proofErr w:type="spellEnd"/>
      <w:r w:rsidRPr="008052D5">
        <w:rPr>
          <w:rFonts w:ascii="Courier New" w:hAnsi="Courier New" w:cs="Courier New"/>
          <w:i/>
          <w:sz w:val="18"/>
          <w:szCs w:val="18"/>
        </w:rPr>
        <w:t xml:space="preserve"> with key </w:t>
      </w:r>
      <w:proofErr w:type="spellStart"/>
      <w:r w:rsidRPr="008052D5">
        <w:rPr>
          <w:rFonts w:ascii="Courier New" w:hAnsi="Courier New" w:cs="Courier New"/>
          <w:i/>
          <w:sz w:val="18"/>
          <w:szCs w:val="18"/>
        </w:rPr>
        <w:t>matnr</w:t>
      </w:r>
      <w:proofErr w:type="spellEnd"/>
      <w:r w:rsidRPr="008052D5">
        <w:rPr>
          <w:rFonts w:ascii="Courier New" w:hAnsi="Courier New" w:cs="Courier New"/>
          <w:i/>
          <w:sz w:val="18"/>
          <w:szCs w:val="18"/>
        </w:rPr>
        <w:t xml:space="preserve"> = gt_temp2-matnr binary search.   “01)                </w:t>
      </w:r>
    </w:p>
    <w:p w14:paraId="0E653F6D" w14:textId="77777777" w:rsidR="00A46962" w:rsidRDefault="00A46962" w:rsidP="00A26FD5">
      <w:pPr>
        <w:rPr>
          <w:rFonts w:ascii="Tahoma" w:hAnsi="Tahoma" w:cs="Tahoma"/>
        </w:rPr>
      </w:pPr>
    </w:p>
    <w:p w14:paraId="3844CAA6" w14:textId="1C37FFE8" w:rsidR="00A26FD5" w:rsidRPr="00393866" w:rsidRDefault="0055714B" w:rsidP="00A26FD5">
      <w:pPr>
        <w:rPr>
          <w:rFonts w:ascii="Tahoma" w:hAnsi="Tahoma" w:cs="Tahoma"/>
        </w:rPr>
      </w:pPr>
      <w:r>
        <w:rPr>
          <w:rStyle w:val="CommentReference"/>
          <w:rFonts w:ascii="Grundfos TheSans V2" w:eastAsia="Grundfos TheSans V2" w:hAnsi="Grundfos TheSans V2"/>
        </w:rPr>
        <w:commentReference w:id="2256"/>
      </w:r>
    </w:p>
    <w:p w14:paraId="421F0A16" w14:textId="77777777" w:rsidR="00A26FD5" w:rsidRPr="00393866" w:rsidRDefault="00A26FD5" w:rsidP="00A26FD5">
      <w:pPr>
        <w:rPr>
          <w:rFonts w:ascii="Tahoma" w:hAnsi="Tahoma" w:cs="Tahoma"/>
        </w:rPr>
      </w:pPr>
      <w:r w:rsidRPr="00393866">
        <w:rPr>
          <w:rFonts w:ascii="Tahoma" w:hAnsi="Tahoma" w:cs="Tahoma"/>
        </w:rPr>
        <w:t>Insert block of codes:</w:t>
      </w:r>
    </w:p>
    <w:p w14:paraId="3BD2C848" w14:textId="77777777" w:rsidR="00A62E20" w:rsidRPr="008052D5" w:rsidRDefault="0031003D" w:rsidP="0031003D">
      <w:pPr>
        <w:pBdr>
          <w:top w:val="single" w:sz="4" w:space="1" w:color="auto"/>
          <w:left w:val="single" w:sz="4" w:space="4" w:color="auto"/>
          <w:bottom w:val="single" w:sz="4" w:space="1" w:color="auto"/>
          <w:right w:val="single" w:sz="4" w:space="4" w:color="auto"/>
        </w:pBdr>
        <w:rPr>
          <w:rFonts w:ascii="Courier New" w:hAnsi="Courier New" w:cs="Courier New"/>
          <w:color w:val="000000"/>
          <w:shd w:val="clear" w:color="auto" w:fill="FFFFFF"/>
        </w:rPr>
      </w:pPr>
      <w:r w:rsidRPr="008052D5">
        <w:rPr>
          <w:rStyle w:val="l1s311"/>
        </w:rPr>
        <w:t xml:space="preserve">*&lt;&lt;                                                    “02)          </w:t>
      </w:r>
      <w:r w:rsidRPr="008052D5">
        <w:rPr>
          <w:rFonts w:ascii="Courier New" w:hAnsi="Courier New" w:cs="Courier New"/>
          <w:color w:val="000000"/>
          <w:shd w:val="clear" w:color="auto" w:fill="FFFFFF"/>
        </w:rPr>
        <w:br/>
        <w:t>      </w:t>
      </w:r>
      <w:r w:rsidRPr="008052D5">
        <w:rPr>
          <w:rStyle w:val="l1s521"/>
        </w:rPr>
        <w:t>SELECT</w:t>
      </w:r>
      <w:r w:rsidRPr="008052D5">
        <w:rPr>
          <w:rFonts w:ascii="Courier New" w:hAnsi="Courier New" w:cs="Courier New"/>
          <w:color w:val="000000"/>
          <w:shd w:val="clear" w:color="auto" w:fill="FFFFFF"/>
        </w:rPr>
        <w:t> </w:t>
      </w:r>
      <w:proofErr w:type="spellStart"/>
      <w:r w:rsidRPr="008052D5">
        <w:rPr>
          <w:rFonts w:ascii="Courier New" w:hAnsi="Courier New" w:cs="Courier New"/>
          <w:color w:val="000000"/>
          <w:shd w:val="clear" w:color="auto" w:fill="FFFFFF"/>
        </w:rPr>
        <w:t>matnr</w:t>
      </w:r>
      <w:proofErr w:type="spellEnd"/>
      <w:r w:rsidRPr="008052D5">
        <w:rPr>
          <w:rFonts w:ascii="Courier New" w:hAnsi="Courier New" w:cs="Courier New"/>
          <w:color w:val="000000"/>
          <w:shd w:val="clear" w:color="auto" w:fill="FFFFFF"/>
        </w:rPr>
        <w:t> </w:t>
      </w:r>
      <w:proofErr w:type="spellStart"/>
      <w:r w:rsidRPr="008052D5">
        <w:rPr>
          <w:rFonts w:ascii="Courier New" w:hAnsi="Courier New" w:cs="Courier New"/>
          <w:color w:val="000000"/>
          <w:shd w:val="clear" w:color="auto" w:fill="FFFFFF"/>
        </w:rPr>
        <w:t>werks</w:t>
      </w:r>
      <w:proofErr w:type="spellEnd"/>
      <w:r w:rsidRPr="008052D5">
        <w:rPr>
          <w:rFonts w:ascii="Courier New" w:hAnsi="Courier New" w:cs="Courier New"/>
          <w:color w:val="000000"/>
          <w:shd w:val="clear" w:color="auto" w:fill="FFFFFF"/>
        </w:rPr>
        <w:t> </w:t>
      </w:r>
      <w:proofErr w:type="spellStart"/>
      <w:r w:rsidRPr="008052D5">
        <w:rPr>
          <w:rFonts w:ascii="Courier New" w:hAnsi="Courier New" w:cs="Courier New"/>
          <w:color w:val="000000"/>
          <w:shd w:val="clear" w:color="auto" w:fill="FFFFFF"/>
        </w:rPr>
        <w:t>labst</w:t>
      </w:r>
      <w:proofErr w:type="spellEnd"/>
      <w:r w:rsidRPr="008052D5">
        <w:rPr>
          <w:rFonts w:ascii="Courier New" w:hAnsi="Courier New" w:cs="Courier New"/>
          <w:color w:val="000000"/>
          <w:shd w:val="clear" w:color="auto" w:fill="FFFFFF"/>
        </w:rPr>
        <w:br/>
        <w:t>        </w:t>
      </w:r>
      <w:r w:rsidRPr="008052D5">
        <w:rPr>
          <w:rStyle w:val="l1s521"/>
        </w:rPr>
        <w:t>INTO</w:t>
      </w:r>
      <w:r w:rsidRPr="008052D5">
        <w:rPr>
          <w:rFonts w:ascii="Courier New" w:hAnsi="Courier New" w:cs="Courier New"/>
          <w:color w:val="000000"/>
          <w:shd w:val="clear" w:color="auto" w:fill="FFFFFF"/>
        </w:rPr>
        <w:t> </w:t>
      </w:r>
      <w:r w:rsidRPr="008052D5">
        <w:rPr>
          <w:rStyle w:val="l1s521"/>
        </w:rPr>
        <w:t>TABLE</w:t>
      </w:r>
      <w:r w:rsidRPr="008052D5">
        <w:rPr>
          <w:rFonts w:ascii="Courier New" w:hAnsi="Courier New" w:cs="Courier New"/>
          <w:color w:val="000000"/>
          <w:shd w:val="clear" w:color="auto" w:fill="FFFFFF"/>
        </w:rPr>
        <w:t> </w:t>
      </w:r>
      <w:proofErr w:type="spellStart"/>
      <w:r w:rsidRPr="008052D5">
        <w:rPr>
          <w:rFonts w:ascii="Courier New" w:hAnsi="Courier New" w:cs="Courier New"/>
          <w:color w:val="000000"/>
          <w:shd w:val="clear" w:color="auto" w:fill="FFFFFF"/>
        </w:rPr>
        <w:t>t_labste</w:t>
      </w:r>
      <w:proofErr w:type="spellEnd"/>
      <w:r w:rsidRPr="008052D5">
        <w:rPr>
          <w:rFonts w:ascii="Courier New" w:hAnsi="Courier New" w:cs="Courier New"/>
          <w:color w:val="000000"/>
          <w:shd w:val="clear" w:color="auto" w:fill="FFFFFF"/>
        </w:rPr>
        <w:br/>
        <w:t>        </w:t>
      </w:r>
      <w:r w:rsidRPr="008052D5">
        <w:rPr>
          <w:rStyle w:val="l1s521"/>
        </w:rPr>
        <w:t>FROM</w:t>
      </w:r>
      <w:r w:rsidRPr="008052D5">
        <w:rPr>
          <w:rFonts w:ascii="Courier New" w:hAnsi="Courier New" w:cs="Courier New"/>
          <w:color w:val="000000"/>
          <w:shd w:val="clear" w:color="auto" w:fill="FFFFFF"/>
        </w:rPr>
        <w:t> </w:t>
      </w:r>
      <w:proofErr w:type="spellStart"/>
      <w:r w:rsidRPr="008052D5">
        <w:rPr>
          <w:rFonts w:ascii="Courier New" w:hAnsi="Courier New" w:cs="Courier New"/>
          <w:color w:val="000000"/>
          <w:shd w:val="clear" w:color="auto" w:fill="FFFFFF"/>
        </w:rPr>
        <w:t>mard</w:t>
      </w:r>
      <w:proofErr w:type="spellEnd"/>
      <w:r w:rsidRPr="008052D5">
        <w:rPr>
          <w:rFonts w:ascii="Courier New" w:hAnsi="Courier New" w:cs="Courier New"/>
          <w:color w:val="000000"/>
          <w:shd w:val="clear" w:color="auto" w:fill="FFFFFF"/>
        </w:rPr>
        <w:br/>
        <w:t>       </w:t>
      </w:r>
      <w:r w:rsidRPr="008052D5">
        <w:rPr>
          <w:rStyle w:val="l1s521"/>
        </w:rPr>
        <w:t>WHERE</w:t>
      </w:r>
      <w:r w:rsidRPr="008052D5">
        <w:rPr>
          <w:rFonts w:ascii="Courier New" w:hAnsi="Courier New" w:cs="Courier New"/>
          <w:color w:val="000000"/>
          <w:shd w:val="clear" w:color="auto" w:fill="FFFFFF"/>
        </w:rPr>
        <w:t> </w:t>
      </w:r>
      <w:proofErr w:type="spellStart"/>
      <w:r w:rsidRPr="008052D5">
        <w:rPr>
          <w:rFonts w:ascii="Courier New" w:hAnsi="Courier New" w:cs="Courier New"/>
          <w:color w:val="000000"/>
          <w:shd w:val="clear" w:color="auto" w:fill="FFFFFF"/>
        </w:rPr>
        <w:t>matnr</w:t>
      </w:r>
      <w:proofErr w:type="spellEnd"/>
      <w:r w:rsidRPr="008052D5">
        <w:rPr>
          <w:rFonts w:ascii="Courier New" w:hAnsi="Courier New" w:cs="Courier New"/>
          <w:color w:val="000000"/>
          <w:shd w:val="clear" w:color="auto" w:fill="FFFFFF"/>
        </w:rPr>
        <w:t> </w:t>
      </w:r>
      <w:r w:rsidRPr="008052D5">
        <w:rPr>
          <w:rStyle w:val="l1s521"/>
        </w:rPr>
        <w:t>IN</w:t>
      </w:r>
      <w:r w:rsidRPr="008052D5">
        <w:rPr>
          <w:rFonts w:ascii="Courier New" w:hAnsi="Courier New" w:cs="Courier New"/>
          <w:color w:val="000000"/>
          <w:shd w:val="clear" w:color="auto" w:fill="FFFFFF"/>
        </w:rPr>
        <w:t> </w:t>
      </w:r>
      <w:proofErr w:type="spellStart"/>
      <w:r w:rsidRPr="008052D5">
        <w:rPr>
          <w:rFonts w:ascii="Courier New" w:hAnsi="Courier New" w:cs="Courier New"/>
          <w:color w:val="000000"/>
          <w:shd w:val="clear" w:color="auto" w:fill="FFFFFF"/>
        </w:rPr>
        <w:t>s_matnr</w:t>
      </w:r>
      <w:proofErr w:type="spellEnd"/>
      <w:r w:rsidRPr="008052D5">
        <w:rPr>
          <w:rFonts w:ascii="Courier New" w:hAnsi="Courier New" w:cs="Courier New"/>
          <w:color w:val="000000"/>
          <w:shd w:val="clear" w:color="auto" w:fill="FFFFFF"/>
        </w:rPr>
        <w:br/>
        <w:t>         </w:t>
      </w:r>
      <w:r w:rsidRPr="008052D5">
        <w:rPr>
          <w:rStyle w:val="l1s521"/>
        </w:rPr>
        <w:t>AND</w:t>
      </w:r>
      <w:r w:rsidRPr="008052D5">
        <w:rPr>
          <w:rFonts w:ascii="Courier New" w:hAnsi="Courier New" w:cs="Courier New"/>
          <w:color w:val="000000"/>
          <w:shd w:val="clear" w:color="auto" w:fill="FFFFFF"/>
        </w:rPr>
        <w:t> ( </w:t>
      </w:r>
      <w:proofErr w:type="spellStart"/>
      <w:r w:rsidRPr="008052D5">
        <w:rPr>
          <w:rFonts w:ascii="Courier New" w:hAnsi="Courier New" w:cs="Courier New"/>
          <w:color w:val="000000"/>
          <w:shd w:val="clear" w:color="auto" w:fill="FFFFFF"/>
        </w:rPr>
        <w:t>werks</w:t>
      </w:r>
      <w:proofErr w:type="spellEnd"/>
      <w:r w:rsidRPr="008052D5">
        <w:rPr>
          <w:rFonts w:ascii="Courier New" w:hAnsi="Courier New" w:cs="Courier New"/>
          <w:color w:val="000000"/>
          <w:shd w:val="clear" w:color="auto" w:fill="FFFFFF"/>
        </w:rPr>
        <w:t> </w:t>
      </w:r>
      <w:r w:rsidRPr="008052D5">
        <w:rPr>
          <w:rStyle w:val="l1s521"/>
        </w:rPr>
        <w:t>LIKE</w:t>
      </w:r>
      <w:r w:rsidRPr="008052D5">
        <w:rPr>
          <w:rFonts w:ascii="Courier New" w:hAnsi="Courier New" w:cs="Courier New"/>
          <w:color w:val="000000"/>
          <w:shd w:val="clear" w:color="auto" w:fill="FFFFFF"/>
        </w:rPr>
        <w:t> </w:t>
      </w:r>
      <w:r w:rsidRPr="008052D5">
        <w:rPr>
          <w:rStyle w:val="l1s331"/>
        </w:rPr>
        <w:t>'U%'</w:t>
      </w:r>
      <w:r w:rsidRPr="008052D5">
        <w:rPr>
          <w:rFonts w:ascii="Courier New" w:hAnsi="Courier New" w:cs="Courier New"/>
          <w:color w:val="000000"/>
          <w:shd w:val="clear" w:color="auto" w:fill="FFFFFF"/>
        </w:rPr>
        <w:t> </w:t>
      </w:r>
      <w:r w:rsidRPr="008052D5">
        <w:rPr>
          <w:rStyle w:val="l1s521"/>
        </w:rPr>
        <w:t>OR</w:t>
      </w:r>
      <w:r w:rsidRPr="008052D5">
        <w:rPr>
          <w:rFonts w:ascii="Courier New" w:hAnsi="Courier New" w:cs="Courier New"/>
          <w:color w:val="000000"/>
          <w:shd w:val="clear" w:color="auto" w:fill="FFFFFF"/>
        </w:rPr>
        <w:t> </w:t>
      </w:r>
      <w:proofErr w:type="spellStart"/>
      <w:r w:rsidRPr="008052D5">
        <w:rPr>
          <w:rFonts w:ascii="Courier New" w:hAnsi="Courier New" w:cs="Courier New"/>
          <w:color w:val="000000"/>
          <w:shd w:val="clear" w:color="auto" w:fill="FFFFFF"/>
        </w:rPr>
        <w:t>werks</w:t>
      </w:r>
      <w:proofErr w:type="spellEnd"/>
      <w:r w:rsidRPr="008052D5">
        <w:rPr>
          <w:rFonts w:ascii="Courier New" w:hAnsi="Courier New" w:cs="Courier New"/>
          <w:color w:val="000000"/>
          <w:shd w:val="clear" w:color="auto" w:fill="FFFFFF"/>
        </w:rPr>
        <w:t> </w:t>
      </w:r>
      <w:r w:rsidRPr="008052D5">
        <w:rPr>
          <w:rStyle w:val="l1s521"/>
        </w:rPr>
        <w:t>LIKE</w:t>
      </w:r>
      <w:r w:rsidRPr="008052D5">
        <w:rPr>
          <w:rFonts w:ascii="Courier New" w:hAnsi="Courier New" w:cs="Courier New"/>
          <w:color w:val="000000"/>
          <w:shd w:val="clear" w:color="auto" w:fill="FFFFFF"/>
        </w:rPr>
        <w:t> </w:t>
      </w:r>
      <w:r w:rsidRPr="008052D5">
        <w:rPr>
          <w:rStyle w:val="l1s331"/>
        </w:rPr>
        <w:t>'N%'</w:t>
      </w:r>
      <w:r w:rsidRPr="008052D5">
        <w:rPr>
          <w:rFonts w:ascii="Courier New" w:hAnsi="Courier New" w:cs="Courier New"/>
          <w:color w:val="000000"/>
          <w:shd w:val="clear" w:color="auto" w:fill="FFFFFF"/>
        </w:rPr>
        <w:t> ).</w:t>
      </w:r>
      <w:r w:rsidRPr="008052D5">
        <w:rPr>
          <w:rFonts w:ascii="Courier New" w:hAnsi="Courier New" w:cs="Courier New"/>
          <w:color w:val="000000"/>
          <w:shd w:val="clear" w:color="auto" w:fill="FFFFFF"/>
        </w:rPr>
        <w:br/>
      </w:r>
      <w:r w:rsidRPr="008052D5">
        <w:rPr>
          <w:rFonts w:ascii="Courier New" w:hAnsi="Courier New" w:cs="Courier New"/>
          <w:color w:val="000000"/>
          <w:shd w:val="clear" w:color="auto" w:fill="FFFFFF"/>
        </w:rPr>
        <w:br/>
        <w:t>      </w:t>
      </w:r>
      <w:r w:rsidRPr="008052D5">
        <w:rPr>
          <w:rStyle w:val="l1s521"/>
        </w:rPr>
        <w:t>LOOP</w:t>
      </w:r>
      <w:r w:rsidRPr="008052D5">
        <w:rPr>
          <w:rFonts w:ascii="Courier New" w:hAnsi="Courier New" w:cs="Courier New"/>
          <w:color w:val="000000"/>
          <w:shd w:val="clear" w:color="auto" w:fill="FFFFFF"/>
        </w:rPr>
        <w:t> </w:t>
      </w:r>
      <w:r w:rsidRPr="008052D5">
        <w:rPr>
          <w:rStyle w:val="l1s521"/>
        </w:rPr>
        <w:t>AT</w:t>
      </w:r>
      <w:r w:rsidRPr="008052D5">
        <w:rPr>
          <w:rFonts w:ascii="Courier New" w:hAnsi="Courier New" w:cs="Courier New"/>
          <w:color w:val="000000"/>
          <w:shd w:val="clear" w:color="auto" w:fill="FFFFFF"/>
        </w:rPr>
        <w:t>  </w:t>
      </w:r>
      <w:proofErr w:type="spellStart"/>
      <w:r w:rsidRPr="008052D5">
        <w:rPr>
          <w:rFonts w:ascii="Courier New" w:hAnsi="Courier New" w:cs="Courier New"/>
          <w:color w:val="000000"/>
          <w:shd w:val="clear" w:color="auto" w:fill="FFFFFF"/>
        </w:rPr>
        <w:t>t_labste</w:t>
      </w:r>
      <w:proofErr w:type="spellEnd"/>
      <w:r w:rsidRPr="008052D5">
        <w:rPr>
          <w:rFonts w:ascii="Courier New" w:hAnsi="Courier New" w:cs="Courier New"/>
          <w:color w:val="000000"/>
          <w:shd w:val="clear" w:color="auto" w:fill="FFFFFF"/>
        </w:rPr>
        <w:t>.</w:t>
      </w:r>
      <w:r w:rsidRPr="008052D5">
        <w:rPr>
          <w:rFonts w:ascii="Courier New" w:hAnsi="Courier New" w:cs="Courier New"/>
          <w:color w:val="000000"/>
          <w:shd w:val="clear" w:color="auto" w:fill="FFFFFF"/>
        </w:rPr>
        <w:br/>
      </w:r>
      <w:r w:rsidRPr="008052D5">
        <w:rPr>
          <w:rFonts w:ascii="Courier New" w:hAnsi="Courier New" w:cs="Courier New"/>
          <w:color w:val="000000"/>
          <w:shd w:val="clear" w:color="auto" w:fill="FFFFFF"/>
        </w:rPr>
        <w:br/>
        <w:t>        t_labste1-matnr = </w:t>
      </w:r>
      <w:proofErr w:type="spellStart"/>
      <w:r w:rsidRPr="008052D5">
        <w:rPr>
          <w:rFonts w:ascii="Courier New" w:hAnsi="Courier New" w:cs="Courier New"/>
          <w:color w:val="000000"/>
          <w:shd w:val="clear" w:color="auto" w:fill="FFFFFF"/>
        </w:rPr>
        <w:t>t_labste-matnr</w:t>
      </w:r>
      <w:proofErr w:type="spellEnd"/>
      <w:r w:rsidRPr="008052D5">
        <w:rPr>
          <w:rFonts w:ascii="Courier New" w:hAnsi="Courier New" w:cs="Courier New"/>
          <w:color w:val="000000"/>
          <w:shd w:val="clear" w:color="auto" w:fill="FFFFFF"/>
        </w:rPr>
        <w:t>.</w:t>
      </w:r>
      <w:r w:rsidRPr="008052D5">
        <w:rPr>
          <w:rFonts w:ascii="Courier New" w:hAnsi="Courier New" w:cs="Courier New"/>
          <w:color w:val="000000"/>
          <w:shd w:val="clear" w:color="auto" w:fill="FFFFFF"/>
        </w:rPr>
        <w:br/>
        <w:t>        t_labste1-werks = t_labste-werks+</w:t>
      </w:r>
      <w:r w:rsidRPr="008052D5">
        <w:rPr>
          <w:rStyle w:val="l1s321"/>
        </w:rPr>
        <w:t>0</w:t>
      </w:r>
      <w:r w:rsidRPr="008052D5">
        <w:rPr>
          <w:rFonts w:ascii="Courier New" w:hAnsi="Courier New" w:cs="Courier New"/>
          <w:color w:val="000000"/>
          <w:shd w:val="clear" w:color="auto" w:fill="FFFFFF"/>
        </w:rPr>
        <w:t>(</w:t>
      </w:r>
      <w:r w:rsidRPr="008052D5">
        <w:rPr>
          <w:rStyle w:val="l1s321"/>
        </w:rPr>
        <w:t>1</w:t>
      </w:r>
      <w:r w:rsidRPr="008052D5">
        <w:rPr>
          <w:rFonts w:ascii="Courier New" w:hAnsi="Courier New" w:cs="Courier New"/>
          <w:color w:val="000000"/>
          <w:shd w:val="clear" w:color="auto" w:fill="FFFFFF"/>
        </w:rPr>
        <w:t>).</w:t>
      </w:r>
      <w:r w:rsidRPr="008052D5">
        <w:rPr>
          <w:rFonts w:ascii="Courier New" w:hAnsi="Courier New" w:cs="Courier New"/>
          <w:color w:val="000000"/>
          <w:shd w:val="clear" w:color="auto" w:fill="FFFFFF"/>
        </w:rPr>
        <w:br/>
        <w:t>        t_labste1-labst = </w:t>
      </w:r>
      <w:proofErr w:type="spellStart"/>
      <w:r w:rsidRPr="008052D5">
        <w:rPr>
          <w:rFonts w:ascii="Courier New" w:hAnsi="Courier New" w:cs="Courier New"/>
          <w:color w:val="000000"/>
          <w:shd w:val="clear" w:color="auto" w:fill="FFFFFF"/>
        </w:rPr>
        <w:t>t_labste-labst</w:t>
      </w:r>
      <w:proofErr w:type="spellEnd"/>
      <w:r w:rsidRPr="008052D5">
        <w:rPr>
          <w:rFonts w:ascii="Courier New" w:hAnsi="Courier New" w:cs="Courier New"/>
          <w:color w:val="000000"/>
          <w:shd w:val="clear" w:color="auto" w:fill="FFFFFF"/>
        </w:rPr>
        <w:t>.</w:t>
      </w:r>
      <w:r w:rsidRPr="008052D5">
        <w:rPr>
          <w:rFonts w:ascii="Courier New" w:hAnsi="Courier New" w:cs="Courier New"/>
          <w:color w:val="000000"/>
          <w:shd w:val="clear" w:color="auto" w:fill="FFFFFF"/>
        </w:rPr>
        <w:br/>
      </w:r>
      <w:r w:rsidRPr="008052D5">
        <w:rPr>
          <w:rFonts w:ascii="Courier New" w:hAnsi="Courier New" w:cs="Courier New"/>
          <w:color w:val="000000"/>
          <w:shd w:val="clear" w:color="auto" w:fill="FFFFFF"/>
        </w:rPr>
        <w:br/>
        <w:t>        </w:t>
      </w:r>
      <w:r w:rsidRPr="008052D5">
        <w:rPr>
          <w:rStyle w:val="l1s521"/>
        </w:rPr>
        <w:t>COLLECT</w:t>
      </w:r>
      <w:r w:rsidRPr="008052D5">
        <w:rPr>
          <w:rFonts w:ascii="Courier New" w:hAnsi="Courier New" w:cs="Courier New"/>
          <w:color w:val="000000"/>
          <w:shd w:val="clear" w:color="auto" w:fill="FFFFFF"/>
        </w:rPr>
        <w:t> t_labste1.</w:t>
      </w:r>
      <w:r w:rsidRPr="008052D5">
        <w:rPr>
          <w:rFonts w:ascii="Courier New" w:hAnsi="Courier New" w:cs="Courier New"/>
          <w:color w:val="000000"/>
          <w:shd w:val="clear" w:color="auto" w:fill="FFFFFF"/>
        </w:rPr>
        <w:br/>
      </w:r>
      <w:r w:rsidRPr="008052D5">
        <w:rPr>
          <w:rFonts w:ascii="Courier New" w:hAnsi="Courier New" w:cs="Courier New"/>
          <w:color w:val="000000"/>
          <w:shd w:val="clear" w:color="auto" w:fill="FFFFFF"/>
        </w:rPr>
        <w:br/>
        <w:t>      </w:t>
      </w:r>
      <w:r w:rsidRPr="008052D5">
        <w:rPr>
          <w:rStyle w:val="l1s521"/>
        </w:rPr>
        <w:t>ENDLOOP</w:t>
      </w:r>
      <w:r w:rsidRPr="008052D5">
        <w:rPr>
          <w:rFonts w:ascii="Courier New" w:hAnsi="Courier New" w:cs="Courier New"/>
          <w:color w:val="000000"/>
          <w:shd w:val="clear" w:color="auto" w:fill="FFFFFF"/>
        </w:rPr>
        <w:t>.</w:t>
      </w:r>
      <w:r w:rsidRPr="008052D5">
        <w:rPr>
          <w:rFonts w:ascii="Courier New" w:hAnsi="Courier New" w:cs="Courier New"/>
          <w:color w:val="000000"/>
          <w:shd w:val="clear" w:color="auto" w:fill="FFFFFF"/>
        </w:rPr>
        <w:br/>
      </w:r>
    </w:p>
    <w:p w14:paraId="205A4747" w14:textId="77777777" w:rsidR="00A62E20" w:rsidRPr="008052D5" w:rsidRDefault="0031003D" w:rsidP="0031003D">
      <w:pPr>
        <w:pBdr>
          <w:top w:val="single" w:sz="4" w:space="1" w:color="auto"/>
          <w:left w:val="single" w:sz="4" w:space="4" w:color="auto"/>
          <w:bottom w:val="single" w:sz="4" w:space="1" w:color="auto"/>
          <w:right w:val="single" w:sz="4" w:space="4" w:color="auto"/>
        </w:pBdr>
        <w:rPr>
          <w:rFonts w:ascii="Courier New" w:hAnsi="Courier New" w:cs="Courier New"/>
          <w:color w:val="000000"/>
          <w:shd w:val="clear" w:color="auto" w:fill="FFFFFF"/>
        </w:rPr>
      </w:pPr>
      <w:r w:rsidRPr="008052D5">
        <w:rPr>
          <w:rFonts w:ascii="Courier New" w:hAnsi="Courier New" w:cs="Courier New"/>
          <w:color w:val="000000"/>
          <w:shd w:val="clear" w:color="auto" w:fill="FFFFFF"/>
        </w:rPr>
        <w:t>      </w:t>
      </w:r>
      <w:r w:rsidRPr="008052D5">
        <w:rPr>
          <w:rStyle w:val="l1s521"/>
        </w:rPr>
        <w:t>CLEAR</w:t>
      </w:r>
      <w:r w:rsidRPr="008052D5">
        <w:rPr>
          <w:rFonts w:ascii="Courier New" w:hAnsi="Courier New" w:cs="Courier New"/>
          <w:color w:val="000000"/>
          <w:shd w:val="clear" w:color="auto" w:fill="FFFFFF"/>
        </w:rPr>
        <w:t> t_labste1.</w:t>
      </w:r>
      <w:r w:rsidRPr="008052D5">
        <w:rPr>
          <w:rFonts w:ascii="Courier New" w:hAnsi="Courier New" w:cs="Courier New"/>
          <w:color w:val="000000"/>
          <w:shd w:val="clear" w:color="auto" w:fill="FFFFFF"/>
        </w:rPr>
        <w:br/>
      </w:r>
    </w:p>
    <w:p w14:paraId="426D2F75" w14:textId="77777777" w:rsidR="00A26FD5" w:rsidRPr="008052D5" w:rsidRDefault="0031003D" w:rsidP="0031003D">
      <w:pPr>
        <w:pBdr>
          <w:top w:val="single" w:sz="4" w:space="1" w:color="auto"/>
          <w:left w:val="single" w:sz="4" w:space="4" w:color="auto"/>
          <w:bottom w:val="single" w:sz="4" w:space="1" w:color="auto"/>
          <w:right w:val="single" w:sz="4" w:space="4" w:color="auto"/>
        </w:pBdr>
        <w:rPr>
          <w:rFonts w:ascii="Courier New" w:hAnsi="Courier New" w:cs="Courier New"/>
        </w:rPr>
      </w:pPr>
      <w:r w:rsidRPr="008052D5">
        <w:rPr>
          <w:rFonts w:ascii="Courier New" w:hAnsi="Courier New" w:cs="Courier New"/>
          <w:color w:val="000000"/>
          <w:shd w:val="clear" w:color="auto" w:fill="FFFFFF"/>
        </w:rPr>
        <w:t>    </w:t>
      </w:r>
      <w:r w:rsidRPr="008052D5">
        <w:rPr>
          <w:rStyle w:val="l1s521"/>
        </w:rPr>
        <w:t>ENDIF</w:t>
      </w:r>
      <w:r w:rsidRPr="008052D5">
        <w:rPr>
          <w:rFonts w:ascii="Courier New" w:hAnsi="Courier New" w:cs="Courier New"/>
          <w:color w:val="000000"/>
          <w:shd w:val="clear" w:color="auto" w:fill="FFFFFF"/>
        </w:rPr>
        <w:t>.</w:t>
      </w:r>
      <w:r w:rsidRPr="008052D5">
        <w:rPr>
          <w:rFonts w:ascii="Courier New" w:hAnsi="Courier New" w:cs="Courier New"/>
          <w:color w:val="000000"/>
          <w:shd w:val="clear" w:color="auto" w:fill="FFFFFF"/>
        </w:rPr>
        <w:br/>
      </w:r>
      <w:r w:rsidRPr="008052D5">
        <w:rPr>
          <w:rStyle w:val="l1s311"/>
        </w:rPr>
        <w:t>*&gt;&gt;                                                   “02)</w:t>
      </w:r>
    </w:p>
    <w:p w14:paraId="71C26BF9" w14:textId="77777777" w:rsidR="00C23127" w:rsidRPr="00393866" w:rsidRDefault="00C23127">
      <w:pPr>
        <w:rPr>
          <w:rFonts w:ascii="Tahoma" w:hAnsi="Tahoma" w:cs="Tahoma"/>
        </w:rPr>
      </w:pPr>
    </w:p>
    <w:p w14:paraId="3FBCDC5F" w14:textId="77777777" w:rsidR="005E1BE2" w:rsidRPr="00393866" w:rsidRDefault="005E1BE2">
      <w:pPr>
        <w:rPr>
          <w:rFonts w:ascii="Tahoma" w:hAnsi="Tahoma" w:cs="Tahoma"/>
        </w:rPr>
      </w:pPr>
      <w:r w:rsidRPr="00393866">
        <w:rPr>
          <w:rFonts w:ascii="Tahoma" w:hAnsi="Tahoma" w:cs="Tahoma"/>
        </w:rPr>
        <w:t>The program should be formatted to ensure readability. A program that is easy to read is easier to support.</w:t>
      </w:r>
    </w:p>
    <w:p w14:paraId="4B5F01E7" w14:textId="77777777" w:rsidR="005E1BE2" w:rsidRPr="00393866" w:rsidRDefault="005E1BE2">
      <w:pPr>
        <w:rPr>
          <w:rFonts w:ascii="Tahoma" w:hAnsi="Tahoma" w:cs="Tahoma"/>
        </w:rPr>
      </w:pPr>
      <w:r w:rsidRPr="00393866">
        <w:rPr>
          <w:rFonts w:ascii="Tahoma" w:hAnsi="Tahoma" w:cs="Tahoma"/>
        </w:rPr>
        <w:t>The following is list of points that aid readability:</w:t>
      </w:r>
    </w:p>
    <w:p w14:paraId="16D8C925" w14:textId="77777777" w:rsidR="005E1BE2" w:rsidRPr="00393866" w:rsidRDefault="005E1BE2">
      <w:pPr>
        <w:rPr>
          <w:rFonts w:ascii="Tahoma" w:hAnsi="Tahoma" w:cs="Tahoma"/>
        </w:rPr>
      </w:pPr>
    </w:p>
    <w:p w14:paraId="15A95C32" w14:textId="77777777" w:rsidR="005E1BE2" w:rsidRPr="00393866" w:rsidRDefault="005E1BE2">
      <w:pPr>
        <w:numPr>
          <w:ilvl w:val="0"/>
          <w:numId w:val="10"/>
        </w:numPr>
        <w:rPr>
          <w:rFonts w:ascii="Tahoma" w:hAnsi="Tahoma" w:cs="Tahoma"/>
        </w:rPr>
      </w:pPr>
      <w:r w:rsidRPr="00393866">
        <w:rPr>
          <w:rFonts w:ascii="Tahoma" w:hAnsi="Tahoma" w:cs="Tahoma"/>
        </w:rPr>
        <w:t>Although ABAP allows multiple commands on the same line, place each command on a different line.</w:t>
      </w:r>
    </w:p>
    <w:p w14:paraId="1D42B625" w14:textId="77777777" w:rsidR="005E1BE2" w:rsidRPr="00393866" w:rsidRDefault="005E1BE2">
      <w:pPr>
        <w:numPr>
          <w:ilvl w:val="0"/>
          <w:numId w:val="11"/>
        </w:numPr>
        <w:rPr>
          <w:rFonts w:ascii="Tahoma" w:hAnsi="Tahoma" w:cs="Tahoma"/>
        </w:rPr>
      </w:pPr>
      <w:r w:rsidRPr="00393866">
        <w:rPr>
          <w:rFonts w:ascii="Tahoma" w:hAnsi="Tahoma" w:cs="Tahoma"/>
        </w:rPr>
        <w:t xml:space="preserve">If a continuous section of code exceeds 10-15 lines, create a FORM for the code.   </w:t>
      </w:r>
    </w:p>
    <w:p w14:paraId="235263F6" w14:textId="4C0BCA67" w:rsidR="005E1BE2" w:rsidRPr="00393866" w:rsidRDefault="005E1BE2">
      <w:pPr>
        <w:numPr>
          <w:ilvl w:val="0"/>
          <w:numId w:val="10"/>
        </w:numPr>
        <w:rPr>
          <w:rFonts w:ascii="Tahoma" w:hAnsi="Tahoma" w:cs="Tahoma"/>
        </w:rPr>
      </w:pPr>
      <w:r w:rsidRPr="00393866">
        <w:rPr>
          <w:rFonts w:ascii="Tahoma" w:hAnsi="Tahoma" w:cs="Tahoma"/>
        </w:rPr>
        <w:t xml:space="preserve">Minimize the amount of </w:t>
      </w:r>
      <w:del w:id="2257" w:author="Raphael Donor" w:date="2020-09-11T14:23:00Z">
        <w:r w:rsidRPr="00393866" w:rsidDel="00C060ED">
          <w:rPr>
            <w:rFonts w:ascii="Tahoma" w:hAnsi="Tahoma" w:cs="Tahoma"/>
          </w:rPr>
          <w:delText>code between the</w:delText>
        </w:r>
      </w:del>
      <w:ins w:id="2258" w:author="Raphael Donor" w:date="2020-09-11T14:23:00Z">
        <w:r w:rsidR="00C060ED">
          <w:rPr>
            <w:rFonts w:ascii="Tahoma" w:hAnsi="Tahoma" w:cs="Tahoma"/>
          </w:rPr>
          <w:t>in</w:t>
        </w:r>
      </w:ins>
      <w:r w:rsidRPr="00393866">
        <w:rPr>
          <w:rFonts w:ascii="Tahoma" w:hAnsi="Tahoma" w:cs="Tahoma"/>
        </w:rPr>
        <w:t xml:space="preserve"> START-OF-SELECTION</w:t>
      </w:r>
      <w:del w:id="2259" w:author="Raphael Donor" w:date="2020-09-11T14:23:00Z">
        <w:r w:rsidRPr="00393866" w:rsidDel="00C060ED">
          <w:rPr>
            <w:rFonts w:ascii="Tahoma" w:hAnsi="Tahoma" w:cs="Tahoma"/>
          </w:rPr>
          <w:delText xml:space="preserve"> and END-OF-SELECTION.</w:delText>
        </w:r>
      </w:del>
      <w:ins w:id="2260" w:author="Raphael Donor" w:date="2020-09-11T14:23:00Z">
        <w:r w:rsidR="00C060ED">
          <w:rPr>
            <w:rFonts w:ascii="Tahoma" w:hAnsi="Tahoma" w:cs="Tahoma"/>
          </w:rPr>
          <w:t>.</w:t>
        </w:r>
      </w:ins>
      <w:r w:rsidRPr="00393866">
        <w:rPr>
          <w:rFonts w:ascii="Tahoma" w:hAnsi="Tahoma" w:cs="Tahoma"/>
        </w:rPr>
        <w:t xml:space="preserve"> The code </w:t>
      </w:r>
      <w:del w:id="2261" w:author="Raphael Donor" w:date="2020-09-11T14:23:00Z">
        <w:r w:rsidRPr="00393866" w:rsidDel="00C060ED">
          <w:rPr>
            <w:rFonts w:ascii="Tahoma" w:hAnsi="Tahoma" w:cs="Tahoma"/>
          </w:rPr>
          <w:delText xml:space="preserve">between </w:delText>
        </w:r>
      </w:del>
      <w:ins w:id="2262" w:author="Raphael Donor" w:date="2020-09-11T14:23:00Z">
        <w:r w:rsidR="00C060ED">
          <w:rPr>
            <w:rFonts w:ascii="Tahoma" w:hAnsi="Tahoma" w:cs="Tahoma"/>
          </w:rPr>
          <w:t>in</w:t>
        </w:r>
        <w:r w:rsidR="00C060ED" w:rsidRPr="00393866">
          <w:rPr>
            <w:rFonts w:ascii="Tahoma" w:hAnsi="Tahoma" w:cs="Tahoma"/>
          </w:rPr>
          <w:t xml:space="preserve"> </w:t>
        </w:r>
      </w:ins>
      <w:r w:rsidRPr="00393866">
        <w:rPr>
          <w:rFonts w:ascii="Tahoma" w:hAnsi="Tahoma" w:cs="Tahoma"/>
        </w:rPr>
        <w:t>these statements should in most cases consist of PERFORM</w:t>
      </w:r>
      <w:ins w:id="2263" w:author="Raphael Donor" w:date="2020-09-11T14:23:00Z">
        <w:r w:rsidR="00C060ED">
          <w:rPr>
            <w:rFonts w:ascii="Tahoma" w:hAnsi="Tahoma" w:cs="Tahoma"/>
          </w:rPr>
          <w:t xml:space="preserve"> or CALL METHOD</w:t>
        </w:r>
      </w:ins>
      <w:r w:rsidRPr="00393866">
        <w:rPr>
          <w:rFonts w:ascii="Tahoma" w:hAnsi="Tahoma" w:cs="Tahoma"/>
        </w:rPr>
        <w:t xml:space="preserve"> statements.</w:t>
      </w:r>
    </w:p>
    <w:p w14:paraId="2AD1A8E3" w14:textId="77777777" w:rsidR="005E1BE2" w:rsidRPr="00393866" w:rsidRDefault="005E1BE2">
      <w:pPr>
        <w:numPr>
          <w:ilvl w:val="0"/>
          <w:numId w:val="10"/>
        </w:numPr>
        <w:rPr>
          <w:rFonts w:ascii="Tahoma" w:hAnsi="Tahoma" w:cs="Tahoma"/>
        </w:rPr>
      </w:pPr>
      <w:r w:rsidRPr="00393866">
        <w:rPr>
          <w:rFonts w:ascii="Tahoma" w:hAnsi="Tahoma" w:cs="Tahoma"/>
        </w:rPr>
        <w:t>Statements that process multiple parameters such as move and write should be formatted with each parameter on a separate line.</w:t>
      </w:r>
    </w:p>
    <w:p w14:paraId="4848E21C" w14:textId="550B456F" w:rsidR="005E1BE2" w:rsidRDefault="005E1BE2">
      <w:pPr>
        <w:rPr>
          <w:rFonts w:ascii="Tahoma" w:hAnsi="Tahoma" w:cs="Tahoma"/>
        </w:rPr>
      </w:pPr>
    </w:p>
    <w:p w14:paraId="465C112A" w14:textId="77777777" w:rsidR="005C6497" w:rsidRPr="00393866" w:rsidRDefault="005C6497">
      <w:pPr>
        <w:rPr>
          <w:rFonts w:ascii="Tahoma" w:hAnsi="Tahoma" w:cs="Tahoma"/>
        </w:rPr>
      </w:pPr>
    </w:p>
    <w:p w14:paraId="2C6465B1" w14:textId="4E94ED30" w:rsidR="000E0C4F" w:rsidRPr="000E0C4F" w:rsidRDefault="000E0C4F" w:rsidP="0083309C">
      <w:pPr>
        <w:pStyle w:val="Heading2"/>
        <w:numPr>
          <w:ilvl w:val="1"/>
          <w:numId w:val="26"/>
        </w:numPr>
        <w:rPr>
          <w:rFonts w:ascii="Tahoma" w:hAnsi="Tahoma" w:cs="Tahoma"/>
        </w:rPr>
      </w:pPr>
      <w:bookmarkStart w:id="2264" w:name="_Toc62037384"/>
      <w:r>
        <w:rPr>
          <w:rFonts w:ascii="Tahoma" w:hAnsi="Tahoma" w:cs="Tahoma"/>
        </w:rPr>
        <w:t>PRETTY PRINTER</w:t>
      </w:r>
      <w:bookmarkEnd w:id="2264"/>
    </w:p>
    <w:p w14:paraId="56BC1F37" w14:textId="77777777" w:rsidR="000E0C4F" w:rsidRPr="0043440D" w:rsidRDefault="000E0C4F" w:rsidP="000E0C4F">
      <w:pPr>
        <w:rPr>
          <w:rFonts w:ascii="Tahoma" w:hAnsi="Tahoma" w:cs="Tahoma"/>
        </w:rPr>
      </w:pPr>
    </w:p>
    <w:p w14:paraId="26C363F2" w14:textId="77777777" w:rsidR="00587696" w:rsidRPr="00587696" w:rsidRDefault="00587696" w:rsidP="00587696">
      <w:pPr>
        <w:pStyle w:val="ListParagraph"/>
        <w:numPr>
          <w:ilvl w:val="0"/>
          <w:numId w:val="7"/>
        </w:numPr>
        <w:rPr>
          <w:vanish/>
        </w:rPr>
      </w:pPr>
    </w:p>
    <w:p w14:paraId="1D59C5C4" w14:textId="77777777" w:rsidR="00587696" w:rsidRPr="00587696" w:rsidRDefault="00587696" w:rsidP="00587696">
      <w:pPr>
        <w:pStyle w:val="ListParagraph"/>
        <w:keepNext/>
        <w:numPr>
          <w:ilvl w:val="1"/>
          <w:numId w:val="7"/>
        </w:numPr>
        <w:spacing w:before="240" w:after="60"/>
        <w:outlineLvl w:val="1"/>
        <w:rPr>
          <w:b/>
          <w:vanish/>
        </w:rPr>
      </w:pPr>
    </w:p>
    <w:p w14:paraId="05D152D5" w14:textId="77777777" w:rsidR="00587696" w:rsidRPr="00587696" w:rsidRDefault="00587696" w:rsidP="00587696">
      <w:pPr>
        <w:pStyle w:val="ListParagraph"/>
        <w:keepNext/>
        <w:numPr>
          <w:ilvl w:val="1"/>
          <w:numId w:val="7"/>
        </w:numPr>
        <w:spacing w:before="240" w:after="60"/>
        <w:outlineLvl w:val="1"/>
        <w:rPr>
          <w:b/>
          <w:vanish/>
        </w:rPr>
      </w:pPr>
    </w:p>
    <w:p w14:paraId="63D7B5B6" w14:textId="5378F59A" w:rsidR="00587696" w:rsidRPr="00203BE1" w:rsidRDefault="000E0C4F" w:rsidP="00587696">
      <w:pPr>
        <w:pStyle w:val="Heading3"/>
        <w:rPr>
          <w:rFonts w:ascii="Tahoma" w:hAnsi="Tahoma" w:cs="Tahoma"/>
          <w:i w:val="0"/>
          <w:iCs/>
        </w:rPr>
      </w:pPr>
      <w:bookmarkStart w:id="2265" w:name="_Toc62037385"/>
      <w:r w:rsidRPr="00203BE1">
        <w:rPr>
          <w:rFonts w:ascii="Tahoma" w:hAnsi="Tahoma" w:cs="Tahoma"/>
          <w:i w:val="0"/>
          <w:iCs/>
        </w:rPr>
        <w:t>Pretty Printer Configuration</w:t>
      </w:r>
      <w:bookmarkEnd w:id="2265"/>
    </w:p>
    <w:p w14:paraId="6272F7A0" w14:textId="6F92976E" w:rsidR="00587696" w:rsidRPr="00203BE1" w:rsidRDefault="00587696" w:rsidP="00587696">
      <w:pPr>
        <w:rPr>
          <w:rFonts w:ascii="Tahoma" w:hAnsi="Tahoma" w:cs="Tahoma"/>
        </w:rPr>
      </w:pPr>
    </w:p>
    <w:p w14:paraId="65C83CC9" w14:textId="62024535" w:rsidR="00587696" w:rsidRPr="00203BE1" w:rsidRDefault="00587696" w:rsidP="00587696">
      <w:pPr>
        <w:rPr>
          <w:rFonts w:ascii="Tahoma" w:hAnsi="Tahoma" w:cs="Tahoma"/>
        </w:rPr>
      </w:pPr>
      <w:r w:rsidRPr="00203BE1">
        <w:rPr>
          <w:rFonts w:ascii="Tahoma" w:hAnsi="Tahoma" w:cs="Tahoma"/>
        </w:rPr>
        <w:t>ABAP Developers should use the following settings in their Pretty Printer:</w:t>
      </w:r>
    </w:p>
    <w:p w14:paraId="0C25E1F1" w14:textId="24598C4E" w:rsidR="00587696" w:rsidRDefault="00587696" w:rsidP="00587696">
      <w:pPr>
        <w:rPr>
          <w:rFonts w:ascii="Tahoma" w:hAnsi="Tahoma" w:cs="Tahoma"/>
        </w:rPr>
      </w:pPr>
    </w:p>
    <w:p w14:paraId="1A685731" w14:textId="5C3473BF" w:rsidR="00587696" w:rsidRPr="00587696" w:rsidRDefault="00587696" w:rsidP="00587696">
      <w:r>
        <w:rPr>
          <w:noProof/>
          <w:lang w:val="ru-RU" w:eastAsia="ru-RU"/>
        </w:rPr>
        <w:drawing>
          <wp:inline distT="0" distB="0" distL="0" distR="0" wp14:anchorId="6349597A" wp14:editId="0FFA772A">
            <wp:extent cx="4562736" cy="23050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r:link="rId22">
                      <a:extLst>
                        <a:ext uri="{28A0092B-C50C-407E-A947-70E740481C1C}">
                          <a14:useLocalDpi xmlns:a14="http://schemas.microsoft.com/office/drawing/2010/main" val="0"/>
                        </a:ext>
                      </a:extLst>
                    </a:blip>
                    <a:srcRect/>
                    <a:stretch>
                      <a:fillRect/>
                    </a:stretch>
                  </pic:blipFill>
                  <pic:spPr bwMode="auto">
                    <a:xfrm>
                      <a:off x="0" y="0"/>
                      <a:ext cx="4569292" cy="2308362"/>
                    </a:xfrm>
                    <a:prstGeom prst="rect">
                      <a:avLst/>
                    </a:prstGeom>
                    <a:noFill/>
                    <a:ln>
                      <a:noFill/>
                    </a:ln>
                  </pic:spPr>
                </pic:pic>
              </a:graphicData>
            </a:graphic>
          </wp:inline>
        </w:drawing>
      </w:r>
    </w:p>
    <w:p w14:paraId="0A0652F5" w14:textId="4361162C" w:rsidR="000E0C4F" w:rsidRPr="00203BE1" w:rsidRDefault="00587696" w:rsidP="00587696">
      <w:pPr>
        <w:pStyle w:val="Heading3"/>
        <w:rPr>
          <w:i w:val="0"/>
          <w:iCs/>
        </w:rPr>
      </w:pPr>
      <w:bookmarkStart w:id="2266" w:name="_Toc62037386"/>
      <w:r w:rsidRPr="00203BE1">
        <w:rPr>
          <w:rFonts w:ascii="Tahoma" w:hAnsi="Tahoma" w:cs="Tahoma"/>
          <w:i w:val="0"/>
          <w:iCs/>
        </w:rPr>
        <w:t>Pretty Printer Format Execution</w:t>
      </w:r>
      <w:bookmarkEnd w:id="2266"/>
      <w:r w:rsidR="000E0C4F" w:rsidRPr="00203BE1">
        <w:rPr>
          <w:i w:val="0"/>
          <w:iCs/>
        </w:rPr>
        <w:tab/>
      </w:r>
    </w:p>
    <w:p w14:paraId="6B6BFA41" w14:textId="77777777" w:rsidR="000E0C4F" w:rsidRPr="00203BE1" w:rsidRDefault="000E0C4F" w:rsidP="000E0C4F">
      <w:pPr>
        <w:rPr>
          <w:rFonts w:ascii="Tahoma" w:hAnsi="Tahoma" w:cs="Tahoma"/>
          <w:iCs/>
        </w:rPr>
      </w:pPr>
    </w:p>
    <w:p w14:paraId="6B9EC027" w14:textId="021053E8" w:rsidR="00ED6653" w:rsidRDefault="000E0C4F">
      <w:pPr>
        <w:rPr>
          <w:rFonts w:ascii="Tahoma" w:hAnsi="Tahoma" w:cs="Tahoma"/>
        </w:rPr>
      </w:pPr>
      <w:r>
        <w:rPr>
          <w:rFonts w:ascii="Tahoma" w:hAnsi="Tahoma" w:cs="Tahoma"/>
        </w:rPr>
        <w:t>Pretty printer should be executed</w:t>
      </w:r>
      <w:r w:rsidR="00FE22D5">
        <w:rPr>
          <w:rFonts w:ascii="Tahoma" w:hAnsi="Tahoma" w:cs="Tahoma"/>
        </w:rPr>
        <w:t xml:space="preserve"> on</w:t>
      </w:r>
      <w:r>
        <w:rPr>
          <w:rFonts w:ascii="Tahoma" w:hAnsi="Tahoma" w:cs="Tahoma"/>
        </w:rPr>
        <w:t>:</w:t>
      </w:r>
    </w:p>
    <w:p w14:paraId="5B4CE109" w14:textId="318214FE" w:rsidR="000E0C4F" w:rsidRDefault="000E0C4F">
      <w:pPr>
        <w:rPr>
          <w:rFonts w:ascii="Tahoma" w:hAnsi="Tahoma" w:cs="Tahoma"/>
        </w:rPr>
      </w:pPr>
      <w:r>
        <w:rPr>
          <w:rFonts w:ascii="Tahoma" w:hAnsi="Tahoma" w:cs="Tahoma"/>
        </w:rPr>
        <w:t>- New custom program</w:t>
      </w:r>
    </w:p>
    <w:p w14:paraId="315E7736" w14:textId="59A82477" w:rsidR="000E0C4F" w:rsidRDefault="000E0C4F">
      <w:pPr>
        <w:rPr>
          <w:rFonts w:ascii="Tahoma" w:hAnsi="Tahoma" w:cs="Tahoma"/>
        </w:rPr>
      </w:pPr>
      <w:r>
        <w:rPr>
          <w:rFonts w:ascii="Tahoma" w:hAnsi="Tahoma" w:cs="Tahoma"/>
        </w:rPr>
        <w:t xml:space="preserve">- Modified program where pretty </w:t>
      </w:r>
      <w:commentRangeStart w:id="2267"/>
      <w:commentRangeStart w:id="2268"/>
      <w:r>
        <w:rPr>
          <w:rFonts w:ascii="Tahoma" w:hAnsi="Tahoma" w:cs="Tahoma"/>
        </w:rPr>
        <w:t xml:space="preserve">printer </w:t>
      </w:r>
      <w:r w:rsidR="009A291D">
        <w:rPr>
          <w:rFonts w:ascii="Tahoma" w:hAnsi="Tahoma" w:cs="Tahoma"/>
        </w:rPr>
        <w:t xml:space="preserve">in the needed </w:t>
      </w:r>
      <w:r>
        <w:rPr>
          <w:rFonts w:ascii="Tahoma" w:hAnsi="Tahoma" w:cs="Tahoma"/>
        </w:rPr>
        <w:t xml:space="preserve">format </w:t>
      </w:r>
      <w:commentRangeEnd w:id="2267"/>
      <w:r w:rsidR="0085286D">
        <w:rPr>
          <w:rStyle w:val="CommentReference"/>
          <w:rFonts w:ascii="Grundfos TheSans V2" w:eastAsia="Grundfos TheSans V2" w:hAnsi="Grundfos TheSans V2"/>
        </w:rPr>
        <w:commentReference w:id="2267"/>
      </w:r>
      <w:commentRangeEnd w:id="2268"/>
      <w:r w:rsidR="009A291D">
        <w:rPr>
          <w:rStyle w:val="CommentReference"/>
          <w:rFonts w:ascii="Grundfos TheSans V2" w:eastAsia="Grundfos TheSans V2" w:hAnsi="Grundfos TheSans V2"/>
        </w:rPr>
        <w:commentReference w:id="2268"/>
      </w:r>
      <w:r>
        <w:rPr>
          <w:rFonts w:ascii="Tahoma" w:hAnsi="Tahoma" w:cs="Tahoma"/>
        </w:rPr>
        <w:t>is already applied</w:t>
      </w:r>
    </w:p>
    <w:p w14:paraId="6AE68081" w14:textId="27DCBFB6" w:rsidR="000E0C4F" w:rsidRDefault="000E0C4F">
      <w:pPr>
        <w:rPr>
          <w:rFonts w:ascii="Tahoma" w:hAnsi="Tahoma" w:cs="Tahoma"/>
        </w:rPr>
      </w:pPr>
    </w:p>
    <w:p w14:paraId="5AB383DB" w14:textId="6ED1E564" w:rsidR="000E0C4F" w:rsidRDefault="000E0C4F">
      <w:pPr>
        <w:rPr>
          <w:rFonts w:ascii="Tahoma" w:hAnsi="Tahoma" w:cs="Tahoma"/>
        </w:rPr>
      </w:pPr>
      <w:r>
        <w:rPr>
          <w:rFonts w:ascii="Tahoma" w:hAnsi="Tahoma" w:cs="Tahoma"/>
        </w:rPr>
        <w:t xml:space="preserve">NOTE: Do not use pretty printer for programs that is not </w:t>
      </w:r>
      <w:r w:rsidR="00FE22D5">
        <w:rPr>
          <w:rFonts w:ascii="Tahoma" w:hAnsi="Tahoma" w:cs="Tahoma"/>
        </w:rPr>
        <w:t xml:space="preserve">formatted </w:t>
      </w:r>
      <w:r>
        <w:rPr>
          <w:rFonts w:ascii="Tahoma" w:hAnsi="Tahoma" w:cs="Tahoma"/>
        </w:rPr>
        <w:t>pretty printer. Otherwise version management will tag these format changes as modified version of the code.</w:t>
      </w:r>
    </w:p>
    <w:p w14:paraId="3FF7AA9A" w14:textId="77777777" w:rsidR="000E0C4F" w:rsidRPr="00393866" w:rsidRDefault="000E0C4F">
      <w:pPr>
        <w:rPr>
          <w:rFonts w:ascii="Tahoma" w:hAnsi="Tahoma" w:cs="Tahoma"/>
        </w:rPr>
      </w:pPr>
    </w:p>
    <w:p w14:paraId="751F1FC4" w14:textId="755EE2E5" w:rsidR="00667686" w:rsidRPr="0043440D" w:rsidRDefault="009A291D" w:rsidP="00667686">
      <w:pPr>
        <w:pStyle w:val="Heading2"/>
        <w:numPr>
          <w:ilvl w:val="1"/>
          <w:numId w:val="26"/>
        </w:numPr>
        <w:rPr>
          <w:rFonts w:ascii="Tahoma" w:hAnsi="Tahoma" w:cs="Tahoma"/>
        </w:rPr>
      </w:pPr>
      <w:bookmarkStart w:id="2269" w:name="_Toc62037387"/>
      <w:bookmarkStart w:id="2270" w:name="_Toc453572789"/>
      <w:bookmarkStart w:id="2271" w:name="_Toc286674833"/>
      <w:r>
        <w:rPr>
          <w:rFonts w:ascii="Tahoma" w:hAnsi="Tahoma" w:cs="Tahoma"/>
        </w:rPr>
        <w:t>CHANGE OF STANDARD CODE CLONES</w:t>
      </w:r>
      <w:bookmarkEnd w:id="2269"/>
    </w:p>
    <w:p w14:paraId="461299B7" w14:textId="77777777" w:rsidR="00667686" w:rsidRPr="0043440D" w:rsidRDefault="00667686" w:rsidP="00667686">
      <w:pPr>
        <w:rPr>
          <w:rFonts w:ascii="Tahoma" w:hAnsi="Tahoma" w:cs="Tahoma"/>
        </w:rPr>
      </w:pPr>
    </w:p>
    <w:p w14:paraId="0F3C84C1" w14:textId="77777777" w:rsidR="00770709" w:rsidRPr="00770709" w:rsidRDefault="00770709" w:rsidP="00770709">
      <w:pPr>
        <w:pStyle w:val="ListParagraph"/>
        <w:keepNext/>
        <w:numPr>
          <w:ilvl w:val="1"/>
          <w:numId w:val="7"/>
        </w:numPr>
        <w:spacing w:before="240" w:after="60"/>
        <w:outlineLvl w:val="1"/>
        <w:rPr>
          <w:b/>
          <w:vanish/>
        </w:rPr>
      </w:pPr>
    </w:p>
    <w:p w14:paraId="529FD087" w14:textId="08D3239F" w:rsidR="00667686" w:rsidRPr="00770709" w:rsidRDefault="00667686" w:rsidP="00770709">
      <w:pPr>
        <w:pStyle w:val="Heading3"/>
        <w:rPr>
          <w:rFonts w:ascii="Tahoma" w:hAnsi="Tahoma" w:cs="Tahoma"/>
          <w:i w:val="0"/>
          <w:iCs/>
        </w:rPr>
      </w:pPr>
      <w:bookmarkStart w:id="2272" w:name="_Toc62037388"/>
      <w:r w:rsidRPr="00770709">
        <w:rPr>
          <w:rFonts w:ascii="Tahoma" w:hAnsi="Tahoma" w:cs="Tahoma"/>
          <w:i w:val="0"/>
          <w:iCs/>
        </w:rPr>
        <w:t>Naming Convention</w:t>
      </w:r>
      <w:bookmarkEnd w:id="2272"/>
    </w:p>
    <w:p w14:paraId="580FBD15" w14:textId="320853BA" w:rsidR="00667686" w:rsidRDefault="00667686" w:rsidP="00667686">
      <w:pPr>
        <w:rPr>
          <w:rFonts w:ascii="Tahoma" w:hAnsi="Tahoma" w:cs="Tahoma"/>
        </w:rPr>
      </w:pPr>
    </w:p>
    <w:p w14:paraId="0480DE64" w14:textId="5E9C1944" w:rsidR="000E0C4F" w:rsidRPr="000E0C4F" w:rsidRDefault="000E0C4F" w:rsidP="00667686">
      <w:pPr>
        <w:rPr>
          <w:rFonts w:ascii="Tahoma" w:hAnsi="Tahoma" w:cs="Tahoma"/>
          <w:color w:val="FF0000"/>
        </w:rPr>
      </w:pPr>
      <w:r w:rsidRPr="00925F77">
        <w:rPr>
          <w:rFonts w:ascii="Tahoma" w:hAnsi="Tahoma" w:cs="Tahoma"/>
          <w:color w:val="FF0000"/>
        </w:rPr>
        <w:t xml:space="preserve">NOTE: SAP Standard modification is highly discouraged and requires approval stating justification before implementing. Only make this action if necessary when there is no available enhancement, BADI or </w:t>
      </w:r>
      <w:proofErr w:type="spellStart"/>
      <w:r w:rsidRPr="00925F77">
        <w:rPr>
          <w:rFonts w:ascii="Tahoma" w:hAnsi="Tahoma" w:cs="Tahoma"/>
          <w:color w:val="FF0000"/>
        </w:rPr>
        <w:t>userexit</w:t>
      </w:r>
      <w:proofErr w:type="spellEnd"/>
      <w:r w:rsidRPr="00925F77">
        <w:rPr>
          <w:rFonts w:ascii="Tahoma" w:hAnsi="Tahoma" w:cs="Tahoma"/>
          <w:color w:val="FF0000"/>
        </w:rPr>
        <w:t xml:space="preserve"> that will </w:t>
      </w:r>
      <w:r>
        <w:rPr>
          <w:rFonts w:ascii="Tahoma" w:hAnsi="Tahoma" w:cs="Tahoma"/>
          <w:color w:val="FF0000"/>
        </w:rPr>
        <w:t xml:space="preserve">be </w:t>
      </w:r>
      <w:r w:rsidRPr="00925F77">
        <w:rPr>
          <w:rFonts w:ascii="Tahoma" w:hAnsi="Tahoma" w:cs="Tahoma"/>
          <w:color w:val="FF0000"/>
        </w:rPr>
        <w:t>aligned with requirement.</w:t>
      </w:r>
    </w:p>
    <w:p w14:paraId="13D6C9CC" w14:textId="77777777" w:rsidR="000E0C4F" w:rsidRPr="00393866" w:rsidRDefault="000E0C4F" w:rsidP="00667686">
      <w:pPr>
        <w:rPr>
          <w:rFonts w:ascii="Tahoma" w:hAnsi="Tahoma" w:cs="Tahoma"/>
        </w:rPr>
      </w:pPr>
    </w:p>
    <w:p w14:paraId="6ED5BA00" w14:textId="463E3AFB" w:rsidR="00667686" w:rsidRPr="00393866" w:rsidRDefault="00667686" w:rsidP="00667686">
      <w:pPr>
        <w:rPr>
          <w:rFonts w:ascii="Tahoma" w:hAnsi="Tahoma" w:cs="Tahoma"/>
        </w:rPr>
      </w:pPr>
      <w:commentRangeStart w:id="2273"/>
      <w:commentRangeStart w:id="2274"/>
      <w:r w:rsidRPr="00393866">
        <w:rPr>
          <w:rFonts w:ascii="Tahoma" w:hAnsi="Tahoma" w:cs="Tahoma"/>
        </w:rPr>
        <w:t xml:space="preserve">If changes are being made to SAP delivered modules, </w:t>
      </w:r>
      <w:commentRangeEnd w:id="2273"/>
      <w:r w:rsidR="009218D7">
        <w:rPr>
          <w:rStyle w:val="CommentReference"/>
          <w:rFonts w:ascii="Grundfos TheSans V2" w:eastAsia="Grundfos TheSans V2" w:hAnsi="Grundfos TheSans V2"/>
        </w:rPr>
        <w:commentReference w:id="2273"/>
      </w:r>
      <w:commentRangeEnd w:id="2274"/>
      <w:r w:rsidR="007055E7">
        <w:rPr>
          <w:rStyle w:val="CommentReference"/>
          <w:rFonts w:ascii="Grundfos TheSans V2" w:eastAsia="Grundfos TheSans V2" w:hAnsi="Grundfos TheSans V2"/>
        </w:rPr>
        <w:commentReference w:id="2274"/>
      </w:r>
      <w:r w:rsidRPr="00393866">
        <w:rPr>
          <w:rFonts w:ascii="Tahoma" w:hAnsi="Tahoma" w:cs="Tahoma"/>
        </w:rPr>
        <w:t xml:space="preserve">it is imperative that it should be easy to identify what change was made to the program, when it was made, why it was made and who made </w:t>
      </w:r>
      <w:commentRangeStart w:id="2275"/>
      <w:commentRangeStart w:id="2276"/>
      <w:r w:rsidRPr="00393866">
        <w:rPr>
          <w:rFonts w:ascii="Tahoma" w:hAnsi="Tahoma" w:cs="Tahoma"/>
        </w:rPr>
        <w:t>it.</w:t>
      </w:r>
      <w:commentRangeEnd w:id="2275"/>
      <w:r w:rsidR="00BB7A9D">
        <w:rPr>
          <w:rStyle w:val="CommentReference"/>
          <w:rFonts w:ascii="Grundfos TheSans V2" w:eastAsia="Grundfos TheSans V2" w:hAnsi="Grundfos TheSans V2"/>
        </w:rPr>
        <w:commentReference w:id="2275"/>
      </w:r>
      <w:commentRangeEnd w:id="2276"/>
      <w:r w:rsidR="00C16D8C">
        <w:rPr>
          <w:rStyle w:val="CommentReference"/>
          <w:rFonts w:ascii="Grundfos TheSans V2" w:eastAsia="Grundfos TheSans V2" w:hAnsi="Grundfos TheSans V2"/>
        </w:rPr>
        <w:commentReference w:id="2276"/>
      </w:r>
      <w:r w:rsidR="00C16D8C">
        <w:rPr>
          <w:rFonts w:ascii="Tahoma" w:hAnsi="Tahoma" w:cs="Tahoma"/>
        </w:rPr>
        <w:t xml:space="preserve"> A</w:t>
      </w:r>
      <w:r w:rsidR="00C16D8C" w:rsidRPr="00C16D8C">
        <w:rPr>
          <w:rFonts w:ascii="Tahoma" w:hAnsi="Tahoma" w:cs="Tahoma"/>
        </w:rPr>
        <w:t>ll modification of SAP standard must be done in the modification mode</w:t>
      </w:r>
      <w:r w:rsidR="00C16D8C">
        <w:rPr>
          <w:rFonts w:ascii="Tahoma" w:hAnsi="Tahoma" w:cs="Tahoma"/>
        </w:rPr>
        <w:t>.</w:t>
      </w:r>
    </w:p>
    <w:p w14:paraId="184D7702" w14:textId="77777777" w:rsidR="00667686" w:rsidRPr="00393866" w:rsidRDefault="00667686" w:rsidP="00667686">
      <w:pPr>
        <w:rPr>
          <w:rFonts w:ascii="Tahoma" w:hAnsi="Tahoma" w:cs="Tahoma"/>
        </w:rPr>
      </w:pPr>
    </w:p>
    <w:p w14:paraId="0B0B2562" w14:textId="5D72043F" w:rsidR="007055E7" w:rsidRPr="00393866" w:rsidRDefault="00667686" w:rsidP="00667686">
      <w:pPr>
        <w:rPr>
          <w:rFonts w:ascii="Tahoma" w:hAnsi="Tahoma" w:cs="Tahoma"/>
        </w:rPr>
      </w:pPr>
      <w:r w:rsidRPr="00393866">
        <w:rPr>
          <w:rFonts w:ascii="Tahoma" w:hAnsi="Tahoma" w:cs="Tahoma"/>
        </w:rPr>
        <w:t xml:space="preserve">All changes to copied modules, which have been renamed to begin </w:t>
      </w:r>
      <w:commentRangeStart w:id="2277"/>
      <w:commentRangeStart w:id="2278"/>
      <w:r w:rsidRPr="00393866">
        <w:rPr>
          <w:rFonts w:ascii="Tahoma" w:hAnsi="Tahoma" w:cs="Tahoma"/>
        </w:rPr>
        <w:t>with a ‘</w:t>
      </w:r>
      <w:r w:rsidR="009E2C9D">
        <w:rPr>
          <w:rFonts w:ascii="Tahoma" w:hAnsi="Tahoma" w:cs="Tahoma"/>
        </w:rPr>
        <w:t>Z</w:t>
      </w:r>
      <w:r w:rsidRPr="00393866">
        <w:rPr>
          <w:rFonts w:ascii="Tahoma" w:hAnsi="Tahoma" w:cs="Tahoma"/>
        </w:rPr>
        <w:t xml:space="preserve">’, </w:t>
      </w:r>
      <w:commentRangeEnd w:id="2277"/>
      <w:r w:rsidR="00785435">
        <w:rPr>
          <w:rStyle w:val="CommentReference"/>
          <w:rFonts w:ascii="Grundfos TheSans V2" w:eastAsia="Grundfos TheSans V2" w:hAnsi="Grundfos TheSans V2"/>
        </w:rPr>
        <w:commentReference w:id="2277"/>
      </w:r>
      <w:commentRangeEnd w:id="2278"/>
      <w:r w:rsidR="009E2C9D">
        <w:rPr>
          <w:rStyle w:val="CommentReference"/>
          <w:rFonts w:ascii="Grundfos TheSans V2" w:eastAsia="Grundfos TheSans V2" w:hAnsi="Grundfos TheSans V2"/>
        </w:rPr>
        <w:commentReference w:id="2278"/>
      </w:r>
      <w:r w:rsidRPr="00393866">
        <w:rPr>
          <w:rFonts w:ascii="Tahoma" w:hAnsi="Tahoma" w:cs="Tahoma"/>
        </w:rPr>
        <w:t xml:space="preserve">should be identified using the following standard.  </w:t>
      </w:r>
    </w:p>
    <w:p w14:paraId="2D8FFD2A" w14:textId="77777777" w:rsidR="00667686" w:rsidRPr="00393866" w:rsidRDefault="00667686" w:rsidP="00667686">
      <w:pPr>
        <w:rPr>
          <w:rFonts w:ascii="Tahoma" w:hAnsi="Tahoma" w:cs="Tahoma"/>
        </w:rPr>
      </w:pPr>
    </w:p>
    <w:p w14:paraId="07EFF3F3" w14:textId="77777777" w:rsidR="00667686" w:rsidRPr="00770709" w:rsidRDefault="00667686" w:rsidP="00770709">
      <w:pPr>
        <w:pStyle w:val="Heading3"/>
        <w:rPr>
          <w:rFonts w:ascii="Tahoma" w:hAnsi="Tahoma" w:cs="Tahoma"/>
          <w:i w:val="0"/>
          <w:iCs/>
        </w:rPr>
      </w:pPr>
      <w:bookmarkStart w:id="2279" w:name="_Toc62037389"/>
      <w:r w:rsidRPr="00770709">
        <w:rPr>
          <w:rFonts w:ascii="Tahoma" w:hAnsi="Tahoma" w:cs="Tahoma"/>
          <w:i w:val="0"/>
          <w:iCs/>
        </w:rPr>
        <w:t>Identifying changes</w:t>
      </w:r>
      <w:bookmarkEnd w:id="2279"/>
    </w:p>
    <w:p w14:paraId="1B6E73E4" w14:textId="77777777" w:rsidR="00667686" w:rsidRPr="00393866" w:rsidRDefault="00667686" w:rsidP="00667686">
      <w:pPr>
        <w:rPr>
          <w:rFonts w:ascii="Tahoma" w:hAnsi="Tahoma" w:cs="Tahoma"/>
        </w:rPr>
      </w:pPr>
    </w:p>
    <w:p w14:paraId="7760B7A9" w14:textId="5813A6CF" w:rsidR="00667686" w:rsidRPr="00393866" w:rsidRDefault="00667686" w:rsidP="00667686">
      <w:pPr>
        <w:rPr>
          <w:rFonts w:ascii="Tahoma" w:hAnsi="Tahoma" w:cs="Tahoma"/>
        </w:rPr>
      </w:pPr>
      <w:r w:rsidRPr="00393866">
        <w:rPr>
          <w:rFonts w:ascii="Tahoma" w:hAnsi="Tahoma" w:cs="Tahoma"/>
        </w:rPr>
        <w:t xml:space="preserve">Each change must be identified </w:t>
      </w:r>
      <w:commentRangeStart w:id="2280"/>
      <w:commentRangeStart w:id="2281"/>
      <w:r w:rsidRPr="00393866">
        <w:rPr>
          <w:rFonts w:ascii="Tahoma" w:hAnsi="Tahoma" w:cs="Tahoma"/>
        </w:rPr>
        <w:t>with</w:t>
      </w:r>
      <w:commentRangeEnd w:id="2280"/>
      <w:r w:rsidR="007551B3">
        <w:rPr>
          <w:rStyle w:val="CommentReference"/>
          <w:rFonts w:ascii="Grundfos TheSans V2" w:eastAsia="Grundfos TheSans V2" w:hAnsi="Grundfos TheSans V2"/>
        </w:rPr>
        <w:commentReference w:id="2280"/>
      </w:r>
      <w:commentRangeEnd w:id="2281"/>
      <w:r w:rsidR="00A4078E">
        <w:rPr>
          <w:rStyle w:val="CommentReference"/>
          <w:rFonts w:ascii="Grundfos TheSans V2" w:eastAsia="Grundfos TheSans V2" w:hAnsi="Grundfos TheSans V2"/>
        </w:rPr>
        <w:commentReference w:id="2281"/>
      </w:r>
      <w:r w:rsidR="00A4078E">
        <w:rPr>
          <w:rFonts w:ascii="Tahoma" w:hAnsi="Tahoma" w:cs="Tahoma"/>
        </w:rPr>
        <w:t xml:space="preserve"> </w:t>
      </w:r>
      <w:r w:rsidR="00A4078E" w:rsidRPr="00A4078E">
        <w:rPr>
          <w:rFonts w:ascii="Tahoma" w:hAnsi="Tahoma" w:cs="Tahoma"/>
        </w:rPr>
        <w:t>what SAP standard program was copied/cloned</w:t>
      </w:r>
      <w:r w:rsidRPr="00393866">
        <w:rPr>
          <w:rFonts w:ascii="Tahoma" w:hAnsi="Tahoma" w:cs="Tahoma"/>
        </w:rPr>
        <w:t>:</w:t>
      </w:r>
    </w:p>
    <w:p w14:paraId="5472B352" w14:textId="77777777" w:rsidR="00667686" w:rsidRPr="00393866" w:rsidRDefault="00667686" w:rsidP="00667686">
      <w:pPr>
        <w:rPr>
          <w:rFonts w:ascii="Tahoma" w:hAnsi="Tahoma" w:cs="Tahoma"/>
        </w:rPr>
      </w:pPr>
      <w:r w:rsidRPr="00393866">
        <w:rPr>
          <w:rFonts w:ascii="Tahoma" w:hAnsi="Tahoma" w:cs="Tahoma"/>
        </w:rPr>
        <w:tab/>
        <w:t>when the change was made</w:t>
      </w:r>
    </w:p>
    <w:p w14:paraId="4F564467" w14:textId="77777777" w:rsidR="00667686" w:rsidRPr="00393866" w:rsidRDefault="00667686" w:rsidP="00667686">
      <w:pPr>
        <w:rPr>
          <w:rFonts w:ascii="Tahoma" w:hAnsi="Tahoma" w:cs="Tahoma"/>
        </w:rPr>
      </w:pPr>
      <w:r w:rsidRPr="00393866">
        <w:rPr>
          <w:rFonts w:ascii="Tahoma" w:hAnsi="Tahoma" w:cs="Tahoma"/>
        </w:rPr>
        <w:tab/>
        <w:t>who made the change</w:t>
      </w:r>
    </w:p>
    <w:p w14:paraId="3B8B07AC" w14:textId="77777777" w:rsidR="00667686" w:rsidRPr="00393866" w:rsidRDefault="00667686" w:rsidP="00667686">
      <w:pPr>
        <w:rPr>
          <w:rFonts w:ascii="Tahoma" w:hAnsi="Tahoma" w:cs="Tahoma"/>
        </w:rPr>
      </w:pPr>
      <w:r w:rsidRPr="00393866">
        <w:rPr>
          <w:rFonts w:ascii="Tahoma" w:hAnsi="Tahoma" w:cs="Tahoma"/>
        </w:rPr>
        <w:tab/>
        <w:t>what was changed</w:t>
      </w:r>
    </w:p>
    <w:p w14:paraId="5FB22CAC" w14:textId="77777777" w:rsidR="00667686" w:rsidRPr="00393866" w:rsidRDefault="00667686" w:rsidP="00667686">
      <w:pPr>
        <w:rPr>
          <w:rFonts w:ascii="Tahoma" w:hAnsi="Tahoma" w:cs="Tahoma"/>
        </w:rPr>
      </w:pPr>
      <w:r w:rsidRPr="00393866">
        <w:rPr>
          <w:rFonts w:ascii="Tahoma" w:hAnsi="Tahoma" w:cs="Tahoma"/>
        </w:rPr>
        <w:tab/>
        <w:t>why it was changed</w:t>
      </w:r>
    </w:p>
    <w:p w14:paraId="51689E7F" w14:textId="77777777" w:rsidR="00667686" w:rsidRPr="00393866" w:rsidRDefault="00667686" w:rsidP="00667686">
      <w:pPr>
        <w:rPr>
          <w:rFonts w:ascii="Tahoma" w:hAnsi="Tahoma" w:cs="Tahoma"/>
        </w:rPr>
      </w:pPr>
      <w:r w:rsidRPr="00393866">
        <w:rPr>
          <w:rFonts w:ascii="Tahoma" w:hAnsi="Tahoma" w:cs="Tahoma"/>
        </w:rPr>
        <w:tab/>
        <w:t>a description of how this impacts the user and / or processing:</w:t>
      </w:r>
    </w:p>
    <w:p w14:paraId="35954A13" w14:textId="77777777" w:rsidR="00667686" w:rsidRPr="00393866" w:rsidRDefault="00667686" w:rsidP="00667686">
      <w:pPr>
        <w:rPr>
          <w:rFonts w:ascii="Tahoma" w:hAnsi="Tahoma" w:cs="Tahoma"/>
        </w:rPr>
      </w:pPr>
    </w:p>
    <w:p w14:paraId="3B478FDF" w14:textId="77777777" w:rsidR="00667686" w:rsidRPr="00393866" w:rsidRDefault="00667686" w:rsidP="00667686">
      <w:pPr>
        <w:rPr>
          <w:rFonts w:ascii="Tahoma" w:hAnsi="Tahoma" w:cs="Tahoma"/>
        </w:rPr>
      </w:pPr>
      <w:r w:rsidRPr="00393866">
        <w:rPr>
          <w:rFonts w:ascii="Tahoma" w:hAnsi="Tahoma" w:cs="Tahoma"/>
        </w:rPr>
        <w:t>Before the lines of code that are inserted, deleted or changed, mark the change as follows:</w:t>
      </w:r>
    </w:p>
    <w:p w14:paraId="4367371A" w14:textId="77777777" w:rsidR="00667686" w:rsidRPr="00393866" w:rsidRDefault="00667686" w:rsidP="00667686">
      <w:pPr>
        <w:rPr>
          <w:rFonts w:ascii="Tahoma" w:hAnsi="Tahoma" w:cs="Tahoma"/>
          <w:b/>
          <w:i/>
        </w:rPr>
      </w:pPr>
      <w:r w:rsidRPr="00393866">
        <w:rPr>
          <w:rFonts w:ascii="Tahoma" w:hAnsi="Tahoma" w:cs="Tahoma"/>
          <w:b/>
          <w:i/>
        </w:rPr>
        <w:t>*&lt;&lt;                             “01)</w:t>
      </w:r>
    </w:p>
    <w:p w14:paraId="69B9B928" w14:textId="77777777" w:rsidR="00667686" w:rsidRPr="00393866" w:rsidRDefault="00667686" w:rsidP="00667686">
      <w:pPr>
        <w:rPr>
          <w:rFonts w:ascii="Tahoma" w:hAnsi="Tahoma" w:cs="Tahoma"/>
        </w:rPr>
      </w:pPr>
    </w:p>
    <w:p w14:paraId="15013622" w14:textId="77777777" w:rsidR="00667686" w:rsidRPr="00393866" w:rsidRDefault="00667686" w:rsidP="00667686">
      <w:pPr>
        <w:rPr>
          <w:rFonts w:ascii="Tahoma" w:hAnsi="Tahoma" w:cs="Tahoma"/>
        </w:rPr>
      </w:pPr>
      <w:r w:rsidRPr="00393866">
        <w:rPr>
          <w:rFonts w:ascii="Tahoma" w:hAnsi="Tahoma" w:cs="Tahoma"/>
        </w:rPr>
        <w:t>After the changed, inserted or deleted lines, mark the end of the change as follows:</w:t>
      </w:r>
    </w:p>
    <w:p w14:paraId="6A8680D4" w14:textId="77777777" w:rsidR="00667686" w:rsidRPr="00393866" w:rsidRDefault="00667686" w:rsidP="00667686">
      <w:pPr>
        <w:rPr>
          <w:rFonts w:ascii="Tahoma" w:hAnsi="Tahoma" w:cs="Tahoma"/>
          <w:b/>
          <w:i/>
        </w:rPr>
      </w:pPr>
      <w:r w:rsidRPr="00393866">
        <w:rPr>
          <w:rFonts w:ascii="Tahoma" w:hAnsi="Tahoma" w:cs="Tahoma"/>
          <w:b/>
          <w:i/>
        </w:rPr>
        <w:t>*&gt;&gt;                             “01)</w:t>
      </w:r>
    </w:p>
    <w:p w14:paraId="450933FC" w14:textId="77777777" w:rsidR="00667686" w:rsidRPr="00393866" w:rsidRDefault="00667686" w:rsidP="00667686">
      <w:pPr>
        <w:rPr>
          <w:rFonts w:ascii="Tahoma" w:hAnsi="Tahoma" w:cs="Tahoma"/>
        </w:rPr>
      </w:pPr>
    </w:p>
    <w:p w14:paraId="0D1C24C4" w14:textId="77777777" w:rsidR="00667686" w:rsidRPr="00393866" w:rsidRDefault="00667686" w:rsidP="00667686">
      <w:pPr>
        <w:rPr>
          <w:rFonts w:ascii="Tahoma" w:hAnsi="Tahoma" w:cs="Tahoma"/>
        </w:rPr>
      </w:pPr>
    </w:p>
    <w:p w14:paraId="0BBB1AFE" w14:textId="50E0D816" w:rsidR="00667686" w:rsidRPr="00393866" w:rsidRDefault="00667686" w:rsidP="00667686">
      <w:pPr>
        <w:numPr>
          <w:ilvl w:val="0"/>
          <w:numId w:val="45"/>
        </w:numPr>
        <w:rPr>
          <w:rFonts w:ascii="Tahoma" w:hAnsi="Tahoma" w:cs="Tahoma"/>
          <w:b/>
          <w:i/>
          <w:color w:val="FF0000"/>
        </w:rPr>
      </w:pPr>
      <w:commentRangeStart w:id="2282"/>
      <w:commentRangeStart w:id="2283"/>
      <w:r w:rsidRPr="00393866">
        <w:rPr>
          <w:rFonts w:ascii="Tahoma" w:hAnsi="Tahoma" w:cs="Tahoma"/>
          <w:b/>
          <w:i/>
          <w:color w:val="FF0000"/>
        </w:rPr>
        <w:t xml:space="preserve">Every change in the program should be marked </w:t>
      </w:r>
      <w:r w:rsidR="0027659E" w:rsidRPr="0027659E">
        <w:rPr>
          <w:rFonts w:ascii="Tahoma" w:hAnsi="Tahoma" w:cs="Tahoma"/>
          <w:b/>
          <w:i/>
          <w:color w:val="FF0000"/>
        </w:rPr>
        <w:t>by the change tag specified in the revision history</w:t>
      </w:r>
      <w:r w:rsidRPr="00393866">
        <w:rPr>
          <w:rFonts w:ascii="Tahoma" w:hAnsi="Tahoma" w:cs="Tahoma"/>
          <w:b/>
          <w:i/>
          <w:color w:val="FF0000"/>
        </w:rPr>
        <w:t>.</w:t>
      </w:r>
    </w:p>
    <w:commentRangeEnd w:id="2282"/>
    <w:p w14:paraId="2407470F" w14:textId="77777777" w:rsidR="00667686" w:rsidRDefault="00BA6170" w:rsidP="00667686">
      <w:pPr>
        <w:rPr>
          <w:rFonts w:ascii="Tahoma" w:hAnsi="Tahoma" w:cs="Tahoma"/>
        </w:rPr>
      </w:pPr>
      <w:r>
        <w:rPr>
          <w:rStyle w:val="CommentReference"/>
          <w:rFonts w:ascii="Grundfos TheSans V2" w:eastAsia="Grundfos TheSans V2" w:hAnsi="Grundfos TheSans V2"/>
        </w:rPr>
        <w:commentReference w:id="2282"/>
      </w:r>
      <w:commentRangeEnd w:id="2283"/>
      <w:r w:rsidR="0027659E">
        <w:rPr>
          <w:rStyle w:val="CommentReference"/>
          <w:rFonts w:ascii="Grundfos TheSans V2" w:eastAsia="Grundfos TheSans V2" w:hAnsi="Grundfos TheSans V2"/>
        </w:rPr>
        <w:commentReference w:id="2283"/>
      </w:r>
    </w:p>
    <w:p w14:paraId="463DDA8C" w14:textId="77777777" w:rsidR="000518EA" w:rsidRDefault="000518EA" w:rsidP="00667686">
      <w:pPr>
        <w:rPr>
          <w:rFonts w:ascii="Tahoma" w:hAnsi="Tahoma" w:cs="Tahoma"/>
        </w:rPr>
      </w:pPr>
    </w:p>
    <w:p w14:paraId="6BBE78B2" w14:textId="3B4BAF6A" w:rsidR="00667686" w:rsidRPr="0043440D" w:rsidRDefault="0027659E" w:rsidP="00770709">
      <w:pPr>
        <w:pStyle w:val="Heading3"/>
        <w:rPr>
          <w:rFonts w:ascii="Tahoma" w:hAnsi="Tahoma" w:cs="Tahoma"/>
          <w:i w:val="0"/>
        </w:rPr>
      </w:pPr>
      <w:bookmarkStart w:id="2284" w:name="_Toc62037390"/>
      <w:r>
        <w:rPr>
          <w:rFonts w:ascii="Tahoma" w:hAnsi="Tahoma" w:cs="Tahoma"/>
          <w:i w:val="0"/>
        </w:rPr>
        <w:t xml:space="preserve">Change Tag </w:t>
      </w:r>
      <w:r w:rsidR="00783D8B">
        <w:rPr>
          <w:rFonts w:ascii="Tahoma" w:hAnsi="Tahoma" w:cs="Tahoma"/>
          <w:i w:val="0"/>
        </w:rPr>
        <w:t>for</w:t>
      </w:r>
      <w:r>
        <w:rPr>
          <w:rFonts w:ascii="Tahoma" w:hAnsi="Tahoma" w:cs="Tahoma"/>
          <w:i w:val="0"/>
        </w:rPr>
        <w:t xml:space="preserve"> </w:t>
      </w:r>
      <w:commentRangeStart w:id="2285"/>
      <w:commentRangeStart w:id="2286"/>
      <w:r w:rsidR="00203BE1">
        <w:rPr>
          <w:rFonts w:ascii="Tahoma" w:hAnsi="Tahoma" w:cs="Tahoma"/>
          <w:i w:val="0"/>
        </w:rPr>
        <w:t>D</w:t>
      </w:r>
      <w:r w:rsidR="00667686" w:rsidRPr="0043440D">
        <w:rPr>
          <w:rFonts w:ascii="Tahoma" w:hAnsi="Tahoma" w:cs="Tahoma"/>
          <w:i w:val="0"/>
        </w:rPr>
        <w:t>eleting</w:t>
      </w:r>
      <w:r>
        <w:rPr>
          <w:rFonts w:ascii="Tahoma" w:hAnsi="Tahoma" w:cs="Tahoma"/>
          <w:i w:val="0"/>
        </w:rPr>
        <w:t xml:space="preserve"> </w:t>
      </w:r>
      <w:r w:rsidR="00667686" w:rsidRPr="0043440D">
        <w:rPr>
          <w:rFonts w:ascii="Tahoma" w:hAnsi="Tahoma" w:cs="Tahoma"/>
          <w:i w:val="0"/>
        </w:rPr>
        <w:t>Codes</w:t>
      </w:r>
      <w:commentRangeEnd w:id="2285"/>
      <w:r w:rsidR="00C24B4E">
        <w:rPr>
          <w:rStyle w:val="CommentReference"/>
          <w:rFonts w:ascii="Grundfos TheSans V2" w:eastAsia="Grundfos TheSans V2" w:hAnsi="Grundfos TheSans V2"/>
          <w:i w:val="0"/>
        </w:rPr>
        <w:commentReference w:id="2285"/>
      </w:r>
      <w:commentRangeEnd w:id="2286"/>
      <w:r>
        <w:rPr>
          <w:rStyle w:val="CommentReference"/>
          <w:rFonts w:ascii="Grundfos TheSans V2" w:eastAsia="Grundfos TheSans V2" w:hAnsi="Grundfos TheSans V2"/>
          <w:i w:val="0"/>
        </w:rPr>
        <w:commentReference w:id="2286"/>
      </w:r>
      <w:bookmarkEnd w:id="2284"/>
    </w:p>
    <w:p w14:paraId="05293EA7" w14:textId="77777777" w:rsidR="00667686" w:rsidRPr="00393866" w:rsidRDefault="00667686" w:rsidP="00667686">
      <w:pPr>
        <w:rPr>
          <w:rFonts w:ascii="Tahoma" w:hAnsi="Tahoma" w:cs="Tahoma"/>
        </w:rPr>
      </w:pPr>
    </w:p>
    <w:p w14:paraId="1A55350F" w14:textId="77777777" w:rsidR="00667686" w:rsidRPr="00393866" w:rsidRDefault="00667686" w:rsidP="00667686">
      <w:pPr>
        <w:rPr>
          <w:rFonts w:ascii="Tahoma" w:hAnsi="Tahoma" w:cs="Tahoma"/>
        </w:rPr>
      </w:pPr>
      <w:r w:rsidRPr="00393866">
        <w:rPr>
          <w:rFonts w:ascii="Tahoma" w:hAnsi="Tahoma" w:cs="Tahoma"/>
        </w:rPr>
        <w:t xml:space="preserve">When modifying SAP delivered ABAP/4 programs, existing code should be commented out, not deleted.  Put the </w:t>
      </w:r>
      <w:proofErr w:type="spellStart"/>
      <w:r w:rsidRPr="00393866">
        <w:rPr>
          <w:rFonts w:ascii="Tahoma" w:hAnsi="Tahoma" w:cs="Tahoma"/>
        </w:rPr>
        <w:t>asterix</w:t>
      </w:r>
      <w:proofErr w:type="spellEnd"/>
      <w:r w:rsidRPr="00393866">
        <w:rPr>
          <w:rFonts w:ascii="Tahoma" w:hAnsi="Tahoma" w:cs="Tahoma"/>
        </w:rPr>
        <w:t xml:space="preserve"> sign (*) at the beginning of the line to comment-out the line.</w:t>
      </w:r>
    </w:p>
    <w:p w14:paraId="51E13041" w14:textId="77777777" w:rsidR="00667686" w:rsidRPr="00393866" w:rsidRDefault="00667686" w:rsidP="00667686">
      <w:pPr>
        <w:rPr>
          <w:rFonts w:ascii="Tahoma" w:hAnsi="Tahoma" w:cs="Tahoma"/>
        </w:rPr>
      </w:pPr>
    </w:p>
    <w:p w14:paraId="4705031B" w14:textId="77777777" w:rsidR="00667686" w:rsidRPr="00393866" w:rsidRDefault="00667686" w:rsidP="00667686">
      <w:pPr>
        <w:rPr>
          <w:rFonts w:ascii="Tahoma" w:hAnsi="Tahoma" w:cs="Tahoma"/>
        </w:rPr>
      </w:pPr>
      <w:r w:rsidRPr="00393866">
        <w:rPr>
          <w:rFonts w:ascii="Tahoma" w:hAnsi="Tahoma" w:cs="Tahoma"/>
        </w:rPr>
        <w:t>Begin the comment codes as follows:</w:t>
      </w:r>
    </w:p>
    <w:p w14:paraId="26550651" w14:textId="77777777" w:rsidR="00667686" w:rsidRPr="00393866" w:rsidRDefault="00667686" w:rsidP="00667686">
      <w:pPr>
        <w:pBdr>
          <w:top w:val="single" w:sz="4" w:space="1" w:color="auto"/>
          <w:left w:val="single" w:sz="4" w:space="4" w:color="auto"/>
          <w:bottom w:val="single" w:sz="4" w:space="1" w:color="auto"/>
          <w:right w:val="single" w:sz="4" w:space="4" w:color="auto"/>
        </w:pBdr>
        <w:rPr>
          <w:rFonts w:ascii="Tahoma" w:hAnsi="Tahoma" w:cs="Tahoma"/>
          <w:b/>
          <w:i/>
        </w:rPr>
      </w:pPr>
      <w:r w:rsidRPr="00393866">
        <w:rPr>
          <w:rFonts w:ascii="Tahoma" w:hAnsi="Tahoma" w:cs="Tahoma"/>
          <w:b/>
          <w:i/>
        </w:rPr>
        <w:t>*&lt;&lt;                             “01)</w:t>
      </w:r>
    </w:p>
    <w:p w14:paraId="26E00D4C" w14:textId="77777777" w:rsidR="00667686" w:rsidRPr="00393866" w:rsidRDefault="00667686" w:rsidP="00667686">
      <w:pPr>
        <w:pBdr>
          <w:top w:val="single" w:sz="4" w:space="1" w:color="auto"/>
          <w:left w:val="single" w:sz="4" w:space="4" w:color="auto"/>
          <w:bottom w:val="single" w:sz="4" w:space="1" w:color="auto"/>
          <w:right w:val="single" w:sz="4" w:space="4" w:color="auto"/>
        </w:pBdr>
        <w:rPr>
          <w:rFonts w:ascii="Tahoma" w:hAnsi="Tahoma" w:cs="Tahoma"/>
          <w:b/>
          <w:i/>
        </w:rPr>
      </w:pPr>
      <w:r w:rsidRPr="00393866">
        <w:rPr>
          <w:rFonts w:ascii="Tahoma" w:hAnsi="Tahoma" w:cs="Tahoma"/>
          <w:b/>
          <w:i/>
        </w:rPr>
        <w:t>* Comment out codes…</w:t>
      </w:r>
    </w:p>
    <w:p w14:paraId="7C6AD51A" w14:textId="77777777" w:rsidR="00667686" w:rsidRPr="00393866" w:rsidRDefault="00667686" w:rsidP="00667686">
      <w:pPr>
        <w:rPr>
          <w:rFonts w:ascii="Tahoma" w:hAnsi="Tahoma" w:cs="Tahoma"/>
        </w:rPr>
      </w:pPr>
    </w:p>
    <w:p w14:paraId="297E4500" w14:textId="77777777" w:rsidR="00667686" w:rsidRPr="00393866" w:rsidRDefault="00667686" w:rsidP="00667686">
      <w:pPr>
        <w:rPr>
          <w:rFonts w:ascii="Tahoma" w:hAnsi="Tahoma" w:cs="Tahoma"/>
        </w:rPr>
      </w:pPr>
      <w:r w:rsidRPr="00393866">
        <w:rPr>
          <w:rFonts w:ascii="Tahoma" w:hAnsi="Tahoma" w:cs="Tahoma"/>
        </w:rPr>
        <w:t>End the comment codes as follows:</w:t>
      </w:r>
    </w:p>
    <w:p w14:paraId="6C29E2E5" w14:textId="77777777" w:rsidR="00667686" w:rsidRPr="00393866" w:rsidRDefault="00667686" w:rsidP="00667686">
      <w:pPr>
        <w:pBdr>
          <w:top w:val="single" w:sz="4" w:space="1" w:color="auto"/>
          <w:left w:val="single" w:sz="4" w:space="4" w:color="auto"/>
          <w:bottom w:val="single" w:sz="4" w:space="1" w:color="auto"/>
          <w:right w:val="single" w:sz="4" w:space="4" w:color="auto"/>
        </w:pBdr>
        <w:rPr>
          <w:rFonts w:ascii="Tahoma" w:hAnsi="Tahoma" w:cs="Tahoma"/>
          <w:b/>
          <w:i/>
        </w:rPr>
      </w:pPr>
      <w:r w:rsidRPr="00393866">
        <w:rPr>
          <w:rFonts w:ascii="Tahoma" w:hAnsi="Tahoma" w:cs="Tahoma"/>
          <w:b/>
          <w:i/>
        </w:rPr>
        <w:t>*&gt;&gt;                             “01)</w:t>
      </w:r>
    </w:p>
    <w:p w14:paraId="1DF2597D" w14:textId="77777777" w:rsidR="00667686" w:rsidRPr="00393866" w:rsidRDefault="00667686" w:rsidP="00667686">
      <w:pPr>
        <w:rPr>
          <w:rFonts w:ascii="Tahoma" w:hAnsi="Tahoma" w:cs="Tahoma"/>
        </w:rPr>
      </w:pPr>
    </w:p>
    <w:p w14:paraId="755FD245" w14:textId="77777777" w:rsidR="00667686" w:rsidRPr="00393866" w:rsidRDefault="00667686" w:rsidP="00667686">
      <w:pPr>
        <w:rPr>
          <w:rFonts w:ascii="Tahoma" w:hAnsi="Tahoma" w:cs="Tahoma"/>
        </w:rPr>
      </w:pPr>
    </w:p>
    <w:p w14:paraId="7812944E" w14:textId="77777777" w:rsidR="00667686" w:rsidRPr="008052D5" w:rsidRDefault="00667686" w:rsidP="00667686">
      <w:pPr>
        <w:pBdr>
          <w:top w:val="single" w:sz="4" w:space="1" w:color="auto"/>
          <w:left w:val="single" w:sz="4" w:space="4" w:color="auto"/>
          <w:bottom w:val="single" w:sz="4" w:space="1" w:color="auto"/>
          <w:right w:val="single" w:sz="4" w:space="4" w:color="auto"/>
        </w:pBdr>
        <w:rPr>
          <w:rFonts w:ascii="Courier New" w:hAnsi="Courier New" w:cs="Courier New"/>
        </w:rPr>
      </w:pPr>
      <w:r w:rsidRPr="008052D5">
        <w:rPr>
          <w:rStyle w:val="l1s311"/>
        </w:rPr>
        <w:t>*&lt;&lt;</w:t>
      </w:r>
      <w:r w:rsidRPr="008052D5">
        <w:rPr>
          <w:rFonts w:ascii="Courier New" w:hAnsi="Courier New" w:cs="Courier New"/>
          <w:color w:val="000000"/>
          <w:shd w:val="clear" w:color="auto" w:fill="FFFFFF"/>
        </w:rPr>
        <w:br/>
      </w:r>
      <w:r w:rsidRPr="008052D5">
        <w:rPr>
          <w:rStyle w:val="l1s311"/>
        </w:rPr>
        <w:t>*      clear w_itab-zzprd2.                                          “01)</w:t>
      </w:r>
      <w:r w:rsidRPr="008052D5">
        <w:rPr>
          <w:rFonts w:ascii="Courier New" w:hAnsi="Courier New" w:cs="Courier New"/>
          <w:color w:val="000000"/>
          <w:shd w:val="clear" w:color="auto" w:fill="FFFFFF"/>
        </w:rPr>
        <w:br/>
      </w:r>
      <w:r w:rsidRPr="008052D5">
        <w:rPr>
          <w:rStyle w:val="l1s311"/>
        </w:rPr>
        <w:t>*      if s688-werks = ‘A119’ or s688-werks = ‘A169’ or s688-werks = ‘A179’.</w:t>
      </w:r>
      <w:r w:rsidRPr="008052D5">
        <w:rPr>
          <w:rFonts w:ascii="Courier New" w:hAnsi="Courier New" w:cs="Courier New"/>
          <w:color w:val="000000"/>
          <w:shd w:val="clear" w:color="auto" w:fill="FFFFFF"/>
        </w:rPr>
        <w:br/>
      </w:r>
      <w:r w:rsidRPr="008052D5">
        <w:rPr>
          <w:rStyle w:val="l1s311"/>
        </w:rPr>
        <w:t>*         w_itab-zzprd2 = s688-zzprd.</w:t>
      </w:r>
      <w:r w:rsidRPr="008052D5">
        <w:rPr>
          <w:rFonts w:ascii="Courier New" w:hAnsi="Courier New" w:cs="Courier New"/>
          <w:color w:val="000000"/>
          <w:shd w:val="clear" w:color="auto" w:fill="FFFFFF"/>
        </w:rPr>
        <w:br/>
      </w:r>
      <w:r w:rsidRPr="008052D5">
        <w:rPr>
          <w:rStyle w:val="l1s311"/>
        </w:rPr>
        <w:t>*      endif.</w:t>
      </w:r>
      <w:r w:rsidRPr="008052D5">
        <w:rPr>
          <w:rFonts w:ascii="Courier New" w:hAnsi="Courier New" w:cs="Courier New"/>
          <w:color w:val="000000"/>
          <w:shd w:val="clear" w:color="auto" w:fill="FFFFFF"/>
        </w:rPr>
        <w:br/>
      </w:r>
      <w:r w:rsidRPr="008052D5">
        <w:rPr>
          <w:rStyle w:val="l1s311"/>
        </w:rPr>
        <w:t>*&gt;&gt;                                                                  “01)</w:t>
      </w:r>
    </w:p>
    <w:p w14:paraId="7D4EED48" w14:textId="57F1DCD7" w:rsidR="0027659E" w:rsidRDefault="0027659E" w:rsidP="0027659E">
      <w:pPr>
        <w:pStyle w:val="Heading3"/>
        <w:numPr>
          <w:ilvl w:val="0"/>
          <w:numId w:val="0"/>
        </w:numPr>
        <w:ind w:left="720"/>
        <w:rPr>
          <w:rFonts w:ascii="Tahoma" w:hAnsi="Tahoma" w:cs="Tahoma"/>
          <w:i w:val="0"/>
        </w:rPr>
      </w:pPr>
    </w:p>
    <w:p w14:paraId="74B1FD58" w14:textId="6B50FF9E" w:rsidR="0027659E" w:rsidRDefault="0027659E" w:rsidP="0027659E"/>
    <w:p w14:paraId="1D6B4AE9" w14:textId="38257F86" w:rsidR="0027659E" w:rsidRDefault="0027659E" w:rsidP="0027659E"/>
    <w:p w14:paraId="1199F7F9" w14:textId="77777777" w:rsidR="0027659E" w:rsidRPr="0027659E" w:rsidRDefault="0027659E" w:rsidP="0027659E"/>
    <w:p w14:paraId="7BD05C42" w14:textId="10076165" w:rsidR="00667686" w:rsidRPr="0043440D" w:rsidRDefault="0027659E" w:rsidP="00770709">
      <w:pPr>
        <w:pStyle w:val="Heading3"/>
        <w:rPr>
          <w:rFonts w:ascii="Tahoma" w:hAnsi="Tahoma" w:cs="Tahoma"/>
          <w:i w:val="0"/>
        </w:rPr>
      </w:pPr>
      <w:bookmarkStart w:id="2287" w:name="_Toc62037391"/>
      <w:r>
        <w:rPr>
          <w:rFonts w:ascii="Tahoma" w:hAnsi="Tahoma" w:cs="Tahoma"/>
          <w:i w:val="0"/>
        </w:rPr>
        <w:lastRenderedPageBreak/>
        <w:t xml:space="preserve">Change Tag </w:t>
      </w:r>
      <w:r w:rsidR="00783D8B">
        <w:rPr>
          <w:rFonts w:ascii="Tahoma" w:hAnsi="Tahoma" w:cs="Tahoma"/>
          <w:i w:val="0"/>
        </w:rPr>
        <w:t>for</w:t>
      </w:r>
      <w:r w:rsidRPr="0043440D">
        <w:rPr>
          <w:rFonts w:ascii="Tahoma" w:hAnsi="Tahoma" w:cs="Tahoma"/>
          <w:i w:val="0"/>
        </w:rPr>
        <w:t xml:space="preserve"> </w:t>
      </w:r>
      <w:r w:rsidR="00667686" w:rsidRPr="0043440D">
        <w:rPr>
          <w:rFonts w:ascii="Tahoma" w:hAnsi="Tahoma" w:cs="Tahoma"/>
          <w:i w:val="0"/>
        </w:rPr>
        <w:t>Inserting Code</w:t>
      </w:r>
      <w:bookmarkEnd w:id="2287"/>
    </w:p>
    <w:p w14:paraId="03704DC9" w14:textId="77777777" w:rsidR="00667686" w:rsidRPr="00393866" w:rsidRDefault="00667686" w:rsidP="00667686">
      <w:pPr>
        <w:rPr>
          <w:rFonts w:ascii="Tahoma" w:hAnsi="Tahoma" w:cs="Tahoma"/>
        </w:rPr>
      </w:pPr>
    </w:p>
    <w:p w14:paraId="0664CA9A" w14:textId="77777777" w:rsidR="00667686" w:rsidRPr="00393866" w:rsidRDefault="00667686" w:rsidP="00667686">
      <w:pPr>
        <w:rPr>
          <w:rFonts w:ascii="Tahoma" w:hAnsi="Tahoma" w:cs="Tahoma"/>
        </w:rPr>
      </w:pPr>
      <w:r w:rsidRPr="00393866">
        <w:rPr>
          <w:rFonts w:ascii="Tahoma" w:hAnsi="Tahoma" w:cs="Tahoma"/>
        </w:rPr>
        <w:t>Begin the comment codes as follows:</w:t>
      </w:r>
    </w:p>
    <w:p w14:paraId="63BD1A5C" w14:textId="77777777" w:rsidR="00667686" w:rsidRPr="00393866" w:rsidRDefault="00667686" w:rsidP="00667686">
      <w:pPr>
        <w:pBdr>
          <w:top w:val="single" w:sz="4" w:space="1" w:color="auto"/>
          <w:left w:val="single" w:sz="4" w:space="4" w:color="auto"/>
          <w:bottom w:val="single" w:sz="4" w:space="1" w:color="auto"/>
          <w:right w:val="single" w:sz="4" w:space="4" w:color="auto"/>
        </w:pBdr>
        <w:rPr>
          <w:rFonts w:ascii="Tahoma" w:hAnsi="Tahoma" w:cs="Tahoma"/>
          <w:b/>
          <w:i/>
        </w:rPr>
      </w:pPr>
      <w:r w:rsidRPr="00393866">
        <w:rPr>
          <w:rFonts w:ascii="Tahoma" w:hAnsi="Tahoma" w:cs="Tahoma"/>
          <w:b/>
          <w:i/>
        </w:rPr>
        <w:t>*&lt;&lt;                             “01)</w:t>
      </w:r>
    </w:p>
    <w:p w14:paraId="68A91FE6" w14:textId="77777777" w:rsidR="00667686" w:rsidRPr="00393866" w:rsidRDefault="00667686" w:rsidP="00667686">
      <w:pPr>
        <w:pBdr>
          <w:top w:val="single" w:sz="4" w:space="1" w:color="auto"/>
          <w:left w:val="single" w:sz="4" w:space="4" w:color="auto"/>
          <w:bottom w:val="single" w:sz="4" w:space="1" w:color="auto"/>
          <w:right w:val="single" w:sz="4" w:space="4" w:color="auto"/>
        </w:pBdr>
        <w:rPr>
          <w:rFonts w:ascii="Tahoma" w:hAnsi="Tahoma" w:cs="Tahoma"/>
          <w:b/>
          <w:i/>
        </w:rPr>
      </w:pPr>
      <w:r w:rsidRPr="00393866">
        <w:rPr>
          <w:rFonts w:ascii="Tahoma" w:hAnsi="Tahoma" w:cs="Tahoma"/>
          <w:b/>
          <w:i/>
        </w:rPr>
        <w:t>Insert codes…</w:t>
      </w:r>
    </w:p>
    <w:p w14:paraId="3B39AAA6" w14:textId="77777777" w:rsidR="00667686" w:rsidRPr="00393866" w:rsidRDefault="00667686" w:rsidP="00667686">
      <w:pPr>
        <w:rPr>
          <w:rFonts w:ascii="Tahoma" w:hAnsi="Tahoma" w:cs="Tahoma"/>
          <w:i/>
        </w:rPr>
      </w:pPr>
    </w:p>
    <w:p w14:paraId="2E5471F4" w14:textId="77777777" w:rsidR="00667686" w:rsidRPr="00393866" w:rsidRDefault="00667686" w:rsidP="00667686">
      <w:pPr>
        <w:rPr>
          <w:rFonts w:ascii="Tahoma" w:hAnsi="Tahoma" w:cs="Tahoma"/>
        </w:rPr>
      </w:pPr>
      <w:r w:rsidRPr="00393866">
        <w:rPr>
          <w:rFonts w:ascii="Tahoma" w:hAnsi="Tahoma" w:cs="Tahoma"/>
        </w:rPr>
        <w:t>End the comment codes as follows:</w:t>
      </w:r>
    </w:p>
    <w:p w14:paraId="78A47AB3" w14:textId="77777777" w:rsidR="00667686" w:rsidRPr="00393866" w:rsidRDefault="00667686" w:rsidP="00667686">
      <w:pPr>
        <w:pBdr>
          <w:top w:val="single" w:sz="4" w:space="1" w:color="auto"/>
          <w:left w:val="single" w:sz="4" w:space="4" w:color="auto"/>
          <w:bottom w:val="single" w:sz="4" w:space="1" w:color="auto"/>
          <w:right w:val="single" w:sz="4" w:space="4" w:color="auto"/>
        </w:pBdr>
        <w:rPr>
          <w:rFonts w:ascii="Tahoma" w:hAnsi="Tahoma" w:cs="Tahoma"/>
          <w:b/>
          <w:i/>
        </w:rPr>
      </w:pPr>
      <w:r w:rsidRPr="00393866">
        <w:rPr>
          <w:rFonts w:ascii="Tahoma" w:hAnsi="Tahoma" w:cs="Tahoma"/>
          <w:b/>
          <w:i/>
        </w:rPr>
        <w:t>*&gt;&gt;                             “01)</w:t>
      </w:r>
    </w:p>
    <w:p w14:paraId="590415CB" w14:textId="77777777" w:rsidR="00667686" w:rsidRPr="00393866" w:rsidRDefault="00667686" w:rsidP="00667686">
      <w:pPr>
        <w:rPr>
          <w:rFonts w:ascii="Tahoma" w:hAnsi="Tahoma" w:cs="Tahoma"/>
        </w:rPr>
      </w:pPr>
    </w:p>
    <w:p w14:paraId="0CC4F4D3" w14:textId="77777777" w:rsidR="00667686" w:rsidRPr="008052D5" w:rsidRDefault="00667686" w:rsidP="00667686">
      <w:pPr>
        <w:pBdr>
          <w:top w:val="single" w:sz="4" w:space="1" w:color="auto"/>
          <w:left w:val="single" w:sz="4" w:space="4" w:color="auto"/>
          <w:bottom w:val="single" w:sz="4" w:space="1" w:color="auto"/>
          <w:right w:val="single" w:sz="4" w:space="4" w:color="auto"/>
        </w:pBdr>
        <w:rPr>
          <w:rFonts w:ascii="Courier New" w:hAnsi="Courier New" w:cs="Courier New"/>
          <w:color w:val="000000"/>
          <w:shd w:val="clear" w:color="auto" w:fill="FFFFFF"/>
        </w:rPr>
      </w:pPr>
      <w:r w:rsidRPr="008052D5">
        <w:rPr>
          <w:rStyle w:val="l1s311"/>
        </w:rPr>
        <w:t>*&lt;&lt;                                                                  “02)</w:t>
      </w:r>
      <w:r w:rsidRPr="008052D5">
        <w:rPr>
          <w:rFonts w:ascii="Courier New" w:hAnsi="Courier New" w:cs="Courier New"/>
          <w:color w:val="000000"/>
          <w:shd w:val="clear" w:color="auto" w:fill="FFFFFF"/>
        </w:rPr>
        <w:br/>
        <w:t>  </w:t>
      </w:r>
      <w:r w:rsidRPr="008052D5">
        <w:rPr>
          <w:rStyle w:val="l1s521"/>
        </w:rPr>
        <w:t>CLEAR</w:t>
      </w:r>
      <w:r w:rsidRPr="008052D5">
        <w:rPr>
          <w:rFonts w:ascii="Courier New" w:hAnsi="Courier New" w:cs="Courier New"/>
          <w:color w:val="000000"/>
          <w:shd w:val="clear" w:color="auto" w:fill="FFFFFF"/>
        </w:rPr>
        <w:t> w_itab-zzprd2.                                </w:t>
      </w:r>
      <w:r w:rsidRPr="008052D5">
        <w:rPr>
          <w:rFonts w:ascii="Courier New" w:hAnsi="Courier New" w:cs="Courier New"/>
          <w:color w:val="000000"/>
          <w:shd w:val="clear" w:color="auto" w:fill="FFFFFF"/>
        </w:rPr>
        <w:br/>
        <w:t>  </w:t>
      </w:r>
      <w:r w:rsidRPr="008052D5">
        <w:rPr>
          <w:rStyle w:val="l1s521"/>
        </w:rPr>
        <w:t>IF</w:t>
      </w:r>
      <w:r w:rsidRPr="008052D5">
        <w:rPr>
          <w:rFonts w:ascii="Courier New" w:hAnsi="Courier New" w:cs="Courier New"/>
          <w:color w:val="000000"/>
          <w:shd w:val="clear" w:color="auto" w:fill="FFFFFF"/>
        </w:rPr>
        <w:t> ( t001k-bukrs = </w:t>
      </w:r>
      <w:r w:rsidRPr="008052D5">
        <w:rPr>
          <w:rStyle w:val="l1s331"/>
        </w:rPr>
        <w:t>‘A110’</w:t>
      </w:r>
      <w:r w:rsidRPr="008052D5">
        <w:rPr>
          <w:rFonts w:ascii="Courier New" w:hAnsi="Courier New" w:cs="Courier New"/>
          <w:color w:val="000000"/>
          <w:shd w:val="clear" w:color="auto" w:fill="FFFFFF"/>
        </w:rPr>
        <w:t> </w:t>
      </w:r>
      <w:r w:rsidRPr="008052D5">
        <w:rPr>
          <w:rStyle w:val="l1s521"/>
        </w:rPr>
        <w:t>OR</w:t>
      </w:r>
      <w:r w:rsidRPr="008052D5">
        <w:rPr>
          <w:rFonts w:ascii="Courier New" w:hAnsi="Courier New" w:cs="Courier New"/>
          <w:color w:val="000000"/>
          <w:shd w:val="clear" w:color="auto" w:fill="FFFFFF"/>
        </w:rPr>
        <w:t> t001k-bukrs = </w:t>
      </w:r>
      <w:r w:rsidRPr="008052D5">
        <w:rPr>
          <w:rStyle w:val="l1s331"/>
        </w:rPr>
        <w:t>‘A120’</w:t>
      </w:r>
      <w:r w:rsidRPr="008052D5">
        <w:rPr>
          <w:rFonts w:ascii="Courier New" w:hAnsi="Courier New" w:cs="Courier New"/>
          <w:color w:val="000000"/>
          <w:shd w:val="clear" w:color="auto" w:fill="FFFFFF"/>
        </w:rPr>
        <w:t> ) </w:t>
      </w:r>
      <w:r w:rsidRPr="008052D5">
        <w:rPr>
          <w:rStyle w:val="l1s521"/>
        </w:rPr>
        <w:t>AND</w:t>
      </w:r>
      <w:r w:rsidRPr="008052D5">
        <w:rPr>
          <w:rFonts w:ascii="Courier New" w:hAnsi="Courier New" w:cs="Courier New"/>
          <w:color w:val="000000"/>
          <w:shd w:val="clear" w:color="auto" w:fill="FFFFFF"/>
        </w:rPr>
        <w:t>       </w:t>
      </w:r>
      <w:r w:rsidRPr="008052D5">
        <w:rPr>
          <w:rFonts w:ascii="Courier New" w:hAnsi="Courier New" w:cs="Courier New"/>
          <w:color w:val="000000"/>
          <w:shd w:val="clear" w:color="auto" w:fill="FFFFFF"/>
        </w:rPr>
        <w:br/>
        <w:t>         ( s688-werks = </w:t>
      </w:r>
      <w:r w:rsidRPr="008052D5">
        <w:rPr>
          <w:rStyle w:val="l1s331"/>
        </w:rPr>
        <w:t>‘A119’</w:t>
      </w:r>
      <w:r w:rsidRPr="008052D5">
        <w:rPr>
          <w:rFonts w:ascii="Courier New" w:hAnsi="Courier New" w:cs="Courier New"/>
          <w:color w:val="000000"/>
          <w:shd w:val="clear" w:color="auto" w:fill="FFFFFF"/>
        </w:rPr>
        <w:t> </w:t>
      </w:r>
      <w:r w:rsidRPr="008052D5">
        <w:rPr>
          <w:rStyle w:val="l1s521"/>
        </w:rPr>
        <w:t>OR</w:t>
      </w:r>
      <w:r w:rsidRPr="008052D5">
        <w:rPr>
          <w:rFonts w:ascii="Courier New" w:hAnsi="Courier New" w:cs="Courier New"/>
          <w:color w:val="000000"/>
          <w:shd w:val="clear" w:color="auto" w:fill="FFFFFF"/>
        </w:rPr>
        <w:t> s688-werks = </w:t>
      </w:r>
      <w:r w:rsidRPr="008052D5">
        <w:rPr>
          <w:rStyle w:val="l1s331"/>
        </w:rPr>
        <w:t>‘A169’</w:t>
      </w:r>
      <w:r w:rsidRPr="008052D5">
        <w:rPr>
          <w:rFonts w:ascii="Courier New" w:hAnsi="Courier New" w:cs="Courier New"/>
          <w:color w:val="000000"/>
          <w:shd w:val="clear" w:color="auto" w:fill="FFFFFF"/>
        </w:rPr>
        <w:t> </w:t>
      </w:r>
      <w:r w:rsidRPr="008052D5">
        <w:rPr>
          <w:rStyle w:val="l1s521"/>
        </w:rPr>
        <w:t>OR</w:t>
      </w:r>
      <w:r w:rsidRPr="008052D5">
        <w:rPr>
          <w:rFonts w:ascii="Courier New" w:hAnsi="Courier New" w:cs="Courier New"/>
          <w:color w:val="000000"/>
          <w:shd w:val="clear" w:color="auto" w:fill="FFFFFF"/>
        </w:rPr>
        <w:t> </w:t>
      </w:r>
    </w:p>
    <w:p w14:paraId="7AF10197" w14:textId="77777777" w:rsidR="00667686" w:rsidRPr="008052D5" w:rsidRDefault="00667686" w:rsidP="00667686">
      <w:pPr>
        <w:pBdr>
          <w:top w:val="single" w:sz="4" w:space="1" w:color="auto"/>
          <w:left w:val="single" w:sz="4" w:space="4" w:color="auto"/>
          <w:bottom w:val="single" w:sz="4" w:space="1" w:color="auto"/>
          <w:right w:val="single" w:sz="4" w:space="4" w:color="auto"/>
        </w:pBdr>
        <w:ind w:firstLine="720"/>
        <w:rPr>
          <w:rFonts w:ascii="Courier New" w:hAnsi="Courier New" w:cs="Courier New"/>
          <w:color w:val="000000"/>
          <w:shd w:val="clear" w:color="auto" w:fill="FFFFFF"/>
        </w:rPr>
      </w:pPr>
      <w:r w:rsidRPr="008052D5">
        <w:rPr>
          <w:rFonts w:ascii="Courier New" w:hAnsi="Courier New" w:cs="Courier New"/>
          <w:color w:val="000000"/>
          <w:shd w:val="clear" w:color="auto" w:fill="FFFFFF"/>
        </w:rPr>
        <w:t xml:space="preserve">     s688-werks = </w:t>
      </w:r>
      <w:r w:rsidRPr="008052D5">
        <w:rPr>
          <w:rStyle w:val="l1s331"/>
        </w:rPr>
        <w:t>‘A179’</w:t>
      </w:r>
      <w:r w:rsidRPr="008052D5">
        <w:rPr>
          <w:rFonts w:ascii="Courier New" w:hAnsi="Courier New" w:cs="Courier New"/>
          <w:color w:val="000000"/>
          <w:shd w:val="clear" w:color="auto" w:fill="FFFFFF"/>
        </w:rPr>
        <w:t> ).</w:t>
      </w:r>
      <w:r w:rsidRPr="008052D5">
        <w:rPr>
          <w:rFonts w:ascii="Courier New" w:hAnsi="Courier New" w:cs="Courier New"/>
          <w:color w:val="000000"/>
          <w:shd w:val="clear" w:color="auto" w:fill="FFFFFF"/>
        </w:rPr>
        <w:br/>
        <w:t>        w_itab-zzprd2 = s688-zzprd.      </w:t>
      </w:r>
      <w:r w:rsidRPr="008052D5">
        <w:rPr>
          <w:rStyle w:val="l1s311"/>
        </w:rPr>
        <w:t>“Receipts from Production</w:t>
      </w:r>
      <w:r w:rsidRPr="008052D5">
        <w:rPr>
          <w:rFonts w:ascii="Courier New" w:hAnsi="Courier New" w:cs="Courier New"/>
          <w:color w:val="000000"/>
          <w:shd w:val="clear" w:color="auto" w:fill="FFFFFF"/>
        </w:rPr>
        <w:br/>
        <w:t>  </w:t>
      </w:r>
      <w:r w:rsidRPr="008052D5">
        <w:rPr>
          <w:rStyle w:val="l1s521"/>
        </w:rPr>
        <w:t>ENDIF</w:t>
      </w:r>
      <w:r w:rsidRPr="008052D5">
        <w:rPr>
          <w:rFonts w:ascii="Courier New" w:hAnsi="Courier New" w:cs="Courier New"/>
          <w:color w:val="000000"/>
          <w:shd w:val="clear" w:color="auto" w:fill="FFFFFF"/>
        </w:rPr>
        <w:t>.</w:t>
      </w:r>
      <w:r w:rsidRPr="008052D5">
        <w:rPr>
          <w:rFonts w:ascii="Courier New" w:hAnsi="Courier New" w:cs="Courier New"/>
          <w:color w:val="000000"/>
          <w:shd w:val="clear" w:color="auto" w:fill="FFFFFF"/>
        </w:rPr>
        <w:br/>
        <w:t>  </w:t>
      </w:r>
      <w:r w:rsidRPr="008052D5">
        <w:rPr>
          <w:rStyle w:val="l1s521"/>
        </w:rPr>
        <w:t>IF</w:t>
      </w:r>
      <w:r w:rsidRPr="008052D5">
        <w:rPr>
          <w:rFonts w:ascii="Courier New" w:hAnsi="Courier New" w:cs="Courier New"/>
          <w:color w:val="000000"/>
          <w:shd w:val="clear" w:color="auto" w:fill="FFFFFF"/>
        </w:rPr>
        <w:t> ( t001k-bukrs &lt;&gt; </w:t>
      </w:r>
      <w:r w:rsidRPr="008052D5">
        <w:rPr>
          <w:rStyle w:val="l1s331"/>
        </w:rPr>
        <w:t>‘A110’</w:t>
      </w:r>
      <w:r w:rsidRPr="008052D5">
        <w:rPr>
          <w:rFonts w:ascii="Courier New" w:hAnsi="Courier New" w:cs="Courier New"/>
          <w:color w:val="000000"/>
          <w:shd w:val="clear" w:color="auto" w:fill="FFFFFF"/>
        </w:rPr>
        <w:t> </w:t>
      </w:r>
      <w:r w:rsidRPr="008052D5">
        <w:rPr>
          <w:rStyle w:val="l1s521"/>
        </w:rPr>
        <w:t>AND</w:t>
      </w:r>
      <w:r w:rsidRPr="008052D5">
        <w:rPr>
          <w:rFonts w:ascii="Courier New" w:hAnsi="Courier New" w:cs="Courier New"/>
          <w:color w:val="000000"/>
          <w:shd w:val="clear" w:color="auto" w:fill="FFFFFF"/>
        </w:rPr>
        <w:t> t001k-bukrs &lt;&gt; </w:t>
      </w:r>
      <w:r w:rsidRPr="008052D5">
        <w:rPr>
          <w:rStyle w:val="l1s331"/>
        </w:rPr>
        <w:t>‘A120’</w:t>
      </w:r>
      <w:r w:rsidRPr="008052D5">
        <w:rPr>
          <w:rFonts w:ascii="Courier New" w:hAnsi="Courier New" w:cs="Courier New"/>
          <w:color w:val="000000"/>
          <w:shd w:val="clear" w:color="auto" w:fill="FFFFFF"/>
        </w:rPr>
        <w:t> ).</w:t>
      </w:r>
      <w:r w:rsidRPr="008052D5">
        <w:rPr>
          <w:rFonts w:ascii="Courier New" w:hAnsi="Courier New" w:cs="Courier New"/>
          <w:color w:val="000000"/>
          <w:shd w:val="clear" w:color="auto" w:fill="FFFFFF"/>
        </w:rPr>
        <w:br/>
        <w:t>        w_itab-zzprd2 = s688-zzprd.      </w:t>
      </w:r>
      <w:r w:rsidRPr="008052D5">
        <w:rPr>
          <w:rStyle w:val="l1s311"/>
        </w:rPr>
        <w:t>“Receipts from Production    </w:t>
      </w:r>
      <w:r w:rsidRPr="008052D5">
        <w:rPr>
          <w:rFonts w:ascii="Courier New" w:hAnsi="Courier New" w:cs="Courier New"/>
          <w:color w:val="000000"/>
          <w:shd w:val="clear" w:color="auto" w:fill="FFFFFF"/>
        </w:rPr>
        <w:br/>
        <w:t>  </w:t>
      </w:r>
      <w:r w:rsidRPr="008052D5">
        <w:rPr>
          <w:rStyle w:val="l1s521"/>
        </w:rPr>
        <w:t>ENDIF</w:t>
      </w:r>
    </w:p>
    <w:p w14:paraId="0AD6EDE0" w14:textId="77777777" w:rsidR="00667686" w:rsidRPr="008052D5" w:rsidRDefault="00667686" w:rsidP="00667686">
      <w:pPr>
        <w:pBdr>
          <w:top w:val="single" w:sz="4" w:space="1" w:color="auto"/>
          <w:left w:val="single" w:sz="4" w:space="4" w:color="auto"/>
          <w:bottom w:val="single" w:sz="4" w:space="1" w:color="auto"/>
          <w:right w:val="single" w:sz="4" w:space="4" w:color="auto"/>
        </w:pBdr>
        <w:rPr>
          <w:rFonts w:ascii="Courier New" w:hAnsi="Courier New" w:cs="Courier New"/>
        </w:rPr>
      </w:pPr>
      <w:r w:rsidRPr="008052D5">
        <w:rPr>
          <w:rStyle w:val="l1s311"/>
        </w:rPr>
        <w:t>*&gt;&gt;                                                                  “02)</w:t>
      </w:r>
    </w:p>
    <w:p w14:paraId="72707321" w14:textId="5ACAB916" w:rsidR="00C03EA7" w:rsidRPr="0027659E" w:rsidRDefault="00C03EA7" w:rsidP="0027659E">
      <w:pPr>
        <w:pStyle w:val="Heading2"/>
        <w:numPr>
          <w:ilvl w:val="0"/>
          <w:numId w:val="0"/>
        </w:numPr>
        <w:ind w:left="576"/>
      </w:pPr>
      <w:bookmarkStart w:id="2288" w:name="_Toc47452887"/>
      <w:bookmarkStart w:id="2289" w:name="_Toc58848519"/>
      <w:bookmarkStart w:id="2290" w:name="_Toc58849422"/>
      <w:bookmarkStart w:id="2291" w:name="_Toc58849618"/>
      <w:bookmarkStart w:id="2292" w:name="_Toc58849802"/>
      <w:bookmarkStart w:id="2293" w:name="_Toc58850297"/>
      <w:bookmarkStart w:id="2294" w:name="_Toc58850512"/>
      <w:bookmarkStart w:id="2295" w:name="_Toc58850703"/>
      <w:bookmarkStart w:id="2296" w:name="_Toc58854802"/>
      <w:bookmarkStart w:id="2297" w:name="_Toc58856257"/>
      <w:bookmarkEnd w:id="2288"/>
      <w:bookmarkEnd w:id="2289"/>
      <w:bookmarkEnd w:id="2290"/>
      <w:bookmarkEnd w:id="2291"/>
      <w:bookmarkEnd w:id="2292"/>
      <w:bookmarkEnd w:id="2293"/>
      <w:bookmarkEnd w:id="2294"/>
      <w:bookmarkEnd w:id="2295"/>
      <w:bookmarkEnd w:id="2296"/>
      <w:bookmarkEnd w:id="2297"/>
    </w:p>
    <w:p w14:paraId="2E2B7296" w14:textId="77777777" w:rsidR="0027659E" w:rsidRPr="0027659E" w:rsidDel="00425D61" w:rsidRDefault="0027659E" w:rsidP="0027659E">
      <w:pPr>
        <w:rPr>
          <w:del w:id="2298" w:author="Raphael Donor" w:date="2020-08-04T16:34:00Z"/>
        </w:rPr>
      </w:pPr>
      <w:bookmarkStart w:id="2299" w:name="_Toc62037030"/>
      <w:bookmarkStart w:id="2300" w:name="_Toc62037211"/>
      <w:bookmarkStart w:id="2301" w:name="_Toc62037392"/>
      <w:bookmarkEnd w:id="2299"/>
      <w:bookmarkEnd w:id="2300"/>
      <w:bookmarkEnd w:id="2301"/>
    </w:p>
    <w:p w14:paraId="5EFDA123" w14:textId="77777777" w:rsidR="00332BC7" w:rsidRPr="000817AC" w:rsidRDefault="005E1BE2" w:rsidP="00203BE1">
      <w:pPr>
        <w:pStyle w:val="Heading2"/>
        <w:rPr>
          <w:rFonts w:ascii="Tahoma" w:hAnsi="Tahoma" w:cs="Tahoma"/>
        </w:rPr>
      </w:pPr>
      <w:bookmarkStart w:id="2302" w:name="_Toc62037393"/>
      <w:r w:rsidRPr="000817AC">
        <w:rPr>
          <w:rFonts w:ascii="Tahoma" w:hAnsi="Tahoma" w:cs="Tahoma"/>
        </w:rPr>
        <w:t>CODING STANDARDS</w:t>
      </w:r>
      <w:bookmarkStart w:id="2303" w:name="_Toc453572790"/>
      <w:bookmarkStart w:id="2304" w:name="_Toc286674834"/>
      <w:bookmarkEnd w:id="2270"/>
      <w:bookmarkEnd w:id="2271"/>
      <w:bookmarkEnd w:id="2302"/>
    </w:p>
    <w:bookmarkEnd w:id="2303"/>
    <w:bookmarkEnd w:id="2304"/>
    <w:p w14:paraId="1B3F61A4" w14:textId="77777777" w:rsidR="000817AC" w:rsidRPr="000817AC" w:rsidRDefault="000817AC" w:rsidP="000817AC">
      <w:pPr>
        <w:pStyle w:val="ListParagraph"/>
        <w:keepNext/>
        <w:numPr>
          <w:ilvl w:val="0"/>
          <w:numId w:val="50"/>
        </w:numPr>
        <w:spacing w:before="240" w:after="60"/>
        <w:outlineLvl w:val="2"/>
        <w:rPr>
          <w:rFonts w:ascii="Tahoma" w:hAnsi="Tahoma" w:cs="Tahoma"/>
          <w:b/>
          <w:vanish/>
        </w:rPr>
      </w:pPr>
    </w:p>
    <w:p w14:paraId="11162125" w14:textId="77777777" w:rsidR="000817AC" w:rsidRPr="000817AC" w:rsidRDefault="000817AC" w:rsidP="000817AC">
      <w:pPr>
        <w:pStyle w:val="ListParagraph"/>
        <w:keepNext/>
        <w:numPr>
          <w:ilvl w:val="1"/>
          <w:numId w:val="50"/>
        </w:numPr>
        <w:spacing w:before="240" w:after="60"/>
        <w:outlineLvl w:val="2"/>
        <w:rPr>
          <w:rFonts w:ascii="Tahoma" w:hAnsi="Tahoma" w:cs="Tahoma"/>
          <w:b/>
          <w:vanish/>
        </w:rPr>
      </w:pPr>
    </w:p>
    <w:p w14:paraId="19B6CB90" w14:textId="69919536" w:rsidR="00203BE1" w:rsidRPr="00203BE1" w:rsidRDefault="00203BE1" w:rsidP="000817AC">
      <w:pPr>
        <w:pStyle w:val="Heading3"/>
        <w:rPr>
          <w:rFonts w:ascii="Tahoma" w:hAnsi="Tahoma" w:cs="Tahoma"/>
          <w:b/>
          <w:i w:val="0"/>
        </w:rPr>
      </w:pPr>
      <w:bookmarkStart w:id="2305" w:name="_Toc62037394"/>
      <w:r>
        <w:rPr>
          <w:rFonts w:ascii="Tahoma" w:hAnsi="Tahoma" w:cs="Tahoma"/>
          <w:b/>
          <w:i w:val="0"/>
        </w:rPr>
        <w:t>Program Heading</w:t>
      </w:r>
      <w:bookmarkEnd w:id="2305"/>
    </w:p>
    <w:p w14:paraId="170E1A30" w14:textId="77777777" w:rsidR="005E1BE2" w:rsidRPr="00393866" w:rsidRDefault="005E1BE2">
      <w:pPr>
        <w:rPr>
          <w:rFonts w:ascii="Tahoma" w:hAnsi="Tahoma" w:cs="Tahoma"/>
        </w:rPr>
      </w:pPr>
    </w:p>
    <w:p w14:paraId="130F6441" w14:textId="77777777" w:rsidR="005E1BE2" w:rsidRPr="00393866" w:rsidRDefault="005E1BE2">
      <w:pPr>
        <w:rPr>
          <w:rFonts w:ascii="Tahoma" w:hAnsi="Tahoma" w:cs="Tahoma"/>
        </w:rPr>
      </w:pPr>
      <w:r w:rsidRPr="00393866">
        <w:rPr>
          <w:rFonts w:ascii="Tahoma" w:hAnsi="Tahoma" w:cs="Tahoma"/>
        </w:rPr>
        <w:t>If the ABAP program generates a report, use REPORT &lt;</w:t>
      </w:r>
      <w:proofErr w:type="spellStart"/>
      <w:r w:rsidRPr="00393866">
        <w:rPr>
          <w:rFonts w:ascii="Tahoma" w:hAnsi="Tahoma" w:cs="Tahoma"/>
        </w:rPr>
        <w:t>pgmname</w:t>
      </w:r>
      <w:proofErr w:type="spellEnd"/>
      <w:r w:rsidRPr="00393866">
        <w:rPr>
          <w:rFonts w:ascii="Tahoma" w:hAnsi="Tahoma" w:cs="Tahoma"/>
        </w:rPr>
        <w:t>&gt;, else use PROGRAM &lt;</w:t>
      </w:r>
      <w:proofErr w:type="spellStart"/>
      <w:r w:rsidRPr="00393866">
        <w:rPr>
          <w:rFonts w:ascii="Tahoma" w:hAnsi="Tahoma" w:cs="Tahoma"/>
        </w:rPr>
        <w:t>pgmname</w:t>
      </w:r>
      <w:proofErr w:type="spellEnd"/>
      <w:r w:rsidRPr="00393866">
        <w:rPr>
          <w:rFonts w:ascii="Tahoma" w:hAnsi="Tahoma" w:cs="Tahoma"/>
        </w:rPr>
        <w:t>&gt;.</w:t>
      </w:r>
    </w:p>
    <w:p w14:paraId="5085C9A9" w14:textId="77777777" w:rsidR="00E502EF" w:rsidRPr="00393866" w:rsidRDefault="00E502EF">
      <w:pPr>
        <w:rPr>
          <w:rFonts w:ascii="Tahoma" w:hAnsi="Tahoma" w:cs="Tahoma"/>
        </w:rPr>
      </w:pPr>
    </w:p>
    <w:p w14:paraId="37962D24" w14:textId="77777777" w:rsidR="005E1BE2" w:rsidRPr="0043440D" w:rsidRDefault="005E1BE2" w:rsidP="000817AC">
      <w:pPr>
        <w:pStyle w:val="Heading3"/>
        <w:rPr>
          <w:rFonts w:ascii="Tahoma" w:hAnsi="Tahoma" w:cs="Tahoma"/>
          <w:b/>
          <w:i w:val="0"/>
        </w:rPr>
      </w:pPr>
      <w:bookmarkStart w:id="2306" w:name="_Toc453572791"/>
      <w:bookmarkStart w:id="2307" w:name="_Toc286674835"/>
      <w:bookmarkStart w:id="2308" w:name="_Toc62037395"/>
      <w:r w:rsidRPr="0043440D">
        <w:rPr>
          <w:rFonts w:ascii="Tahoma" w:hAnsi="Tahoma" w:cs="Tahoma"/>
          <w:b/>
          <w:i w:val="0"/>
        </w:rPr>
        <w:t>Field and Data Manipulations</w:t>
      </w:r>
      <w:bookmarkEnd w:id="2306"/>
      <w:bookmarkEnd w:id="2307"/>
      <w:bookmarkEnd w:id="2308"/>
    </w:p>
    <w:p w14:paraId="174E8244" w14:textId="77777777" w:rsidR="008F10B5" w:rsidRPr="0043440D" w:rsidRDefault="008F10B5" w:rsidP="008F10B5">
      <w:pPr>
        <w:rPr>
          <w:rFonts w:ascii="Tahoma" w:hAnsi="Tahoma" w:cs="Tahoma"/>
          <w:b/>
        </w:rPr>
      </w:pPr>
    </w:p>
    <w:p w14:paraId="28C6E081" w14:textId="3538C8BD" w:rsidR="005772BD" w:rsidRPr="0043440D" w:rsidRDefault="005772BD" w:rsidP="00F557A2">
      <w:pPr>
        <w:pStyle w:val="Heading4"/>
        <w:numPr>
          <w:ilvl w:val="3"/>
          <w:numId w:val="51"/>
        </w:numPr>
        <w:rPr>
          <w:rFonts w:ascii="Tahoma" w:hAnsi="Tahoma" w:cs="Tahoma"/>
          <w:sz w:val="20"/>
        </w:rPr>
      </w:pPr>
      <w:bookmarkStart w:id="2309" w:name="_Toc62037396"/>
      <w:r w:rsidRPr="005772BD">
        <w:rPr>
          <w:rFonts w:ascii="Tahoma" w:hAnsi="Tahoma" w:cs="Tahoma"/>
          <w:sz w:val="20"/>
        </w:rPr>
        <w:t>Selection-options/Parameters</w:t>
      </w:r>
      <w:bookmarkEnd w:id="2309"/>
    </w:p>
    <w:p w14:paraId="74EC5006" w14:textId="77777777" w:rsidR="005772BD" w:rsidRPr="0043440D" w:rsidRDefault="005772BD" w:rsidP="008F10B5">
      <w:pPr>
        <w:rPr>
          <w:rFonts w:ascii="Tahoma" w:hAnsi="Tahoma" w:cs="Tahoma"/>
          <w:b/>
        </w:rPr>
      </w:pPr>
    </w:p>
    <w:p w14:paraId="1A89C8FD" w14:textId="77777777" w:rsidR="005E1BE2" w:rsidRPr="00393866" w:rsidRDefault="005E1BE2">
      <w:pPr>
        <w:rPr>
          <w:rFonts w:ascii="Tahoma" w:hAnsi="Tahoma" w:cs="Tahoma"/>
        </w:rPr>
      </w:pPr>
    </w:p>
    <w:p w14:paraId="32F04097" w14:textId="77777777" w:rsidR="00B17913" w:rsidRPr="00393866" w:rsidRDefault="00B17913" w:rsidP="004226B9">
      <w:pPr>
        <w:numPr>
          <w:ilvl w:val="0"/>
          <w:numId w:val="42"/>
        </w:numPr>
        <w:rPr>
          <w:rFonts w:ascii="Tahoma" w:hAnsi="Tahoma" w:cs="Tahoma"/>
        </w:rPr>
      </w:pPr>
      <w:r w:rsidRPr="00393866">
        <w:rPr>
          <w:rFonts w:ascii="Tahoma" w:hAnsi="Tahoma" w:cs="Tahoma"/>
        </w:rPr>
        <w:t xml:space="preserve">It is recommended that selection fields at organizational levels such as </w:t>
      </w:r>
      <w:r w:rsidRPr="00393866">
        <w:rPr>
          <w:rFonts w:ascii="Tahoma" w:hAnsi="Tahoma" w:cs="Tahoma"/>
          <w:i/>
        </w:rPr>
        <w:t>Company code, Sales org, Plant, Controlling area</w:t>
      </w:r>
      <w:r w:rsidRPr="00393866">
        <w:rPr>
          <w:rFonts w:ascii="Tahoma" w:hAnsi="Tahoma" w:cs="Tahoma"/>
        </w:rPr>
        <w:t xml:space="preserve"> should be </w:t>
      </w:r>
      <w:r w:rsidR="0079147D" w:rsidRPr="00393866">
        <w:rPr>
          <w:rFonts w:ascii="Tahoma" w:hAnsi="Tahoma" w:cs="Tahoma"/>
        </w:rPr>
        <w:t>declare</w:t>
      </w:r>
      <w:r w:rsidRPr="00393866">
        <w:rPr>
          <w:rFonts w:ascii="Tahoma" w:hAnsi="Tahoma" w:cs="Tahoma"/>
        </w:rPr>
        <w:t xml:space="preserve"> at selection-option/parameters.</w:t>
      </w:r>
    </w:p>
    <w:p w14:paraId="45EAC0EA" w14:textId="77777777" w:rsidR="00B17913" w:rsidRPr="00393866" w:rsidRDefault="00B17913">
      <w:pPr>
        <w:rPr>
          <w:rFonts w:ascii="Tahoma" w:hAnsi="Tahoma" w:cs="Tahoma"/>
        </w:rPr>
      </w:pPr>
    </w:p>
    <w:p w14:paraId="59F7A59A" w14:textId="19FC38E3" w:rsidR="008F10B5" w:rsidRPr="00393866" w:rsidRDefault="008F10B5" w:rsidP="004226B9">
      <w:pPr>
        <w:numPr>
          <w:ilvl w:val="0"/>
          <w:numId w:val="42"/>
        </w:numPr>
        <w:rPr>
          <w:rFonts w:ascii="Tahoma" w:hAnsi="Tahoma" w:cs="Tahoma"/>
        </w:rPr>
      </w:pPr>
      <w:r w:rsidRPr="00393866">
        <w:rPr>
          <w:rFonts w:ascii="Tahoma" w:hAnsi="Tahoma" w:cs="Tahoma"/>
        </w:rPr>
        <w:t xml:space="preserve">Select-options/Parameters of </w:t>
      </w:r>
      <w:r w:rsidRPr="00393866">
        <w:rPr>
          <w:rFonts w:ascii="Tahoma" w:hAnsi="Tahoma" w:cs="Tahoma"/>
          <w:b/>
        </w:rPr>
        <w:t>key</w:t>
      </w:r>
      <w:r w:rsidRPr="00393866">
        <w:rPr>
          <w:rFonts w:ascii="Tahoma" w:hAnsi="Tahoma" w:cs="Tahoma"/>
        </w:rPr>
        <w:t xml:space="preserve"> fields that </w:t>
      </w:r>
      <w:r w:rsidR="005F19A1" w:rsidRPr="00393866">
        <w:rPr>
          <w:rFonts w:ascii="Tahoma" w:hAnsi="Tahoma" w:cs="Tahoma"/>
        </w:rPr>
        <w:t>are</w:t>
      </w:r>
      <w:r w:rsidRPr="00393866">
        <w:rPr>
          <w:rFonts w:ascii="Tahoma" w:hAnsi="Tahoma" w:cs="Tahoma"/>
        </w:rPr>
        <w:t xml:space="preserve"> </w:t>
      </w:r>
      <w:proofErr w:type="spellStart"/>
      <w:r w:rsidRPr="00393866">
        <w:rPr>
          <w:rFonts w:ascii="Tahoma" w:hAnsi="Tahoma" w:cs="Tahoma"/>
        </w:rPr>
        <w:t>use</w:t>
      </w:r>
      <w:proofErr w:type="spellEnd"/>
      <w:r w:rsidRPr="00393866">
        <w:rPr>
          <w:rFonts w:ascii="Tahoma" w:hAnsi="Tahoma" w:cs="Tahoma"/>
        </w:rPr>
        <w:t xml:space="preserve"> </w:t>
      </w:r>
      <w:r w:rsidR="00951833" w:rsidRPr="00393866">
        <w:rPr>
          <w:rFonts w:ascii="Tahoma" w:hAnsi="Tahoma" w:cs="Tahoma"/>
        </w:rPr>
        <w:t>in</w:t>
      </w:r>
      <w:r w:rsidRPr="00393866">
        <w:rPr>
          <w:rFonts w:ascii="Tahoma" w:hAnsi="Tahoma" w:cs="Tahoma"/>
        </w:rPr>
        <w:t xml:space="preserve"> select statement </w:t>
      </w:r>
      <w:del w:id="2310" w:author="Mon Magallanes" w:date="2020-11-06T15:09:00Z">
        <w:r w:rsidRPr="00393866" w:rsidDel="007E3F84">
          <w:rPr>
            <w:rFonts w:ascii="Tahoma" w:hAnsi="Tahoma" w:cs="Tahoma"/>
          </w:rPr>
          <w:delText>must</w:delText>
        </w:r>
      </w:del>
      <w:ins w:id="2311" w:author="Mon Magallanes" w:date="2020-11-06T15:09:00Z">
        <w:r w:rsidR="007E3F84">
          <w:rPr>
            <w:rFonts w:ascii="Tahoma" w:hAnsi="Tahoma" w:cs="Tahoma"/>
          </w:rPr>
          <w:t>i</w:t>
        </w:r>
      </w:ins>
      <w:ins w:id="2312" w:author="Mon Magallanes" w:date="2020-11-06T15:10:00Z">
        <w:r w:rsidR="007E3F84">
          <w:rPr>
            <w:rFonts w:ascii="Tahoma" w:hAnsi="Tahoma" w:cs="Tahoma"/>
          </w:rPr>
          <w:t>s recommended to be</w:t>
        </w:r>
      </w:ins>
      <w:del w:id="2313" w:author="Mon Magallanes" w:date="2020-11-06T15:10:00Z">
        <w:r w:rsidRPr="00393866" w:rsidDel="007E3F84">
          <w:rPr>
            <w:rFonts w:ascii="Tahoma" w:hAnsi="Tahoma" w:cs="Tahoma"/>
          </w:rPr>
          <w:delText xml:space="preserve"> be</w:delText>
        </w:r>
      </w:del>
      <w:r w:rsidRPr="00393866">
        <w:rPr>
          <w:rFonts w:ascii="Tahoma" w:hAnsi="Tahoma" w:cs="Tahoma"/>
        </w:rPr>
        <w:t xml:space="preserve"> </w:t>
      </w:r>
      <w:r w:rsidR="00297AF6" w:rsidRPr="00393866">
        <w:rPr>
          <w:rFonts w:ascii="Tahoma" w:hAnsi="Tahoma" w:cs="Tahoma"/>
        </w:rPr>
        <w:t>declared</w:t>
      </w:r>
      <w:r w:rsidRPr="00393866">
        <w:rPr>
          <w:rFonts w:ascii="Tahoma" w:hAnsi="Tahoma" w:cs="Tahoma"/>
        </w:rPr>
        <w:t xml:space="preserve"> as </w:t>
      </w:r>
      <w:r w:rsidRPr="00393866">
        <w:rPr>
          <w:rFonts w:ascii="Tahoma" w:hAnsi="Tahoma" w:cs="Tahoma"/>
          <w:b/>
        </w:rPr>
        <w:t>mandatory</w:t>
      </w:r>
      <w:r w:rsidRPr="00393866">
        <w:rPr>
          <w:rFonts w:ascii="Tahoma" w:hAnsi="Tahoma" w:cs="Tahoma"/>
        </w:rPr>
        <w:t>.</w:t>
      </w:r>
    </w:p>
    <w:p w14:paraId="0C98E18F" w14:textId="77777777" w:rsidR="00CE22A3" w:rsidRPr="00393866" w:rsidRDefault="00CE22A3" w:rsidP="00CE22A3">
      <w:pPr>
        <w:ind w:left="360"/>
        <w:rPr>
          <w:rFonts w:ascii="Tahoma" w:hAnsi="Tahoma" w:cs="Tahoma"/>
        </w:rPr>
      </w:pPr>
    </w:p>
    <w:p w14:paraId="6011F1E8" w14:textId="77777777" w:rsidR="008F10B5" w:rsidRPr="00393866" w:rsidRDefault="00C8505F" w:rsidP="004B3126">
      <w:pPr>
        <w:ind w:firstLine="720"/>
        <w:rPr>
          <w:rFonts w:ascii="Tahoma" w:hAnsi="Tahoma" w:cs="Tahoma"/>
        </w:rPr>
      </w:pPr>
      <w:r w:rsidRPr="00393866">
        <w:rPr>
          <w:rFonts w:ascii="Tahoma" w:hAnsi="Tahoma" w:cs="Tahoma"/>
        </w:rPr>
        <w:t>This is to prevent selecting all entries from the table unnecessary.</w:t>
      </w:r>
    </w:p>
    <w:p w14:paraId="2B7A2BA5" w14:textId="77777777" w:rsidR="00C8505F" w:rsidRPr="00393866" w:rsidRDefault="00C8505F">
      <w:pPr>
        <w:rPr>
          <w:rFonts w:ascii="Tahoma" w:hAnsi="Tahoma" w:cs="Tahoma"/>
        </w:rPr>
      </w:pPr>
    </w:p>
    <w:p w14:paraId="08E93508" w14:textId="77777777" w:rsidR="00F82D5E" w:rsidRPr="00393866" w:rsidRDefault="006519EC" w:rsidP="00F82D5E">
      <w:pPr>
        <w:ind w:left="720"/>
        <w:rPr>
          <w:rFonts w:ascii="Tahoma" w:hAnsi="Tahoma" w:cs="Tahoma"/>
          <w:i/>
        </w:rPr>
      </w:pPr>
      <w:r w:rsidRPr="00393866">
        <w:rPr>
          <w:rFonts w:ascii="Tahoma" w:hAnsi="Tahoma" w:cs="Tahoma"/>
        </w:rPr>
        <w:t>SELECT</w:t>
      </w:r>
      <w:r w:rsidR="00F82D5E" w:rsidRPr="00393866">
        <w:rPr>
          <w:rFonts w:ascii="Tahoma" w:hAnsi="Tahoma" w:cs="Tahoma"/>
        </w:rPr>
        <w:t>-OPTIONS:</w:t>
      </w:r>
      <w:r w:rsidR="00F82D5E" w:rsidRPr="00393866">
        <w:rPr>
          <w:rFonts w:ascii="Tahoma" w:hAnsi="Tahoma" w:cs="Tahoma"/>
        </w:rPr>
        <w:tab/>
      </w:r>
      <w:proofErr w:type="spellStart"/>
      <w:r w:rsidRPr="00393866">
        <w:rPr>
          <w:rFonts w:ascii="Tahoma" w:hAnsi="Tahoma" w:cs="Tahoma"/>
        </w:rPr>
        <w:t>s_werks</w:t>
      </w:r>
      <w:proofErr w:type="spellEnd"/>
      <w:r w:rsidRPr="00393866">
        <w:rPr>
          <w:rFonts w:ascii="Tahoma" w:hAnsi="Tahoma" w:cs="Tahoma"/>
        </w:rPr>
        <w:t> FOR </w:t>
      </w:r>
      <w:proofErr w:type="spellStart"/>
      <w:r w:rsidRPr="00393866">
        <w:rPr>
          <w:rFonts w:ascii="Tahoma" w:hAnsi="Tahoma" w:cs="Tahoma"/>
        </w:rPr>
        <w:t>ekpo-werks</w:t>
      </w:r>
      <w:proofErr w:type="spellEnd"/>
      <w:r w:rsidR="00F82D5E" w:rsidRPr="00393866">
        <w:rPr>
          <w:rFonts w:ascii="Tahoma" w:hAnsi="Tahoma" w:cs="Tahoma"/>
        </w:rPr>
        <w:t xml:space="preserve"> </w:t>
      </w:r>
      <w:r w:rsidR="00612770" w:rsidRPr="00393866">
        <w:rPr>
          <w:rFonts w:ascii="Tahoma" w:hAnsi="Tahoma" w:cs="Tahoma"/>
          <w:color w:val="FF0000"/>
        </w:rPr>
        <w:t>OBLIGATORY</w:t>
      </w:r>
      <w:r w:rsidRPr="00393866">
        <w:rPr>
          <w:rFonts w:ascii="Tahoma" w:hAnsi="Tahoma" w:cs="Tahoma"/>
        </w:rPr>
        <w:t>,     </w:t>
      </w:r>
      <w:r w:rsidRPr="00393866">
        <w:rPr>
          <w:rFonts w:ascii="Tahoma" w:hAnsi="Tahoma" w:cs="Tahoma"/>
          <w:i/>
        </w:rPr>
        <w:t>"Plant</w:t>
      </w:r>
    </w:p>
    <w:p w14:paraId="75A43072" w14:textId="77777777" w:rsidR="006519EC" w:rsidRPr="00393866" w:rsidRDefault="006519EC" w:rsidP="00F82D5E">
      <w:pPr>
        <w:ind w:left="2160" w:firstLine="720"/>
        <w:rPr>
          <w:rFonts w:ascii="Tahoma" w:hAnsi="Tahoma" w:cs="Tahoma"/>
        </w:rPr>
      </w:pPr>
      <w:proofErr w:type="spellStart"/>
      <w:r w:rsidRPr="00393866">
        <w:rPr>
          <w:rFonts w:ascii="Tahoma" w:hAnsi="Tahoma" w:cs="Tahoma"/>
        </w:rPr>
        <w:t>s_bukrs</w:t>
      </w:r>
      <w:proofErr w:type="spellEnd"/>
      <w:r w:rsidRPr="00393866">
        <w:rPr>
          <w:rFonts w:ascii="Tahoma" w:hAnsi="Tahoma" w:cs="Tahoma"/>
        </w:rPr>
        <w:t> FOR</w:t>
      </w:r>
      <w:r w:rsidR="00F82D5E" w:rsidRPr="00393866">
        <w:rPr>
          <w:rFonts w:ascii="Tahoma" w:hAnsi="Tahoma" w:cs="Tahoma"/>
        </w:rPr>
        <w:t> </w:t>
      </w:r>
      <w:proofErr w:type="spellStart"/>
      <w:r w:rsidR="00F82D5E" w:rsidRPr="00393866">
        <w:rPr>
          <w:rFonts w:ascii="Tahoma" w:hAnsi="Tahoma" w:cs="Tahoma"/>
        </w:rPr>
        <w:t>ekko-bukrs</w:t>
      </w:r>
      <w:proofErr w:type="spellEnd"/>
      <w:r w:rsidR="00F82D5E" w:rsidRPr="00393866">
        <w:rPr>
          <w:rFonts w:ascii="Tahoma" w:hAnsi="Tahoma" w:cs="Tahoma"/>
        </w:rPr>
        <w:t xml:space="preserve"> </w:t>
      </w:r>
      <w:r w:rsidR="00612770" w:rsidRPr="00393866">
        <w:rPr>
          <w:rFonts w:ascii="Tahoma" w:hAnsi="Tahoma" w:cs="Tahoma"/>
          <w:color w:val="FF0000"/>
        </w:rPr>
        <w:t>OBLIGATORY</w:t>
      </w:r>
      <w:r w:rsidRPr="00393866">
        <w:rPr>
          <w:rFonts w:ascii="Tahoma" w:hAnsi="Tahoma" w:cs="Tahoma"/>
        </w:rPr>
        <w:t>,     </w:t>
      </w:r>
      <w:r w:rsidR="00F82D5E" w:rsidRPr="00393866">
        <w:rPr>
          <w:rFonts w:ascii="Tahoma" w:hAnsi="Tahoma" w:cs="Tahoma"/>
        </w:rPr>
        <w:t xml:space="preserve">  </w:t>
      </w:r>
      <w:r w:rsidRPr="00393866">
        <w:rPr>
          <w:rFonts w:ascii="Tahoma" w:hAnsi="Tahoma" w:cs="Tahoma"/>
          <w:i/>
        </w:rPr>
        <w:t>"Company Code</w:t>
      </w:r>
      <w:r w:rsidRPr="00393866">
        <w:rPr>
          <w:rFonts w:ascii="Tahoma" w:hAnsi="Tahoma" w:cs="Tahoma"/>
        </w:rPr>
        <w:br/>
        <w:t>            </w:t>
      </w:r>
      <w:proofErr w:type="spellStart"/>
      <w:r w:rsidRPr="00393866">
        <w:rPr>
          <w:rFonts w:ascii="Tahoma" w:hAnsi="Tahoma" w:cs="Tahoma"/>
        </w:rPr>
        <w:t>s_ebeln</w:t>
      </w:r>
      <w:proofErr w:type="spellEnd"/>
      <w:r w:rsidRPr="00393866">
        <w:rPr>
          <w:rFonts w:ascii="Tahoma" w:hAnsi="Tahoma" w:cs="Tahoma"/>
        </w:rPr>
        <w:t> FOR </w:t>
      </w:r>
      <w:proofErr w:type="spellStart"/>
      <w:r w:rsidRPr="00393866">
        <w:rPr>
          <w:rFonts w:ascii="Tahoma" w:hAnsi="Tahoma" w:cs="Tahoma"/>
        </w:rPr>
        <w:t>ekko-ebeln</w:t>
      </w:r>
      <w:proofErr w:type="spellEnd"/>
      <w:r w:rsidRPr="00393866">
        <w:rPr>
          <w:rFonts w:ascii="Tahoma" w:hAnsi="Tahoma" w:cs="Tahoma"/>
        </w:rPr>
        <w:t>.</w:t>
      </w:r>
    </w:p>
    <w:p w14:paraId="36E37CA0" w14:textId="77777777" w:rsidR="0017577C" w:rsidRPr="00393866" w:rsidRDefault="0017577C" w:rsidP="00F82D5E">
      <w:pPr>
        <w:rPr>
          <w:rFonts w:ascii="Tahoma" w:hAnsi="Tahoma" w:cs="Tahoma"/>
        </w:rPr>
      </w:pPr>
    </w:p>
    <w:p w14:paraId="5030DFAA" w14:textId="77777777" w:rsidR="0017577C" w:rsidRPr="00393866" w:rsidRDefault="0017577C" w:rsidP="00F82D5E">
      <w:pPr>
        <w:ind w:firstLine="720"/>
        <w:rPr>
          <w:rFonts w:ascii="Tahoma" w:hAnsi="Tahoma" w:cs="Tahoma"/>
        </w:rPr>
      </w:pPr>
      <w:r w:rsidRPr="00393866">
        <w:rPr>
          <w:rFonts w:ascii="Tahoma" w:hAnsi="Tahoma" w:cs="Tahoma"/>
        </w:rPr>
        <w:t>PARAMETERS</w:t>
      </w:r>
      <w:r w:rsidR="00F82D5E" w:rsidRPr="00393866">
        <w:rPr>
          <w:rFonts w:ascii="Tahoma" w:hAnsi="Tahoma" w:cs="Tahoma"/>
        </w:rPr>
        <w:t>:</w:t>
      </w:r>
      <w:r w:rsidR="00F82D5E" w:rsidRPr="00393866">
        <w:rPr>
          <w:rFonts w:ascii="Tahoma" w:hAnsi="Tahoma" w:cs="Tahoma"/>
        </w:rPr>
        <w:tab/>
      </w:r>
      <w:r w:rsidR="00F82D5E" w:rsidRPr="00393866">
        <w:rPr>
          <w:rFonts w:ascii="Tahoma" w:hAnsi="Tahoma" w:cs="Tahoma"/>
        </w:rPr>
        <w:tab/>
      </w:r>
      <w:proofErr w:type="spellStart"/>
      <w:r w:rsidRPr="00393866">
        <w:rPr>
          <w:rFonts w:ascii="Tahoma" w:hAnsi="Tahoma" w:cs="Tahoma"/>
        </w:rPr>
        <w:t>p_budat</w:t>
      </w:r>
      <w:proofErr w:type="spellEnd"/>
      <w:r w:rsidRPr="00393866">
        <w:rPr>
          <w:rFonts w:ascii="Tahoma" w:hAnsi="Tahoma" w:cs="Tahoma"/>
        </w:rPr>
        <w:t> LIKE </w:t>
      </w:r>
      <w:proofErr w:type="spellStart"/>
      <w:r w:rsidRPr="00393866">
        <w:rPr>
          <w:rFonts w:ascii="Tahoma" w:hAnsi="Tahoma" w:cs="Tahoma"/>
        </w:rPr>
        <w:t>bkpf-budat</w:t>
      </w:r>
      <w:proofErr w:type="spellEnd"/>
      <w:r w:rsidRPr="00393866">
        <w:rPr>
          <w:rFonts w:ascii="Tahoma" w:hAnsi="Tahoma" w:cs="Tahoma"/>
        </w:rPr>
        <w:t> </w:t>
      </w:r>
      <w:r w:rsidRPr="00393866">
        <w:rPr>
          <w:rFonts w:ascii="Tahoma" w:hAnsi="Tahoma" w:cs="Tahoma"/>
          <w:color w:val="FF0000"/>
        </w:rPr>
        <w:t>OBLIGATORY</w:t>
      </w:r>
      <w:r w:rsidRPr="00393866">
        <w:rPr>
          <w:rFonts w:ascii="Tahoma" w:hAnsi="Tahoma" w:cs="Tahoma"/>
        </w:rPr>
        <w:t> </w:t>
      </w:r>
    </w:p>
    <w:p w14:paraId="7E0158EB" w14:textId="77777777" w:rsidR="006519EC" w:rsidRPr="00393866" w:rsidRDefault="0017577C" w:rsidP="00F82D5E">
      <w:pPr>
        <w:ind w:left="2160" w:firstLine="720"/>
        <w:rPr>
          <w:rFonts w:ascii="Tahoma" w:hAnsi="Tahoma" w:cs="Tahoma"/>
        </w:rPr>
      </w:pPr>
      <w:r w:rsidRPr="00393866">
        <w:rPr>
          <w:rFonts w:ascii="Tahoma" w:hAnsi="Tahoma" w:cs="Tahoma"/>
        </w:rPr>
        <w:t xml:space="preserve">             DEFAULT </w:t>
      </w:r>
      <w:proofErr w:type="spellStart"/>
      <w:r w:rsidRPr="00393866">
        <w:rPr>
          <w:rFonts w:ascii="Tahoma" w:hAnsi="Tahoma" w:cs="Tahoma"/>
        </w:rPr>
        <w:t>sy</w:t>
      </w:r>
      <w:proofErr w:type="spellEnd"/>
      <w:r w:rsidRPr="00393866">
        <w:rPr>
          <w:rFonts w:ascii="Tahoma" w:hAnsi="Tahoma" w:cs="Tahoma"/>
        </w:rPr>
        <w:t xml:space="preserve">-datum.                  </w:t>
      </w:r>
      <w:r w:rsidR="00F82D5E" w:rsidRPr="00393866">
        <w:rPr>
          <w:rFonts w:ascii="Tahoma" w:hAnsi="Tahoma" w:cs="Tahoma"/>
        </w:rPr>
        <w:t xml:space="preserve">   </w:t>
      </w:r>
      <w:r w:rsidR="00F82D5E" w:rsidRPr="00393866">
        <w:rPr>
          <w:rFonts w:ascii="Tahoma" w:hAnsi="Tahoma" w:cs="Tahoma"/>
          <w:i/>
        </w:rPr>
        <w:t>“post</w:t>
      </w:r>
      <w:r w:rsidRPr="00393866">
        <w:rPr>
          <w:rFonts w:ascii="Tahoma" w:hAnsi="Tahoma" w:cs="Tahoma"/>
          <w:i/>
        </w:rPr>
        <w:t>ing date</w:t>
      </w:r>
    </w:p>
    <w:p w14:paraId="14BD193F" w14:textId="77777777" w:rsidR="005E1BE2" w:rsidRPr="0043440D" w:rsidRDefault="005E1BE2" w:rsidP="00102160">
      <w:pPr>
        <w:pStyle w:val="Heading4"/>
        <w:numPr>
          <w:ilvl w:val="3"/>
          <w:numId w:val="51"/>
        </w:numPr>
        <w:rPr>
          <w:rFonts w:ascii="Tahoma" w:hAnsi="Tahoma" w:cs="Tahoma"/>
          <w:sz w:val="20"/>
        </w:rPr>
      </w:pPr>
      <w:bookmarkStart w:id="2314" w:name="_Toc453572792"/>
      <w:bookmarkStart w:id="2315" w:name="_Toc286674836"/>
      <w:bookmarkStart w:id="2316" w:name="_Toc62037397"/>
      <w:r w:rsidRPr="0043440D">
        <w:rPr>
          <w:rFonts w:ascii="Tahoma" w:hAnsi="Tahoma" w:cs="Tahoma"/>
          <w:sz w:val="20"/>
        </w:rPr>
        <w:t>Data</w:t>
      </w:r>
      <w:bookmarkEnd w:id="2314"/>
      <w:bookmarkEnd w:id="2315"/>
      <w:bookmarkEnd w:id="2316"/>
    </w:p>
    <w:p w14:paraId="357E52B0" w14:textId="77777777" w:rsidR="005E1BE2" w:rsidRPr="00393866" w:rsidRDefault="005E1BE2">
      <w:pPr>
        <w:rPr>
          <w:rFonts w:ascii="Tahoma" w:hAnsi="Tahoma" w:cs="Tahoma"/>
        </w:rPr>
      </w:pPr>
    </w:p>
    <w:p w14:paraId="4A370ABF" w14:textId="19024AD5" w:rsidR="005E1BE2" w:rsidRDefault="005E1BE2">
      <w:pPr>
        <w:rPr>
          <w:rFonts w:ascii="Tahoma" w:hAnsi="Tahoma" w:cs="Tahoma"/>
        </w:rPr>
      </w:pPr>
      <w:r w:rsidRPr="00393866">
        <w:rPr>
          <w:rFonts w:ascii="Tahoma" w:hAnsi="Tahoma" w:cs="Tahoma"/>
        </w:rPr>
        <w:t xml:space="preserve">Although ABAP/4 initializes all fields at program execution, it is always good form to initialize variables using the CLEAR statement. Always clear data structures and variables before repopulating, especially in loops. This highly recommended in function modules since multiple calls to the same function module </w:t>
      </w:r>
      <w:r w:rsidRPr="00393866">
        <w:rPr>
          <w:rFonts w:ascii="Tahoma" w:hAnsi="Tahoma" w:cs="Tahoma"/>
        </w:rPr>
        <w:lastRenderedPageBreak/>
        <w:t>within one program execution will not refresh the function modules variables. Align data definitions into a readable and consistent format.</w:t>
      </w:r>
    </w:p>
    <w:p w14:paraId="07FD7E50" w14:textId="77777777" w:rsidR="000817AC" w:rsidRPr="00393866" w:rsidRDefault="000817AC">
      <w:pPr>
        <w:rPr>
          <w:rFonts w:ascii="Tahoma" w:hAnsi="Tahoma" w:cs="Tahoma"/>
        </w:rPr>
      </w:pPr>
    </w:p>
    <w:p w14:paraId="3CA40EF0" w14:textId="201EC9CE" w:rsidR="00A552CD" w:rsidRPr="00393866" w:rsidDel="00425D61" w:rsidRDefault="00A552CD" w:rsidP="00A552CD">
      <w:pPr>
        <w:pStyle w:val="Heading4"/>
        <w:numPr>
          <w:ilvl w:val="0"/>
          <w:numId w:val="0"/>
        </w:numPr>
        <w:rPr>
          <w:del w:id="2317" w:author="Raphael Donor" w:date="2020-08-04T16:34:00Z"/>
          <w:rFonts w:ascii="Tahoma" w:hAnsi="Tahoma" w:cs="Tahoma"/>
          <w:b w:val="0"/>
          <w:sz w:val="20"/>
        </w:rPr>
      </w:pPr>
      <w:bookmarkStart w:id="2318" w:name="_Toc47452892"/>
      <w:bookmarkStart w:id="2319" w:name="_Toc58848524"/>
      <w:bookmarkStart w:id="2320" w:name="_Toc58849427"/>
      <w:bookmarkStart w:id="2321" w:name="_Toc58849624"/>
      <w:bookmarkStart w:id="2322" w:name="_Toc58849807"/>
      <w:bookmarkStart w:id="2323" w:name="_Toc58850302"/>
      <w:bookmarkStart w:id="2324" w:name="_Toc58850517"/>
      <w:bookmarkStart w:id="2325" w:name="_Toc58850709"/>
      <w:bookmarkStart w:id="2326" w:name="_Toc58854808"/>
      <w:bookmarkStart w:id="2327" w:name="_Toc58856263"/>
      <w:bookmarkStart w:id="2328" w:name="_Toc453572793"/>
      <w:bookmarkStart w:id="2329" w:name="_Toc286674837"/>
      <w:bookmarkEnd w:id="2318"/>
      <w:bookmarkEnd w:id="2319"/>
      <w:bookmarkEnd w:id="2320"/>
      <w:bookmarkEnd w:id="2321"/>
      <w:bookmarkEnd w:id="2322"/>
      <w:bookmarkEnd w:id="2323"/>
      <w:bookmarkEnd w:id="2324"/>
      <w:bookmarkEnd w:id="2325"/>
      <w:bookmarkEnd w:id="2326"/>
      <w:bookmarkEnd w:id="2327"/>
    </w:p>
    <w:bookmarkEnd w:id="2328"/>
    <w:bookmarkEnd w:id="2329"/>
    <w:p w14:paraId="3CE6F498" w14:textId="77777777" w:rsidR="00112E9A" w:rsidRPr="00393866" w:rsidRDefault="00112E9A">
      <w:pPr>
        <w:rPr>
          <w:rFonts w:ascii="Tahoma" w:hAnsi="Tahoma" w:cs="Tahoma"/>
        </w:rPr>
      </w:pPr>
    </w:p>
    <w:p w14:paraId="2AF4F7B8" w14:textId="499CE8A3" w:rsidR="005E1BE2" w:rsidRPr="0043440D" w:rsidRDefault="005E1BE2" w:rsidP="0029298C">
      <w:pPr>
        <w:pStyle w:val="Heading4"/>
        <w:numPr>
          <w:ilvl w:val="3"/>
          <w:numId w:val="51"/>
        </w:numPr>
        <w:rPr>
          <w:rFonts w:ascii="Tahoma" w:hAnsi="Tahoma" w:cs="Tahoma"/>
          <w:sz w:val="20"/>
        </w:rPr>
      </w:pPr>
      <w:r w:rsidRPr="0043440D">
        <w:rPr>
          <w:rFonts w:ascii="Tahoma" w:hAnsi="Tahoma" w:cs="Tahoma"/>
          <w:sz w:val="20"/>
        </w:rPr>
        <w:t xml:space="preserve"> </w:t>
      </w:r>
      <w:bookmarkStart w:id="2330" w:name="_Toc62037398"/>
      <w:r w:rsidR="000C0DE0">
        <w:rPr>
          <w:rFonts w:ascii="Tahoma" w:hAnsi="Tahoma" w:cs="Tahoma"/>
          <w:sz w:val="20"/>
        </w:rPr>
        <w:t>Variable Typing</w:t>
      </w:r>
      <w:bookmarkEnd w:id="2330"/>
    </w:p>
    <w:p w14:paraId="12D01E0F" w14:textId="77777777" w:rsidR="005E1BE2" w:rsidRPr="00393866" w:rsidRDefault="005E1BE2">
      <w:pPr>
        <w:rPr>
          <w:rFonts w:ascii="Tahoma" w:hAnsi="Tahoma" w:cs="Tahoma"/>
        </w:rPr>
      </w:pPr>
    </w:p>
    <w:p w14:paraId="551DD6DD" w14:textId="2F2431B0" w:rsidR="005E1BE2" w:rsidDel="00EC056C" w:rsidRDefault="005E1BE2" w:rsidP="00EC056C">
      <w:pPr>
        <w:rPr>
          <w:del w:id="2331" w:author="Raphael Donor" w:date="2020-08-04T16:41:00Z"/>
          <w:rFonts w:ascii="Tahoma" w:hAnsi="Tahoma" w:cs="Tahoma"/>
        </w:rPr>
      </w:pPr>
      <w:r w:rsidRPr="00393866">
        <w:rPr>
          <w:rFonts w:ascii="Tahoma" w:hAnsi="Tahoma" w:cs="Tahoma"/>
        </w:rPr>
        <w:t>Completely qualify all fields.</w:t>
      </w:r>
    </w:p>
    <w:p w14:paraId="1A930B33" w14:textId="77777777" w:rsidR="00EC056C" w:rsidRPr="00393866" w:rsidRDefault="00EC056C">
      <w:pPr>
        <w:rPr>
          <w:ins w:id="2332" w:author="Raphael Donor" w:date="2020-08-04T16:41:00Z"/>
          <w:rFonts w:ascii="Tahoma" w:hAnsi="Tahoma" w:cs="Tahoma"/>
        </w:rPr>
      </w:pPr>
    </w:p>
    <w:p w14:paraId="74C8C153" w14:textId="77777777" w:rsidR="005E1BE2" w:rsidRPr="00393866" w:rsidRDefault="005E1BE2">
      <w:pPr>
        <w:rPr>
          <w:rFonts w:ascii="Tahoma" w:hAnsi="Tahoma" w:cs="Tahoma"/>
        </w:rPr>
        <w:pPrChange w:id="2333" w:author="Raphael Donor" w:date="2020-08-04T16:41:00Z">
          <w:pPr>
            <w:outlineLvl w:val="0"/>
          </w:pPr>
        </w:pPrChange>
      </w:pPr>
      <w:r w:rsidRPr="00393866">
        <w:rPr>
          <w:rFonts w:ascii="Tahoma" w:hAnsi="Tahoma" w:cs="Tahoma"/>
        </w:rPr>
        <w:t>Instead of:</w:t>
      </w:r>
      <w:r w:rsidRPr="00393866">
        <w:rPr>
          <w:rFonts w:ascii="Tahoma" w:hAnsi="Tahoma" w:cs="Tahoma"/>
        </w:rPr>
        <w:tab/>
        <w:t>LIFNR</w:t>
      </w:r>
    </w:p>
    <w:p w14:paraId="54AD7800" w14:textId="2C1266A3" w:rsidR="005E1BE2" w:rsidRPr="00393866" w:rsidRDefault="005E1BE2">
      <w:pPr>
        <w:rPr>
          <w:rFonts w:ascii="Tahoma" w:hAnsi="Tahoma" w:cs="Tahoma"/>
        </w:rPr>
      </w:pPr>
      <w:r w:rsidRPr="00393866">
        <w:rPr>
          <w:rFonts w:ascii="Tahoma" w:hAnsi="Tahoma" w:cs="Tahoma"/>
        </w:rPr>
        <w:t>Use:</w:t>
      </w:r>
      <w:r w:rsidRPr="00393866">
        <w:rPr>
          <w:rFonts w:ascii="Tahoma" w:hAnsi="Tahoma" w:cs="Tahoma"/>
        </w:rPr>
        <w:tab/>
      </w:r>
      <w:r w:rsidRPr="00393866">
        <w:rPr>
          <w:rFonts w:ascii="Tahoma" w:hAnsi="Tahoma" w:cs="Tahoma"/>
        </w:rPr>
        <w:tab/>
        <w:t>KNA</w:t>
      </w:r>
      <w:r w:rsidR="00783D8B">
        <w:rPr>
          <w:rFonts w:ascii="Tahoma" w:hAnsi="Tahoma" w:cs="Tahoma"/>
        </w:rPr>
        <w:t>1</w:t>
      </w:r>
      <w:r w:rsidRPr="00393866">
        <w:rPr>
          <w:rFonts w:ascii="Tahoma" w:hAnsi="Tahoma" w:cs="Tahoma"/>
        </w:rPr>
        <w:t>-LIFNR</w:t>
      </w:r>
    </w:p>
    <w:p w14:paraId="1DE172BE" w14:textId="77777777" w:rsidR="005E1BE2" w:rsidRPr="00393866" w:rsidRDefault="005E1BE2">
      <w:pPr>
        <w:rPr>
          <w:rFonts w:ascii="Tahoma" w:hAnsi="Tahoma" w:cs="Tahoma"/>
        </w:rPr>
      </w:pPr>
    </w:p>
    <w:p w14:paraId="6CFB9539" w14:textId="656A8548" w:rsidR="005E1BE2" w:rsidRPr="0043440D" w:rsidRDefault="005E1BE2">
      <w:pPr>
        <w:pStyle w:val="Heading4"/>
        <w:numPr>
          <w:ilvl w:val="3"/>
          <w:numId w:val="51"/>
        </w:numPr>
        <w:rPr>
          <w:rFonts w:ascii="Tahoma" w:hAnsi="Tahoma" w:cs="Tahoma"/>
          <w:sz w:val="20"/>
        </w:rPr>
      </w:pPr>
      <w:r w:rsidRPr="0043440D">
        <w:rPr>
          <w:rFonts w:ascii="Tahoma" w:hAnsi="Tahoma" w:cs="Tahoma"/>
          <w:sz w:val="20"/>
        </w:rPr>
        <w:t xml:space="preserve">  </w:t>
      </w:r>
      <w:bookmarkStart w:id="2334" w:name="_Toc62037399"/>
      <w:r w:rsidR="005A7D45">
        <w:rPr>
          <w:rFonts w:ascii="Tahoma" w:hAnsi="Tahoma" w:cs="Tahoma"/>
          <w:sz w:val="20"/>
        </w:rPr>
        <w:t>TYPE</w:t>
      </w:r>
      <w:bookmarkEnd w:id="2334"/>
    </w:p>
    <w:p w14:paraId="0A98A060" w14:textId="77777777" w:rsidR="005E1BE2" w:rsidRPr="00393866" w:rsidRDefault="005E1BE2">
      <w:pPr>
        <w:rPr>
          <w:rFonts w:ascii="Tahoma" w:hAnsi="Tahoma" w:cs="Tahoma"/>
        </w:rPr>
      </w:pPr>
    </w:p>
    <w:p w14:paraId="1C4D2F4F" w14:textId="5F9C2C84" w:rsidR="005E1BE2" w:rsidRPr="00393866" w:rsidRDefault="005E1BE2">
      <w:pPr>
        <w:rPr>
          <w:rFonts w:ascii="Tahoma" w:hAnsi="Tahoma" w:cs="Tahoma"/>
        </w:rPr>
      </w:pPr>
      <w:r w:rsidRPr="00393866">
        <w:rPr>
          <w:rFonts w:ascii="Tahoma" w:hAnsi="Tahoma" w:cs="Tahoma"/>
        </w:rPr>
        <w:t xml:space="preserve">Where possible use the </w:t>
      </w:r>
      <w:r w:rsidR="005A7D45">
        <w:rPr>
          <w:rFonts w:ascii="Tahoma" w:hAnsi="Tahoma" w:cs="Tahoma"/>
        </w:rPr>
        <w:t>TYPE</w:t>
      </w:r>
      <w:r w:rsidR="005A7D45" w:rsidRPr="00393866">
        <w:rPr>
          <w:rFonts w:ascii="Tahoma" w:hAnsi="Tahoma" w:cs="Tahoma"/>
        </w:rPr>
        <w:t xml:space="preserve"> </w:t>
      </w:r>
      <w:r w:rsidRPr="00393866">
        <w:rPr>
          <w:rFonts w:ascii="Tahoma" w:hAnsi="Tahoma" w:cs="Tahoma"/>
        </w:rPr>
        <w:t>parameter to declare internal field names.  This means that any changes made to the database definition in the data dictionary will be automatically carried forward to the ABAP.</w:t>
      </w:r>
    </w:p>
    <w:p w14:paraId="581CB886" w14:textId="77777777" w:rsidR="005E1BE2" w:rsidRPr="00393866" w:rsidRDefault="005E1BE2">
      <w:pPr>
        <w:rPr>
          <w:rFonts w:ascii="Tahoma" w:hAnsi="Tahoma" w:cs="Tahoma"/>
        </w:rPr>
      </w:pPr>
    </w:p>
    <w:p w14:paraId="60DFC9D0" w14:textId="77777777" w:rsidR="005E1BE2" w:rsidRPr="0043440D" w:rsidRDefault="005E1BE2">
      <w:pPr>
        <w:pStyle w:val="Heading4"/>
        <w:numPr>
          <w:ilvl w:val="3"/>
          <w:numId w:val="51"/>
        </w:numPr>
        <w:rPr>
          <w:rFonts w:ascii="Tahoma" w:hAnsi="Tahoma" w:cs="Tahoma"/>
          <w:sz w:val="20"/>
        </w:rPr>
      </w:pPr>
      <w:r w:rsidRPr="0043440D">
        <w:rPr>
          <w:rFonts w:ascii="Tahoma" w:hAnsi="Tahoma" w:cs="Tahoma"/>
          <w:sz w:val="20"/>
        </w:rPr>
        <w:t xml:space="preserve">  </w:t>
      </w:r>
      <w:bookmarkStart w:id="2335" w:name="_Toc453572796"/>
      <w:bookmarkStart w:id="2336" w:name="_Toc286674840"/>
      <w:bookmarkStart w:id="2337" w:name="_Toc62037400"/>
      <w:r w:rsidRPr="0043440D">
        <w:rPr>
          <w:rFonts w:ascii="Tahoma" w:hAnsi="Tahoma" w:cs="Tahoma"/>
          <w:sz w:val="20"/>
        </w:rPr>
        <w:t>CASE</w:t>
      </w:r>
      <w:bookmarkEnd w:id="2335"/>
      <w:bookmarkEnd w:id="2336"/>
      <w:bookmarkEnd w:id="2337"/>
    </w:p>
    <w:p w14:paraId="044E284D" w14:textId="77777777" w:rsidR="005E1BE2" w:rsidRPr="00393866" w:rsidRDefault="005E1BE2">
      <w:pPr>
        <w:rPr>
          <w:rFonts w:ascii="Tahoma" w:hAnsi="Tahoma" w:cs="Tahoma"/>
        </w:rPr>
      </w:pPr>
    </w:p>
    <w:p w14:paraId="456CCF7D" w14:textId="77777777" w:rsidR="005E1BE2" w:rsidRPr="00393866" w:rsidRDefault="005E1BE2">
      <w:pPr>
        <w:rPr>
          <w:rFonts w:ascii="Tahoma" w:hAnsi="Tahoma" w:cs="Tahoma"/>
        </w:rPr>
      </w:pPr>
      <w:r w:rsidRPr="00393866">
        <w:rPr>
          <w:rFonts w:ascii="Tahoma" w:hAnsi="Tahoma" w:cs="Tahoma"/>
        </w:rPr>
        <w:t>When using CASE, put the most frequently used occurring conditions first.</w:t>
      </w:r>
    </w:p>
    <w:p w14:paraId="7A60CD1E" w14:textId="77777777" w:rsidR="00895ABF" w:rsidRPr="00393866" w:rsidRDefault="00895ABF">
      <w:pPr>
        <w:rPr>
          <w:rFonts w:ascii="Tahoma" w:hAnsi="Tahoma" w:cs="Tahoma"/>
        </w:rPr>
      </w:pPr>
    </w:p>
    <w:p w14:paraId="6EA9E883" w14:textId="77777777" w:rsidR="005E1BE2" w:rsidRPr="0043440D" w:rsidRDefault="005E1BE2">
      <w:pPr>
        <w:pStyle w:val="Heading4"/>
        <w:numPr>
          <w:ilvl w:val="3"/>
          <w:numId w:val="51"/>
        </w:numPr>
        <w:rPr>
          <w:rFonts w:ascii="Tahoma" w:hAnsi="Tahoma" w:cs="Tahoma"/>
          <w:sz w:val="20"/>
        </w:rPr>
      </w:pPr>
      <w:r w:rsidRPr="0043440D">
        <w:rPr>
          <w:rFonts w:ascii="Tahoma" w:hAnsi="Tahoma" w:cs="Tahoma"/>
          <w:sz w:val="20"/>
        </w:rPr>
        <w:t xml:space="preserve">  </w:t>
      </w:r>
      <w:bookmarkStart w:id="2338" w:name="_Toc453572797"/>
      <w:bookmarkStart w:id="2339" w:name="_Toc286674841"/>
      <w:bookmarkStart w:id="2340" w:name="_Toc62037401"/>
      <w:r w:rsidRPr="0043440D">
        <w:rPr>
          <w:rFonts w:ascii="Tahoma" w:hAnsi="Tahoma" w:cs="Tahoma"/>
          <w:sz w:val="20"/>
        </w:rPr>
        <w:t>Internal Fields for Constant</w:t>
      </w:r>
      <w:bookmarkEnd w:id="2338"/>
      <w:bookmarkEnd w:id="2339"/>
      <w:bookmarkEnd w:id="2340"/>
    </w:p>
    <w:p w14:paraId="0749EA18" w14:textId="77777777" w:rsidR="005E1BE2" w:rsidRPr="00393866" w:rsidRDefault="005E1BE2">
      <w:pPr>
        <w:rPr>
          <w:rFonts w:ascii="Tahoma" w:hAnsi="Tahoma" w:cs="Tahoma"/>
        </w:rPr>
      </w:pPr>
    </w:p>
    <w:p w14:paraId="39A661FA" w14:textId="77777777" w:rsidR="005E1BE2" w:rsidRPr="00393866" w:rsidRDefault="005E1BE2">
      <w:pPr>
        <w:rPr>
          <w:rFonts w:ascii="Tahoma" w:hAnsi="Tahoma" w:cs="Tahoma"/>
        </w:rPr>
      </w:pPr>
      <w:r w:rsidRPr="00393866">
        <w:rPr>
          <w:rFonts w:ascii="Tahoma" w:hAnsi="Tahoma" w:cs="Tahoma"/>
        </w:rPr>
        <w:t>Set up frequently used constants as an internal field so that a change to the constant requires a change in only one place.</w:t>
      </w:r>
    </w:p>
    <w:p w14:paraId="3F0983B2" w14:textId="77777777" w:rsidR="005E1BE2" w:rsidRPr="0043440D" w:rsidRDefault="005E1BE2" w:rsidP="00F557A2">
      <w:pPr>
        <w:pStyle w:val="Heading3"/>
        <w:rPr>
          <w:rFonts w:ascii="Tahoma" w:hAnsi="Tahoma" w:cs="Tahoma"/>
          <w:b/>
          <w:i w:val="0"/>
        </w:rPr>
      </w:pPr>
      <w:bookmarkStart w:id="2341" w:name="_Toc453572798"/>
      <w:bookmarkStart w:id="2342" w:name="_Toc286674842"/>
      <w:bookmarkStart w:id="2343" w:name="_Toc62037402"/>
      <w:r w:rsidRPr="0043440D">
        <w:rPr>
          <w:rFonts w:ascii="Tahoma" w:hAnsi="Tahoma" w:cs="Tahoma"/>
          <w:b/>
          <w:i w:val="0"/>
        </w:rPr>
        <w:t>Authorization Checking</w:t>
      </w:r>
      <w:bookmarkEnd w:id="2341"/>
      <w:bookmarkEnd w:id="2342"/>
      <w:bookmarkEnd w:id="2343"/>
    </w:p>
    <w:p w14:paraId="6B0E0F44" w14:textId="77777777" w:rsidR="005E1BE2" w:rsidRPr="00393866" w:rsidRDefault="005E1BE2">
      <w:pPr>
        <w:rPr>
          <w:rFonts w:ascii="Tahoma" w:hAnsi="Tahoma" w:cs="Tahoma"/>
        </w:rPr>
      </w:pPr>
    </w:p>
    <w:p w14:paraId="156C881C" w14:textId="77777777" w:rsidR="005E1BE2" w:rsidRPr="00393866" w:rsidRDefault="005E1BE2">
      <w:pPr>
        <w:rPr>
          <w:rFonts w:ascii="Tahoma" w:hAnsi="Tahoma" w:cs="Tahoma"/>
        </w:rPr>
      </w:pPr>
      <w:r w:rsidRPr="00393866">
        <w:rPr>
          <w:rFonts w:ascii="Tahoma" w:hAnsi="Tahoma" w:cs="Tahoma"/>
        </w:rPr>
        <w:t>Authorization objects should be checked at the selection screen of the report programs or at the transaction level.</w:t>
      </w:r>
      <w:r w:rsidR="005E6A7E" w:rsidRPr="00393866">
        <w:rPr>
          <w:rFonts w:ascii="Tahoma" w:hAnsi="Tahoma" w:cs="Tahoma"/>
        </w:rPr>
        <w:t xml:space="preserve"> Please see notes on section 4.5.</w:t>
      </w:r>
    </w:p>
    <w:p w14:paraId="7FAE5CEE" w14:textId="77777777" w:rsidR="005E1BE2" w:rsidRPr="0043440D" w:rsidRDefault="005E1BE2" w:rsidP="00F557A2">
      <w:pPr>
        <w:pStyle w:val="Heading3"/>
        <w:rPr>
          <w:rFonts w:ascii="Tahoma" w:hAnsi="Tahoma" w:cs="Tahoma"/>
          <w:b/>
          <w:i w:val="0"/>
        </w:rPr>
      </w:pPr>
      <w:bookmarkStart w:id="2344" w:name="_Toc453572799"/>
      <w:bookmarkStart w:id="2345" w:name="_Toc286674843"/>
      <w:bookmarkStart w:id="2346" w:name="_Toc62037403"/>
      <w:r w:rsidRPr="0043440D">
        <w:rPr>
          <w:rFonts w:ascii="Tahoma" w:hAnsi="Tahoma" w:cs="Tahoma"/>
          <w:b/>
          <w:i w:val="0"/>
        </w:rPr>
        <w:t>Multi-level IF Statements</w:t>
      </w:r>
      <w:bookmarkEnd w:id="2344"/>
      <w:bookmarkEnd w:id="2345"/>
      <w:bookmarkEnd w:id="2346"/>
    </w:p>
    <w:p w14:paraId="5F301098" w14:textId="77777777" w:rsidR="005E1BE2" w:rsidRPr="00393866" w:rsidRDefault="005E1BE2">
      <w:pPr>
        <w:rPr>
          <w:rFonts w:ascii="Tahoma" w:hAnsi="Tahoma" w:cs="Tahoma"/>
        </w:rPr>
      </w:pPr>
    </w:p>
    <w:p w14:paraId="51F9740E" w14:textId="77777777" w:rsidR="005E1BE2" w:rsidRPr="00393866" w:rsidRDefault="005E1BE2">
      <w:pPr>
        <w:rPr>
          <w:rFonts w:ascii="Tahoma" w:hAnsi="Tahoma" w:cs="Tahoma"/>
        </w:rPr>
      </w:pPr>
      <w:r w:rsidRPr="00393866">
        <w:rPr>
          <w:rFonts w:ascii="Tahoma" w:hAnsi="Tahoma" w:cs="Tahoma"/>
        </w:rPr>
        <w:t>Avoid use of multi-level IF statements.  If the nesting goes beyond 3 levels use subroutines (FORM), CHECK or CASE statements for clarity.</w:t>
      </w:r>
    </w:p>
    <w:p w14:paraId="69E618F2" w14:textId="77777777" w:rsidR="005E1BE2" w:rsidRPr="00393866" w:rsidRDefault="005E1BE2">
      <w:pPr>
        <w:rPr>
          <w:rFonts w:ascii="Tahoma" w:hAnsi="Tahoma" w:cs="Tahoma"/>
        </w:rPr>
      </w:pPr>
      <w:r w:rsidRPr="00393866">
        <w:rPr>
          <w:rFonts w:ascii="Tahoma" w:hAnsi="Tahoma" w:cs="Tahoma"/>
        </w:rPr>
        <w:t>Use parenthesis to group conditions.</w:t>
      </w:r>
    </w:p>
    <w:p w14:paraId="3B57F047" w14:textId="77777777" w:rsidR="005D3A73" w:rsidRPr="00393866" w:rsidRDefault="005D3A73">
      <w:pPr>
        <w:rPr>
          <w:rFonts w:ascii="Tahoma" w:hAnsi="Tahoma" w:cs="Tahoma"/>
        </w:rPr>
      </w:pPr>
    </w:p>
    <w:p w14:paraId="37A9B101" w14:textId="77777777" w:rsidR="005E1BE2" w:rsidRPr="0043440D" w:rsidRDefault="005E1BE2" w:rsidP="00F557A2">
      <w:pPr>
        <w:pStyle w:val="Heading3"/>
        <w:rPr>
          <w:rFonts w:ascii="Tahoma" w:hAnsi="Tahoma" w:cs="Tahoma"/>
          <w:b/>
          <w:i w:val="0"/>
        </w:rPr>
      </w:pPr>
      <w:bookmarkStart w:id="2347" w:name="_Toc453572800"/>
      <w:bookmarkStart w:id="2348" w:name="_Toc286674844"/>
      <w:bookmarkStart w:id="2349" w:name="_Toc62037404"/>
      <w:r w:rsidRPr="0043440D">
        <w:rPr>
          <w:rFonts w:ascii="Tahoma" w:hAnsi="Tahoma" w:cs="Tahoma"/>
          <w:b/>
          <w:i w:val="0"/>
        </w:rPr>
        <w:t>Standard Functions</w:t>
      </w:r>
      <w:bookmarkEnd w:id="2347"/>
      <w:bookmarkEnd w:id="2348"/>
      <w:bookmarkEnd w:id="2349"/>
    </w:p>
    <w:p w14:paraId="03F84BB5" w14:textId="77777777" w:rsidR="005E1BE2" w:rsidRPr="00393866" w:rsidRDefault="005E1BE2">
      <w:pPr>
        <w:rPr>
          <w:rFonts w:ascii="Tahoma" w:hAnsi="Tahoma" w:cs="Tahoma"/>
        </w:rPr>
      </w:pPr>
    </w:p>
    <w:p w14:paraId="677D1826" w14:textId="77777777" w:rsidR="005E1BE2" w:rsidRPr="00393866" w:rsidRDefault="005E1BE2">
      <w:pPr>
        <w:rPr>
          <w:rFonts w:ascii="Tahoma" w:hAnsi="Tahoma" w:cs="Tahoma"/>
        </w:rPr>
      </w:pPr>
      <w:r w:rsidRPr="00393866">
        <w:rPr>
          <w:rFonts w:ascii="Tahoma" w:hAnsi="Tahoma" w:cs="Tahoma"/>
        </w:rPr>
        <w:t>The use of standard SAP functions such as date routines should be used whenever possible.</w:t>
      </w:r>
    </w:p>
    <w:p w14:paraId="451448E4" w14:textId="77777777" w:rsidR="005E1BE2" w:rsidRPr="0043440D" w:rsidRDefault="005E1BE2" w:rsidP="00F557A2">
      <w:pPr>
        <w:pStyle w:val="Heading3"/>
        <w:rPr>
          <w:rFonts w:ascii="Tahoma" w:hAnsi="Tahoma" w:cs="Tahoma"/>
          <w:b/>
          <w:i w:val="0"/>
        </w:rPr>
      </w:pPr>
      <w:bookmarkStart w:id="2350" w:name="_Toc453572801"/>
      <w:bookmarkStart w:id="2351" w:name="_Toc286674845"/>
      <w:bookmarkStart w:id="2352" w:name="_Toc62037405"/>
      <w:r w:rsidRPr="0043440D">
        <w:rPr>
          <w:rFonts w:ascii="Tahoma" w:hAnsi="Tahoma" w:cs="Tahoma"/>
          <w:b/>
          <w:i w:val="0"/>
        </w:rPr>
        <w:t>Return Codes</w:t>
      </w:r>
      <w:bookmarkEnd w:id="2350"/>
      <w:bookmarkEnd w:id="2351"/>
      <w:bookmarkEnd w:id="2352"/>
    </w:p>
    <w:p w14:paraId="363D1990" w14:textId="77777777" w:rsidR="005E1BE2" w:rsidRPr="00393866" w:rsidRDefault="005E1BE2">
      <w:pPr>
        <w:rPr>
          <w:rFonts w:ascii="Tahoma" w:hAnsi="Tahoma" w:cs="Tahoma"/>
        </w:rPr>
      </w:pPr>
    </w:p>
    <w:p w14:paraId="610A6EC5" w14:textId="04AA3A0B" w:rsidR="005E1BE2" w:rsidRPr="00393866" w:rsidRDefault="005E1BE2">
      <w:pPr>
        <w:rPr>
          <w:rFonts w:ascii="Tahoma" w:hAnsi="Tahoma" w:cs="Tahoma"/>
        </w:rPr>
      </w:pPr>
      <w:r w:rsidRPr="00393866">
        <w:rPr>
          <w:rFonts w:ascii="Tahoma" w:hAnsi="Tahoma" w:cs="Tahoma"/>
        </w:rPr>
        <w:t xml:space="preserve">All database activity </w:t>
      </w:r>
      <w:r w:rsidR="00E017BB">
        <w:rPr>
          <w:rFonts w:ascii="Tahoma" w:hAnsi="Tahoma" w:cs="Tahoma"/>
        </w:rPr>
        <w:t>should</w:t>
      </w:r>
      <w:commentRangeStart w:id="2353"/>
      <w:commentRangeStart w:id="2354"/>
      <w:r w:rsidRPr="00393866">
        <w:rPr>
          <w:rFonts w:ascii="Tahoma" w:hAnsi="Tahoma" w:cs="Tahoma"/>
        </w:rPr>
        <w:t xml:space="preserve"> </w:t>
      </w:r>
      <w:commentRangeEnd w:id="2353"/>
      <w:r w:rsidR="00B57A83">
        <w:rPr>
          <w:rStyle w:val="CommentReference"/>
          <w:rFonts w:ascii="Grundfos TheSans V2" w:eastAsia="Grundfos TheSans V2" w:hAnsi="Grundfos TheSans V2"/>
        </w:rPr>
        <w:commentReference w:id="2353"/>
      </w:r>
      <w:commentRangeEnd w:id="2354"/>
      <w:r w:rsidR="00E017BB">
        <w:rPr>
          <w:rStyle w:val="CommentReference"/>
          <w:rFonts w:ascii="Grundfos TheSans V2" w:eastAsia="Grundfos TheSans V2" w:hAnsi="Grundfos TheSans V2"/>
        </w:rPr>
        <w:commentReference w:id="2354"/>
      </w:r>
      <w:r w:rsidRPr="00393866">
        <w:rPr>
          <w:rFonts w:ascii="Tahoma" w:hAnsi="Tahoma" w:cs="Tahoma"/>
        </w:rPr>
        <w:t>be followed by a check of the return code SY-SUBRC with appropriate action being coded in the program.</w:t>
      </w:r>
    </w:p>
    <w:p w14:paraId="68486404" w14:textId="77777777" w:rsidR="005E1BE2" w:rsidRPr="0043440D" w:rsidRDefault="005E1BE2" w:rsidP="00F557A2">
      <w:pPr>
        <w:pStyle w:val="Heading3"/>
        <w:rPr>
          <w:rFonts w:ascii="Tahoma" w:hAnsi="Tahoma" w:cs="Tahoma"/>
          <w:b/>
          <w:i w:val="0"/>
        </w:rPr>
      </w:pPr>
      <w:bookmarkStart w:id="2355" w:name="_Toc453572802"/>
      <w:bookmarkStart w:id="2356" w:name="_Toc286674846"/>
      <w:bookmarkStart w:id="2357" w:name="_Toc62037406"/>
      <w:r w:rsidRPr="0043440D">
        <w:rPr>
          <w:rFonts w:ascii="Tahoma" w:hAnsi="Tahoma" w:cs="Tahoma"/>
          <w:b/>
          <w:i w:val="0"/>
        </w:rPr>
        <w:t>Internal Tables</w:t>
      </w:r>
      <w:bookmarkEnd w:id="2355"/>
      <w:bookmarkEnd w:id="2356"/>
      <w:bookmarkEnd w:id="2357"/>
    </w:p>
    <w:p w14:paraId="3C31CF3C" w14:textId="77777777" w:rsidR="005E1BE2" w:rsidRPr="00393866" w:rsidRDefault="005E1BE2">
      <w:pPr>
        <w:rPr>
          <w:rFonts w:ascii="Tahoma" w:hAnsi="Tahoma" w:cs="Tahoma"/>
        </w:rPr>
      </w:pPr>
    </w:p>
    <w:p w14:paraId="5DE80C35" w14:textId="2F6DA7B0" w:rsidR="005E1BE2" w:rsidRPr="00393866" w:rsidDel="00C060ED" w:rsidRDefault="005E1BE2">
      <w:pPr>
        <w:rPr>
          <w:del w:id="2358" w:author="Raphael Donor" w:date="2020-09-11T14:24:00Z"/>
          <w:rFonts w:ascii="Tahoma" w:hAnsi="Tahoma" w:cs="Tahoma"/>
        </w:rPr>
      </w:pPr>
      <w:del w:id="2359" w:author="Raphael Donor" w:date="2020-09-11T14:24:00Z">
        <w:r w:rsidRPr="00393866" w:rsidDel="00C060ED">
          <w:rPr>
            <w:rFonts w:ascii="Tahoma" w:hAnsi="Tahoma" w:cs="Tahoma"/>
          </w:rPr>
          <w:delText xml:space="preserve">The ‘CLEAR &lt;tab&gt;‘ should be used to initialize the table header record. </w:delText>
        </w:r>
      </w:del>
    </w:p>
    <w:p w14:paraId="2A293E2C" w14:textId="1CC6DDA9" w:rsidR="005E1BE2" w:rsidRPr="00393866" w:rsidDel="00C060ED" w:rsidRDefault="005E1BE2">
      <w:pPr>
        <w:rPr>
          <w:del w:id="2360" w:author="Raphael Donor" w:date="2020-09-11T14:24:00Z"/>
          <w:rFonts w:ascii="Tahoma" w:hAnsi="Tahoma" w:cs="Tahoma"/>
        </w:rPr>
      </w:pPr>
    </w:p>
    <w:p w14:paraId="201E3D86" w14:textId="395DA5CD" w:rsidR="005E1BE2" w:rsidRPr="00393866" w:rsidRDefault="00AB1ECC">
      <w:pPr>
        <w:rPr>
          <w:rFonts w:ascii="Tahoma" w:hAnsi="Tahoma" w:cs="Tahoma"/>
        </w:rPr>
      </w:pPr>
      <w:r>
        <w:rPr>
          <w:rFonts w:ascii="Tahoma" w:hAnsi="Tahoma" w:cs="Tahoma"/>
        </w:rPr>
        <w:t xml:space="preserve">Do not use </w:t>
      </w:r>
      <w:r w:rsidR="00E017BB">
        <w:rPr>
          <w:rFonts w:ascii="Tahoma" w:hAnsi="Tahoma" w:cs="Tahoma"/>
        </w:rPr>
        <w:t>R</w:t>
      </w:r>
      <w:r>
        <w:rPr>
          <w:rFonts w:ascii="Tahoma" w:hAnsi="Tahoma" w:cs="Tahoma"/>
        </w:rPr>
        <w:t>EFRESH since the code</w:t>
      </w:r>
      <w:r w:rsidR="00E017BB">
        <w:rPr>
          <w:rFonts w:ascii="Tahoma" w:hAnsi="Tahoma" w:cs="Tahoma"/>
        </w:rPr>
        <w:t xml:space="preserve"> is</w:t>
      </w:r>
      <w:r>
        <w:rPr>
          <w:rFonts w:ascii="Tahoma" w:hAnsi="Tahoma" w:cs="Tahoma"/>
        </w:rPr>
        <w:t xml:space="preserve"> obsolete for internal table.</w:t>
      </w:r>
    </w:p>
    <w:p w14:paraId="432AFEF1" w14:textId="77777777" w:rsidR="005E1BE2" w:rsidRPr="0043440D" w:rsidRDefault="005E1BE2" w:rsidP="00F557A2">
      <w:pPr>
        <w:pStyle w:val="Heading3"/>
        <w:rPr>
          <w:rFonts w:ascii="Tahoma" w:hAnsi="Tahoma" w:cs="Tahoma"/>
          <w:b/>
          <w:i w:val="0"/>
        </w:rPr>
      </w:pPr>
      <w:bookmarkStart w:id="2361" w:name="_Toc453572803"/>
      <w:bookmarkStart w:id="2362" w:name="_Toc286674847"/>
      <w:bookmarkStart w:id="2363" w:name="_Toc62037407"/>
      <w:r w:rsidRPr="0043440D">
        <w:rPr>
          <w:rFonts w:ascii="Tahoma" w:hAnsi="Tahoma" w:cs="Tahoma"/>
          <w:b/>
          <w:i w:val="0"/>
        </w:rPr>
        <w:t>Field Symbols</w:t>
      </w:r>
      <w:bookmarkEnd w:id="2361"/>
      <w:bookmarkEnd w:id="2362"/>
      <w:bookmarkEnd w:id="2363"/>
    </w:p>
    <w:p w14:paraId="63834568" w14:textId="77777777" w:rsidR="00024448" w:rsidRPr="00393866" w:rsidRDefault="00024448" w:rsidP="00024448">
      <w:pPr>
        <w:rPr>
          <w:rFonts w:ascii="Tahoma" w:hAnsi="Tahoma" w:cs="Tahoma"/>
        </w:rPr>
      </w:pPr>
    </w:p>
    <w:p w14:paraId="3E0A892A" w14:textId="681A9BBD" w:rsidR="005E1BE2" w:rsidRPr="00393866" w:rsidRDefault="005E1BE2">
      <w:pPr>
        <w:rPr>
          <w:rFonts w:ascii="Tahoma" w:hAnsi="Tahoma" w:cs="Tahoma"/>
        </w:rPr>
      </w:pPr>
      <w:del w:id="2364" w:author="Raphael Donor" w:date="2020-09-11T14:25:00Z">
        <w:r w:rsidRPr="00393866" w:rsidDel="00C060ED">
          <w:rPr>
            <w:rFonts w:ascii="Tahoma" w:hAnsi="Tahoma" w:cs="Tahoma"/>
          </w:rPr>
          <w:delText>Field symbols should not be used unless absolutely necessary. If used they should be well documented.</w:delText>
        </w:r>
      </w:del>
      <w:r w:rsidR="00AB1ECC">
        <w:rPr>
          <w:rFonts w:ascii="Tahoma" w:hAnsi="Tahoma" w:cs="Tahoma"/>
        </w:rPr>
        <w:t>A</w:t>
      </w:r>
      <w:ins w:id="2365" w:author="Raphael Donor" w:date="2020-09-11T14:26:00Z">
        <w:r w:rsidR="005E1E1B">
          <w:rPr>
            <w:rFonts w:ascii="Tahoma" w:hAnsi="Tahoma" w:cs="Tahoma"/>
          </w:rPr>
          <w:t xml:space="preserve">ssigned/Unassigned checking should be used </w:t>
        </w:r>
      </w:ins>
      <w:r w:rsidR="00AB1ECC">
        <w:rPr>
          <w:rFonts w:ascii="Tahoma" w:hAnsi="Tahoma" w:cs="Tahoma"/>
        </w:rPr>
        <w:t xml:space="preserve">in a field symbols </w:t>
      </w:r>
      <w:ins w:id="2366" w:author="Raphael Donor" w:date="2020-09-11T14:26:00Z">
        <w:r w:rsidR="005E1E1B">
          <w:rPr>
            <w:rFonts w:ascii="Tahoma" w:hAnsi="Tahoma" w:cs="Tahoma"/>
          </w:rPr>
          <w:t xml:space="preserve">before using within the program. This will prevent any </w:t>
        </w:r>
      </w:ins>
      <w:ins w:id="2367" w:author="Raphael Donor" w:date="2020-09-11T14:27:00Z">
        <w:r w:rsidR="005E1E1B">
          <w:rPr>
            <w:rFonts w:ascii="Tahoma" w:hAnsi="Tahoma" w:cs="Tahoma"/>
          </w:rPr>
          <w:t>program terminations within the program.</w:t>
        </w:r>
      </w:ins>
    </w:p>
    <w:p w14:paraId="353CD6B1" w14:textId="77777777" w:rsidR="005E1BE2" w:rsidRPr="0043440D" w:rsidRDefault="005E1BE2" w:rsidP="00F557A2">
      <w:pPr>
        <w:pStyle w:val="Heading3"/>
        <w:rPr>
          <w:rFonts w:ascii="Tahoma" w:hAnsi="Tahoma" w:cs="Tahoma"/>
          <w:b/>
          <w:i w:val="0"/>
        </w:rPr>
      </w:pPr>
      <w:bookmarkStart w:id="2368" w:name="_Toc453572804"/>
      <w:bookmarkStart w:id="2369" w:name="_Toc286674848"/>
      <w:bookmarkStart w:id="2370" w:name="_Toc62037408"/>
      <w:r w:rsidRPr="0043440D">
        <w:rPr>
          <w:rFonts w:ascii="Tahoma" w:hAnsi="Tahoma" w:cs="Tahoma"/>
          <w:b/>
          <w:i w:val="0"/>
        </w:rPr>
        <w:lastRenderedPageBreak/>
        <w:t>Text Symbols</w:t>
      </w:r>
      <w:bookmarkEnd w:id="2368"/>
      <w:bookmarkEnd w:id="2369"/>
      <w:bookmarkEnd w:id="2370"/>
    </w:p>
    <w:p w14:paraId="7A05143F" w14:textId="77777777" w:rsidR="00024448" w:rsidRPr="00393866" w:rsidRDefault="00024448" w:rsidP="00024448">
      <w:pPr>
        <w:rPr>
          <w:rFonts w:ascii="Tahoma" w:hAnsi="Tahoma" w:cs="Tahoma"/>
        </w:rPr>
      </w:pPr>
    </w:p>
    <w:p w14:paraId="2FE6ADD3" w14:textId="2B29AC67" w:rsidR="005E1BE2" w:rsidDel="00C95752" w:rsidRDefault="005E1BE2" w:rsidP="00C95752">
      <w:pPr>
        <w:rPr>
          <w:del w:id="2371" w:author="Raphael Donor" w:date="2020-08-04T16:42:00Z"/>
          <w:rFonts w:ascii="Tahoma" w:hAnsi="Tahoma" w:cs="Tahoma"/>
        </w:rPr>
      </w:pPr>
      <w:r w:rsidRPr="00393866">
        <w:rPr>
          <w:rFonts w:ascii="Tahoma" w:hAnsi="Tahoma" w:cs="Tahoma"/>
        </w:rPr>
        <w:t>Text symbols are to be used whenever text is required in a program, rather than having the text hard-coded.  This allows text to be maintained independently of the source code and allows the program to be used with different languages without modification</w:t>
      </w:r>
    </w:p>
    <w:p w14:paraId="78C7A99B" w14:textId="1EC2965F" w:rsidR="00C95752" w:rsidRDefault="00C95752">
      <w:pPr>
        <w:rPr>
          <w:ins w:id="2372" w:author="Raphael Donor" w:date="2020-08-04T16:42:00Z"/>
          <w:rFonts w:ascii="Tahoma" w:hAnsi="Tahoma" w:cs="Tahoma"/>
        </w:rPr>
      </w:pPr>
    </w:p>
    <w:p w14:paraId="2A0F861E" w14:textId="77777777" w:rsidR="00C95752" w:rsidRPr="00393866" w:rsidRDefault="00C95752">
      <w:pPr>
        <w:rPr>
          <w:ins w:id="2373" w:author="Raphael Donor" w:date="2020-08-04T16:42:00Z"/>
          <w:rFonts w:ascii="Tahoma" w:hAnsi="Tahoma" w:cs="Tahoma"/>
        </w:rPr>
      </w:pPr>
    </w:p>
    <w:p w14:paraId="3FA731B9" w14:textId="16216A56" w:rsidR="005E1BE2" w:rsidDel="00EC056C" w:rsidRDefault="005E1BE2">
      <w:pPr>
        <w:outlineLvl w:val="0"/>
        <w:rPr>
          <w:del w:id="2374" w:author="Raphael Donor" w:date="2020-08-04T16:41:00Z"/>
          <w:rFonts w:ascii="Tahoma" w:hAnsi="Tahoma" w:cs="Tahoma"/>
        </w:rPr>
      </w:pPr>
    </w:p>
    <w:p w14:paraId="0C2B5748" w14:textId="77777777" w:rsidR="005E1BE2" w:rsidRPr="00393866" w:rsidRDefault="005E1BE2">
      <w:pPr>
        <w:rPr>
          <w:rFonts w:ascii="Tahoma" w:hAnsi="Tahoma" w:cs="Tahoma"/>
        </w:rPr>
        <w:pPrChange w:id="2375" w:author="Raphael Donor" w:date="2020-08-04T16:42:00Z">
          <w:pPr>
            <w:outlineLvl w:val="0"/>
          </w:pPr>
        </w:pPrChange>
      </w:pPr>
      <w:commentRangeStart w:id="2376"/>
      <w:commentRangeStart w:id="2377"/>
      <w:r w:rsidRPr="00393866">
        <w:rPr>
          <w:rFonts w:ascii="Tahoma" w:hAnsi="Tahoma" w:cs="Tahoma"/>
        </w:rPr>
        <w:t>Instead of:</w:t>
      </w:r>
      <w:r w:rsidRPr="00393866">
        <w:rPr>
          <w:rFonts w:ascii="Tahoma" w:hAnsi="Tahoma" w:cs="Tahoma"/>
        </w:rPr>
        <w:tab/>
        <w:t>write: / “General Ledger Report for Finance”.</w:t>
      </w:r>
    </w:p>
    <w:p w14:paraId="75C02D29" w14:textId="77777777" w:rsidR="005E1BE2" w:rsidRPr="00393866" w:rsidRDefault="005E1BE2">
      <w:pPr>
        <w:rPr>
          <w:rFonts w:ascii="Tahoma" w:hAnsi="Tahoma" w:cs="Tahoma"/>
        </w:rPr>
      </w:pPr>
    </w:p>
    <w:p w14:paraId="68916D16" w14:textId="77777777" w:rsidR="005E1BE2" w:rsidRDefault="005E1BE2">
      <w:pPr>
        <w:rPr>
          <w:rFonts w:ascii="Tahoma" w:hAnsi="Tahoma" w:cs="Tahoma"/>
        </w:rPr>
      </w:pPr>
      <w:r w:rsidRPr="00393866">
        <w:rPr>
          <w:rFonts w:ascii="Tahoma" w:hAnsi="Tahoma" w:cs="Tahoma"/>
        </w:rPr>
        <w:t>Use:</w:t>
      </w:r>
      <w:r w:rsidRPr="00393866">
        <w:rPr>
          <w:rFonts w:ascii="Tahoma" w:hAnsi="Tahoma" w:cs="Tahoma"/>
        </w:rPr>
        <w:tab/>
      </w:r>
      <w:r w:rsidRPr="00393866">
        <w:rPr>
          <w:rFonts w:ascii="Tahoma" w:hAnsi="Tahoma" w:cs="Tahoma"/>
        </w:rPr>
        <w:tab/>
        <w:t>write: / text-001.</w:t>
      </w:r>
      <w:commentRangeEnd w:id="2376"/>
      <w:r w:rsidR="002D41FD">
        <w:rPr>
          <w:rStyle w:val="CommentReference"/>
          <w:rFonts w:ascii="Grundfos TheSans V2" w:eastAsia="Grundfos TheSans V2" w:hAnsi="Grundfos TheSans V2"/>
        </w:rPr>
        <w:commentReference w:id="2376"/>
      </w:r>
      <w:commentRangeEnd w:id="2377"/>
      <w:r w:rsidR="00E017BB">
        <w:rPr>
          <w:rStyle w:val="CommentReference"/>
          <w:rFonts w:ascii="Grundfos TheSans V2" w:eastAsia="Grundfos TheSans V2" w:hAnsi="Grundfos TheSans V2"/>
        </w:rPr>
        <w:commentReference w:id="2377"/>
      </w:r>
    </w:p>
    <w:p w14:paraId="2E12D41D" w14:textId="77777777" w:rsidR="008B755E" w:rsidRDefault="008B755E">
      <w:pPr>
        <w:rPr>
          <w:rFonts w:ascii="Tahoma" w:hAnsi="Tahoma" w:cs="Tahoma"/>
        </w:rPr>
      </w:pPr>
    </w:p>
    <w:p w14:paraId="57FEFB9F" w14:textId="10F4F0CE" w:rsidR="00E017BB" w:rsidRDefault="00E017BB" w:rsidP="00E017BB">
      <w:pPr>
        <w:rPr>
          <w:rFonts w:ascii="Tahoma" w:hAnsi="Tahoma" w:cs="Tahoma"/>
        </w:rPr>
      </w:pPr>
      <w:r w:rsidRPr="00E017BB">
        <w:rPr>
          <w:rFonts w:ascii="Tahoma" w:hAnsi="Tahoma" w:cs="Tahoma"/>
        </w:rPr>
        <w:t>OR</w:t>
      </w:r>
    </w:p>
    <w:p w14:paraId="1FC6C935" w14:textId="77777777" w:rsidR="00E017BB" w:rsidRPr="00E017BB" w:rsidRDefault="00E017BB" w:rsidP="00E017BB">
      <w:pPr>
        <w:rPr>
          <w:rFonts w:ascii="Tahoma" w:hAnsi="Tahoma" w:cs="Tahoma"/>
        </w:rPr>
      </w:pPr>
    </w:p>
    <w:p w14:paraId="6C07EAC3" w14:textId="77777777" w:rsidR="00E017BB" w:rsidRPr="00E017BB" w:rsidRDefault="00E017BB" w:rsidP="00E017BB">
      <w:pPr>
        <w:rPr>
          <w:rFonts w:ascii="Tahoma" w:hAnsi="Tahoma" w:cs="Tahoma"/>
        </w:rPr>
      </w:pPr>
      <w:r w:rsidRPr="00E017BB">
        <w:rPr>
          <w:rFonts w:ascii="Tahoma" w:hAnsi="Tahoma" w:cs="Tahoma"/>
        </w:rPr>
        <w:t>Instead of:</w:t>
      </w:r>
      <w:r w:rsidRPr="00E017BB">
        <w:rPr>
          <w:rFonts w:ascii="Tahoma" w:hAnsi="Tahoma" w:cs="Tahoma"/>
        </w:rPr>
        <w:tab/>
        <w:t>write: / “General Ledger Report for Finance”.</w:t>
      </w:r>
    </w:p>
    <w:p w14:paraId="06C6192E" w14:textId="77777777" w:rsidR="00E017BB" w:rsidRPr="00E017BB" w:rsidRDefault="00E017BB" w:rsidP="00E017BB">
      <w:pPr>
        <w:rPr>
          <w:rFonts w:ascii="Tahoma" w:hAnsi="Tahoma" w:cs="Tahoma"/>
        </w:rPr>
      </w:pPr>
    </w:p>
    <w:p w14:paraId="23601E53" w14:textId="78C0A132" w:rsidR="008B755E" w:rsidRPr="00393866" w:rsidRDefault="00E017BB" w:rsidP="00E017BB">
      <w:pPr>
        <w:rPr>
          <w:rFonts w:ascii="Tahoma" w:hAnsi="Tahoma" w:cs="Tahoma"/>
        </w:rPr>
      </w:pPr>
      <w:r w:rsidRPr="00E017BB">
        <w:rPr>
          <w:rFonts w:ascii="Tahoma" w:hAnsi="Tahoma" w:cs="Tahoma"/>
        </w:rPr>
        <w:t>Use:</w:t>
      </w:r>
      <w:r w:rsidRPr="00E017BB">
        <w:rPr>
          <w:rFonts w:ascii="Tahoma" w:hAnsi="Tahoma" w:cs="Tahoma"/>
        </w:rPr>
        <w:tab/>
      </w:r>
      <w:r w:rsidRPr="00E017BB">
        <w:rPr>
          <w:rFonts w:ascii="Tahoma" w:hAnsi="Tahoma" w:cs="Tahoma"/>
        </w:rPr>
        <w:tab/>
        <w:t>write: / ‘General Ledger Report for Finance’(001).</w:t>
      </w:r>
    </w:p>
    <w:p w14:paraId="39781C10" w14:textId="77777777" w:rsidR="005E1BE2" w:rsidRPr="00B24605" w:rsidRDefault="005E1BE2" w:rsidP="00F557A2">
      <w:pPr>
        <w:pStyle w:val="Heading3"/>
        <w:rPr>
          <w:rFonts w:ascii="Tahoma" w:hAnsi="Tahoma" w:cs="Tahoma"/>
          <w:b/>
          <w:i w:val="0"/>
        </w:rPr>
      </w:pPr>
      <w:bookmarkStart w:id="2378" w:name="_Toc453572805"/>
      <w:bookmarkStart w:id="2379" w:name="_Toc286674849"/>
      <w:bookmarkStart w:id="2380" w:name="_Toc62037409"/>
      <w:r w:rsidRPr="00B24605">
        <w:rPr>
          <w:rFonts w:ascii="Tahoma" w:hAnsi="Tahoma" w:cs="Tahoma"/>
          <w:b/>
          <w:i w:val="0"/>
        </w:rPr>
        <w:t>Subroutines</w:t>
      </w:r>
      <w:bookmarkEnd w:id="2378"/>
      <w:bookmarkEnd w:id="2379"/>
      <w:bookmarkEnd w:id="2380"/>
    </w:p>
    <w:p w14:paraId="4FD95758" w14:textId="77777777" w:rsidR="00024448" w:rsidRPr="00393866" w:rsidRDefault="00024448" w:rsidP="00024448">
      <w:pPr>
        <w:rPr>
          <w:rFonts w:ascii="Tahoma" w:hAnsi="Tahoma" w:cs="Tahoma"/>
        </w:rPr>
      </w:pPr>
    </w:p>
    <w:p w14:paraId="5FF8BA63" w14:textId="2C34ABE9" w:rsidR="005E1BE2" w:rsidRPr="00393866" w:rsidRDefault="005E1BE2">
      <w:pPr>
        <w:pStyle w:val="Para2"/>
        <w:ind w:left="0"/>
        <w:rPr>
          <w:rFonts w:ascii="Tahoma" w:hAnsi="Tahoma" w:cs="Tahoma"/>
          <w:sz w:val="20"/>
        </w:rPr>
      </w:pPr>
      <w:r w:rsidRPr="00393866">
        <w:rPr>
          <w:rFonts w:ascii="Tahoma" w:hAnsi="Tahoma" w:cs="Tahoma"/>
          <w:sz w:val="20"/>
        </w:rPr>
        <w:t xml:space="preserve">Use local variables whenever possible within subroutines for modularization purposes. However, frequently used subroutines within one program call </w:t>
      </w:r>
      <w:r w:rsidR="00E017BB">
        <w:rPr>
          <w:rFonts w:ascii="Tahoma" w:hAnsi="Tahoma" w:cs="Tahoma"/>
          <w:sz w:val="20"/>
        </w:rPr>
        <w:t>can</w:t>
      </w:r>
      <w:commentRangeStart w:id="2381"/>
      <w:commentRangeStart w:id="2382"/>
      <w:commentRangeEnd w:id="2381"/>
      <w:r w:rsidR="00F73E26">
        <w:rPr>
          <w:rStyle w:val="CommentReference"/>
          <w:rFonts w:ascii="Grundfos TheSans V2" w:eastAsia="Grundfos TheSans V2" w:hAnsi="Grundfos TheSans V2"/>
          <w:lang w:val="en-US"/>
        </w:rPr>
        <w:commentReference w:id="2381"/>
      </w:r>
      <w:commentRangeEnd w:id="2382"/>
      <w:r w:rsidR="00E017BB">
        <w:rPr>
          <w:rStyle w:val="CommentReference"/>
          <w:rFonts w:ascii="Grundfos TheSans V2" w:eastAsia="Grundfos TheSans V2" w:hAnsi="Grundfos TheSans V2"/>
          <w:lang w:val="en-US"/>
        </w:rPr>
        <w:commentReference w:id="2382"/>
      </w:r>
      <w:r w:rsidRPr="00393866">
        <w:rPr>
          <w:rFonts w:ascii="Tahoma" w:hAnsi="Tahoma" w:cs="Tahoma"/>
          <w:sz w:val="20"/>
        </w:rPr>
        <w:t xml:space="preserve"> use global variables to eliminate creation time of those local variables.</w:t>
      </w:r>
    </w:p>
    <w:p w14:paraId="5262E6E9" w14:textId="50AC5849" w:rsidR="005E1BE2" w:rsidRPr="00393866" w:rsidRDefault="005E1BE2">
      <w:pPr>
        <w:pStyle w:val="Para2"/>
        <w:ind w:left="0"/>
        <w:rPr>
          <w:rFonts w:ascii="Tahoma" w:hAnsi="Tahoma" w:cs="Tahoma"/>
          <w:sz w:val="20"/>
        </w:rPr>
      </w:pPr>
      <w:r w:rsidRPr="00393866">
        <w:rPr>
          <w:rFonts w:ascii="Tahoma" w:hAnsi="Tahoma" w:cs="Tahoma"/>
          <w:sz w:val="20"/>
        </w:rPr>
        <w:t xml:space="preserve">It is recommended to pass data to </w:t>
      </w:r>
      <w:del w:id="2383" w:author="Raphael Donor" w:date="2020-09-11T14:28:00Z">
        <w:r w:rsidRPr="00393866" w:rsidDel="005E1E1B">
          <w:rPr>
            <w:rFonts w:ascii="Tahoma" w:hAnsi="Tahoma" w:cs="Tahoma"/>
            <w:sz w:val="20"/>
          </w:rPr>
          <w:delText xml:space="preserve">and from </w:delText>
        </w:r>
      </w:del>
      <w:r w:rsidRPr="00393866">
        <w:rPr>
          <w:rFonts w:ascii="Tahoma" w:hAnsi="Tahoma" w:cs="Tahoma"/>
          <w:sz w:val="20"/>
        </w:rPr>
        <w:t xml:space="preserve">subroutines using the ‘USING’ statement in the </w:t>
      </w:r>
      <w:r w:rsidRPr="00393866">
        <w:rPr>
          <w:rFonts w:ascii="Tahoma" w:hAnsi="Tahoma" w:cs="Tahoma"/>
          <w:sz w:val="20"/>
          <w:lang w:val="en-US"/>
        </w:rPr>
        <w:t>PERFORM statement.</w:t>
      </w:r>
      <w:ins w:id="2384" w:author="Raphael Donor" w:date="2020-09-11T14:28:00Z">
        <w:r w:rsidR="005E1E1B">
          <w:rPr>
            <w:rFonts w:ascii="Tahoma" w:hAnsi="Tahoma" w:cs="Tahoma"/>
            <w:sz w:val="20"/>
          </w:rPr>
          <w:t xml:space="preserve"> ‘C</w:t>
        </w:r>
      </w:ins>
      <w:ins w:id="2385" w:author="Raphael Donor" w:date="2020-09-11T14:29:00Z">
        <w:r w:rsidR="005E1E1B">
          <w:rPr>
            <w:rFonts w:ascii="Tahoma" w:hAnsi="Tahoma" w:cs="Tahoma"/>
            <w:sz w:val="20"/>
          </w:rPr>
          <w:t>HANGING’ clause can be used when passed variable to PERFORM statement needs modification.</w:t>
        </w:r>
      </w:ins>
    </w:p>
    <w:p w14:paraId="3741660A" w14:textId="77777777" w:rsidR="005E1BE2" w:rsidRPr="00393866" w:rsidRDefault="005E1BE2">
      <w:pPr>
        <w:rPr>
          <w:rFonts w:ascii="Tahoma" w:hAnsi="Tahoma" w:cs="Tahoma"/>
        </w:rPr>
      </w:pPr>
      <w:r w:rsidRPr="00393866">
        <w:rPr>
          <w:rFonts w:ascii="Tahoma" w:hAnsi="Tahoma" w:cs="Tahoma"/>
        </w:rPr>
        <w:t>Subroutines that are to be called by multiple programs should be created as a function module. External subroutines should also be implemented as Function Modules.</w:t>
      </w:r>
    </w:p>
    <w:p w14:paraId="62F46EF6" w14:textId="6441BFEF" w:rsidR="005E1BE2" w:rsidRPr="00B24605" w:rsidRDefault="005E1BE2" w:rsidP="00F557A2">
      <w:pPr>
        <w:pStyle w:val="Heading3"/>
        <w:rPr>
          <w:rFonts w:ascii="Tahoma" w:hAnsi="Tahoma" w:cs="Tahoma"/>
          <w:b/>
          <w:i w:val="0"/>
        </w:rPr>
      </w:pPr>
      <w:bookmarkStart w:id="2386" w:name="_Toc453572806"/>
      <w:bookmarkStart w:id="2387" w:name="_Toc286674850"/>
      <w:bookmarkStart w:id="2388" w:name="_Toc62037410"/>
      <w:r w:rsidRPr="00B24605">
        <w:rPr>
          <w:rFonts w:ascii="Tahoma" w:hAnsi="Tahoma" w:cs="Tahoma"/>
          <w:b/>
          <w:i w:val="0"/>
        </w:rPr>
        <w:t>CHECK, EXIT, RE</w:t>
      </w:r>
      <w:bookmarkEnd w:id="2386"/>
      <w:bookmarkEnd w:id="2387"/>
      <w:r w:rsidR="00E017BB">
        <w:rPr>
          <w:rFonts w:ascii="Tahoma" w:hAnsi="Tahoma" w:cs="Tahoma"/>
          <w:b/>
          <w:i w:val="0"/>
        </w:rPr>
        <w:t>TURN</w:t>
      </w:r>
      <w:bookmarkEnd w:id="2388"/>
    </w:p>
    <w:p w14:paraId="5651D1B2" w14:textId="77777777" w:rsidR="00024448" w:rsidRPr="00393866" w:rsidRDefault="00024448" w:rsidP="00024448">
      <w:pPr>
        <w:rPr>
          <w:rFonts w:ascii="Tahoma" w:hAnsi="Tahoma" w:cs="Tahoma"/>
        </w:rPr>
      </w:pPr>
    </w:p>
    <w:p w14:paraId="1BE67CF2" w14:textId="77777777" w:rsidR="005E1BE2" w:rsidRPr="00393866" w:rsidRDefault="005E1BE2">
      <w:pPr>
        <w:rPr>
          <w:rFonts w:ascii="Tahoma" w:hAnsi="Tahoma" w:cs="Tahoma"/>
        </w:rPr>
      </w:pPr>
      <w:r w:rsidRPr="00393866">
        <w:rPr>
          <w:rFonts w:ascii="Tahoma" w:hAnsi="Tahoma" w:cs="Tahoma"/>
        </w:rPr>
        <w:t>Use these statements to suspend processing and/or skip remaining unnecessary processing for improved performance.</w:t>
      </w:r>
    </w:p>
    <w:p w14:paraId="74541D3D" w14:textId="77777777" w:rsidR="005E1BE2" w:rsidRPr="00B24605" w:rsidRDefault="005E1BE2" w:rsidP="00F557A2">
      <w:pPr>
        <w:pStyle w:val="Heading3"/>
        <w:rPr>
          <w:rFonts w:ascii="Tahoma" w:hAnsi="Tahoma" w:cs="Tahoma"/>
          <w:b/>
          <w:i w:val="0"/>
        </w:rPr>
      </w:pPr>
      <w:r w:rsidRPr="00B24605">
        <w:rPr>
          <w:rFonts w:ascii="Tahoma" w:hAnsi="Tahoma" w:cs="Tahoma"/>
          <w:b/>
          <w:i w:val="0"/>
        </w:rPr>
        <w:t xml:space="preserve">  </w:t>
      </w:r>
      <w:bookmarkStart w:id="2389" w:name="_Toc453572807"/>
      <w:bookmarkStart w:id="2390" w:name="_Toc286674851"/>
      <w:bookmarkStart w:id="2391" w:name="_Toc62037411"/>
      <w:r w:rsidRPr="00B24605">
        <w:rPr>
          <w:rFonts w:ascii="Tahoma" w:hAnsi="Tahoma" w:cs="Tahoma"/>
          <w:b/>
          <w:i w:val="0"/>
        </w:rPr>
        <w:t xml:space="preserve">AT </w:t>
      </w:r>
      <w:proofErr w:type="spellStart"/>
      <w:r w:rsidRPr="00B24605">
        <w:rPr>
          <w:rFonts w:ascii="Tahoma" w:hAnsi="Tahoma" w:cs="Tahoma"/>
          <w:b/>
          <w:i w:val="0"/>
        </w:rPr>
        <w:t>PFnn</w:t>
      </w:r>
      <w:bookmarkEnd w:id="2389"/>
      <w:bookmarkEnd w:id="2390"/>
      <w:bookmarkEnd w:id="2391"/>
      <w:proofErr w:type="spellEnd"/>
    </w:p>
    <w:p w14:paraId="59F29862" w14:textId="77777777" w:rsidR="00024448" w:rsidRPr="00393866" w:rsidRDefault="00024448" w:rsidP="00024448">
      <w:pPr>
        <w:rPr>
          <w:rFonts w:ascii="Tahoma" w:hAnsi="Tahoma" w:cs="Tahoma"/>
        </w:rPr>
      </w:pPr>
    </w:p>
    <w:p w14:paraId="4ACCBEBE" w14:textId="77777777" w:rsidR="005E1BE2" w:rsidRPr="00393866" w:rsidRDefault="005E1BE2">
      <w:pPr>
        <w:rPr>
          <w:rFonts w:ascii="Tahoma" w:hAnsi="Tahoma" w:cs="Tahoma"/>
        </w:rPr>
      </w:pPr>
      <w:r w:rsidRPr="00393866">
        <w:rPr>
          <w:rFonts w:ascii="Tahoma" w:hAnsi="Tahoma" w:cs="Tahoma"/>
        </w:rPr>
        <w:t xml:space="preserve">Use the AT USER COMMAND instead of  AT </w:t>
      </w:r>
      <w:proofErr w:type="spellStart"/>
      <w:r w:rsidRPr="00393866">
        <w:rPr>
          <w:rFonts w:ascii="Tahoma" w:hAnsi="Tahoma" w:cs="Tahoma"/>
        </w:rPr>
        <w:t>PFnn</w:t>
      </w:r>
      <w:proofErr w:type="spellEnd"/>
      <w:r w:rsidRPr="00393866">
        <w:rPr>
          <w:rFonts w:ascii="Tahoma" w:hAnsi="Tahoma" w:cs="Tahoma"/>
        </w:rPr>
        <w:t>. This ensures proper response to the user command and it is more readable.</w:t>
      </w:r>
    </w:p>
    <w:p w14:paraId="235469AC" w14:textId="28140F6A" w:rsidR="005E1BE2" w:rsidRPr="00B24605" w:rsidRDefault="005E1BE2" w:rsidP="00F557A2">
      <w:pPr>
        <w:pStyle w:val="Heading3"/>
        <w:rPr>
          <w:rFonts w:ascii="Tahoma" w:hAnsi="Tahoma" w:cs="Tahoma"/>
          <w:b/>
          <w:i w:val="0"/>
        </w:rPr>
      </w:pPr>
      <w:r w:rsidRPr="00B24605">
        <w:rPr>
          <w:rFonts w:ascii="Tahoma" w:hAnsi="Tahoma" w:cs="Tahoma"/>
          <w:b/>
          <w:i w:val="0"/>
        </w:rPr>
        <w:t xml:space="preserve">  </w:t>
      </w:r>
      <w:bookmarkStart w:id="2392" w:name="_Toc453572809"/>
      <w:bookmarkStart w:id="2393" w:name="_Toc286674853"/>
      <w:bookmarkStart w:id="2394" w:name="_Toc62037412"/>
      <w:commentRangeStart w:id="2395"/>
      <w:commentRangeStart w:id="2396"/>
      <w:r w:rsidRPr="00B24605">
        <w:rPr>
          <w:rFonts w:ascii="Tahoma" w:hAnsi="Tahoma" w:cs="Tahoma"/>
          <w:b/>
          <w:i w:val="0"/>
        </w:rPr>
        <w:t>EXPORT</w:t>
      </w:r>
      <w:bookmarkEnd w:id="2392"/>
      <w:bookmarkEnd w:id="2393"/>
      <w:commentRangeEnd w:id="2395"/>
      <w:r w:rsidR="009E2124">
        <w:rPr>
          <w:rStyle w:val="CommentReference"/>
          <w:rFonts w:ascii="Grundfos TheSans V2" w:eastAsia="Grundfos TheSans V2" w:hAnsi="Grundfos TheSans V2"/>
          <w:i w:val="0"/>
        </w:rPr>
        <w:commentReference w:id="2395"/>
      </w:r>
      <w:commentRangeEnd w:id="2396"/>
      <w:r w:rsidR="00E017BB">
        <w:rPr>
          <w:rStyle w:val="CommentReference"/>
          <w:rFonts w:ascii="Grundfos TheSans V2" w:eastAsia="Grundfos TheSans V2" w:hAnsi="Grundfos TheSans V2"/>
          <w:i w:val="0"/>
        </w:rPr>
        <w:commentReference w:id="2396"/>
      </w:r>
      <w:r w:rsidR="00E017BB">
        <w:rPr>
          <w:rFonts w:ascii="Tahoma" w:hAnsi="Tahoma" w:cs="Tahoma"/>
          <w:b/>
          <w:i w:val="0"/>
        </w:rPr>
        <w:t xml:space="preserve"> TO MEMORY</w:t>
      </w:r>
      <w:bookmarkEnd w:id="2394"/>
    </w:p>
    <w:p w14:paraId="78669DFC" w14:textId="77777777" w:rsidR="00024448" w:rsidRPr="00393866" w:rsidRDefault="00024448" w:rsidP="00024448">
      <w:pPr>
        <w:rPr>
          <w:rFonts w:ascii="Tahoma" w:hAnsi="Tahoma" w:cs="Tahoma"/>
        </w:rPr>
      </w:pPr>
    </w:p>
    <w:p w14:paraId="13C7B6B9" w14:textId="77777777" w:rsidR="005E1BE2" w:rsidRPr="00393866" w:rsidRDefault="005E1BE2">
      <w:pPr>
        <w:rPr>
          <w:rFonts w:ascii="Tahoma" w:hAnsi="Tahoma" w:cs="Tahoma"/>
        </w:rPr>
      </w:pPr>
      <w:r w:rsidRPr="00393866">
        <w:rPr>
          <w:rFonts w:ascii="Tahoma" w:hAnsi="Tahoma" w:cs="Tahoma"/>
        </w:rPr>
        <w:t>Do not export entire record to memory if only a few fields are needed. Instead, export by field name.</w:t>
      </w:r>
    </w:p>
    <w:p w14:paraId="6FB99984" w14:textId="77777777" w:rsidR="005E1BE2" w:rsidRPr="00B24605" w:rsidRDefault="005E1BE2" w:rsidP="00F557A2">
      <w:pPr>
        <w:pStyle w:val="Heading3"/>
        <w:rPr>
          <w:rFonts w:ascii="Tahoma" w:hAnsi="Tahoma" w:cs="Tahoma"/>
          <w:b/>
          <w:i w:val="0"/>
        </w:rPr>
      </w:pPr>
      <w:r w:rsidRPr="00B24605">
        <w:rPr>
          <w:rFonts w:ascii="Tahoma" w:hAnsi="Tahoma" w:cs="Tahoma"/>
          <w:b/>
          <w:i w:val="0"/>
        </w:rPr>
        <w:t xml:space="preserve">  </w:t>
      </w:r>
      <w:bookmarkStart w:id="2397" w:name="_Toc453572810"/>
      <w:bookmarkStart w:id="2398" w:name="_Toc286674854"/>
      <w:bookmarkStart w:id="2399" w:name="_Toc62037413"/>
      <w:r w:rsidRPr="00B24605">
        <w:rPr>
          <w:rFonts w:ascii="Tahoma" w:hAnsi="Tahoma" w:cs="Tahoma"/>
          <w:b/>
          <w:i w:val="0"/>
        </w:rPr>
        <w:t>Attributes</w:t>
      </w:r>
      <w:bookmarkEnd w:id="2397"/>
      <w:bookmarkEnd w:id="2398"/>
      <w:bookmarkEnd w:id="2399"/>
    </w:p>
    <w:p w14:paraId="3E4353A4" w14:textId="77777777" w:rsidR="00024448" w:rsidRPr="00393866" w:rsidRDefault="00024448" w:rsidP="00024448">
      <w:pPr>
        <w:rPr>
          <w:rFonts w:ascii="Tahoma" w:hAnsi="Tahoma" w:cs="Tahoma"/>
        </w:rPr>
      </w:pPr>
    </w:p>
    <w:p w14:paraId="37EC89A1" w14:textId="77777777" w:rsidR="005E1BE2" w:rsidRPr="00393866" w:rsidRDefault="005E1BE2">
      <w:pPr>
        <w:rPr>
          <w:rFonts w:ascii="Tahoma" w:hAnsi="Tahoma" w:cs="Tahoma"/>
        </w:rPr>
      </w:pPr>
      <w:r w:rsidRPr="00393866">
        <w:rPr>
          <w:rFonts w:ascii="Tahoma" w:hAnsi="Tahoma" w:cs="Tahoma"/>
        </w:rPr>
        <w:t>When copying programs, attributes must be changed, if appropriate, to reflect attributes of the new program. For example, the logical database may be different.  The program/report name on the first line of the source code will also contain the name of the program copied, so make sure that name is also changed to reflect the new name of the program.</w:t>
      </w:r>
    </w:p>
    <w:p w14:paraId="0868B12B" w14:textId="77777777" w:rsidR="005E1BE2" w:rsidRPr="00B24605" w:rsidRDefault="005E1BE2" w:rsidP="00F557A2">
      <w:pPr>
        <w:pStyle w:val="Heading3"/>
        <w:rPr>
          <w:rFonts w:ascii="Tahoma" w:hAnsi="Tahoma" w:cs="Tahoma"/>
          <w:b/>
          <w:i w:val="0"/>
        </w:rPr>
      </w:pPr>
      <w:r w:rsidRPr="00B24605">
        <w:rPr>
          <w:rFonts w:ascii="Tahoma" w:hAnsi="Tahoma" w:cs="Tahoma"/>
          <w:b/>
          <w:i w:val="0"/>
        </w:rPr>
        <w:t xml:space="preserve">  </w:t>
      </w:r>
      <w:bookmarkStart w:id="2400" w:name="_Toc453572811"/>
      <w:bookmarkStart w:id="2401" w:name="_Toc286674855"/>
      <w:bookmarkStart w:id="2402" w:name="_Toc62037414"/>
      <w:r w:rsidRPr="00B24605">
        <w:rPr>
          <w:rFonts w:ascii="Tahoma" w:hAnsi="Tahoma" w:cs="Tahoma"/>
          <w:b/>
          <w:i w:val="0"/>
        </w:rPr>
        <w:t>User Interface (GUI)</w:t>
      </w:r>
      <w:bookmarkEnd w:id="2400"/>
      <w:bookmarkEnd w:id="2401"/>
      <w:bookmarkEnd w:id="2402"/>
    </w:p>
    <w:p w14:paraId="336183A2" w14:textId="77777777" w:rsidR="005E1BE2" w:rsidRPr="00393866" w:rsidRDefault="005E1BE2">
      <w:pPr>
        <w:rPr>
          <w:rFonts w:ascii="Tahoma" w:hAnsi="Tahoma" w:cs="Tahoma"/>
        </w:rPr>
      </w:pPr>
    </w:p>
    <w:p w14:paraId="3F039C7E" w14:textId="77777777" w:rsidR="005E1BE2" w:rsidRPr="00393866" w:rsidRDefault="005E1BE2">
      <w:pPr>
        <w:rPr>
          <w:rFonts w:ascii="Tahoma" w:hAnsi="Tahoma" w:cs="Tahoma"/>
        </w:rPr>
      </w:pPr>
      <w:r w:rsidRPr="00393866">
        <w:rPr>
          <w:rFonts w:ascii="Tahoma" w:hAnsi="Tahoma" w:cs="Tahoma"/>
        </w:rPr>
        <w:t>GUI statuses should be used for interactive report programs and online programs. Use menu bar linking whenever possible to build consistent GUI statuses for screens within a module pool.</w:t>
      </w:r>
    </w:p>
    <w:p w14:paraId="089761EC" w14:textId="77777777" w:rsidR="005E1BE2" w:rsidRPr="00B24605" w:rsidRDefault="005E1BE2" w:rsidP="00F557A2">
      <w:pPr>
        <w:pStyle w:val="Heading3"/>
        <w:rPr>
          <w:rFonts w:ascii="Tahoma" w:hAnsi="Tahoma" w:cs="Tahoma"/>
          <w:b/>
          <w:i w:val="0"/>
        </w:rPr>
      </w:pPr>
      <w:r w:rsidRPr="00B24605">
        <w:rPr>
          <w:rFonts w:ascii="Tahoma" w:hAnsi="Tahoma" w:cs="Tahoma"/>
          <w:b/>
          <w:i w:val="0"/>
        </w:rPr>
        <w:lastRenderedPageBreak/>
        <w:t xml:space="preserve">  </w:t>
      </w:r>
      <w:bookmarkStart w:id="2403" w:name="_Toc453572812"/>
      <w:bookmarkStart w:id="2404" w:name="_Toc286674856"/>
      <w:bookmarkStart w:id="2405" w:name="_Toc62037415"/>
      <w:r w:rsidRPr="00B24605">
        <w:rPr>
          <w:rFonts w:ascii="Tahoma" w:hAnsi="Tahoma" w:cs="Tahoma"/>
          <w:b/>
          <w:i w:val="0"/>
        </w:rPr>
        <w:t>Native SQL</w:t>
      </w:r>
      <w:bookmarkEnd w:id="2403"/>
      <w:bookmarkEnd w:id="2404"/>
      <w:bookmarkEnd w:id="2405"/>
    </w:p>
    <w:p w14:paraId="32944D89" w14:textId="77777777" w:rsidR="005E1BE2" w:rsidRPr="00393866" w:rsidRDefault="005E1BE2">
      <w:pPr>
        <w:rPr>
          <w:rFonts w:ascii="Tahoma" w:hAnsi="Tahoma" w:cs="Tahoma"/>
        </w:rPr>
      </w:pPr>
    </w:p>
    <w:p w14:paraId="7E6F6073" w14:textId="77777777" w:rsidR="005E1BE2" w:rsidRPr="00393866" w:rsidRDefault="005E1BE2">
      <w:pPr>
        <w:rPr>
          <w:rFonts w:ascii="Tahoma" w:hAnsi="Tahoma" w:cs="Tahoma"/>
        </w:rPr>
      </w:pPr>
      <w:r w:rsidRPr="00393866">
        <w:rPr>
          <w:rFonts w:ascii="Tahoma" w:hAnsi="Tahoma" w:cs="Tahoma"/>
        </w:rPr>
        <w:t xml:space="preserve">Native SQL will not be used to access SAP tables.  All access to SAP tables must be done through Open SQL techniques.  Native SQL queries do not execute inside ABAP/4 so they circumvent processing for many SAP-specific database features  e.g. </w:t>
      </w:r>
      <w:proofErr w:type="spellStart"/>
      <w:r w:rsidRPr="00393866">
        <w:rPr>
          <w:rFonts w:ascii="Tahoma" w:hAnsi="Tahoma" w:cs="Tahoma"/>
        </w:rPr>
        <w:t>matchcodes</w:t>
      </w:r>
      <w:proofErr w:type="spellEnd"/>
      <w:r w:rsidRPr="00393866">
        <w:rPr>
          <w:rFonts w:ascii="Tahoma" w:hAnsi="Tahoma" w:cs="Tahoma"/>
        </w:rPr>
        <w:t xml:space="preserve">, automatic change documents etc. If Native SQL is used to update tables maintained with these features, inconsistencies will be created. </w:t>
      </w:r>
    </w:p>
    <w:p w14:paraId="11D41A42" w14:textId="77777777" w:rsidR="005E1BE2" w:rsidRPr="00B24605" w:rsidRDefault="005E1BE2" w:rsidP="00F557A2">
      <w:pPr>
        <w:pStyle w:val="Heading3"/>
        <w:rPr>
          <w:rFonts w:ascii="Tahoma" w:hAnsi="Tahoma" w:cs="Tahoma"/>
          <w:b/>
          <w:i w:val="0"/>
        </w:rPr>
      </w:pPr>
      <w:r w:rsidRPr="00B24605">
        <w:rPr>
          <w:rFonts w:ascii="Tahoma" w:hAnsi="Tahoma" w:cs="Tahoma"/>
          <w:b/>
          <w:i w:val="0"/>
        </w:rPr>
        <w:t xml:space="preserve">  </w:t>
      </w:r>
      <w:bookmarkStart w:id="2406" w:name="_Toc453572813"/>
      <w:bookmarkStart w:id="2407" w:name="_Toc286674857"/>
      <w:bookmarkStart w:id="2408" w:name="_Toc62037416"/>
      <w:r w:rsidRPr="00B24605">
        <w:rPr>
          <w:rFonts w:ascii="Tahoma" w:hAnsi="Tahoma" w:cs="Tahoma"/>
          <w:b/>
          <w:i w:val="0"/>
        </w:rPr>
        <w:t>Data Update</w:t>
      </w:r>
      <w:bookmarkEnd w:id="2406"/>
      <w:bookmarkEnd w:id="2407"/>
      <w:bookmarkEnd w:id="2408"/>
    </w:p>
    <w:p w14:paraId="110020D5" w14:textId="77777777" w:rsidR="00024448" w:rsidRPr="00393866" w:rsidRDefault="00024448">
      <w:pPr>
        <w:rPr>
          <w:rFonts w:ascii="Tahoma" w:hAnsi="Tahoma" w:cs="Tahoma"/>
        </w:rPr>
      </w:pPr>
    </w:p>
    <w:p w14:paraId="4CF85076" w14:textId="478FE334" w:rsidR="005E1BE2" w:rsidRPr="00393866" w:rsidRDefault="005E1BE2">
      <w:pPr>
        <w:rPr>
          <w:rFonts w:ascii="Tahoma" w:hAnsi="Tahoma" w:cs="Tahoma"/>
        </w:rPr>
      </w:pPr>
      <w:r w:rsidRPr="00393866">
        <w:rPr>
          <w:rFonts w:ascii="Tahoma" w:hAnsi="Tahoma" w:cs="Tahoma"/>
        </w:rPr>
        <w:t>SAP database files are only to be updated through SAP provided code. This can be used through the existing SAP transactions</w:t>
      </w:r>
      <w:r w:rsidR="008050FF">
        <w:rPr>
          <w:rFonts w:ascii="Tahoma" w:hAnsi="Tahoma" w:cs="Tahoma"/>
        </w:rPr>
        <w:t>/BAPI</w:t>
      </w:r>
      <w:r w:rsidRPr="00393866">
        <w:rPr>
          <w:rFonts w:ascii="Tahoma" w:hAnsi="Tahoma" w:cs="Tahoma"/>
        </w:rPr>
        <w:t xml:space="preserve"> or Batch Data (BDC) driven screen processing.</w:t>
      </w:r>
    </w:p>
    <w:p w14:paraId="6D33AAD6" w14:textId="77777777" w:rsidR="005E1BE2" w:rsidRPr="00B24605" w:rsidRDefault="005E1BE2" w:rsidP="00F557A2">
      <w:pPr>
        <w:pStyle w:val="Heading3"/>
        <w:rPr>
          <w:rFonts w:ascii="Tahoma" w:hAnsi="Tahoma" w:cs="Tahoma"/>
          <w:b/>
          <w:i w:val="0"/>
        </w:rPr>
      </w:pPr>
      <w:r w:rsidRPr="00B24605">
        <w:rPr>
          <w:rFonts w:ascii="Tahoma" w:hAnsi="Tahoma" w:cs="Tahoma"/>
          <w:b/>
          <w:i w:val="0"/>
        </w:rPr>
        <w:t xml:space="preserve">  </w:t>
      </w:r>
      <w:bookmarkStart w:id="2409" w:name="_Toc453572814"/>
      <w:bookmarkStart w:id="2410" w:name="_Toc286674858"/>
      <w:bookmarkStart w:id="2411" w:name="_Toc62037417"/>
      <w:r w:rsidRPr="00B24605">
        <w:rPr>
          <w:rFonts w:ascii="Tahoma" w:hAnsi="Tahoma" w:cs="Tahoma"/>
          <w:b/>
          <w:i w:val="0"/>
        </w:rPr>
        <w:t>Online Help</w:t>
      </w:r>
      <w:bookmarkEnd w:id="2409"/>
      <w:bookmarkEnd w:id="2410"/>
      <w:bookmarkEnd w:id="2411"/>
    </w:p>
    <w:p w14:paraId="722DCA20" w14:textId="77777777" w:rsidR="005E1BE2" w:rsidRPr="00393866" w:rsidRDefault="005E1BE2">
      <w:pPr>
        <w:rPr>
          <w:rFonts w:ascii="Tahoma" w:hAnsi="Tahoma" w:cs="Tahoma"/>
        </w:rPr>
      </w:pPr>
    </w:p>
    <w:p w14:paraId="61B02D87" w14:textId="77777777" w:rsidR="005E1BE2" w:rsidRPr="00393866" w:rsidRDefault="005E1BE2">
      <w:pPr>
        <w:rPr>
          <w:rFonts w:ascii="Tahoma" w:hAnsi="Tahoma" w:cs="Tahoma"/>
        </w:rPr>
      </w:pPr>
      <w:r w:rsidRPr="00393866">
        <w:rPr>
          <w:rFonts w:ascii="Tahoma" w:hAnsi="Tahoma" w:cs="Tahoma"/>
        </w:rPr>
        <w:t xml:space="preserve">In addition to the documentation provided in the program a brief description of the program should be available on-line. In particular any unusual aspects, dependencies </w:t>
      </w:r>
      <w:proofErr w:type="spellStart"/>
      <w:r w:rsidRPr="00393866">
        <w:rPr>
          <w:rFonts w:ascii="Tahoma" w:hAnsi="Tahoma" w:cs="Tahoma"/>
        </w:rPr>
        <w:t>etc</w:t>
      </w:r>
      <w:proofErr w:type="spellEnd"/>
      <w:r w:rsidRPr="00393866">
        <w:rPr>
          <w:rFonts w:ascii="Tahoma" w:hAnsi="Tahoma" w:cs="Tahoma"/>
        </w:rPr>
        <w:t xml:space="preserve"> of the program should be documented. This documentation is provided primarily for support programmers who may not have access to the technical specification for the program.</w:t>
      </w:r>
    </w:p>
    <w:p w14:paraId="6BFC778E" w14:textId="45F0F7DC" w:rsidR="005E1BE2" w:rsidRPr="00B24605" w:rsidDel="005E1E1B" w:rsidRDefault="005E1BE2">
      <w:pPr>
        <w:pStyle w:val="Heading3"/>
        <w:numPr>
          <w:ilvl w:val="2"/>
          <w:numId w:val="51"/>
        </w:numPr>
        <w:rPr>
          <w:del w:id="2412" w:author="Raphael Donor" w:date="2020-09-11T14:34:00Z"/>
          <w:rFonts w:ascii="Tahoma" w:hAnsi="Tahoma" w:cs="Tahoma"/>
          <w:b/>
          <w:i w:val="0"/>
        </w:rPr>
      </w:pPr>
      <w:bookmarkStart w:id="2413" w:name="_Toc453572816"/>
      <w:bookmarkStart w:id="2414" w:name="_Toc286674860"/>
      <w:del w:id="2415" w:author="Raphael Donor" w:date="2020-09-11T14:34:00Z">
        <w:r w:rsidRPr="00B24605" w:rsidDel="005E1E1B">
          <w:rPr>
            <w:rFonts w:ascii="Tahoma" w:hAnsi="Tahoma" w:cs="Tahoma"/>
            <w:b/>
            <w:i w:val="0"/>
          </w:rPr>
          <w:delText>Data Cluster ID's (INDX file)</w:delText>
        </w:r>
        <w:bookmarkStart w:id="2416" w:name="_Toc58848547"/>
        <w:bookmarkStart w:id="2417" w:name="_Toc58849450"/>
        <w:bookmarkStart w:id="2418" w:name="_Toc58849647"/>
        <w:bookmarkStart w:id="2419" w:name="_Toc58849830"/>
        <w:bookmarkStart w:id="2420" w:name="_Toc58850325"/>
        <w:bookmarkStart w:id="2421" w:name="_Toc58850540"/>
        <w:bookmarkStart w:id="2422" w:name="_Toc58850732"/>
        <w:bookmarkStart w:id="2423" w:name="_Toc58854831"/>
        <w:bookmarkStart w:id="2424" w:name="_Toc58856286"/>
        <w:bookmarkStart w:id="2425" w:name="_Toc62037056"/>
        <w:bookmarkStart w:id="2426" w:name="_Toc62037237"/>
        <w:bookmarkStart w:id="2427" w:name="_Toc62037418"/>
        <w:bookmarkEnd w:id="2413"/>
        <w:bookmarkEnd w:id="2414"/>
        <w:bookmarkEnd w:id="2416"/>
        <w:bookmarkEnd w:id="2417"/>
        <w:bookmarkEnd w:id="2418"/>
        <w:bookmarkEnd w:id="2419"/>
        <w:bookmarkEnd w:id="2420"/>
        <w:bookmarkEnd w:id="2421"/>
        <w:bookmarkEnd w:id="2422"/>
        <w:bookmarkEnd w:id="2423"/>
        <w:bookmarkEnd w:id="2424"/>
        <w:bookmarkEnd w:id="2425"/>
        <w:bookmarkEnd w:id="2426"/>
        <w:bookmarkEnd w:id="2427"/>
      </w:del>
    </w:p>
    <w:p w14:paraId="4F8371A1" w14:textId="486179E1" w:rsidR="005E1BE2" w:rsidRPr="00393866" w:rsidDel="005E1E1B" w:rsidRDefault="005E1BE2">
      <w:pPr>
        <w:tabs>
          <w:tab w:val="left" w:pos="-990"/>
          <w:tab w:val="left" w:pos="540"/>
          <w:tab w:val="left" w:pos="1170"/>
          <w:tab w:val="left" w:pos="1800"/>
          <w:tab w:val="left" w:pos="2340"/>
          <w:tab w:val="left" w:pos="3240"/>
          <w:tab w:val="left" w:pos="4050"/>
          <w:tab w:val="left" w:pos="4770"/>
          <w:tab w:val="left" w:pos="5490"/>
          <w:tab w:val="left" w:pos="6210"/>
          <w:tab w:val="left" w:pos="6930"/>
          <w:tab w:val="left" w:pos="7650"/>
          <w:tab w:val="left" w:pos="8370"/>
          <w:tab w:val="left" w:pos="9090"/>
          <w:tab w:val="left" w:pos="9810"/>
          <w:tab w:val="left" w:pos="10530"/>
          <w:tab w:val="left" w:pos="11250"/>
          <w:tab w:val="left" w:pos="11970"/>
          <w:tab w:val="left" w:pos="12690"/>
          <w:tab w:val="left" w:pos="13410"/>
          <w:tab w:val="left" w:pos="14130"/>
          <w:tab w:val="left" w:pos="14850"/>
          <w:tab w:val="left" w:pos="15570"/>
          <w:tab w:val="left" w:pos="16290"/>
          <w:tab w:val="left" w:pos="17010"/>
          <w:tab w:val="left" w:pos="17730"/>
          <w:tab w:val="left" w:pos="18450"/>
          <w:tab w:val="left" w:pos="30240"/>
        </w:tabs>
        <w:suppressAutoHyphens/>
        <w:rPr>
          <w:del w:id="2428" w:author="Raphael Donor" w:date="2020-09-11T14:34:00Z"/>
          <w:rFonts w:ascii="Tahoma" w:hAnsi="Tahoma" w:cs="Tahoma"/>
          <w:sz w:val="23"/>
        </w:rPr>
      </w:pPr>
      <w:bookmarkStart w:id="2429" w:name="_Toc58848548"/>
      <w:bookmarkStart w:id="2430" w:name="_Toc58849451"/>
      <w:bookmarkStart w:id="2431" w:name="_Toc58849648"/>
      <w:bookmarkStart w:id="2432" w:name="_Toc58849831"/>
      <w:bookmarkStart w:id="2433" w:name="_Toc58850326"/>
      <w:bookmarkStart w:id="2434" w:name="_Toc58850541"/>
      <w:bookmarkStart w:id="2435" w:name="_Toc58850733"/>
      <w:bookmarkStart w:id="2436" w:name="_Toc58854832"/>
      <w:bookmarkStart w:id="2437" w:name="_Toc58856287"/>
      <w:bookmarkStart w:id="2438" w:name="_Toc62037057"/>
      <w:bookmarkStart w:id="2439" w:name="_Toc62037238"/>
      <w:bookmarkStart w:id="2440" w:name="_Toc62037419"/>
      <w:bookmarkEnd w:id="2429"/>
      <w:bookmarkEnd w:id="2430"/>
      <w:bookmarkEnd w:id="2431"/>
      <w:bookmarkEnd w:id="2432"/>
      <w:bookmarkEnd w:id="2433"/>
      <w:bookmarkEnd w:id="2434"/>
      <w:bookmarkEnd w:id="2435"/>
      <w:bookmarkEnd w:id="2436"/>
      <w:bookmarkEnd w:id="2437"/>
      <w:bookmarkEnd w:id="2438"/>
      <w:bookmarkEnd w:id="2439"/>
      <w:bookmarkEnd w:id="2440"/>
    </w:p>
    <w:p w14:paraId="00AB0ED3" w14:textId="5C9A105D" w:rsidR="005E1BE2" w:rsidRPr="00393866" w:rsidDel="005E1E1B" w:rsidRDefault="005E1BE2">
      <w:pPr>
        <w:tabs>
          <w:tab w:val="left" w:pos="-990"/>
          <w:tab w:val="left" w:pos="540"/>
          <w:tab w:val="left" w:pos="1170"/>
          <w:tab w:val="left" w:pos="1800"/>
          <w:tab w:val="left" w:pos="2340"/>
          <w:tab w:val="left" w:pos="3240"/>
          <w:tab w:val="left" w:pos="4050"/>
          <w:tab w:val="left" w:pos="4770"/>
          <w:tab w:val="left" w:pos="5490"/>
          <w:tab w:val="left" w:pos="6210"/>
          <w:tab w:val="left" w:pos="6930"/>
          <w:tab w:val="left" w:pos="7650"/>
          <w:tab w:val="left" w:pos="8370"/>
          <w:tab w:val="left" w:pos="9090"/>
          <w:tab w:val="left" w:pos="9810"/>
          <w:tab w:val="left" w:pos="10530"/>
          <w:tab w:val="left" w:pos="11250"/>
          <w:tab w:val="left" w:pos="11970"/>
          <w:tab w:val="left" w:pos="12690"/>
          <w:tab w:val="left" w:pos="13410"/>
          <w:tab w:val="left" w:pos="14130"/>
          <w:tab w:val="left" w:pos="14850"/>
          <w:tab w:val="left" w:pos="15570"/>
          <w:tab w:val="left" w:pos="16290"/>
          <w:tab w:val="left" w:pos="17010"/>
          <w:tab w:val="left" w:pos="17730"/>
          <w:tab w:val="left" w:pos="18450"/>
          <w:tab w:val="left" w:pos="30240"/>
        </w:tabs>
        <w:suppressAutoHyphens/>
        <w:rPr>
          <w:del w:id="2441" w:author="Raphael Donor" w:date="2020-09-11T14:34:00Z"/>
          <w:rFonts w:ascii="Tahoma" w:hAnsi="Tahoma" w:cs="Tahoma"/>
        </w:rPr>
      </w:pPr>
      <w:del w:id="2442" w:author="Raphael Donor" w:date="2020-09-11T14:34:00Z">
        <w:r w:rsidRPr="00393866" w:rsidDel="005E1E1B">
          <w:rPr>
            <w:rFonts w:ascii="Tahoma" w:hAnsi="Tahoma" w:cs="Tahoma"/>
          </w:rPr>
          <w:delText>A data cluster is a list of data objects (fields, records, and internal tables) that you want to store as a group.  The general-purpose cluster database in R/3 is database INDX.  The INDX database should be used only to store non-critical, non-voluminous, temporary data.  It is basically a scratch pad or a temporary workspace.  In a development environment, the INDX file can be used to quickly define a data repository to test (prototype) your application design.</w:delText>
        </w:r>
        <w:bookmarkStart w:id="2443" w:name="_Toc58848549"/>
        <w:bookmarkStart w:id="2444" w:name="_Toc58849452"/>
        <w:bookmarkStart w:id="2445" w:name="_Toc58849649"/>
        <w:bookmarkStart w:id="2446" w:name="_Toc58849832"/>
        <w:bookmarkStart w:id="2447" w:name="_Toc58850327"/>
        <w:bookmarkStart w:id="2448" w:name="_Toc58850542"/>
        <w:bookmarkStart w:id="2449" w:name="_Toc58850734"/>
        <w:bookmarkStart w:id="2450" w:name="_Toc58854833"/>
        <w:bookmarkStart w:id="2451" w:name="_Toc58856288"/>
        <w:bookmarkStart w:id="2452" w:name="_Toc62037058"/>
        <w:bookmarkStart w:id="2453" w:name="_Toc62037239"/>
        <w:bookmarkStart w:id="2454" w:name="_Toc62037420"/>
        <w:bookmarkEnd w:id="2443"/>
        <w:bookmarkEnd w:id="2444"/>
        <w:bookmarkEnd w:id="2445"/>
        <w:bookmarkEnd w:id="2446"/>
        <w:bookmarkEnd w:id="2447"/>
        <w:bookmarkEnd w:id="2448"/>
        <w:bookmarkEnd w:id="2449"/>
        <w:bookmarkEnd w:id="2450"/>
        <w:bookmarkEnd w:id="2451"/>
        <w:bookmarkEnd w:id="2452"/>
        <w:bookmarkEnd w:id="2453"/>
        <w:bookmarkEnd w:id="2454"/>
      </w:del>
    </w:p>
    <w:p w14:paraId="3D646641" w14:textId="1D72ADDB" w:rsidR="005E1BE2" w:rsidRPr="00393866" w:rsidDel="005E1E1B" w:rsidRDefault="005E1BE2">
      <w:pPr>
        <w:tabs>
          <w:tab w:val="left" w:pos="-990"/>
          <w:tab w:val="left" w:pos="540"/>
          <w:tab w:val="left" w:pos="1170"/>
          <w:tab w:val="left" w:pos="1800"/>
          <w:tab w:val="left" w:pos="2340"/>
          <w:tab w:val="left" w:pos="3240"/>
          <w:tab w:val="left" w:pos="4050"/>
          <w:tab w:val="left" w:pos="4770"/>
          <w:tab w:val="left" w:pos="5490"/>
          <w:tab w:val="left" w:pos="6210"/>
          <w:tab w:val="left" w:pos="6930"/>
          <w:tab w:val="left" w:pos="7650"/>
          <w:tab w:val="left" w:pos="8370"/>
          <w:tab w:val="left" w:pos="9090"/>
          <w:tab w:val="left" w:pos="9810"/>
          <w:tab w:val="left" w:pos="10530"/>
          <w:tab w:val="left" w:pos="11250"/>
          <w:tab w:val="left" w:pos="11970"/>
          <w:tab w:val="left" w:pos="12690"/>
          <w:tab w:val="left" w:pos="13410"/>
          <w:tab w:val="left" w:pos="14130"/>
          <w:tab w:val="left" w:pos="14850"/>
          <w:tab w:val="left" w:pos="15570"/>
          <w:tab w:val="left" w:pos="16290"/>
          <w:tab w:val="left" w:pos="17010"/>
          <w:tab w:val="left" w:pos="17730"/>
          <w:tab w:val="left" w:pos="18450"/>
          <w:tab w:val="left" w:pos="30240"/>
        </w:tabs>
        <w:suppressAutoHyphens/>
        <w:rPr>
          <w:del w:id="2455" w:author="Raphael Donor" w:date="2020-09-11T14:34:00Z"/>
          <w:rFonts w:ascii="Tahoma" w:hAnsi="Tahoma" w:cs="Tahoma"/>
        </w:rPr>
      </w:pPr>
      <w:bookmarkStart w:id="2456" w:name="_Toc58848550"/>
      <w:bookmarkStart w:id="2457" w:name="_Toc58849453"/>
      <w:bookmarkStart w:id="2458" w:name="_Toc58849650"/>
      <w:bookmarkStart w:id="2459" w:name="_Toc58849833"/>
      <w:bookmarkStart w:id="2460" w:name="_Toc58850328"/>
      <w:bookmarkStart w:id="2461" w:name="_Toc58850543"/>
      <w:bookmarkStart w:id="2462" w:name="_Toc58850735"/>
      <w:bookmarkStart w:id="2463" w:name="_Toc58854834"/>
      <w:bookmarkStart w:id="2464" w:name="_Toc58856289"/>
      <w:bookmarkStart w:id="2465" w:name="_Toc62037059"/>
      <w:bookmarkStart w:id="2466" w:name="_Toc62037240"/>
      <w:bookmarkStart w:id="2467" w:name="_Toc62037421"/>
      <w:bookmarkEnd w:id="2456"/>
      <w:bookmarkEnd w:id="2457"/>
      <w:bookmarkEnd w:id="2458"/>
      <w:bookmarkEnd w:id="2459"/>
      <w:bookmarkEnd w:id="2460"/>
      <w:bookmarkEnd w:id="2461"/>
      <w:bookmarkEnd w:id="2462"/>
      <w:bookmarkEnd w:id="2463"/>
      <w:bookmarkEnd w:id="2464"/>
      <w:bookmarkEnd w:id="2465"/>
      <w:bookmarkEnd w:id="2466"/>
      <w:bookmarkEnd w:id="2467"/>
    </w:p>
    <w:p w14:paraId="4FB3AEE5" w14:textId="48D8B293" w:rsidR="005E1BE2" w:rsidRPr="00393866" w:rsidDel="005E1E1B" w:rsidRDefault="005E1BE2">
      <w:pPr>
        <w:tabs>
          <w:tab w:val="left" w:pos="-990"/>
          <w:tab w:val="left" w:pos="540"/>
          <w:tab w:val="left" w:pos="1170"/>
          <w:tab w:val="left" w:pos="1800"/>
          <w:tab w:val="left" w:pos="2340"/>
          <w:tab w:val="left" w:pos="3240"/>
          <w:tab w:val="left" w:pos="4050"/>
          <w:tab w:val="left" w:pos="4770"/>
          <w:tab w:val="left" w:pos="5490"/>
          <w:tab w:val="left" w:pos="6210"/>
          <w:tab w:val="left" w:pos="6930"/>
          <w:tab w:val="left" w:pos="7650"/>
          <w:tab w:val="left" w:pos="8370"/>
          <w:tab w:val="left" w:pos="9090"/>
          <w:tab w:val="left" w:pos="9810"/>
          <w:tab w:val="left" w:pos="10530"/>
          <w:tab w:val="left" w:pos="11250"/>
          <w:tab w:val="left" w:pos="11970"/>
          <w:tab w:val="left" w:pos="12690"/>
          <w:tab w:val="left" w:pos="13410"/>
          <w:tab w:val="left" w:pos="14130"/>
          <w:tab w:val="left" w:pos="14850"/>
          <w:tab w:val="left" w:pos="15570"/>
          <w:tab w:val="left" w:pos="16290"/>
          <w:tab w:val="left" w:pos="17010"/>
          <w:tab w:val="left" w:pos="17730"/>
          <w:tab w:val="left" w:pos="18450"/>
          <w:tab w:val="left" w:pos="30240"/>
        </w:tabs>
        <w:suppressAutoHyphens/>
        <w:rPr>
          <w:del w:id="2468" w:author="Raphael Donor" w:date="2020-09-11T14:34:00Z"/>
          <w:rFonts w:ascii="Tahoma" w:hAnsi="Tahoma" w:cs="Tahoma"/>
        </w:rPr>
      </w:pPr>
      <w:del w:id="2469" w:author="Raphael Donor" w:date="2020-09-11T14:34:00Z">
        <w:r w:rsidRPr="00393866" w:rsidDel="005E1E1B">
          <w:rPr>
            <w:rFonts w:ascii="Tahoma" w:hAnsi="Tahoma" w:cs="Tahoma"/>
          </w:rPr>
          <w:delText>Because the INDX file can be "shared" by many different applications that may or may not need to be integrated with the rest of the R/3 software, recovery of this file will not be as simple as recovering the entire file when only one cluster experiences a problem.  Therefore, recovery of a specific data cluster on the INDX file is the responsibility of the application developer.  If a data cluster on INDX is used in production, then there should be a job developed which could reconstruct the data if required.</w:delText>
        </w:r>
        <w:bookmarkStart w:id="2470" w:name="_Toc58848551"/>
        <w:bookmarkStart w:id="2471" w:name="_Toc58849454"/>
        <w:bookmarkStart w:id="2472" w:name="_Toc58849651"/>
        <w:bookmarkStart w:id="2473" w:name="_Toc58849834"/>
        <w:bookmarkStart w:id="2474" w:name="_Toc58850329"/>
        <w:bookmarkStart w:id="2475" w:name="_Toc58850544"/>
        <w:bookmarkStart w:id="2476" w:name="_Toc58850736"/>
        <w:bookmarkStart w:id="2477" w:name="_Toc58854835"/>
        <w:bookmarkStart w:id="2478" w:name="_Toc58856290"/>
        <w:bookmarkStart w:id="2479" w:name="_Toc62037060"/>
        <w:bookmarkStart w:id="2480" w:name="_Toc62037241"/>
        <w:bookmarkStart w:id="2481" w:name="_Toc62037422"/>
        <w:bookmarkEnd w:id="2470"/>
        <w:bookmarkEnd w:id="2471"/>
        <w:bookmarkEnd w:id="2472"/>
        <w:bookmarkEnd w:id="2473"/>
        <w:bookmarkEnd w:id="2474"/>
        <w:bookmarkEnd w:id="2475"/>
        <w:bookmarkEnd w:id="2476"/>
        <w:bookmarkEnd w:id="2477"/>
        <w:bookmarkEnd w:id="2478"/>
        <w:bookmarkEnd w:id="2479"/>
        <w:bookmarkEnd w:id="2480"/>
        <w:bookmarkEnd w:id="2481"/>
      </w:del>
    </w:p>
    <w:p w14:paraId="3B495FFB" w14:textId="3C4788C5" w:rsidR="005E1BE2" w:rsidRPr="00393866" w:rsidDel="005E1E1B" w:rsidRDefault="005E1BE2">
      <w:pPr>
        <w:tabs>
          <w:tab w:val="left" w:pos="-990"/>
          <w:tab w:val="left" w:pos="540"/>
          <w:tab w:val="left" w:pos="1170"/>
          <w:tab w:val="left" w:pos="1800"/>
          <w:tab w:val="left" w:pos="2340"/>
          <w:tab w:val="left" w:pos="3240"/>
          <w:tab w:val="left" w:pos="4050"/>
          <w:tab w:val="left" w:pos="4770"/>
          <w:tab w:val="left" w:pos="5490"/>
          <w:tab w:val="left" w:pos="6210"/>
          <w:tab w:val="left" w:pos="6930"/>
          <w:tab w:val="left" w:pos="7650"/>
          <w:tab w:val="left" w:pos="8370"/>
          <w:tab w:val="left" w:pos="9090"/>
          <w:tab w:val="left" w:pos="9810"/>
          <w:tab w:val="left" w:pos="10530"/>
          <w:tab w:val="left" w:pos="11250"/>
          <w:tab w:val="left" w:pos="11970"/>
          <w:tab w:val="left" w:pos="12690"/>
          <w:tab w:val="left" w:pos="13410"/>
          <w:tab w:val="left" w:pos="14130"/>
          <w:tab w:val="left" w:pos="14850"/>
          <w:tab w:val="left" w:pos="15570"/>
          <w:tab w:val="left" w:pos="16290"/>
          <w:tab w:val="left" w:pos="17010"/>
          <w:tab w:val="left" w:pos="17730"/>
          <w:tab w:val="left" w:pos="18450"/>
          <w:tab w:val="left" w:pos="30240"/>
        </w:tabs>
        <w:suppressAutoHyphens/>
        <w:rPr>
          <w:del w:id="2482" w:author="Raphael Donor" w:date="2020-09-11T14:34:00Z"/>
          <w:rFonts w:ascii="Tahoma" w:hAnsi="Tahoma" w:cs="Tahoma"/>
        </w:rPr>
      </w:pPr>
      <w:bookmarkStart w:id="2483" w:name="_Toc58848552"/>
      <w:bookmarkStart w:id="2484" w:name="_Toc58849455"/>
      <w:bookmarkStart w:id="2485" w:name="_Toc58849652"/>
      <w:bookmarkStart w:id="2486" w:name="_Toc58849835"/>
      <w:bookmarkStart w:id="2487" w:name="_Toc58850330"/>
      <w:bookmarkStart w:id="2488" w:name="_Toc58850545"/>
      <w:bookmarkStart w:id="2489" w:name="_Toc58850737"/>
      <w:bookmarkStart w:id="2490" w:name="_Toc58854836"/>
      <w:bookmarkStart w:id="2491" w:name="_Toc58856291"/>
      <w:bookmarkStart w:id="2492" w:name="_Toc62037061"/>
      <w:bookmarkStart w:id="2493" w:name="_Toc62037242"/>
      <w:bookmarkStart w:id="2494" w:name="_Toc62037423"/>
      <w:bookmarkEnd w:id="2483"/>
      <w:bookmarkEnd w:id="2484"/>
      <w:bookmarkEnd w:id="2485"/>
      <w:bookmarkEnd w:id="2486"/>
      <w:bookmarkEnd w:id="2487"/>
      <w:bookmarkEnd w:id="2488"/>
      <w:bookmarkEnd w:id="2489"/>
      <w:bookmarkEnd w:id="2490"/>
      <w:bookmarkEnd w:id="2491"/>
      <w:bookmarkEnd w:id="2492"/>
      <w:bookmarkEnd w:id="2493"/>
      <w:bookmarkEnd w:id="2494"/>
    </w:p>
    <w:p w14:paraId="08F40364" w14:textId="5DFC0029" w:rsidR="005E1BE2" w:rsidRPr="00393866" w:rsidDel="005E1E1B" w:rsidRDefault="005E1BE2">
      <w:pPr>
        <w:tabs>
          <w:tab w:val="left" w:pos="-990"/>
          <w:tab w:val="left" w:pos="540"/>
          <w:tab w:val="left" w:pos="1170"/>
          <w:tab w:val="left" w:pos="1800"/>
          <w:tab w:val="left" w:pos="2340"/>
          <w:tab w:val="left" w:pos="3240"/>
          <w:tab w:val="left" w:pos="4050"/>
          <w:tab w:val="left" w:pos="4770"/>
          <w:tab w:val="left" w:pos="5490"/>
          <w:tab w:val="left" w:pos="6210"/>
          <w:tab w:val="left" w:pos="6930"/>
          <w:tab w:val="left" w:pos="7650"/>
          <w:tab w:val="left" w:pos="8370"/>
          <w:tab w:val="left" w:pos="9090"/>
          <w:tab w:val="left" w:pos="9810"/>
          <w:tab w:val="left" w:pos="10530"/>
          <w:tab w:val="left" w:pos="11250"/>
          <w:tab w:val="left" w:pos="11970"/>
          <w:tab w:val="left" w:pos="12690"/>
          <w:tab w:val="left" w:pos="13410"/>
          <w:tab w:val="left" w:pos="14130"/>
          <w:tab w:val="left" w:pos="14850"/>
          <w:tab w:val="left" w:pos="15570"/>
          <w:tab w:val="left" w:pos="16290"/>
          <w:tab w:val="left" w:pos="17010"/>
          <w:tab w:val="left" w:pos="17730"/>
          <w:tab w:val="left" w:pos="18450"/>
          <w:tab w:val="left" w:pos="30240"/>
        </w:tabs>
        <w:suppressAutoHyphens/>
        <w:rPr>
          <w:del w:id="2495" w:author="Raphael Donor" w:date="2020-09-11T14:34:00Z"/>
          <w:rFonts w:ascii="Tahoma" w:hAnsi="Tahoma" w:cs="Tahoma"/>
        </w:rPr>
      </w:pPr>
      <w:del w:id="2496" w:author="Raphael Donor" w:date="2020-09-11T14:34:00Z">
        <w:r w:rsidRPr="00393866" w:rsidDel="005E1E1B">
          <w:rPr>
            <w:rFonts w:ascii="Tahoma" w:hAnsi="Tahoma" w:cs="Tahoma"/>
          </w:rPr>
          <w:delText xml:space="preserve">When defining a data cluster to INDX, please adhere to the following guidelines:  </w:delText>
        </w:r>
        <w:bookmarkStart w:id="2497" w:name="_Toc58848553"/>
        <w:bookmarkStart w:id="2498" w:name="_Toc58849456"/>
        <w:bookmarkStart w:id="2499" w:name="_Toc58849653"/>
        <w:bookmarkStart w:id="2500" w:name="_Toc58849836"/>
        <w:bookmarkStart w:id="2501" w:name="_Toc58850331"/>
        <w:bookmarkStart w:id="2502" w:name="_Toc58850546"/>
        <w:bookmarkStart w:id="2503" w:name="_Toc58850738"/>
        <w:bookmarkStart w:id="2504" w:name="_Toc58854837"/>
        <w:bookmarkStart w:id="2505" w:name="_Toc58856292"/>
        <w:bookmarkStart w:id="2506" w:name="_Toc62037062"/>
        <w:bookmarkStart w:id="2507" w:name="_Toc62037243"/>
        <w:bookmarkStart w:id="2508" w:name="_Toc62037424"/>
        <w:bookmarkEnd w:id="2497"/>
        <w:bookmarkEnd w:id="2498"/>
        <w:bookmarkEnd w:id="2499"/>
        <w:bookmarkEnd w:id="2500"/>
        <w:bookmarkEnd w:id="2501"/>
        <w:bookmarkEnd w:id="2502"/>
        <w:bookmarkEnd w:id="2503"/>
        <w:bookmarkEnd w:id="2504"/>
        <w:bookmarkEnd w:id="2505"/>
        <w:bookmarkEnd w:id="2506"/>
        <w:bookmarkEnd w:id="2507"/>
        <w:bookmarkEnd w:id="2508"/>
      </w:del>
    </w:p>
    <w:p w14:paraId="1432D9B0" w14:textId="279F0D1F" w:rsidR="005E1BE2" w:rsidRPr="00393866" w:rsidDel="005E1E1B" w:rsidRDefault="005E1BE2">
      <w:pPr>
        <w:tabs>
          <w:tab w:val="left" w:pos="-990"/>
          <w:tab w:val="left" w:pos="540"/>
          <w:tab w:val="left" w:pos="1170"/>
          <w:tab w:val="left" w:pos="1800"/>
          <w:tab w:val="left" w:pos="2340"/>
          <w:tab w:val="left" w:pos="3240"/>
          <w:tab w:val="left" w:pos="4050"/>
          <w:tab w:val="left" w:pos="4770"/>
          <w:tab w:val="left" w:pos="5490"/>
          <w:tab w:val="left" w:pos="6210"/>
          <w:tab w:val="left" w:pos="6930"/>
          <w:tab w:val="left" w:pos="7650"/>
          <w:tab w:val="left" w:pos="8370"/>
          <w:tab w:val="left" w:pos="9090"/>
          <w:tab w:val="left" w:pos="9810"/>
          <w:tab w:val="left" w:pos="10530"/>
          <w:tab w:val="left" w:pos="11250"/>
          <w:tab w:val="left" w:pos="11970"/>
          <w:tab w:val="left" w:pos="12690"/>
          <w:tab w:val="left" w:pos="13410"/>
          <w:tab w:val="left" w:pos="14130"/>
          <w:tab w:val="left" w:pos="14850"/>
          <w:tab w:val="left" w:pos="15570"/>
          <w:tab w:val="left" w:pos="16290"/>
          <w:tab w:val="left" w:pos="17010"/>
          <w:tab w:val="left" w:pos="17730"/>
          <w:tab w:val="left" w:pos="18450"/>
          <w:tab w:val="left" w:pos="30240"/>
        </w:tabs>
        <w:suppressAutoHyphens/>
        <w:rPr>
          <w:del w:id="2509" w:author="Raphael Donor" w:date="2020-09-11T14:34:00Z"/>
          <w:rFonts w:ascii="Tahoma" w:hAnsi="Tahoma" w:cs="Tahoma"/>
        </w:rPr>
      </w:pPr>
      <w:bookmarkStart w:id="2510" w:name="_Toc58848554"/>
      <w:bookmarkStart w:id="2511" w:name="_Toc58849457"/>
      <w:bookmarkStart w:id="2512" w:name="_Toc58849654"/>
      <w:bookmarkStart w:id="2513" w:name="_Toc58849837"/>
      <w:bookmarkStart w:id="2514" w:name="_Toc58850332"/>
      <w:bookmarkStart w:id="2515" w:name="_Toc58850547"/>
      <w:bookmarkStart w:id="2516" w:name="_Toc58850739"/>
      <w:bookmarkStart w:id="2517" w:name="_Toc58854838"/>
      <w:bookmarkStart w:id="2518" w:name="_Toc58856293"/>
      <w:bookmarkStart w:id="2519" w:name="_Toc62037063"/>
      <w:bookmarkStart w:id="2520" w:name="_Toc62037244"/>
      <w:bookmarkStart w:id="2521" w:name="_Toc62037425"/>
      <w:bookmarkEnd w:id="2510"/>
      <w:bookmarkEnd w:id="2511"/>
      <w:bookmarkEnd w:id="2512"/>
      <w:bookmarkEnd w:id="2513"/>
      <w:bookmarkEnd w:id="2514"/>
      <w:bookmarkEnd w:id="2515"/>
      <w:bookmarkEnd w:id="2516"/>
      <w:bookmarkEnd w:id="2517"/>
      <w:bookmarkEnd w:id="2518"/>
      <w:bookmarkEnd w:id="2519"/>
      <w:bookmarkEnd w:id="2520"/>
      <w:bookmarkEnd w:id="2521"/>
    </w:p>
    <w:p w14:paraId="7DD5FDEA" w14:textId="42CEC57E" w:rsidR="005E1BE2" w:rsidRPr="00393866" w:rsidDel="005E1E1B" w:rsidRDefault="005E1BE2">
      <w:pPr>
        <w:tabs>
          <w:tab w:val="left" w:pos="-990"/>
          <w:tab w:val="left" w:pos="540"/>
          <w:tab w:val="left" w:pos="1170"/>
          <w:tab w:val="left" w:pos="1800"/>
          <w:tab w:val="left" w:pos="2340"/>
          <w:tab w:val="left" w:pos="3240"/>
          <w:tab w:val="left" w:pos="4050"/>
          <w:tab w:val="left" w:pos="4770"/>
          <w:tab w:val="left" w:pos="5490"/>
          <w:tab w:val="left" w:pos="6210"/>
          <w:tab w:val="left" w:pos="6930"/>
          <w:tab w:val="left" w:pos="7650"/>
          <w:tab w:val="left" w:pos="8370"/>
          <w:tab w:val="left" w:pos="9090"/>
          <w:tab w:val="left" w:pos="9810"/>
          <w:tab w:val="left" w:pos="10530"/>
          <w:tab w:val="left" w:pos="11250"/>
          <w:tab w:val="left" w:pos="11970"/>
          <w:tab w:val="left" w:pos="12690"/>
          <w:tab w:val="left" w:pos="13410"/>
          <w:tab w:val="left" w:pos="14130"/>
          <w:tab w:val="left" w:pos="14850"/>
          <w:tab w:val="left" w:pos="15570"/>
          <w:tab w:val="left" w:pos="16290"/>
          <w:tab w:val="left" w:pos="17010"/>
          <w:tab w:val="left" w:pos="17730"/>
          <w:tab w:val="left" w:pos="18450"/>
          <w:tab w:val="left" w:pos="30240"/>
        </w:tabs>
        <w:suppressAutoHyphens/>
        <w:rPr>
          <w:del w:id="2522" w:author="Raphael Donor" w:date="2020-09-11T14:34:00Z"/>
          <w:rFonts w:ascii="Tahoma" w:hAnsi="Tahoma" w:cs="Tahoma"/>
        </w:rPr>
      </w:pPr>
      <w:del w:id="2523" w:author="Raphael Donor" w:date="2020-09-11T14:34:00Z">
        <w:r w:rsidRPr="00393866" w:rsidDel="005E1E1B">
          <w:rPr>
            <w:rFonts w:ascii="Tahoma" w:hAnsi="Tahoma" w:cs="Tahoma"/>
          </w:rPr>
          <w:delText>A cluster database should be grouped into a 2 digit application ID, and have up to a 22 digit user-defined cluster ID.</w:delText>
        </w:r>
        <w:bookmarkStart w:id="2524" w:name="_Toc58848555"/>
        <w:bookmarkStart w:id="2525" w:name="_Toc58849458"/>
        <w:bookmarkStart w:id="2526" w:name="_Toc58849655"/>
        <w:bookmarkStart w:id="2527" w:name="_Toc58849838"/>
        <w:bookmarkStart w:id="2528" w:name="_Toc58850333"/>
        <w:bookmarkStart w:id="2529" w:name="_Toc58850548"/>
        <w:bookmarkStart w:id="2530" w:name="_Toc58850740"/>
        <w:bookmarkStart w:id="2531" w:name="_Toc58854839"/>
        <w:bookmarkStart w:id="2532" w:name="_Toc58856294"/>
        <w:bookmarkStart w:id="2533" w:name="_Toc62037064"/>
        <w:bookmarkStart w:id="2534" w:name="_Toc62037245"/>
        <w:bookmarkStart w:id="2535" w:name="_Toc62037426"/>
        <w:bookmarkEnd w:id="2524"/>
        <w:bookmarkEnd w:id="2525"/>
        <w:bookmarkEnd w:id="2526"/>
        <w:bookmarkEnd w:id="2527"/>
        <w:bookmarkEnd w:id="2528"/>
        <w:bookmarkEnd w:id="2529"/>
        <w:bookmarkEnd w:id="2530"/>
        <w:bookmarkEnd w:id="2531"/>
        <w:bookmarkEnd w:id="2532"/>
        <w:bookmarkEnd w:id="2533"/>
        <w:bookmarkEnd w:id="2534"/>
        <w:bookmarkEnd w:id="2535"/>
      </w:del>
    </w:p>
    <w:p w14:paraId="157AF711" w14:textId="117B3C35" w:rsidR="005E1BE2" w:rsidRPr="00393866" w:rsidDel="005E1E1B" w:rsidRDefault="005E1BE2">
      <w:pPr>
        <w:tabs>
          <w:tab w:val="left" w:pos="-990"/>
          <w:tab w:val="left" w:pos="540"/>
          <w:tab w:val="left" w:pos="1170"/>
          <w:tab w:val="left" w:pos="1800"/>
          <w:tab w:val="left" w:pos="2340"/>
          <w:tab w:val="left" w:pos="3240"/>
          <w:tab w:val="left" w:pos="4050"/>
          <w:tab w:val="left" w:pos="4770"/>
          <w:tab w:val="left" w:pos="5490"/>
          <w:tab w:val="left" w:pos="6210"/>
          <w:tab w:val="left" w:pos="6930"/>
          <w:tab w:val="left" w:pos="7650"/>
          <w:tab w:val="left" w:pos="8370"/>
          <w:tab w:val="left" w:pos="9090"/>
          <w:tab w:val="left" w:pos="9810"/>
          <w:tab w:val="left" w:pos="10530"/>
          <w:tab w:val="left" w:pos="11250"/>
          <w:tab w:val="left" w:pos="11970"/>
          <w:tab w:val="left" w:pos="12690"/>
          <w:tab w:val="left" w:pos="13410"/>
          <w:tab w:val="left" w:pos="14130"/>
          <w:tab w:val="left" w:pos="14850"/>
          <w:tab w:val="left" w:pos="15570"/>
          <w:tab w:val="left" w:pos="16290"/>
          <w:tab w:val="left" w:pos="17010"/>
          <w:tab w:val="left" w:pos="17730"/>
          <w:tab w:val="left" w:pos="18450"/>
          <w:tab w:val="left" w:pos="30240"/>
        </w:tabs>
        <w:suppressAutoHyphens/>
        <w:rPr>
          <w:del w:id="2536" w:author="Raphael Donor" w:date="2020-09-11T14:34:00Z"/>
          <w:rFonts w:ascii="Tahoma" w:hAnsi="Tahoma" w:cs="Tahoma"/>
        </w:rPr>
      </w:pPr>
      <w:bookmarkStart w:id="2537" w:name="_Toc58848556"/>
      <w:bookmarkStart w:id="2538" w:name="_Toc58849459"/>
      <w:bookmarkStart w:id="2539" w:name="_Toc58849656"/>
      <w:bookmarkStart w:id="2540" w:name="_Toc58849839"/>
      <w:bookmarkStart w:id="2541" w:name="_Toc58850334"/>
      <w:bookmarkStart w:id="2542" w:name="_Toc58850549"/>
      <w:bookmarkStart w:id="2543" w:name="_Toc58850741"/>
      <w:bookmarkStart w:id="2544" w:name="_Toc58854840"/>
      <w:bookmarkStart w:id="2545" w:name="_Toc58856295"/>
      <w:bookmarkStart w:id="2546" w:name="_Toc62037065"/>
      <w:bookmarkStart w:id="2547" w:name="_Toc62037246"/>
      <w:bookmarkStart w:id="2548" w:name="_Toc62037427"/>
      <w:bookmarkEnd w:id="2537"/>
      <w:bookmarkEnd w:id="2538"/>
      <w:bookmarkEnd w:id="2539"/>
      <w:bookmarkEnd w:id="2540"/>
      <w:bookmarkEnd w:id="2541"/>
      <w:bookmarkEnd w:id="2542"/>
      <w:bookmarkEnd w:id="2543"/>
      <w:bookmarkEnd w:id="2544"/>
      <w:bookmarkEnd w:id="2545"/>
      <w:bookmarkEnd w:id="2546"/>
      <w:bookmarkEnd w:id="2547"/>
      <w:bookmarkEnd w:id="2548"/>
    </w:p>
    <w:p w14:paraId="296500CC" w14:textId="3C4E5A0B" w:rsidR="005E1BE2" w:rsidRPr="00393866" w:rsidDel="005E1E1B" w:rsidRDefault="005E1BE2">
      <w:pPr>
        <w:tabs>
          <w:tab w:val="left" w:pos="-990"/>
          <w:tab w:val="left" w:pos="540"/>
          <w:tab w:val="left" w:pos="1170"/>
          <w:tab w:val="left" w:pos="1800"/>
          <w:tab w:val="left" w:pos="2340"/>
          <w:tab w:val="left" w:pos="3240"/>
          <w:tab w:val="left" w:pos="4050"/>
          <w:tab w:val="left" w:pos="4770"/>
          <w:tab w:val="left" w:pos="5490"/>
          <w:tab w:val="left" w:pos="6210"/>
          <w:tab w:val="left" w:pos="6930"/>
          <w:tab w:val="left" w:pos="7650"/>
          <w:tab w:val="left" w:pos="8370"/>
          <w:tab w:val="left" w:pos="9090"/>
          <w:tab w:val="left" w:pos="9810"/>
          <w:tab w:val="left" w:pos="10530"/>
          <w:tab w:val="left" w:pos="11250"/>
          <w:tab w:val="left" w:pos="11970"/>
          <w:tab w:val="left" w:pos="12690"/>
          <w:tab w:val="left" w:pos="13410"/>
          <w:tab w:val="left" w:pos="14130"/>
          <w:tab w:val="left" w:pos="14850"/>
          <w:tab w:val="left" w:pos="15570"/>
          <w:tab w:val="left" w:pos="16290"/>
          <w:tab w:val="left" w:pos="17010"/>
          <w:tab w:val="left" w:pos="17730"/>
          <w:tab w:val="left" w:pos="18450"/>
          <w:tab w:val="left" w:pos="30240"/>
        </w:tabs>
        <w:suppressAutoHyphens/>
        <w:rPr>
          <w:del w:id="2549" w:author="Raphael Donor" w:date="2020-09-11T14:34:00Z"/>
          <w:rFonts w:ascii="Tahoma" w:hAnsi="Tahoma" w:cs="Tahoma"/>
          <w:sz w:val="23"/>
        </w:rPr>
      </w:pPr>
      <w:del w:id="2550" w:author="Raphael Donor" w:date="2020-09-11T14:34:00Z">
        <w:r w:rsidRPr="00393866" w:rsidDel="005E1E1B">
          <w:rPr>
            <w:rFonts w:ascii="Tahoma" w:hAnsi="Tahoma" w:cs="Tahoma"/>
          </w:rPr>
          <w:delText>The application ID is 2 characters in length and will take on the format of '</w:delText>
        </w:r>
        <w:r w:rsidRPr="00393866" w:rsidDel="005E1E1B">
          <w:rPr>
            <w:rFonts w:ascii="Tahoma" w:hAnsi="Tahoma" w:cs="Tahoma"/>
            <w:b/>
          </w:rPr>
          <w:delText>Y&amp;</w:delText>
        </w:r>
        <w:r w:rsidRPr="00393866" w:rsidDel="005E1E1B">
          <w:rPr>
            <w:rFonts w:ascii="Tahoma" w:hAnsi="Tahoma" w:cs="Tahoma"/>
          </w:rPr>
          <w:delText>' where '</w:delText>
        </w:r>
        <w:r w:rsidRPr="00393866" w:rsidDel="005E1E1B">
          <w:rPr>
            <w:rFonts w:ascii="Tahoma" w:hAnsi="Tahoma" w:cs="Tahoma"/>
            <w:b/>
          </w:rPr>
          <w:delText>&amp;</w:delText>
        </w:r>
        <w:r w:rsidRPr="00393866" w:rsidDel="005E1E1B">
          <w:rPr>
            <w:rFonts w:ascii="Tahoma" w:hAnsi="Tahoma" w:cs="Tahoma"/>
          </w:rPr>
          <w:delText>' corresponds to a standard SAP application area to which this data cluster belongs, i.e. '</w:delText>
        </w:r>
        <w:r w:rsidRPr="00393866" w:rsidDel="005E1E1B">
          <w:rPr>
            <w:rFonts w:ascii="Tahoma" w:hAnsi="Tahoma" w:cs="Tahoma"/>
            <w:b/>
          </w:rPr>
          <w:delText>F</w:delText>
        </w:r>
        <w:r w:rsidRPr="00393866" w:rsidDel="005E1E1B">
          <w:rPr>
            <w:rFonts w:ascii="Tahoma" w:hAnsi="Tahoma" w:cs="Tahoma"/>
          </w:rPr>
          <w:delText>' = FINANCIAL ACCOUNTING.</w:delText>
        </w:r>
        <w:bookmarkStart w:id="2551" w:name="_Toc58848557"/>
        <w:bookmarkStart w:id="2552" w:name="_Toc58849460"/>
        <w:bookmarkStart w:id="2553" w:name="_Toc58849657"/>
        <w:bookmarkStart w:id="2554" w:name="_Toc58849840"/>
        <w:bookmarkStart w:id="2555" w:name="_Toc58850335"/>
        <w:bookmarkStart w:id="2556" w:name="_Toc58850550"/>
        <w:bookmarkStart w:id="2557" w:name="_Toc58850742"/>
        <w:bookmarkStart w:id="2558" w:name="_Toc58854841"/>
        <w:bookmarkStart w:id="2559" w:name="_Toc58856296"/>
        <w:bookmarkStart w:id="2560" w:name="_Toc62037066"/>
        <w:bookmarkStart w:id="2561" w:name="_Toc62037247"/>
        <w:bookmarkStart w:id="2562" w:name="_Toc62037428"/>
        <w:bookmarkEnd w:id="2551"/>
        <w:bookmarkEnd w:id="2552"/>
        <w:bookmarkEnd w:id="2553"/>
        <w:bookmarkEnd w:id="2554"/>
        <w:bookmarkEnd w:id="2555"/>
        <w:bookmarkEnd w:id="2556"/>
        <w:bookmarkEnd w:id="2557"/>
        <w:bookmarkEnd w:id="2558"/>
        <w:bookmarkEnd w:id="2559"/>
        <w:bookmarkEnd w:id="2560"/>
        <w:bookmarkEnd w:id="2561"/>
        <w:bookmarkEnd w:id="2562"/>
      </w:del>
    </w:p>
    <w:p w14:paraId="22DC5FBD" w14:textId="24E1197C" w:rsidR="005E1BE2" w:rsidRPr="00393866" w:rsidDel="005E1E1B" w:rsidRDefault="005E1BE2">
      <w:pPr>
        <w:rPr>
          <w:del w:id="2563" w:author="Raphael Donor" w:date="2020-09-11T14:34:00Z"/>
          <w:rFonts w:ascii="Tahoma" w:hAnsi="Tahoma" w:cs="Tahoma"/>
        </w:rPr>
      </w:pPr>
      <w:bookmarkStart w:id="2564" w:name="_Toc58848558"/>
      <w:bookmarkStart w:id="2565" w:name="_Toc58849461"/>
      <w:bookmarkStart w:id="2566" w:name="_Toc58849658"/>
      <w:bookmarkStart w:id="2567" w:name="_Toc58849841"/>
      <w:bookmarkStart w:id="2568" w:name="_Toc58850336"/>
      <w:bookmarkStart w:id="2569" w:name="_Toc58850551"/>
      <w:bookmarkStart w:id="2570" w:name="_Toc58850743"/>
      <w:bookmarkStart w:id="2571" w:name="_Toc58854842"/>
      <w:bookmarkStart w:id="2572" w:name="_Toc58856297"/>
      <w:bookmarkStart w:id="2573" w:name="_Toc62037067"/>
      <w:bookmarkStart w:id="2574" w:name="_Toc62037248"/>
      <w:bookmarkStart w:id="2575" w:name="_Toc62037429"/>
      <w:bookmarkEnd w:id="2564"/>
      <w:bookmarkEnd w:id="2565"/>
      <w:bookmarkEnd w:id="2566"/>
      <w:bookmarkEnd w:id="2567"/>
      <w:bookmarkEnd w:id="2568"/>
      <w:bookmarkEnd w:id="2569"/>
      <w:bookmarkEnd w:id="2570"/>
      <w:bookmarkEnd w:id="2571"/>
      <w:bookmarkEnd w:id="2572"/>
      <w:bookmarkEnd w:id="2573"/>
      <w:bookmarkEnd w:id="2574"/>
      <w:bookmarkEnd w:id="2575"/>
    </w:p>
    <w:p w14:paraId="7B519007" w14:textId="22C9AD7D" w:rsidR="005E1BE2" w:rsidRPr="00393866" w:rsidDel="005E1E1B" w:rsidRDefault="005E1BE2">
      <w:pPr>
        <w:tabs>
          <w:tab w:val="left" w:pos="-990"/>
          <w:tab w:val="left" w:pos="540"/>
          <w:tab w:val="left" w:pos="1170"/>
          <w:tab w:val="left" w:pos="1800"/>
          <w:tab w:val="left" w:pos="2340"/>
          <w:tab w:val="left" w:pos="3240"/>
          <w:tab w:val="left" w:pos="4050"/>
          <w:tab w:val="left" w:pos="4770"/>
          <w:tab w:val="left" w:pos="5490"/>
          <w:tab w:val="left" w:pos="6210"/>
          <w:tab w:val="left" w:pos="6930"/>
          <w:tab w:val="left" w:pos="7650"/>
          <w:tab w:val="left" w:pos="8370"/>
          <w:tab w:val="left" w:pos="9090"/>
          <w:tab w:val="left" w:pos="9810"/>
          <w:tab w:val="left" w:pos="10530"/>
          <w:tab w:val="left" w:pos="11250"/>
          <w:tab w:val="left" w:pos="11970"/>
          <w:tab w:val="left" w:pos="12690"/>
          <w:tab w:val="left" w:pos="13410"/>
          <w:tab w:val="left" w:pos="14130"/>
          <w:tab w:val="left" w:pos="14850"/>
          <w:tab w:val="left" w:pos="15570"/>
          <w:tab w:val="left" w:pos="16290"/>
          <w:tab w:val="left" w:pos="17010"/>
          <w:tab w:val="left" w:pos="17730"/>
          <w:tab w:val="left" w:pos="18450"/>
          <w:tab w:val="left" w:pos="30240"/>
        </w:tabs>
        <w:suppressAutoHyphens/>
        <w:rPr>
          <w:del w:id="2576" w:author="Raphael Donor" w:date="2020-09-11T14:34:00Z"/>
          <w:rFonts w:ascii="Tahoma" w:hAnsi="Tahoma" w:cs="Tahoma"/>
        </w:rPr>
      </w:pPr>
      <w:del w:id="2577" w:author="Raphael Donor" w:date="2020-09-11T14:34:00Z">
        <w:r w:rsidRPr="00393866" w:rsidDel="005E1E1B">
          <w:rPr>
            <w:rFonts w:ascii="Tahoma" w:hAnsi="Tahoma" w:cs="Tahoma"/>
          </w:rPr>
          <w:delText xml:space="preserve">The 22-character cluster ID will be assigned by the developer and should describe the cluster ID as well as possible. </w:delText>
        </w:r>
        <w:bookmarkStart w:id="2578" w:name="_Toc58848559"/>
        <w:bookmarkStart w:id="2579" w:name="_Toc58849462"/>
        <w:bookmarkStart w:id="2580" w:name="_Toc58849659"/>
        <w:bookmarkStart w:id="2581" w:name="_Toc58849842"/>
        <w:bookmarkStart w:id="2582" w:name="_Toc58850337"/>
        <w:bookmarkStart w:id="2583" w:name="_Toc58850552"/>
        <w:bookmarkStart w:id="2584" w:name="_Toc58850744"/>
        <w:bookmarkStart w:id="2585" w:name="_Toc58854843"/>
        <w:bookmarkStart w:id="2586" w:name="_Toc58856298"/>
        <w:bookmarkStart w:id="2587" w:name="_Toc62037068"/>
        <w:bookmarkStart w:id="2588" w:name="_Toc62037249"/>
        <w:bookmarkStart w:id="2589" w:name="_Toc62037430"/>
        <w:bookmarkEnd w:id="2578"/>
        <w:bookmarkEnd w:id="2579"/>
        <w:bookmarkEnd w:id="2580"/>
        <w:bookmarkEnd w:id="2581"/>
        <w:bookmarkEnd w:id="2582"/>
        <w:bookmarkEnd w:id="2583"/>
        <w:bookmarkEnd w:id="2584"/>
        <w:bookmarkEnd w:id="2585"/>
        <w:bookmarkEnd w:id="2586"/>
        <w:bookmarkEnd w:id="2587"/>
        <w:bookmarkEnd w:id="2588"/>
        <w:bookmarkEnd w:id="2589"/>
      </w:del>
    </w:p>
    <w:p w14:paraId="030F497E" w14:textId="77777777" w:rsidR="005E1BE2" w:rsidRPr="00B24605" w:rsidRDefault="005E1BE2" w:rsidP="00F557A2">
      <w:pPr>
        <w:pStyle w:val="Heading3"/>
        <w:rPr>
          <w:rFonts w:ascii="Tahoma" w:hAnsi="Tahoma" w:cs="Tahoma"/>
          <w:b/>
          <w:i w:val="0"/>
        </w:rPr>
      </w:pPr>
      <w:bookmarkStart w:id="2590" w:name="_Toc286674861"/>
      <w:bookmarkStart w:id="2591" w:name="_Toc62037431"/>
      <w:r w:rsidRPr="00B24605">
        <w:rPr>
          <w:rFonts w:ascii="Tahoma" w:hAnsi="Tahoma" w:cs="Tahoma"/>
          <w:b/>
          <w:i w:val="0"/>
        </w:rPr>
        <w:t>Legacy System Programs</w:t>
      </w:r>
      <w:bookmarkEnd w:id="2590"/>
      <w:bookmarkEnd w:id="2591"/>
    </w:p>
    <w:p w14:paraId="7C831E71" w14:textId="77777777" w:rsidR="005E1BE2" w:rsidRPr="00393866" w:rsidRDefault="005E1BE2">
      <w:pPr>
        <w:tabs>
          <w:tab w:val="left" w:pos="-990"/>
          <w:tab w:val="left" w:pos="540"/>
          <w:tab w:val="left" w:pos="1260"/>
          <w:tab w:val="left" w:pos="1890"/>
          <w:tab w:val="left" w:pos="2610"/>
          <w:tab w:val="left" w:pos="3240"/>
          <w:tab w:val="left" w:pos="4050"/>
          <w:tab w:val="left" w:pos="4770"/>
          <w:tab w:val="left" w:pos="5490"/>
          <w:tab w:val="left" w:pos="6210"/>
          <w:tab w:val="left" w:pos="6930"/>
          <w:tab w:val="left" w:pos="7650"/>
          <w:tab w:val="left" w:pos="8370"/>
          <w:tab w:val="left" w:pos="9090"/>
          <w:tab w:val="left" w:pos="9810"/>
          <w:tab w:val="left" w:pos="10530"/>
          <w:tab w:val="left" w:pos="11250"/>
          <w:tab w:val="left" w:pos="11970"/>
          <w:tab w:val="left" w:pos="12690"/>
          <w:tab w:val="left" w:pos="13410"/>
          <w:tab w:val="left" w:pos="14130"/>
          <w:tab w:val="left" w:pos="14850"/>
          <w:tab w:val="left" w:pos="15570"/>
          <w:tab w:val="left" w:pos="16290"/>
          <w:tab w:val="left" w:pos="17010"/>
          <w:tab w:val="left" w:pos="17730"/>
          <w:tab w:val="left" w:pos="18450"/>
          <w:tab w:val="left" w:pos="30240"/>
        </w:tabs>
        <w:suppressAutoHyphens/>
        <w:rPr>
          <w:rFonts w:ascii="Tahoma" w:hAnsi="Tahoma" w:cs="Tahoma"/>
        </w:rPr>
      </w:pPr>
    </w:p>
    <w:p w14:paraId="4D33D3AE" w14:textId="77777777" w:rsidR="005E1BE2" w:rsidRPr="00393866" w:rsidRDefault="005E1BE2">
      <w:pPr>
        <w:tabs>
          <w:tab w:val="left" w:pos="-990"/>
          <w:tab w:val="left" w:pos="540"/>
          <w:tab w:val="left" w:pos="1260"/>
          <w:tab w:val="left" w:pos="1890"/>
          <w:tab w:val="left" w:pos="2610"/>
          <w:tab w:val="left" w:pos="3240"/>
          <w:tab w:val="left" w:pos="4050"/>
          <w:tab w:val="left" w:pos="4770"/>
          <w:tab w:val="left" w:pos="5490"/>
          <w:tab w:val="left" w:pos="6210"/>
          <w:tab w:val="left" w:pos="6930"/>
          <w:tab w:val="left" w:pos="7650"/>
          <w:tab w:val="left" w:pos="8370"/>
          <w:tab w:val="left" w:pos="9090"/>
          <w:tab w:val="left" w:pos="9810"/>
          <w:tab w:val="left" w:pos="10530"/>
          <w:tab w:val="left" w:pos="11250"/>
          <w:tab w:val="left" w:pos="11970"/>
          <w:tab w:val="left" w:pos="12690"/>
          <w:tab w:val="left" w:pos="13410"/>
          <w:tab w:val="left" w:pos="14130"/>
          <w:tab w:val="left" w:pos="14850"/>
          <w:tab w:val="left" w:pos="15570"/>
          <w:tab w:val="left" w:pos="16290"/>
          <w:tab w:val="left" w:pos="17010"/>
          <w:tab w:val="left" w:pos="17730"/>
          <w:tab w:val="left" w:pos="18450"/>
          <w:tab w:val="left" w:pos="30240"/>
        </w:tabs>
        <w:suppressAutoHyphens/>
        <w:rPr>
          <w:rFonts w:ascii="Tahoma" w:hAnsi="Tahoma" w:cs="Tahoma"/>
        </w:rPr>
      </w:pPr>
      <w:r w:rsidRPr="00393866">
        <w:rPr>
          <w:rFonts w:ascii="Tahoma" w:hAnsi="Tahoma" w:cs="Tahoma"/>
        </w:rPr>
        <w:t>All legacy system programs (Ex: COBOL/View) that are required as an integral part of batch interfacing to and from the R/3 system must consider the following guidelines when naming the program.</w:t>
      </w:r>
    </w:p>
    <w:p w14:paraId="584CAA14" w14:textId="77777777" w:rsidR="005E1BE2" w:rsidRPr="00393866" w:rsidRDefault="005E1BE2">
      <w:pPr>
        <w:tabs>
          <w:tab w:val="left" w:pos="-990"/>
          <w:tab w:val="left" w:pos="540"/>
          <w:tab w:val="left" w:pos="1260"/>
          <w:tab w:val="left" w:pos="1890"/>
          <w:tab w:val="left" w:pos="2610"/>
          <w:tab w:val="left" w:pos="3240"/>
          <w:tab w:val="left" w:pos="4050"/>
          <w:tab w:val="left" w:pos="4770"/>
          <w:tab w:val="left" w:pos="5490"/>
          <w:tab w:val="left" w:pos="6210"/>
          <w:tab w:val="left" w:pos="6930"/>
          <w:tab w:val="left" w:pos="7650"/>
          <w:tab w:val="left" w:pos="8370"/>
          <w:tab w:val="left" w:pos="9090"/>
          <w:tab w:val="left" w:pos="9810"/>
          <w:tab w:val="left" w:pos="10530"/>
          <w:tab w:val="left" w:pos="11250"/>
          <w:tab w:val="left" w:pos="11970"/>
          <w:tab w:val="left" w:pos="12690"/>
          <w:tab w:val="left" w:pos="13410"/>
          <w:tab w:val="left" w:pos="14130"/>
          <w:tab w:val="left" w:pos="14850"/>
          <w:tab w:val="left" w:pos="15570"/>
          <w:tab w:val="left" w:pos="16290"/>
          <w:tab w:val="left" w:pos="17010"/>
          <w:tab w:val="left" w:pos="17730"/>
          <w:tab w:val="left" w:pos="18450"/>
          <w:tab w:val="left" w:pos="30240"/>
        </w:tabs>
        <w:suppressAutoHyphens/>
        <w:rPr>
          <w:rFonts w:ascii="Tahoma" w:hAnsi="Tahoma" w:cs="Tahoma"/>
        </w:rPr>
      </w:pPr>
    </w:p>
    <w:p w14:paraId="1025A260" w14:textId="77777777" w:rsidR="005E1BE2" w:rsidRPr="00393866" w:rsidRDefault="005E1BE2">
      <w:pPr>
        <w:tabs>
          <w:tab w:val="left" w:pos="-990"/>
          <w:tab w:val="left" w:pos="540"/>
          <w:tab w:val="left" w:pos="1260"/>
          <w:tab w:val="left" w:pos="1890"/>
          <w:tab w:val="left" w:pos="2610"/>
          <w:tab w:val="left" w:pos="3240"/>
          <w:tab w:val="left" w:pos="4050"/>
          <w:tab w:val="left" w:pos="4770"/>
          <w:tab w:val="left" w:pos="5490"/>
          <w:tab w:val="left" w:pos="6210"/>
          <w:tab w:val="left" w:pos="6930"/>
          <w:tab w:val="left" w:pos="7650"/>
          <w:tab w:val="left" w:pos="8370"/>
          <w:tab w:val="left" w:pos="9090"/>
          <w:tab w:val="left" w:pos="9810"/>
          <w:tab w:val="left" w:pos="10530"/>
          <w:tab w:val="left" w:pos="11250"/>
          <w:tab w:val="left" w:pos="11970"/>
          <w:tab w:val="left" w:pos="12690"/>
          <w:tab w:val="left" w:pos="13410"/>
          <w:tab w:val="left" w:pos="14130"/>
          <w:tab w:val="left" w:pos="14850"/>
          <w:tab w:val="left" w:pos="15570"/>
          <w:tab w:val="left" w:pos="16290"/>
          <w:tab w:val="left" w:pos="17010"/>
          <w:tab w:val="left" w:pos="17730"/>
          <w:tab w:val="left" w:pos="18450"/>
          <w:tab w:val="left" w:pos="30240"/>
        </w:tabs>
        <w:suppressAutoHyphens/>
        <w:rPr>
          <w:rFonts w:ascii="Tahoma" w:hAnsi="Tahoma" w:cs="Tahoma"/>
        </w:rPr>
      </w:pPr>
      <w:r w:rsidRPr="00393866">
        <w:rPr>
          <w:rFonts w:ascii="Tahoma" w:hAnsi="Tahoma" w:cs="Tahoma"/>
        </w:rPr>
        <w:t>The distinguishing factor in naming the program will be who will take ownership of the program after it is written.  If the legacy application area will take ownership of the program then you must name the program according to their standards.</w:t>
      </w:r>
    </w:p>
    <w:p w14:paraId="0ED2FFF0" w14:textId="77777777" w:rsidR="005E1BE2" w:rsidRPr="00393866" w:rsidRDefault="005E1BE2">
      <w:pPr>
        <w:tabs>
          <w:tab w:val="left" w:pos="-990"/>
          <w:tab w:val="left" w:pos="540"/>
          <w:tab w:val="left" w:pos="1260"/>
          <w:tab w:val="left" w:pos="1890"/>
          <w:tab w:val="left" w:pos="2610"/>
          <w:tab w:val="left" w:pos="3240"/>
          <w:tab w:val="left" w:pos="4050"/>
          <w:tab w:val="left" w:pos="4770"/>
          <w:tab w:val="left" w:pos="5490"/>
          <w:tab w:val="left" w:pos="6210"/>
          <w:tab w:val="left" w:pos="6930"/>
          <w:tab w:val="left" w:pos="7650"/>
          <w:tab w:val="left" w:pos="8370"/>
          <w:tab w:val="left" w:pos="9090"/>
          <w:tab w:val="left" w:pos="9810"/>
          <w:tab w:val="left" w:pos="10530"/>
          <w:tab w:val="left" w:pos="11250"/>
          <w:tab w:val="left" w:pos="11970"/>
          <w:tab w:val="left" w:pos="12690"/>
          <w:tab w:val="left" w:pos="13410"/>
          <w:tab w:val="left" w:pos="14130"/>
          <w:tab w:val="left" w:pos="14850"/>
          <w:tab w:val="left" w:pos="15570"/>
          <w:tab w:val="left" w:pos="16290"/>
          <w:tab w:val="left" w:pos="17010"/>
          <w:tab w:val="left" w:pos="17730"/>
          <w:tab w:val="left" w:pos="18450"/>
          <w:tab w:val="left" w:pos="30240"/>
        </w:tabs>
        <w:suppressAutoHyphens/>
        <w:rPr>
          <w:rFonts w:ascii="Tahoma" w:hAnsi="Tahoma" w:cs="Tahoma"/>
        </w:rPr>
      </w:pPr>
    </w:p>
    <w:p w14:paraId="4FB16377" w14:textId="3FF1F559" w:rsidR="005E1BE2" w:rsidRDefault="005E1BE2">
      <w:pPr>
        <w:tabs>
          <w:tab w:val="left" w:pos="-1440"/>
          <w:tab w:val="left" w:pos="-720"/>
          <w:tab w:val="left" w:pos="810"/>
          <w:tab w:val="left" w:pos="1440"/>
        </w:tabs>
        <w:suppressAutoHyphens/>
        <w:rPr>
          <w:rFonts w:ascii="Tahoma" w:hAnsi="Tahoma" w:cs="Tahoma"/>
        </w:rPr>
      </w:pPr>
      <w:r w:rsidRPr="00393866">
        <w:rPr>
          <w:rFonts w:ascii="Tahoma" w:hAnsi="Tahoma" w:cs="Tahoma"/>
        </w:rPr>
        <w:t xml:space="preserve">If the R/3 application developers will take ownership of the program, then you must follow the Goodyear application development naming convention for programs.  </w:t>
      </w:r>
      <w:smartTag w:uri="urn:schemas-microsoft-com:office:smarttags" w:element="City">
        <w:smartTag w:uri="urn:schemas-microsoft-com:office:smarttags" w:element="place">
          <w:r w:rsidRPr="00393866">
            <w:rPr>
              <w:rFonts w:ascii="Tahoma" w:hAnsi="Tahoma" w:cs="Tahoma"/>
            </w:rPr>
            <w:t>Akron</w:t>
          </w:r>
        </w:smartTag>
      </w:smartTag>
      <w:r w:rsidRPr="00393866">
        <w:rPr>
          <w:rFonts w:ascii="Tahoma" w:hAnsi="Tahoma" w:cs="Tahoma"/>
        </w:rPr>
        <w:t xml:space="preserve"> mainframe program series U51 has been reserved for the SAP R/3 Chemical Division project.  U52 has been reserved for the SAP R/3 Engineered Products Division project.  U53 is also reserved and may be used in the future if necessary.</w:t>
      </w:r>
    </w:p>
    <w:p w14:paraId="405E28EE" w14:textId="775504E1" w:rsidR="00FF481A" w:rsidRDefault="00FF481A">
      <w:pPr>
        <w:tabs>
          <w:tab w:val="left" w:pos="-1440"/>
          <w:tab w:val="left" w:pos="-720"/>
          <w:tab w:val="left" w:pos="810"/>
          <w:tab w:val="left" w:pos="1440"/>
        </w:tabs>
        <w:suppressAutoHyphens/>
        <w:rPr>
          <w:rFonts w:ascii="Tahoma" w:hAnsi="Tahoma" w:cs="Tahoma"/>
        </w:rPr>
      </w:pPr>
    </w:p>
    <w:p w14:paraId="13A92473" w14:textId="77777777" w:rsidR="00FF481A" w:rsidRPr="00393866" w:rsidRDefault="00FF481A">
      <w:pPr>
        <w:tabs>
          <w:tab w:val="left" w:pos="-1440"/>
          <w:tab w:val="left" w:pos="-720"/>
          <w:tab w:val="left" w:pos="810"/>
          <w:tab w:val="left" w:pos="1440"/>
        </w:tabs>
        <w:suppressAutoHyphens/>
        <w:rPr>
          <w:rFonts w:ascii="Tahoma" w:hAnsi="Tahoma" w:cs="Tahoma"/>
        </w:rPr>
      </w:pPr>
    </w:p>
    <w:p w14:paraId="6341BECB" w14:textId="270BA861" w:rsidR="005E1BE2" w:rsidRDefault="00E27E0B" w:rsidP="00F557A2">
      <w:pPr>
        <w:pStyle w:val="Heading3"/>
        <w:rPr>
          <w:rFonts w:ascii="Tahoma" w:hAnsi="Tahoma" w:cs="Tahoma"/>
          <w:b/>
          <w:i w:val="0"/>
        </w:rPr>
      </w:pPr>
      <w:bookmarkStart w:id="2592" w:name="_Toc62037432"/>
      <w:r>
        <w:rPr>
          <w:rFonts w:ascii="Tahoma" w:hAnsi="Tahoma" w:cs="Tahoma"/>
          <w:b/>
          <w:i w:val="0"/>
        </w:rPr>
        <w:t xml:space="preserve">Object </w:t>
      </w:r>
      <w:r w:rsidR="00541A43">
        <w:rPr>
          <w:rFonts w:ascii="Tahoma" w:hAnsi="Tahoma" w:cs="Tahoma"/>
          <w:b/>
          <w:i w:val="0"/>
        </w:rPr>
        <w:t>Oriented Programming</w:t>
      </w:r>
      <w:bookmarkEnd w:id="2592"/>
    </w:p>
    <w:p w14:paraId="05475C52" w14:textId="087BE309" w:rsidR="00541A43" w:rsidRDefault="00541A43" w:rsidP="00541A43"/>
    <w:p w14:paraId="13C1834C" w14:textId="16F93BFE" w:rsidR="00ED74ED" w:rsidRDefault="00ED74ED" w:rsidP="00541A43">
      <w:r>
        <w:t xml:space="preserve">The following list </w:t>
      </w:r>
      <w:r w:rsidR="00860B05">
        <w:t>is a general guideline when writing Object Oriented Objects</w:t>
      </w:r>
      <w:r w:rsidR="006E177C">
        <w:t>.</w:t>
      </w:r>
    </w:p>
    <w:p w14:paraId="703BBB1B" w14:textId="77777777" w:rsidR="00ED74ED" w:rsidRDefault="00ED74ED" w:rsidP="00541A43"/>
    <w:tbl>
      <w:tblPr>
        <w:tblW w:w="9584" w:type="dxa"/>
        <w:tblInd w:w="108" w:type="dxa"/>
        <w:tblCellMar>
          <w:left w:w="0" w:type="dxa"/>
          <w:right w:w="0" w:type="dxa"/>
        </w:tblCellMar>
        <w:tblLook w:val="04A0" w:firstRow="1" w:lastRow="0" w:firstColumn="1" w:lastColumn="0" w:noHBand="0" w:noVBand="1"/>
      </w:tblPr>
      <w:tblGrid>
        <w:gridCol w:w="1050"/>
        <w:gridCol w:w="8640"/>
      </w:tblGrid>
      <w:tr w:rsidR="00A939BA" w14:paraId="768C18F7" w14:textId="77777777" w:rsidTr="00ED74ED">
        <w:trPr>
          <w:trHeight w:val="270"/>
        </w:trPr>
        <w:tc>
          <w:tcPr>
            <w:tcW w:w="9584" w:type="dxa"/>
            <w:gridSpan w:val="2"/>
            <w:noWrap/>
            <w:tcMar>
              <w:top w:w="0" w:type="dxa"/>
              <w:left w:w="108" w:type="dxa"/>
              <w:bottom w:w="0" w:type="dxa"/>
              <w:right w:w="108" w:type="dxa"/>
            </w:tcMar>
            <w:hideMark/>
          </w:tcPr>
          <w:p w14:paraId="47A74197" w14:textId="77777777" w:rsidR="00A939BA" w:rsidRDefault="00A939BA">
            <w:pPr>
              <w:rPr>
                <w:rFonts w:ascii="Calibri" w:hAnsi="Calibri"/>
                <w:b/>
                <w:bCs/>
              </w:rPr>
            </w:pPr>
            <w:r>
              <w:rPr>
                <w:b/>
                <w:bCs/>
              </w:rPr>
              <w:t>NORMAL CLASS</w:t>
            </w:r>
          </w:p>
        </w:tc>
      </w:tr>
      <w:tr w:rsidR="00A939BA" w14:paraId="3136F578" w14:textId="77777777" w:rsidTr="00ED74ED">
        <w:trPr>
          <w:trHeight w:val="515"/>
        </w:trPr>
        <w:tc>
          <w:tcPr>
            <w:tcW w:w="944" w:type="dxa"/>
            <w:noWrap/>
            <w:tcMar>
              <w:top w:w="0" w:type="dxa"/>
              <w:left w:w="108" w:type="dxa"/>
              <w:bottom w:w="0" w:type="dxa"/>
              <w:right w:w="108" w:type="dxa"/>
            </w:tcMar>
            <w:hideMark/>
          </w:tcPr>
          <w:p w14:paraId="77A6B722" w14:textId="77777777" w:rsidR="00A939BA" w:rsidRDefault="00A939BA">
            <w:pPr>
              <w:jc w:val="center"/>
            </w:pPr>
            <w:r>
              <w:t>1</w:t>
            </w:r>
          </w:p>
        </w:tc>
        <w:tc>
          <w:tcPr>
            <w:tcW w:w="8640" w:type="dxa"/>
            <w:tcMar>
              <w:top w:w="0" w:type="dxa"/>
              <w:left w:w="108" w:type="dxa"/>
              <w:bottom w:w="0" w:type="dxa"/>
              <w:right w:w="108" w:type="dxa"/>
            </w:tcMar>
            <w:hideMark/>
          </w:tcPr>
          <w:p w14:paraId="51CC99D9" w14:textId="74066DD6" w:rsidR="00A939BA" w:rsidRDefault="00A939BA">
            <w:r>
              <w:t>Classes are modeled correctly; If a separate class can be limited as an attribute or method of the first one, don't create a new one</w:t>
            </w:r>
          </w:p>
        </w:tc>
      </w:tr>
      <w:tr w:rsidR="00A939BA" w14:paraId="7089E2D3" w14:textId="77777777" w:rsidTr="00ED74ED">
        <w:trPr>
          <w:trHeight w:val="335"/>
        </w:trPr>
        <w:tc>
          <w:tcPr>
            <w:tcW w:w="944" w:type="dxa"/>
            <w:noWrap/>
            <w:tcMar>
              <w:top w:w="0" w:type="dxa"/>
              <w:left w:w="108" w:type="dxa"/>
              <w:bottom w:w="0" w:type="dxa"/>
              <w:right w:w="108" w:type="dxa"/>
            </w:tcMar>
            <w:hideMark/>
          </w:tcPr>
          <w:p w14:paraId="2473DC0E" w14:textId="77777777" w:rsidR="00A939BA" w:rsidRDefault="00A939BA">
            <w:pPr>
              <w:jc w:val="center"/>
            </w:pPr>
            <w:r>
              <w:t>2</w:t>
            </w:r>
          </w:p>
        </w:tc>
        <w:tc>
          <w:tcPr>
            <w:tcW w:w="8640" w:type="dxa"/>
            <w:tcMar>
              <w:top w:w="0" w:type="dxa"/>
              <w:left w:w="108" w:type="dxa"/>
              <w:bottom w:w="0" w:type="dxa"/>
              <w:right w:w="108" w:type="dxa"/>
            </w:tcMar>
            <w:hideMark/>
          </w:tcPr>
          <w:p w14:paraId="0BCDC84D" w14:textId="77777777" w:rsidR="00A939BA" w:rsidRDefault="00A939BA">
            <w:r>
              <w:rPr>
                <w:color w:val="24292E"/>
                <w:shd w:val="clear" w:color="auto" w:fill="FFFFFF"/>
              </w:rPr>
              <w:t>Work with global classes as default. Use local classes only where appropriate.</w:t>
            </w:r>
          </w:p>
        </w:tc>
      </w:tr>
      <w:tr w:rsidR="00A939BA" w14:paraId="527D77B2" w14:textId="77777777" w:rsidTr="00ED74ED">
        <w:trPr>
          <w:trHeight w:val="344"/>
        </w:trPr>
        <w:tc>
          <w:tcPr>
            <w:tcW w:w="944" w:type="dxa"/>
            <w:noWrap/>
            <w:tcMar>
              <w:top w:w="0" w:type="dxa"/>
              <w:left w:w="108" w:type="dxa"/>
              <w:bottom w:w="0" w:type="dxa"/>
              <w:right w:w="108" w:type="dxa"/>
            </w:tcMar>
            <w:hideMark/>
          </w:tcPr>
          <w:p w14:paraId="74CFA2F9" w14:textId="77777777" w:rsidR="00A939BA" w:rsidRDefault="00A939BA">
            <w:pPr>
              <w:jc w:val="center"/>
            </w:pPr>
            <w:r>
              <w:t>3</w:t>
            </w:r>
          </w:p>
        </w:tc>
        <w:tc>
          <w:tcPr>
            <w:tcW w:w="8640" w:type="dxa"/>
            <w:tcMar>
              <w:top w:w="0" w:type="dxa"/>
              <w:left w:w="108" w:type="dxa"/>
              <w:bottom w:w="0" w:type="dxa"/>
              <w:right w:w="108" w:type="dxa"/>
            </w:tcMar>
            <w:hideMark/>
          </w:tcPr>
          <w:p w14:paraId="5CAC2111" w14:textId="77777777" w:rsidR="00A939BA" w:rsidRDefault="00A939BA">
            <w:pPr>
              <w:rPr>
                <w:color w:val="24292E"/>
                <w:shd w:val="clear" w:color="auto" w:fill="FFFFFF"/>
              </w:rPr>
            </w:pPr>
            <w:r>
              <w:rPr>
                <w:color w:val="24292E"/>
                <w:shd w:val="clear" w:color="auto" w:fill="FFFFFF"/>
              </w:rPr>
              <w:t>Prefer objects to static classes</w:t>
            </w:r>
          </w:p>
        </w:tc>
      </w:tr>
      <w:tr w:rsidR="00A939BA" w14:paraId="428DC2A4" w14:textId="77777777" w:rsidTr="00ED74ED">
        <w:trPr>
          <w:trHeight w:val="335"/>
        </w:trPr>
        <w:tc>
          <w:tcPr>
            <w:tcW w:w="944" w:type="dxa"/>
            <w:noWrap/>
            <w:tcMar>
              <w:top w:w="0" w:type="dxa"/>
              <w:left w:w="108" w:type="dxa"/>
              <w:bottom w:w="0" w:type="dxa"/>
              <w:right w:w="108" w:type="dxa"/>
            </w:tcMar>
            <w:hideMark/>
          </w:tcPr>
          <w:p w14:paraId="3265BE6F" w14:textId="77777777" w:rsidR="00A939BA" w:rsidRDefault="00A939BA">
            <w:pPr>
              <w:jc w:val="center"/>
            </w:pPr>
            <w:r>
              <w:t>4</w:t>
            </w:r>
          </w:p>
        </w:tc>
        <w:tc>
          <w:tcPr>
            <w:tcW w:w="8640" w:type="dxa"/>
            <w:tcMar>
              <w:top w:w="0" w:type="dxa"/>
              <w:left w:w="108" w:type="dxa"/>
              <w:bottom w:w="0" w:type="dxa"/>
              <w:right w:w="108" w:type="dxa"/>
            </w:tcMar>
            <w:hideMark/>
          </w:tcPr>
          <w:p w14:paraId="044768D7" w14:textId="77777777" w:rsidR="00A939BA" w:rsidRDefault="00A939BA">
            <w:r>
              <w:t>Always check the global class repository (SE24) before creating new classes</w:t>
            </w:r>
          </w:p>
        </w:tc>
      </w:tr>
      <w:tr w:rsidR="00A939BA" w14:paraId="6DF81E44" w14:textId="77777777" w:rsidTr="00ED74ED">
        <w:trPr>
          <w:trHeight w:val="344"/>
        </w:trPr>
        <w:tc>
          <w:tcPr>
            <w:tcW w:w="944" w:type="dxa"/>
            <w:noWrap/>
            <w:tcMar>
              <w:top w:w="0" w:type="dxa"/>
              <w:left w:w="108" w:type="dxa"/>
              <w:bottom w:w="0" w:type="dxa"/>
              <w:right w:w="108" w:type="dxa"/>
            </w:tcMar>
            <w:hideMark/>
          </w:tcPr>
          <w:p w14:paraId="5370F2CE" w14:textId="77777777" w:rsidR="00A939BA" w:rsidRDefault="00A939BA">
            <w:pPr>
              <w:jc w:val="center"/>
            </w:pPr>
            <w:r>
              <w:t>5</w:t>
            </w:r>
          </w:p>
        </w:tc>
        <w:tc>
          <w:tcPr>
            <w:tcW w:w="8640" w:type="dxa"/>
            <w:tcMar>
              <w:top w:w="0" w:type="dxa"/>
              <w:left w:w="108" w:type="dxa"/>
              <w:bottom w:w="0" w:type="dxa"/>
              <w:right w:w="108" w:type="dxa"/>
            </w:tcMar>
            <w:hideMark/>
          </w:tcPr>
          <w:p w14:paraId="2F1FB1E3" w14:textId="77777777" w:rsidR="00A939BA" w:rsidRDefault="00A939BA">
            <w:r>
              <w:t>Make classes that are not explicitly designed for inheritance final.</w:t>
            </w:r>
          </w:p>
        </w:tc>
      </w:tr>
      <w:tr w:rsidR="00A939BA" w14:paraId="794680D7" w14:textId="77777777" w:rsidTr="00ED74ED">
        <w:trPr>
          <w:trHeight w:val="335"/>
        </w:trPr>
        <w:tc>
          <w:tcPr>
            <w:tcW w:w="944" w:type="dxa"/>
            <w:noWrap/>
            <w:tcMar>
              <w:top w:w="0" w:type="dxa"/>
              <w:left w:w="108" w:type="dxa"/>
              <w:bottom w:w="0" w:type="dxa"/>
              <w:right w:w="108" w:type="dxa"/>
            </w:tcMar>
            <w:hideMark/>
          </w:tcPr>
          <w:p w14:paraId="62ADF782" w14:textId="77777777" w:rsidR="00A939BA" w:rsidRDefault="00A939BA">
            <w:pPr>
              <w:jc w:val="center"/>
            </w:pPr>
            <w:r>
              <w:t>6</w:t>
            </w:r>
          </w:p>
        </w:tc>
        <w:tc>
          <w:tcPr>
            <w:tcW w:w="8640" w:type="dxa"/>
            <w:tcMar>
              <w:top w:w="0" w:type="dxa"/>
              <w:left w:w="108" w:type="dxa"/>
              <w:bottom w:w="0" w:type="dxa"/>
              <w:right w:w="108" w:type="dxa"/>
            </w:tcMar>
            <w:hideMark/>
          </w:tcPr>
          <w:p w14:paraId="46FD2A24" w14:textId="77777777" w:rsidR="00A939BA" w:rsidRDefault="00A939BA">
            <w:r>
              <w:t>Prefer returning to exporting.</w:t>
            </w:r>
          </w:p>
        </w:tc>
      </w:tr>
      <w:tr w:rsidR="00A939BA" w14:paraId="736BDA91" w14:textId="77777777" w:rsidTr="00ED74ED">
        <w:trPr>
          <w:trHeight w:val="270"/>
        </w:trPr>
        <w:tc>
          <w:tcPr>
            <w:tcW w:w="9584" w:type="dxa"/>
            <w:gridSpan w:val="2"/>
            <w:noWrap/>
            <w:tcMar>
              <w:top w:w="0" w:type="dxa"/>
              <w:left w:w="108" w:type="dxa"/>
              <w:bottom w:w="0" w:type="dxa"/>
              <w:right w:w="108" w:type="dxa"/>
            </w:tcMar>
            <w:hideMark/>
          </w:tcPr>
          <w:p w14:paraId="20C9A92D" w14:textId="77777777" w:rsidR="00A939BA" w:rsidRDefault="00A939BA">
            <w:pPr>
              <w:rPr>
                <w:b/>
                <w:bCs/>
              </w:rPr>
            </w:pPr>
            <w:r>
              <w:rPr>
                <w:b/>
                <w:bCs/>
              </w:rPr>
              <w:t>INHERITANCE</w:t>
            </w:r>
          </w:p>
        </w:tc>
      </w:tr>
      <w:tr w:rsidR="00A939BA" w14:paraId="6FEDEFDB" w14:textId="77777777" w:rsidTr="00ED74ED">
        <w:trPr>
          <w:trHeight w:val="506"/>
        </w:trPr>
        <w:tc>
          <w:tcPr>
            <w:tcW w:w="944" w:type="dxa"/>
            <w:noWrap/>
            <w:tcMar>
              <w:top w:w="0" w:type="dxa"/>
              <w:left w:w="108" w:type="dxa"/>
              <w:bottom w:w="0" w:type="dxa"/>
              <w:right w:w="108" w:type="dxa"/>
            </w:tcMar>
            <w:hideMark/>
          </w:tcPr>
          <w:p w14:paraId="0BACE7DD" w14:textId="77777777" w:rsidR="00A939BA" w:rsidRDefault="00A939BA">
            <w:pPr>
              <w:jc w:val="center"/>
            </w:pPr>
            <w:r>
              <w:t>7</w:t>
            </w:r>
          </w:p>
        </w:tc>
        <w:tc>
          <w:tcPr>
            <w:tcW w:w="8640" w:type="dxa"/>
            <w:tcMar>
              <w:top w:w="0" w:type="dxa"/>
              <w:left w:w="108" w:type="dxa"/>
              <w:bottom w:w="0" w:type="dxa"/>
              <w:right w:w="108" w:type="dxa"/>
            </w:tcMar>
            <w:hideMark/>
          </w:tcPr>
          <w:p w14:paraId="0347AE14" w14:textId="77777777" w:rsidR="00A939BA" w:rsidRDefault="00A939BA">
            <w:proofErr w:type="spellStart"/>
            <w:r>
              <w:t>Superclasses</w:t>
            </w:r>
            <w:proofErr w:type="spellEnd"/>
            <w:r>
              <w:t xml:space="preserve"> must have common attributes; If no common attributes can be defined, use interfaces instead for common methods</w:t>
            </w:r>
          </w:p>
        </w:tc>
      </w:tr>
      <w:tr w:rsidR="00A939BA" w14:paraId="5D0572DF" w14:textId="77777777" w:rsidTr="00ED74ED">
        <w:trPr>
          <w:trHeight w:val="614"/>
        </w:trPr>
        <w:tc>
          <w:tcPr>
            <w:tcW w:w="944" w:type="dxa"/>
            <w:noWrap/>
            <w:tcMar>
              <w:top w:w="0" w:type="dxa"/>
              <w:left w:w="108" w:type="dxa"/>
              <w:bottom w:w="0" w:type="dxa"/>
              <w:right w:w="108" w:type="dxa"/>
            </w:tcMar>
            <w:hideMark/>
          </w:tcPr>
          <w:p w14:paraId="1617A66A" w14:textId="77777777" w:rsidR="00A939BA" w:rsidRDefault="00A939BA">
            <w:pPr>
              <w:jc w:val="center"/>
            </w:pPr>
            <w:r>
              <w:t>8</w:t>
            </w:r>
          </w:p>
        </w:tc>
        <w:tc>
          <w:tcPr>
            <w:tcW w:w="8640" w:type="dxa"/>
            <w:tcMar>
              <w:top w:w="0" w:type="dxa"/>
              <w:left w:w="108" w:type="dxa"/>
              <w:bottom w:w="0" w:type="dxa"/>
              <w:right w:w="108" w:type="dxa"/>
            </w:tcMar>
            <w:hideMark/>
          </w:tcPr>
          <w:p w14:paraId="2457F2AC" w14:textId="77777777" w:rsidR="00A939BA" w:rsidRDefault="00A939BA">
            <w:r>
              <w:t>Always call the super-&gt;constructor in your subclass's constructor when the superclass has a constructor of its own</w:t>
            </w:r>
          </w:p>
        </w:tc>
      </w:tr>
      <w:tr w:rsidR="00ED74ED" w14:paraId="5974B7C1" w14:textId="77777777" w:rsidTr="00ED74ED">
        <w:trPr>
          <w:trHeight w:val="425"/>
        </w:trPr>
        <w:tc>
          <w:tcPr>
            <w:tcW w:w="9584" w:type="dxa"/>
            <w:gridSpan w:val="2"/>
            <w:tcMar>
              <w:top w:w="0" w:type="dxa"/>
              <w:left w:w="108" w:type="dxa"/>
              <w:bottom w:w="0" w:type="dxa"/>
              <w:right w:w="108" w:type="dxa"/>
            </w:tcMar>
            <w:vAlign w:val="bottom"/>
            <w:hideMark/>
          </w:tcPr>
          <w:p w14:paraId="19E250CB" w14:textId="77777777" w:rsidR="00ED74ED" w:rsidRDefault="00ED74ED">
            <w:pPr>
              <w:rPr>
                <w:b/>
                <w:bCs/>
              </w:rPr>
            </w:pPr>
            <w:r>
              <w:rPr>
                <w:b/>
                <w:bCs/>
              </w:rPr>
              <w:lastRenderedPageBreak/>
              <w:t>EXCEPTION CLASSES</w:t>
            </w:r>
          </w:p>
          <w:p w14:paraId="7522F743" w14:textId="59C29BDD" w:rsidR="00ED74ED" w:rsidRDefault="00ED74ED">
            <w:pPr>
              <w:rPr>
                <w:b/>
                <w:bCs/>
              </w:rPr>
            </w:pPr>
            <w:r>
              <w:rPr>
                <w:b/>
                <w:bCs/>
              </w:rPr>
              <w:t> </w:t>
            </w:r>
          </w:p>
        </w:tc>
      </w:tr>
      <w:tr w:rsidR="00A939BA" w14:paraId="34C7740C" w14:textId="77777777" w:rsidTr="00ED74ED">
        <w:trPr>
          <w:trHeight w:val="308"/>
        </w:trPr>
        <w:tc>
          <w:tcPr>
            <w:tcW w:w="944" w:type="dxa"/>
            <w:noWrap/>
            <w:tcMar>
              <w:top w:w="0" w:type="dxa"/>
              <w:left w:w="108" w:type="dxa"/>
              <w:bottom w:w="0" w:type="dxa"/>
              <w:right w:w="108" w:type="dxa"/>
            </w:tcMar>
            <w:hideMark/>
          </w:tcPr>
          <w:p w14:paraId="6DBA4F09" w14:textId="77777777" w:rsidR="00A939BA" w:rsidRDefault="00A939BA">
            <w:pPr>
              <w:jc w:val="center"/>
            </w:pPr>
            <w:r>
              <w:t>9</w:t>
            </w:r>
          </w:p>
        </w:tc>
        <w:tc>
          <w:tcPr>
            <w:tcW w:w="8640" w:type="dxa"/>
            <w:tcMar>
              <w:top w:w="0" w:type="dxa"/>
              <w:left w:w="108" w:type="dxa"/>
              <w:bottom w:w="0" w:type="dxa"/>
              <w:right w:w="108" w:type="dxa"/>
            </w:tcMar>
            <w:hideMark/>
          </w:tcPr>
          <w:p w14:paraId="1F770A00" w14:textId="77777777" w:rsidR="00A939BA" w:rsidRDefault="00A939BA">
            <w:r>
              <w:t>Exception classes are always created globally</w:t>
            </w:r>
          </w:p>
        </w:tc>
      </w:tr>
      <w:tr w:rsidR="00A939BA" w14:paraId="060709B7" w14:textId="77777777" w:rsidTr="00ED74ED">
        <w:trPr>
          <w:trHeight w:val="344"/>
        </w:trPr>
        <w:tc>
          <w:tcPr>
            <w:tcW w:w="944" w:type="dxa"/>
            <w:noWrap/>
            <w:tcMar>
              <w:top w:w="0" w:type="dxa"/>
              <w:left w:w="108" w:type="dxa"/>
              <w:bottom w:w="0" w:type="dxa"/>
              <w:right w:w="108" w:type="dxa"/>
            </w:tcMar>
            <w:hideMark/>
          </w:tcPr>
          <w:p w14:paraId="62BBC63A" w14:textId="77777777" w:rsidR="00A939BA" w:rsidRDefault="00A939BA">
            <w:pPr>
              <w:jc w:val="center"/>
            </w:pPr>
            <w:r>
              <w:t>10</w:t>
            </w:r>
          </w:p>
        </w:tc>
        <w:tc>
          <w:tcPr>
            <w:tcW w:w="8640" w:type="dxa"/>
            <w:tcMar>
              <w:top w:w="0" w:type="dxa"/>
              <w:left w:w="108" w:type="dxa"/>
              <w:bottom w:w="0" w:type="dxa"/>
              <w:right w:w="108" w:type="dxa"/>
            </w:tcMar>
            <w:hideMark/>
          </w:tcPr>
          <w:p w14:paraId="58B07F0D" w14:textId="77777777" w:rsidR="00A939BA" w:rsidRDefault="00A939BA">
            <w:r>
              <w:t>Check first if an exception class already exists before creating a new one</w:t>
            </w:r>
          </w:p>
        </w:tc>
      </w:tr>
      <w:tr w:rsidR="00A939BA" w14:paraId="1231C02E" w14:textId="77777777" w:rsidTr="00ED74ED">
        <w:trPr>
          <w:trHeight w:val="326"/>
        </w:trPr>
        <w:tc>
          <w:tcPr>
            <w:tcW w:w="944" w:type="dxa"/>
            <w:noWrap/>
            <w:tcMar>
              <w:top w:w="0" w:type="dxa"/>
              <w:left w:w="108" w:type="dxa"/>
              <w:bottom w:w="0" w:type="dxa"/>
              <w:right w:w="108" w:type="dxa"/>
            </w:tcMar>
            <w:hideMark/>
          </w:tcPr>
          <w:p w14:paraId="570C6BD9" w14:textId="77777777" w:rsidR="00A939BA" w:rsidRDefault="00A939BA">
            <w:pPr>
              <w:jc w:val="center"/>
            </w:pPr>
            <w:r>
              <w:t>11</w:t>
            </w:r>
          </w:p>
        </w:tc>
        <w:tc>
          <w:tcPr>
            <w:tcW w:w="8640" w:type="dxa"/>
            <w:tcMar>
              <w:top w:w="0" w:type="dxa"/>
              <w:left w:w="108" w:type="dxa"/>
              <w:bottom w:w="0" w:type="dxa"/>
              <w:right w:w="108" w:type="dxa"/>
            </w:tcMar>
            <w:hideMark/>
          </w:tcPr>
          <w:p w14:paraId="129250C8" w14:textId="77777777" w:rsidR="00A939BA" w:rsidRDefault="00A939BA">
            <w:r>
              <w:t>All raised exception classes must be caught by the program</w:t>
            </w:r>
          </w:p>
        </w:tc>
      </w:tr>
      <w:tr w:rsidR="00A939BA" w14:paraId="663F6336" w14:textId="77777777" w:rsidTr="00ED74ED">
        <w:trPr>
          <w:trHeight w:val="533"/>
        </w:trPr>
        <w:tc>
          <w:tcPr>
            <w:tcW w:w="944" w:type="dxa"/>
            <w:noWrap/>
            <w:tcMar>
              <w:top w:w="0" w:type="dxa"/>
              <w:left w:w="108" w:type="dxa"/>
              <w:bottom w:w="0" w:type="dxa"/>
              <w:right w:w="108" w:type="dxa"/>
            </w:tcMar>
            <w:hideMark/>
          </w:tcPr>
          <w:p w14:paraId="19A66F0B" w14:textId="77777777" w:rsidR="00A939BA" w:rsidRDefault="00A939BA">
            <w:pPr>
              <w:jc w:val="center"/>
            </w:pPr>
            <w:r>
              <w:t>12</w:t>
            </w:r>
          </w:p>
        </w:tc>
        <w:tc>
          <w:tcPr>
            <w:tcW w:w="8640" w:type="dxa"/>
            <w:tcMar>
              <w:top w:w="0" w:type="dxa"/>
              <w:left w:w="108" w:type="dxa"/>
              <w:bottom w:w="0" w:type="dxa"/>
              <w:right w:w="108" w:type="dxa"/>
            </w:tcMar>
            <w:hideMark/>
          </w:tcPr>
          <w:p w14:paraId="20FEB3AB" w14:textId="77777777" w:rsidR="00A939BA" w:rsidRDefault="00A939BA">
            <w:r>
              <w:t>Avoid using CX_ROOT in the CATCH expression; as much as possible, use the immediate exception class</w:t>
            </w:r>
          </w:p>
        </w:tc>
      </w:tr>
      <w:tr w:rsidR="00A939BA" w14:paraId="27948FE9" w14:textId="77777777" w:rsidTr="00ED74ED">
        <w:trPr>
          <w:trHeight w:val="270"/>
        </w:trPr>
        <w:tc>
          <w:tcPr>
            <w:tcW w:w="944" w:type="dxa"/>
            <w:noWrap/>
            <w:tcMar>
              <w:top w:w="0" w:type="dxa"/>
              <w:left w:w="108" w:type="dxa"/>
              <w:bottom w:w="0" w:type="dxa"/>
              <w:right w:w="108" w:type="dxa"/>
            </w:tcMar>
            <w:hideMark/>
          </w:tcPr>
          <w:p w14:paraId="28CE0262" w14:textId="77777777" w:rsidR="00A939BA" w:rsidRDefault="00A939BA">
            <w:pPr>
              <w:rPr>
                <w:b/>
                <w:bCs/>
              </w:rPr>
            </w:pPr>
            <w:r>
              <w:rPr>
                <w:b/>
                <w:bCs/>
              </w:rPr>
              <w:t>OTHERS</w:t>
            </w:r>
          </w:p>
        </w:tc>
        <w:tc>
          <w:tcPr>
            <w:tcW w:w="8640" w:type="dxa"/>
            <w:noWrap/>
            <w:tcMar>
              <w:top w:w="0" w:type="dxa"/>
              <w:left w:w="108" w:type="dxa"/>
              <w:bottom w:w="0" w:type="dxa"/>
              <w:right w:w="108" w:type="dxa"/>
            </w:tcMar>
            <w:hideMark/>
          </w:tcPr>
          <w:p w14:paraId="023E356F" w14:textId="77777777" w:rsidR="00A939BA" w:rsidRDefault="00A939BA">
            <w:pPr>
              <w:rPr>
                <w:b/>
                <w:bCs/>
              </w:rPr>
            </w:pPr>
            <w:r>
              <w:rPr>
                <w:b/>
                <w:bCs/>
              </w:rPr>
              <w:t> </w:t>
            </w:r>
          </w:p>
        </w:tc>
      </w:tr>
      <w:tr w:rsidR="00A939BA" w14:paraId="6CE0FB3E" w14:textId="77777777" w:rsidTr="00ED74ED">
        <w:trPr>
          <w:trHeight w:val="272"/>
        </w:trPr>
        <w:tc>
          <w:tcPr>
            <w:tcW w:w="944" w:type="dxa"/>
            <w:noWrap/>
            <w:tcMar>
              <w:top w:w="0" w:type="dxa"/>
              <w:left w:w="108" w:type="dxa"/>
              <w:bottom w:w="0" w:type="dxa"/>
              <w:right w:w="108" w:type="dxa"/>
            </w:tcMar>
            <w:hideMark/>
          </w:tcPr>
          <w:p w14:paraId="0961940C" w14:textId="77777777" w:rsidR="00A939BA" w:rsidRDefault="00A939BA">
            <w:pPr>
              <w:jc w:val="center"/>
            </w:pPr>
            <w:r>
              <w:t>13</w:t>
            </w:r>
          </w:p>
        </w:tc>
        <w:tc>
          <w:tcPr>
            <w:tcW w:w="8640" w:type="dxa"/>
            <w:tcMar>
              <w:top w:w="0" w:type="dxa"/>
              <w:left w:w="108" w:type="dxa"/>
              <w:bottom w:w="0" w:type="dxa"/>
              <w:right w:w="108" w:type="dxa"/>
            </w:tcMar>
            <w:hideMark/>
          </w:tcPr>
          <w:p w14:paraId="7F7955E4" w14:textId="77777777" w:rsidR="00A939BA" w:rsidRDefault="00A939BA">
            <w:r>
              <w:t>Always use TRY ENDTRY when using widening cast assignments</w:t>
            </w:r>
          </w:p>
        </w:tc>
      </w:tr>
      <w:tr w:rsidR="00A939BA" w14:paraId="1E13D41A" w14:textId="77777777" w:rsidTr="00ED74ED">
        <w:trPr>
          <w:trHeight w:val="533"/>
        </w:trPr>
        <w:tc>
          <w:tcPr>
            <w:tcW w:w="944" w:type="dxa"/>
            <w:noWrap/>
            <w:tcMar>
              <w:top w:w="0" w:type="dxa"/>
              <w:left w:w="108" w:type="dxa"/>
              <w:bottom w:w="0" w:type="dxa"/>
              <w:right w:w="108" w:type="dxa"/>
            </w:tcMar>
            <w:hideMark/>
          </w:tcPr>
          <w:p w14:paraId="0E137DA0" w14:textId="77777777" w:rsidR="00A939BA" w:rsidRDefault="00A939BA">
            <w:pPr>
              <w:jc w:val="center"/>
            </w:pPr>
            <w:r>
              <w:t>14</w:t>
            </w:r>
          </w:p>
        </w:tc>
        <w:tc>
          <w:tcPr>
            <w:tcW w:w="8640" w:type="dxa"/>
            <w:tcMar>
              <w:top w:w="0" w:type="dxa"/>
              <w:left w:w="108" w:type="dxa"/>
              <w:bottom w:w="0" w:type="dxa"/>
              <w:right w:w="108" w:type="dxa"/>
            </w:tcMar>
            <w:hideMark/>
          </w:tcPr>
          <w:p w14:paraId="1CC71F98" w14:textId="77777777" w:rsidR="00A939BA" w:rsidRDefault="00A939BA">
            <w:r>
              <w:t>As much as possible, limit the visibility to private or protected section and use public visibility only on methods that will be called outside the classes</w:t>
            </w:r>
          </w:p>
        </w:tc>
      </w:tr>
      <w:tr w:rsidR="00A939BA" w14:paraId="649AACB4" w14:textId="77777777" w:rsidTr="00ED74ED">
        <w:trPr>
          <w:trHeight w:val="434"/>
        </w:trPr>
        <w:tc>
          <w:tcPr>
            <w:tcW w:w="944" w:type="dxa"/>
            <w:noWrap/>
            <w:tcMar>
              <w:top w:w="0" w:type="dxa"/>
              <w:left w:w="108" w:type="dxa"/>
              <w:bottom w:w="0" w:type="dxa"/>
              <w:right w:w="108" w:type="dxa"/>
            </w:tcMar>
            <w:hideMark/>
          </w:tcPr>
          <w:p w14:paraId="79BCA0AA" w14:textId="77777777" w:rsidR="00A939BA" w:rsidRDefault="00A939BA">
            <w:pPr>
              <w:jc w:val="center"/>
            </w:pPr>
            <w:r>
              <w:t>15</w:t>
            </w:r>
          </w:p>
        </w:tc>
        <w:tc>
          <w:tcPr>
            <w:tcW w:w="8640" w:type="dxa"/>
            <w:tcMar>
              <w:top w:w="0" w:type="dxa"/>
              <w:left w:w="108" w:type="dxa"/>
              <w:bottom w:w="0" w:type="dxa"/>
              <w:right w:w="108" w:type="dxa"/>
            </w:tcMar>
            <w:hideMark/>
          </w:tcPr>
          <w:p w14:paraId="546C94F0" w14:textId="77777777" w:rsidR="00A939BA" w:rsidRDefault="00A939BA">
            <w:r>
              <w:t>Provide adequate documentation especially when using polymorphism, inheritance, interface, and casting</w:t>
            </w:r>
          </w:p>
        </w:tc>
      </w:tr>
    </w:tbl>
    <w:p w14:paraId="20B1E71E" w14:textId="77777777" w:rsidR="00541A43" w:rsidRPr="00541A43" w:rsidRDefault="00541A43" w:rsidP="00541A43"/>
    <w:p w14:paraId="559F4B7F" w14:textId="1F6A4496" w:rsidR="000817AC" w:rsidRPr="000817AC" w:rsidRDefault="000817AC" w:rsidP="000817AC">
      <w:pPr>
        <w:pStyle w:val="Heading2"/>
        <w:rPr>
          <w:rFonts w:ascii="Tahoma" w:hAnsi="Tahoma" w:cs="Tahoma"/>
        </w:rPr>
      </w:pPr>
      <w:bookmarkStart w:id="2593" w:name="_Toc62037433"/>
      <w:r>
        <w:rPr>
          <w:rFonts w:ascii="Tahoma" w:hAnsi="Tahoma" w:cs="Tahoma"/>
        </w:rPr>
        <w:t>GENERAL STANDARDS</w:t>
      </w:r>
      <w:bookmarkEnd w:id="2593"/>
    </w:p>
    <w:p w14:paraId="3AC40D3B" w14:textId="77777777" w:rsidR="00F557A2" w:rsidRPr="00F557A2" w:rsidRDefault="00F557A2" w:rsidP="00F557A2">
      <w:pPr>
        <w:pStyle w:val="ListParagraph"/>
        <w:keepNext/>
        <w:numPr>
          <w:ilvl w:val="0"/>
          <w:numId w:val="52"/>
        </w:numPr>
        <w:spacing w:before="240" w:after="60"/>
        <w:outlineLvl w:val="2"/>
        <w:rPr>
          <w:rFonts w:ascii="Tahoma" w:hAnsi="Tahoma" w:cs="Tahoma"/>
          <w:b/>
          <w:vanish/>
        </w:rPr>
      </w:pPr>
      <w:bookmarkStart w:id="2594" w:name="_Toc45298527"/>
      <w:bookmarkStart w:id="2595" w:name="_Toc45551874"/>
      <w:bookmarkStart w:id="2596" w:name="_Toc453572781"/>
      <w:bookmarkStart w:id="2597" w:name="_Toc286674825"/>
      <w:bookmarkEnd w:id="2594"/>
      <w:bookmarkEnd w:id="2595"/>
    </w:p>
    <w:p w14:paraId="3E9ACA0B" w14:textId="77777777" w:rsidR="00F557A2" w:rsidRPr="00F557A2" w:rsidRDefault="00F557A2" w:rsidP="00F557A2">
      <w:pPr>
        <w:pStyle w:val="ListParagraph"/>
        <w:keepNext/>
        <w:numPr>
          <w:ilvl w:val="1"/>
          <w:numId w:val="52"/>
        </w:numPr>
        <w:spacing w:before="240" w:after="60"/>
        <w:outlineLvl w:val="2"/>
        <w:rPr>
          <w:rFonts w:ascii="Tahoma" w:hAnsi="Tahoma" w:cs="Tahoma"/>
          <w:b/>
          <w:vanish/>
        </w:rPr>
      </w:pPr>
    </w:p>
    <w:p w14:paraId="2DEE784F" w14:textId="0E3C6928" w:rsidR="006F77C1" w:rsidRPr="00B24605" w:rsidRDefault="006F77C1" w:rsidP="00F557A2">
      <w:pPr>
        <w:pStyle w:val="Heading3"/>
        <w:rPr>
          <w:rFonts w:ascii="Tahoma" w:hAnsi="Tahoma" w:cs="Tahoma"/>
          <w:b/>
          <w:i w:val="0"/>
        </w:rPr>
      </w:pPr>
      <w:bookmarkStart w:id="2598" w:name="_Toc62037434"/>
      <w:r w:rsidRPr="00B24605">
        <w:rPr>
          <w:rFonts w:ascii="Tahoma" w:hAnsi="Tahoma" w:cs="Tahoma"/>
          <w:b/>
          <w:i w:val="0"/>
        </w:rPr>
        <w:t>Correction and Transport System</w:t>
      </w:r>
      <w:bookmarkEnd w:id="2596"/>
      <w:bookmarkEnd w:id="2597"/>
      <w:bookmarkEnd w:id="2598"/>
    </w:p>
    <w:p w14:paraId="308A2B2B" w14:textId="77777777" w:rsidR="006F77C1" w:rsidRPr="00393866" w:rsidRDefault="006F77C1" w:rsidP="006F77C1">
      <w:pPr>
        <w:rPr>
          <w:rFonts w:ascii="Tahoma" w:hAnsi="Tahoma" w:cs="Tahoma"/>
        </w:rPr>
      </w:pPr>
    </w:p>
    <w:p w14:paraId="3FA6DA80" w14:textId="05217BB8" w:rsidR="00E50A15" w:rsidRDefault="006F77C1" w:rsidP="006F77C1">
      <w:pPr>
        <w:rPr>
          <w:ins w:id="2599" w:author="Raphael Donor" w:date="2020-08-04T16:44:00Z"/>
          <w:rFonts w:ascii="Tahoma" w:hAnsi="Tahoma" w:cs="Tahoma"/>
        </w:rPr>
      </w:pPr>
      <w:r w:rsidRPr="00393866">
        <w:rPr>
          <w:rFonts w:ascii="Tahoma" w:hAnsi="Tahoma" w:cs="Tahoma"/>
        </w:rPr>
        <w:t xml:space="preserve">The process of assigning an object to a correction automatically locks the object to other users.  This lock will remain in place until the correction is released.  All of our production programs will be managed using the </w:t>
      </w:r>
      <w:del w:id="2600" w:author="Raphael Donor" w:date="2020-08-04T16:43:00Z">
        <w:r w:rsidRPr="00393866" w:rsidDel="0064045E">
          <w:rPr>
            <w:rFonts w:ascii="Tahoma" w:hAnsi="Tahoma" w:cs="Tahoma"/>
          </w:rPr>
          <w:delText xml:space="preserve">correction and transport system (CTS). </w:delText>
        </w:r>
      </w:del>
      <w:ins w:id="2601" w:author="Raphael Donor" w:date="2020-08-04T16:43:00Z">
        <w:r w:rsidR="0064045E">
          <w:rPr>
            <w:rFonts w:ascii="Tahoma" w:hAnsi="Tahoma" w:cs="Tahoma"/>
          </w:rPr>
          <w:t xml:space="preserve">Solution Manager </w:t>
        </w:r>
        <w:proofErr w:type="spellStart"/>
        <w:r w:rsidR="0064045E">
          <w:rPr>
            <w:rFonts w:ascii="Tahoma" w:hAnsi="Tahoma" w:cs="Tahoma"/>
          </w:rPr>
          <w:t>CharM</w:t>
        </w:r>
        <w:proofErr w:type="spellEnd"/>
        <w:r w:rsidR="0064045E">
          <w:rPr>
            <w:rFonts w:ascii="Tahoma" w:hAnsi="Tahoma" w:cs="Tahoma"/>
          </w:rPr>
          <w:t>.</w:t>
        </w:r>
      </w:ins>
    </w:p>
    <w:p w14:paraId="70940520" w14:textId="77777777" w:rsidR="00B52FCA" w:rsidRPr="00393866" w:rsidRDefault="00B52FCA" w:rsidP="006F77C1">
      <w:pPr>
        <w:rPr>
          <w:rFonts w:ascii="Tahoma" w:hAnsi="Tahoma" w:cs="Tahoma"/>
        </w:rPr>
      </w:pPr>
    </w:p>
    <w:p w14:paraId="7F193E15" w14:textId="31509F51" w:rsidR="006F77C1" w:rsidRPr="00393866" w:rsidDel="0064045E" w:rsidRDefault="006F77C1" w:rsidP="006F77C1">
      <w:pPr>
        <w:rPr>
          <w:del w:id="2602" w:author="Raphael Donor" w:date="2020-08-04T16:43:00Z"/>
          <w:rFonts w:ascii="Tahoma" w:hAnsi="Tahoma" w:cs="Tahoma"/>
        </w:rPr>
      </w:pPr>
      <w:del w:id="2603" w:author="Raphael Donor" w:date="2020-08-04T16:43:00Z">
        <w:r w:rsidRPr="00393866" w:rsidDel="0064045E">
          <w:rPr>
            <w:rFonts w:ascii="Tahoma" w:hAnsi="Tahoma" w:cs="Tahoma"/>
          </w:rPr>
          <w:delText>When creating a transport the description should clearly desc</w:delText>
        </w:r>
        <w:r w:rsidR="00E50A15" w:rsidRPr="00393866" w:rsidDel="0064045E">
          <w:rPr>
            <w:rFonts w:ascii="Tahoma" w:hAnsi="Tahoma" w:cs="Tahoma"/>
          </w:rPr>
          <w:delText>ribe</w:delText>
        </w:r>
        <w:r w:rsidRPr="00393866" w:rsidDel="0064045E">
          <w:rPr>
            <w:rFonts w:ascii="Tahoma" w:hAnsi="Tahoma" w:cs="Tahoma"/>
          </w:rPr>
          <w:delText xml:space="preserve">.  </w:delText>
        </w:r>
      </w:del>
    </w:p>
    <w:p w14:paraId="066FA6D1" w14:textId="7CFCBFA9" w:rsidR="006F77C1" w:rsidRPr="00393866" w:rsidDel="0064045E" w:rsidRDefault="006F77C1" w:rsidP="006F77C1">
      <w:pPr>
        <w:rPr>
          <w:del w:id="2604" w:author="Raphael Donor" w:date="2020-08-04T16:43:00Z"/>
          <w:rFonts w:ascii="Tahoma" w:hAnsi="Tahoma" w:cs="Tahoma"/>
        </w:rPr>
      </w:pPr>
    </w:p>
    <w:p w14:paraId="045F44B8" w14:textId="66C26749" w:rsidR="006F77C1" w:rsidRPr="00393866" w:rsidDel="0064045E" w:rsidRDefault="006F77C1" w:rsidP="006F77C1">
      <w:pPr>
        <w:ind w:firstLine="567"/>
        <w:rPr>
          <w:del w:id="2605" w:author="Raphael Donor" w:date="2020-08-04T16:43:00Z"/>
          <w:rFonts w:ascii="Tahoma" w:hAnsi="Tahoma" w:cs="Tahoma"/>
        </w:rPr>
      </w:pPr>
      <w:del w:id="2606" w:author="Raphael Donor" w:date="2020-08-04T16:43:00Z">
        <w:r w:rsidRPr="00393866" w:rsidDel="0064045E">
          <w:rPr>
            <w:rFonts w:ascii="Tahoma" w:hAnsi="Tahoma" w:cs="Tahoma"/>
          </w:rPr>
          <w:delText xml:space="preserve">Eg. Interface: Object Name and description </w:delText>
        </w:r>
      </w:del>
    </w:p>
    <w:p w14:paraId="55DC0170" w14:textId="121F611F" w:rsidR="006F77C1" w:rsidRPr="00393866" w:rsidDel="0064045E" w:rsidRDefault="006F77C1" w:rsidP="006F77C1">
      <w:pPr>
        <w:ind w:firstLine="567"/>
        <w:rPr>
          <w:del w:id="2607" w:author="Raphael Donor" w:date="2020-08-04T16:43:00Z"/>
          <w:rFonts w:ascii="Tahoma" w:hAnsi="Tahoma" w:cs="Tahoma"/>
        </w:rPr>
      </w:pPr>
      <w:del w:id="2608" w:author="Raphael Donor" w:date="2020-08-04T16:43:00Z">
        <w:r w:rsidRPr="00393866" w:rsidDel="0064045E">
          <w:rPr>
            <w:rFonts w:ascii="Tahoma" w:hAnsi="Tahoma" w:cs="Tahoma"/>
          </w:rPr>
          <w:delText>Eg. Data Conversion: Object Name and description</w:delText>
        </w:r>
      </w:del>
    </w:p>
    <w:p w14:paraId="7430012C" w14:textId="3E4C63A9" w:rsidR="006F77C1" w:rsidRPr="00393866" w:rsidDel="0064045E" w:rsidRDefault="006F77C1" w:rsidP="006F77C1">
      <w:pPr>
        <w:ind w:firstLine="567"/>
        <w:rPr>
          <w:del w:id="2609" w:author="Raphael Donor" w:date="2020-08-04T16:43:00Z"/>
          <w:rFonts w:ascii="Tahoma" w:hAnsi="Tahoma" w:cs="Tahoma"/>
        </w:rPr>
      </w:pPr>
      <w:del w:id="2610" w:author="Raphael Donor" w:date="2020-08-04T16:43:00Z">
        <w:r w:rsidRPr="00393866" w:rsidDel="0064045E">
          <w:rPr>
            <w:rFonts w:ascii="Tahoma" w:hAnsi="Tahoma" w:cs="Tahoma"/>
          </w:rPr>
          <w:delText>Eg. Reporting: Object Name and description.</w:delText>
        </w:r>
      </w:del>
    </w:p>
    <w:p w14:paraId="70A9ECDE" w14:textId="1398243D" w:rsidR="006F77C1" w:rsidRPr="00393866" w:rsidDel="0064045E" w:rsidRDefault="006F77C1" w:rsidP="006F77C1">
      <w:pPr>
        <w:rPr>
          <w:del w:id="2611" w:author="Raphael Donor" w:date="2020-08-04T16:43:00Z"/>
          <w:rFonts w:ascii="Tahoma" w:hAnsi="Tahoma" w:cs="Tahoma"/>
        </w:rPr>
      </w:pPr>
    </w:p>
    <w:p w14:paraId="41F0F277" w14:textId="41E8D0C6" w:rsidR="006F77C1" w:rsidRPr="00393866" w:rsidDel="0064045E" w:rsidRDefault="006F77C1" w:rsidP="006F77C1">
      <w:pPr>
        <w:rPr>
          <w:del w:id="2612" w:author="Raphael Donor" w:date="2020-08-04T16:43:00Z"/>
          <w:rFonts w:ascii="Tahoma" w:hAnsi="Tahoma" w:cs="Tahoma"/>
        </w:rPr>
      </w:pPr>
      <w:del w:id="2613" w:author="Raphael Donor" w:date="2020-08-04T16:43:00Z">
        <w:r w:rsidRPr="00393866" w:rsidDel="0064045E">
          <w:rPr>
            <w:rFonts w:ascii="Tahoma" w:hAnsi="Tahoma" w:cs="Tahoma"/>
          </w:rPr>
          <w:delText>Please use the following format for the transport description:</w:delText>
        </w:r>
      </w:del>
    </w:p>
    <w:p w14:paraId="539295C6" w14:textId="1B9E07AF" w:rsidR="006F77C1" w:rsidRPr="00393866" w:rsidDel="0064045E" w:rsidRDefault="006F77C1" w:rsidP="006F77C1">
      <w:pPr>
        <w:rPr>
          <w:del w:id="2614" w:author="Raphael Donor" w:date="2020-08-04T16:43:00Z"/>
          <w:rFonts w:ascii="Tahoma" w:hAnsi="Tahoma" w:cs="Tahoma"/>
        </w:rPr>
      </w:pPr>
    </w:p>
    <w:p w14:paraId="39889EE7" w14:textId="56A515FD" w:rsidR="00E50A15" w:rsidRPr="00806F98" w:rsidDel="0064045E" w:rsidRDefault="00806F98" w:rsidP="00E50A15">
      <w:pPr>
        <w:autoSpaceDE w:val="0"/>
        <w:autoSpaceDN w:val="0"/>
        <w:adjustRightInd w:val="0"/>
        <w:rPr>
          <w:del w:id="2615" w:author="Raphael Donor" w:date="2020-08-04T16:43:00Z"/>
          <w:rFonts w:ascii="Tahoma" w:hAnsi="Tahoma" w:cs="Tahoma"/>
          <w:b/>
          <w:bCs/>
          <w:color w:val="000000"/>
          <w:sz w:val="22"/>
          <w:szCs w:val="22"/>
          <w:lang w:val="en-AU" w:eastAsia="en-AU"/>
        </w:rPr>
      </w:pPr>
      <w:del w:id="2616" w:author="Raphael Donor" w:date="2020-08-04T16:43:00Z">
        <w:r w:rsidRPr="00806F98" w:rsidDel="0064045E">
          <w:rPr>
            <w:rFonts w:ascii="Tahoma" w:hAnsi="Tahoma" w:cs="Tahoma"/>
            <w:b/>
            <w:color w:val="000000"/>
            <w:sz w:val="22"/>
            <w:szCs w:val="22"/>
            <w:lang w:val="en-AU" w:eastAsia="en-AU"/>
          </w:rPr>
          <w:delText>H</w:delText>
        </w:r>
        <w:r w:rsidDel="0064045E">
          <w:rPr>
            <w:rFonts w:ascii="Tahoma" w:hAnsi="Tahoma" w:cs="Tahoma"/>
            <w:b/>
            <w:color w:val="000000"/>
            <w:sz w:val="22"/>
            <w:szCs w:val="22"/>
            <w:lang w:val="en-AU" w:eastAsia="en-AU"/>
          </w:rPr>
          <w:delText>elpdesk</w:delText>
        </w:r>
        <w:r w:rsidRPr="00806F98" w:rsidDel="0064045E">
          <w:rPr>
            <w:rFonts w:ascii="Tahoma" w:hAnsi="Tahoma" w:cs="Tahoma"/>
            <w:b/>
            <w:color w:val="000000"/>
            <w:sz w:val="22"/>
            <w:szCs w:val="22"/>
            <w:lang w:val="en-AU" w:eastAsia="en-AU"/>
          </w:rPr>
          <w:delText>Country</w:delText>
        </w:r>
        <w:r w:rsidR="00F33651" w:rsidDel="0064045E">
          <w:rPr>
            <w:rFonts w:ascii="Tahoma" w:hAnsi="Tahoma" w:cs="Tahoma"/>
            <w:b/>
            <w:color w:val="000000"/>
            <w:sz w:val="22"/>
            <w:szCs w:val="22"/>
            <w:lang w:val="en-AU" w:eastAsia="en-AU"/>
          </w:rPr>
          <w:delText xml:space="preserve"> </w:delText>
        </w:r>
        <w:r w:rsidR="00E50A15" w:rsidRPr="00806F98" w:rsidDel="0064045E">
          <w:rPr>
            <w:rFonts w:ascii="Tahoma" w:hAnsi="Tahoma" w:cs="Tahoma"/>
            <w:b/>
            <w:bCs/>
            <w:color w:val="000000"/>
            <w:sz w:val="22"/>
            <w:szCs w:val="22"/>
            <w:lang w:val="en-AU" w:eastAsia="en-AU"/>
          </w:rPr>
          <w:delText>:</w:delText>
        </w:r>
        <w:r w:rsidR="00F33651" w:rsidDel="0064045E">
          <w:rPr>
            <w:rFonts w:ascii="Tahoma" w:hAnsi="Tahoma" w:cs="Tahoma"/>
            <w:b/>
            <w:bCs/>
            <w:color w:val="000000"/>
            <w:sz w:val="22"/>
            <w:szCs w:val="22"/>
            <w:lang w:val="en-AU" w:eastAsia="en-AU"/>
          </w:rPr>
          <w:delText xml:space="preserve"> </w:delText>
        </w:r>
        <w:r w:rsidDel="0064045E">
          <w:rPr>
            <w:rFonts w:ascii="Tahoma" w:hAnsi="Tahoma" w:cs="Tahoma"/>
            <w:b/>
            <w:bCs/>
            <w:color w:val="000000"/>
            <w:sz w:val="22"/>
            <w:szCs w:val="22"/>
            <w:lang w:val="en-AU" w:eastAsia="en-AU"/>
          </w:rPr>
          <w:delText>Helpdesk</w:delText>
        </w:r>
        <w:r w:rsidR="00E50A15" w:rsidRPr="00806F98" w:rsidDel="0064045E">
          <w:rPr>
            <w:rFonts w:ascii="Tahoma" w:hAnsi="Tahoma" w:cs="Tahoma"/>
            <w:b/>
            <w:bCs/>
            <w:color w:val="000000"/>
            <w:sz w:val="22"/>
            <w:szCs w:val="22"/>
            <w:lang w:val="en-AU" w:eastAsia="en-AU"/>
          </w:rPr>
          <w:delText>Number</w:delText>
        </w:r>
        <w:r w:rsidR="00F33651" w:rsidDel="0064045E">
          <w:rPr>
            <w:rFonts w:ascii="Tahoma" w:hAnsi="Tahoma" w:cs="Tahoma"/>
            <w:b/>
            <w:bCs/>
            <w:color w:val="000000"/>
            <w:sz w:val="22"/>
            <w:szCs w:val="22"/>
            <w:lang w:val="en-AU" w:eastAsia="en-AU"/>
          </w:rPr>
          <w:delText xml:space="preserve"> </w:delText>
        </w:r>
        <w:r w:rsidR="00E50A15" w:rsidRPr="00806F98" w:rsidDel="0064045E">
          <w:rPr>
            <w:rFonts w:ascii="Tahoma" w:hAnsi="Tahoma" w:cs="Tahoma"/>
            <w:b/>
            <w:bCs/>
            <w:color w:val="000000"/>
            <w:sz w:val="22"/>
            <w:szCs w:val="22"/>
            <w:lang w:val="en-AU" w:eastAsia="en-AU"/>
          </w:rPr>
          <w:delText>: Description</w:delText>
        </w:r>
      </w:del>
    </w:p>
    <w:p w14:paraId="4944D2D1" w14:textId="1649734A" w:rsidR="007E5EAD" w:rsidRPr="00393866" w:rsidDel="0064045E" w:rsidRDefault="007E5EAD" w:rsidP="007E5EAD">
      <w:pPr>
        <w:autoSpaceDE w:val="0"/>
        <w:autoSpaceDN w:val="0"/>
        <w:adjustRightInd w:val="0"/>
        <w:rPr>
          <w:del w:id="2617" w:author="Raphael Donor" w:date="2020-08-04T16:43:00Z"/>
          <w:rFonts w:ascii="Tahoma" w:hAnsi="Tahoma" w:cs="Tahoma"/>
          <w:sz w:val="24"/>
          <w:szCs w:val="24"/>
          <w:lang w:val="en-AU" w:eastAsia="en-AU"/>
        </w:rPr>
      </w:pPr>
    </w:p>
    <w:tbl>
      <w:tblPr>
        <w:tblW w:w="0" w:type="auto"/>
        <w:tblLayout w:type="fixed"/>
        <w:tblLook w:val="00A0" w:firstRow="1" w:lastRow="0" w:firstColumn="1" w:lastColumn="0" w:noHBand="0" w:noVBand="0"/>
      </w:tblPr>
      <w:tblGrid>
        <w:gridCol w:w="2952"/>
        <w:gridCol w:w="2952"/>
        <w:gridCol w:w="2952"/>
      </w:tblGrid>
      <w:tr w:rsidR="007E5EAD" w:rsidRPr="00393866" w:rsidDel="0064045E" w14:paraId="284E7414" w14:textId="1F7FE7E0">
        <w:trPr>
          <w:trHeight w:val="413"/>
          <w:del w:id="2618" w:author="Raphael Donor" w:date="2020-08-04T16:43:00Z"/>
        </w:trPr>
        <w:tc>
          <w:tcPr>
            <w:tcW w:w="2952" w:type="dxa"/>
            <w:tcBorders>
              <w:top w:val="single" w:sz="6" w:space="0" w:color="000000"/>
              <w:left w:val="single" w:sz="6" w:space="0" w:color="000000"/>
              <w:bottom w:val="single" w:sz="6" w:space="0" w:color="000000"/>
              <w:right w:val="single" w:sz="6" w:space="0" w:color="000000"/>
            </w:tcBorders>
            <w:shd w:val="clear" w:color="auto" w:fill="FFFF00"/>
            <w:vAlign w:val="center"/>
          </w:tcPr>
          <w:p w14:paraId="70588007" w14:textId="0172A66B" w:rsidR="007E5EAD" w:rsidRPr="00393866" w:rsidDel="0064045E" w:rsidRDefault="007E5EAD">
            <w:pPr>
              <w:autoSpaceDE w:val="0"/>
              <w:autoSpaceDN w:val="0"/>
              <w:adjustRightInd w:val="0"/>
              <w:rPr>
                <w:del w:id="2619" w:author="Raphael Donor" w:date="2020-08-04T16:43:00Z"/>
                <w:rFonts w:ascii="Tahoma" w:hAnsi="Tahoma" w:cs="Tahoma"/>
                <w:b/>
                <w:bCs/>
                <w:color w:val="000000"/>
                <w:lang w:val="en-AU" w:eastAsia="en-AU"/>
              </w:rPr>
            </w:pPr>
            <w:del w:id="2620" w:author="Raphael Donor" w:date="2020-08-04T16:43:00Z">
              <w:r w:rsidRPr="00393866" w:rsidDel="0064045E">
                <w:rPr>
                  <w:rFonts w:ascii="Tahoma" w:hAnsi="Tahoma" w:cs="Tahoma"/>
                  <w:b/>
                  <w:bCs/>
                  <w:color w:val="000000"/>
                  <w:lang w:val="en-AU" w:eastAsia="en-AU"/>
                </w:rPr>
                <w:delText>Name</w:delText>
              </w:r>
            </w:del>
          </w:p>
        </w:tc>
        <w:tc>
          <w:tcPr>
            <w:tcW w:w="2952" w:type="dxa"/>
            <w:tcBorders>
              <w:top w:val="single" w:sz="6" w:space="0" w:color="000000"/>
              <w:left w:val="single" w:sz="6" w:space="0" w:color="000000"/>
              <w:bottom w:val="single" w:sz="6" w:space="0" w:color="000000"/>
              <w:right w:val="single" w:sz="6" w:space="0" w:color="000000"/>
            </w:tcBorders>
            <w:shd w:val="clear" w:color="auto" w:fill="FFFF00"/>
            <w:vAlign w:val="center"/>
          </w:tcPr>
          <w:p w14:paraId="0E348029" w14:textId="57AC0508" w:rsidR="007E5EAD" w:rsidRPr="00393866" w:rsidDel="0064045E" w:rsidRDefault="007E5EAD">
            <w:pPr>
              <w:autoSpaceDE w:val="0"/>
              <w:autoSpaceDN w:val="0"/>
              <w:adjustRightInd w:val="0"/>
              <w:rPr>
                <w:del w:id="2621" w:author="Raphael Donor" w:date="2020-08-04T16:43:00Z"/>
                <w:rFonts w:ascii="Tahoma" w:hAnsi="Tahoma" w:cs="Tahoma"/>
                <w:b/>
                <w:bCs/>
                <w:color w:val="000000"/>
                <w:lang w:val="en-AU" w:eastAsia="en-AU"/>
              </w:rPr>
            </w:pPr>
            <w:del w:id="2622" w:author="Raphael Donor" w:date="2020-08-04T16:43:00Z">
              <w:r w:rsidRPr="00393866" w:rsidDel="0064045E">
                <w:rPr>
                  <w:rFonts w:ascii="Tahoma" w:hAnsi="Tahoma" w:cs="Tahoma"/>
                  <w:b/>
                  <w:bCs/>
                  <w:color w:val="000000"/>
                  <w:lang w:val="en-AU" w:eastAsia="en-AU"/>
                </w:rPr>
                <w:delText>Explanation</w:delText>
              </w:r>
            </w:del>
          </w:p>
        </w:tc>
        <w:tc>
          <w:tcPr>
            <w:tcW w:w="2952" w:type="dxa"/>
            <w:tcBorders>
              <w:top w:val="single" w:sz="6" w:space="0" w:color="000000"/>
              <w:left w:val="single" w:sz="6" w:space="0" w:color="000000"/>
              <w:bottom w:val="single" w:sz="6" w:space="0" w:color="000000"/>
              <w:right w:val="single" w:sz="6" w:space="0" w:color="000000"/>
            </w:tcBorders>
            <w:shd w:val="clear" w:color="auto" w:fill="FFFF00"/>
            <w:vAlign w:val="center"/>
          </w:tcPr>
          <w:p w14:paraId="0F2562DD" w14:textId="7524CAAB" w:rsidR="007E5EAD" w:rsidRPr="00393866" w:rsidDel="0064045E" w:rsidRDefault="006F5623">
            <w:pPr>
              <w:autoSpaceDE w:val="0"/>
              <w:autoSpaceDN w:val="0"/>
              <w:adjustRightInd w:val="0"/>
              <w:rPr>
                <w:del w:id="2623" w:author="Raphael Donor" w:date="2020-08-04T16:43:00Z"/>
                <w:rFonts w:ascii="Tahoma" w:hAnsi="Tahoma" w:cs="Tahoma"/>
                <w:b/>
                <w:bCs/>
                <w:color w:val="000000"/>
                <w:lang w:val="en-AU" w:eastAsia="en-AU"/>
              </w:rPr>
            </w:pPr>
            <w:del w:id="2624" w:author="Raphael Donor" w:date="2020-08-04T16:43:00Z">
              <w:r w:rsidDel="0064045E">
                <w:rPr>
                  <w:rFonts w:ascii="Tahoma" w:hAnsi="Tahoma" w:cs="Tahoma"/>
                  <w:b/>
                  <w:bCs/>
                  <w:color w:val="000000"/>
                  <w:lang w:val="en-AU" w:eastAsia="en-AU"/>
                </w:rPr>
                <w:delText xml:space="preserve"> e</w:delText>
              </w:r>
              <w:r w:rsidR="007E5EAD" w:rsidRPr="00393866" w:rsidDel="0064045E">
                <w:rPr>
                  <w:rFonts w:ascii="Tahoma" w:hAnsi="Tahoma" w:cs="Tahoma"/>
                  <w:b/>
                  <w:bCs/>
                  <w:color w:val="000000"/>
                  <w:lang w:val="en-AU" w:eastAsia="en-AU"/>
                </w:rPr>
                <w:delText>g.</w:delText>
              </w:r>
            </w:del>
          </w:p>
        </w:tc>
      </w:tr>
      <w:tr w:rsidR="007E5EAD" w:rsidRPr="00393866" w:rsidDel="0064045E" w14:paraId="17531FDC" w14:textId="5A36E98A">
        <w:trPr>
          <w:trHeight w:val="413"/>
          <w:del w:id="2625" w:author="Raphael Donor" w:date="2020-08-04T16:43:00Z"/>
        </w:trPr>
        <w:tc>
          <w:tcPr>
            <w:tcW w:w="2952" w:type="dxa"/>
            <w:tcBorders>
              <w:top w:val="single" w:sz="6" w:space="0" w:color="000000"/>
              <w:left w:val="single" w:sz="6" w:space="0" w:color="000000"/>
              <w:bottom w:val="single" w:sz="6" w:space="0" w:color="000000"/>
              <w:right w:val="single" w:sz="6" w:space="0" w:color="000000"/>
            </w:tcBorders>
            <w:vAlign w:val="center"/>
          </w:tcPr>
          <w:p w14:paraId="64C7FB28" w14:textId="5EE86361" w:rsidR="007E5EAD" w:rsidRPr="00393866" w:rsidDel="0064045E" w:rsidRDefault="007E5EAD">
            <w:pPr>
              <w:autoSpaceDE w:val="0"/>
              <w:autoSpaceDN w:val="0"/>
              <w:adjustRightInd w:val="0"/>
              <w:rPr>
                <w:del w:id="2626" w:author="Raphael Donor" w:date="2020-08-04T16:43:00Z"/>
                <w:rFonts w:ascii="Tahoma" w:hAnsi="Tahoma" w:cs="Tahoma"/>
                <w:color w:val="000000"/>
                <w:lang w:val="en-AU" w:eastAsia="en-AU"/>
              </w:rPr>
            </w:pPr>
            <w:del w:id="2627" w:author="Raphael Donor" w:date="2020-08-04T16:43:00Z">
              <w:r w:rsidRPr="00393866" w:rsidDel="0064045E">
                <w:rPr>
                  <w:rFonts w:ascii="Tahoma" w:hAnsi="Tahoma" w:cs="Tahoma"/>
                  <w:color w:val="000000"/>
                  <w:lang w:val="en-AU" w:eastAsia="en-AU"/>
                </w:rPr>
                <w:delText>Helpdesk Number</w:delText>
              </w:r>
            </w:del>
          </w:p>
        </w:tc>
        <w:tc>
          <w:tcPr>
            <w:tcW w:w="2952" w:type="dxa"/>
            <w:tcBorders>
              <w:top w:val="single" w:sz="6" w:space="0" w:color="000000"/>
              <w:left w:val="single" w:sz="6" w:space="0" w:color="000000"/>
              <w:bottom w:val="single" w:sz="6" w:space="0" w:color="000000"/>
              <w:right w:val="single" w:sz="6" w:space="0" w:color="000000"/>
            </w:tcBorders>
            <w:vAlign w:val="center"/>
          </w:tcPr>
          <w:p w14:paraId="66FB09D7" w14:textId="7775409B" w:rsidR="007E5EAD" w:rsidRPr="00393866" w:rsidDel="0064045E" w:rsidRDefault="007E5EAD">
            <w:pPr>
              <w:autoSpaceDE w:val="0"/>
              <w:autoSpaceDN w:val="0"/>
              <w:adjustRightInd w:val="0"/>
              <w:rPr>
                <w:del w:id="2628" w:author="Raphael Donor" w:date="2020-08-04T16:43:00Z"/>
                <w:rFonts w:ascii="Tahoma" w:hAnsi="Tahoma" w:cs="Tahoma"/>
                <w:color w:val="000000"/>
                <w:lang w:val="en-AU" w:eastAsia="en-AU"/>
              </w:rPr>
            </w:pPr>
            <w:del w:id="2629" w:author="Raphael Donor" w:date="2020-08-04T16:43:00Z">
              <w:r w:rsidRPr="00393866" w:rsidDel="0064045E">
                <w:rPr>
                  <w:rFonts w:ascii="Tahoma" w:hAnsi="Tahoma" w:cs="Tahoma"/>
                  <w:color w:val="000000"/>
                  <w:lang w:val="en-AU" w:eastAsia="en-AU"/>
                </w:rPr>
                <w:delText>Number generated by the Goodyear Helpdesk system</w:delText>
              </w:r>
            </w:del>
          </w:p>
        </w:tc>
        <w:tc>
          <w:tcPr>
            <w:tcW w:w="2952" w:type="dxa"/>
            <w:tcBorders>
              <w:top w:val="single" w:sz="6" w:space="0" w:color="000000"/>
              <w:left w:val="single" w:sz="6" w:space="0" w:color="000000"/>
              <w:bottom w:val="single" w:sz="6" w:space="0" w:color="000000"/>
              <w:right w:val="single" w:sz="6" w:space="0" w:color="000000"/>
            </w:tcBorders>
            <w:vAlign w:val="center"/>
          </w:tcPr>
          <w:p w14:paraId="47B574EA" w14:textId="738541B6" w:rsidR="007E5EAD" w:rsidRPr="00393866" w:rsidDel="0064045E" w:rsidRDefault="007E5EAD">
            <w:pPr>
              <w:autoSpaceDE w:val="0"/>
              <w:autoSpaceDN w:val="0"/>
              <w:adjustRightInd w:val="0"/>
              <w:rPr>
                <w:del w:id="2630" w:author="Raphael Donor" w:date="2020-08-04T16:43:00Z"/>
                <w:rFonts w:ascii="Tahoma" w:hAnsi="Tahoma" w:cs="Tahoma"/>
                <w:b/>
                <w:bCs/>
                <w:color w:val="000000"/>
                <w:lang w:val="en-AU" w:eastAsia="en-AU"/>
              </w:rPr>
            </w:pPr>
            <w:del w:id="2631" w:author="Raphael Donor" w:date="2020-08-04T16:43:00Z">
              <w:r w:rsidRPr="00393866" w:rsidDel="0064045E">
                <w:rPr>
                  <w:rFonts w:ascii="Tahoma" w:hAnsi="Tahoma" w:cs="Tahoma"/>
                  <w:b/>
                  <w:bCs/>
                  <w:color w:val="000000"/>
                  <w:lang w:val="en-AU" w:eastAsia="en-AU"/>
                </w:rPr>
                <w:delText>10-10579718</w:delText>
              </w:r>
            </w:del>
          </w:p>
        </w:tc>
      </w:tr>
      <w:tr w:rsidR="007E5EAD" w:rsidRPr="00393866" w:rsidDel="0064045E" w14:paraId="165BB59F" w14:textId="7E02ADE2">
        <w:trPr>
          <w:trHeight w:val="413"/>
          <w:del w:id="2632" w:author="Raphael Donor" w:date="2020-08-04T16:43:00Z"/>
        </w:trPr>
        <w:tc>
          <w:tcPr>
            <w:tcW w:w="2952" w:type="dxa"/>
            <w:tcBorders>
              <w:top w:val="single" w:sz="6" w:space="0" w:color="000000"/>
              <w:left w:val="single" w:sz="6" w:space="0" w:color="000000"/>
              <w:bottom w:val="single" w:sz="6" w:space="0" w:color="000000"/>
              <w:right w:val="single" w:sz="6" w:space="0" w:color="000000"/>
            </w:tcBorders>
            <w:vAlign w:val="center"/>
          </w:tcPr>
          <w:p w14:paraId="6AF9EF25" w14:textId="25C8A6ED" w:rsidR="007E5EAD" w:rsidRPr="00393866" w:rsidDel="0064045E" w:rsidRDefault="007E5EAD">
            <w:pPr>
              <w:autoSpaceDE w:val="0"/>
              <w:autoSpaceDN w:val="0"/>
              <w:adjustRightInd w:val="0"/>
              <w:rPr>
                <w:del w:id="2633" w:author="Raphael Donor" w:date="2020-08-04T16:43:00Z"/>
                <w:rFonts w:ascii="Tahoma" w:hAnsi="Tahoma" w:cs="Tahoma"/>
                <w:color w:val="000000"/>
                <w:lang w:val="en-AU" w:eastAsia="en-AU"/>
              </w:rPr>
            </w:pPr>
            <w:del w:id="2634" w:author="Raphael Donor" w:date="2020-08-04T16:43:00Z">
              <w:r w:rsidRPr="00393866" w:rsidDel="0064045E">
                <w:rPr>
                  <w:rFonts w:ascii="Tahoma" w:hAnsi="Tahoma" w:cs="Tahoma"/>
                  <w:color w:val="000000"/>
                  <w:lang w:val="en-AU" w:eastAsia="en-AU"/>
                </w:rPr>
                <w:delText>Description</w:delText>
              </w:r>
            </w:del>
          </w:p>
        </w:tc>
        <w:tc>
          <w:tcPr>
            <w:tcW w:w="2952" w:type="dxa"/>
            <w:tcBorders>
              <w:top w:val="single" w:sz="6" w:space="0" w:color="000000"/>
              <w:left w:val="single" w:sz="6" w:space="0" w:color="000000"/>
              <w:bottom w:val="single" w:sz="6" w:space="0" w:color="000000"/>
              <w:right w:val="single" w:sz="6" w:space="0" w:color="000000"/>
            </w:tcBorders>
            <w:vAlign w:val="center"/>
          </w:tcPr>
          <w:p w14:paraId="11584F70" w14:textId="4C9856AD" w:rsidR="007E5EAD" w:rsidRPr="00393866" w:rsidDel="0064045E" w:rsidRDefault="007E5EAD">
            <w:pPr>
              <w:autoSpaceDE w:val="0"/>
              <w:autoSpaceDN w:val="0"/>
              <w:adjustRightInd w:val="0"/>
              <w:rPr>
                <w:del w:id="2635" w:author="Raphael Donor" w:date="2020-08-04T16:43:00Z"/>
                <w:rFonts w:ascii="Tahoma" w:hAnsi="Tahoma" w:cs="Tahoma"/>
                <w:color w:val="000000"/>
                <w:lang w:val="en-AU" w:eastAsia="en-AU"/>
              </w:rPr>
            </w:pPr>
            <w:del w:id="2636" w:author="Raphael Donor" w:date="2020-08-04T16:43:00Z">
              <w:r w:rsidRPr="00393866" w:rsidDel="0064045E">
                <w:rPr>
                  <w:rFonts w:ascii="Tahoma" w:hAnsi="Tahoma" w:cs="Tahoma"/>
                  <w:color w:val="000000"/>
                  <w:lang w:val="en-AU" w:eastAsia="en-AU"/>
                </w:rPr>
                <w:delText>Description of the transport request</w:delText>
              </w:r>
            </w:del>
          </w:p>
        </w:tc>
        <w:tc>
          <w:tcPr>
            <w:tcW w:w="2952" w:type="dxa"/>
            <w:tcBorders>
              <w:top w:val="single" w:sz="6" w:space="0" w:color="000000"/>
              <w:left w:val="single" w:sz="6" w:space="0" w:color="000000"/>
              <w:bottom w:val="single" w:sz="6" w:space="0" w:color="000000"/>
              <w:right w:val="single" w:sz="6" w:space="0" w:color="000000"/>
            </w:tcBorders>
            <w:vAlign w:val="center"/>
          </w:tcPr>
          <w:p w14:paraId="03EC2BDF" w14:textId="0B41FFE5" w:rsidR="007E5EAD" w:rsidRPr="00393866" w:rsidDel="0064045E" w:rsidRDefault="007E5EAD">
            <w:pPr>
              <w:autoSpaceDE w:val="0"/>
              <w:autoSpaceDN w:val="0"/>
              <w:adjustRightInd w:val="0"/>
              <w:rPr>
                <w:del w:id="2637" w:author="Raphael Donor" w:date="2020-08-04T16:43:00Z"/>
                <w:rFonts w:ascii="Tahoma" w:hAnsi="Tahoma" w:cs="Tahoma"/>
                <w:color w:val="000000"/>
                <w:lang w:val="en-AU" w:eastAsia="en-AU"/>
              </w:rPr>
            </w:pPr>
          </w:p>
        </w:tc>
      </w:tr>
    </w:tbl>
    <w:p w14:paraId="575363A9" w14:textId="47D5B20F" w:rsidR="006F77C1" w:rsidRPr="00393866" w:rsidDel="0064045E" w:rsidRDefault="006F77C1" w:rsidP="006F77C1">
      <w:pPr>
        <w:rPr>
          <w:del w:id="2638" w:author="Raphael Donor" w:date="2020-08-04T16:43:00Z"/>
          <w:rFonts w:ascii="Tahoma" w:hAnsi="Tahoma" w:cs="Tahoma"/>
        </w:rPr>
      </w:pPr>
    </w:p>
    <w:p w14:paraId="35232E80" w14:textId="5A055176" w:rsidR="001A2B08" w:rsidRPr="00393866" w:rsidDel="0064045E" w:rsidRDefault="00E05A13" w:rsidP="006F77C1">
      <w:pPr>
        <w:rPr>
          <w:del w:id="2639" w:author="Raphael Donor" w:date="2020-08-04T16:43:00Z"/>
          <w:rFonts w:ascii="Tahoma" w:hAnsi="Tahoma" w:cs="Tahoma"/>
        </w:rPr>
      </w:pPr>
      <w:del w:id="2640" w:author="Raphael Donor" w:date="2020-08-04T16:43:00Z">
        <w:r>
          <w:rPr>
            <w:noProof/>
            <w:lang w:val="ru-RU" w:eastAsia="ru-RU"/>
          </w:rPr>
          <w:drawing>
            <wp:inline distT="0" distB="0" distL="0" distR="0" wp14:anchorId="6011F6DB" wp14:editId="79AC1743">
              <wp:extent cx="5106670" cy="991870"/>
              <wp:effectExtent l="0" t="0" r="0" b="0"/>
              <wp:docPr id="5" name="Picture 100785649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07856494"/>
                      <pic:cNvPicPr>
                        <a:picLocks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106670" cy="991870"/>
                      </a:xfrm>
                      <a:prstGeom prst="rect">
                        <a:avLst/>
                      </a:prstGeom>
                      <a:noFill/>
                      <a:ln>
                        <a:noFill/>
                      </a:ln>
                    </pic:spPr>
                  </pic:pic>
                </a:graphicData>
              </a:graphic>
            </wp:inline>
          </w:drawing>
        </w:r>
      </w:del>
    </w:p>
    <w:p w14:paraId="21BBB1C1" w14:textId="28619446" w:rsidR="006F77C1" w:rsidRPr="00393866" w:rsidDel="0064045E" w:rsidRDefault="006F77C1" w:rsidP="006F77C1">
      <w:pPr>
        <w:rPr>
          <w:del w:id="2641" w:author="Raphael Donor" w:date="2020-08-04T16:43:00Z"/>
          <w:rFonts w:ascii="Tahoma" w:hAnsi="Tahoma" w:cs="Tahoma"/>
        </w:rPr>
      </w:pPr>
    </w:p>
    <w:p w14:paraId="389EF701" w14:textId="77777777" w:rsidR="006F77C1" w:rsidRPr="00393866" w:rsidRDefault="006F77C1" w:rsidP="006F77C1">
      <w:pPr>
        <w:rPr>
          <w:rFonts w:ascii="Tahoma" w:hAnsi="Tahoma" w:cs="Tahoma"/>
        </w:rPr>
      </w:pPr>
      <w:r w:rsidRPr="00393866">
        <w:rPr>
          <w:rFonts w:ascii="Tahoma" w:hAnsi="Tahoma" w:cs="Tahoma"/>
        </w:rPr>
        <w:t>Programs developed as local private objects cannot be transported. Therefore, programs should only be designated as local private objects if there is no intention of ever using the program in a production environment.</w:t>
      </w:r>
    </w:p>
    <w:p w14:paraId="4576BC8D" w14:textId="0FCF9E34" w:rsidR="006F77C1" w:rsidRPr="003055FB" w:rsidRDefault="006F77C1" w:rsidP="00F557A2">
      <w:pPr>
        <w:pStyle w:val="Heading3"/>
        <w:rPr>
          <w:rFonts w:ascii="Tahoma" w:hAnsi="Tahoma" w:cs="Tahoma"/>
          <w:b/>
          <w:i w:val="0"/>
        </w:rPr>
      </w:pPr>
      <w:bookmarkStart w:id="2642" w:name="_Toc453572782"/>
      <w:bookmarkStart w:id="2643" w:name="_Toc286674826"/>
      <w:bookmarkStart w:id="2644" w:name="_Toc62037435"/>
      <w:r w:rsidRPr="003055FB">
        <w:rPr>
          <w:rFonts w:ascii="Tahoma" w:hAnsi="Tahoma" w:cs="Tahoma"/>
          <w:b/>
          <w:i w:val="0"/>
        </w:rPr>
        <w:t>Batch Input Program Designs</w:t>
      </w:r>
      <w:bookmarkEnd w:id="2642"/>
      <w:bookmarkEnd w:id="2643"/>
      <w:bookmarkEnd w:id="2644"/>
    </w:p>
    <w:p w14:paraId="772C493B" w14:textId="77777777" w:rsidR="006F77C1" w:rsidRPr="00393866" w:rsidRDefault="006F77C1" w:rsidP="006F77C1">
      <w:pPr>
        <w:rPr>
          <w:rFonts w:ascii="Tahoma" w:hAnsi="Tahoma" w:cs="Tahoma"/>
        </w:rPr>
      </w:pPr>
    </w:p>
    <w:p w14:paraId="79025EBB" w14:textId="77777777" w:rsidR="006F77C1" w:rsidRDefault="006F77C1" w:rsidP="006F77C1">
      <w:pPr>
        <w:rPr>
          <w:rFonts w:ascii="Tahoma" w:hAnsi="Tahoma" w:cs="Tahoma"/>
        </w:rPr>
      </w:pPr>
      <w:r w:rsidRPr="00393866">
        <w:rPr>
          <w:rFonts w:ascii="Tahoma" w:hAnsi="Tahoma" w:cs="Tahoma"/>
        </w:rPr>
        <w:t xml:space="preserve">Batch input sessions are used to import large volumes of data into the SAP system. In order to avoid performance problems use the general rule of thumb that the BDC sessions should be limited to 250 transactions per BDC group. If it is likely that this limit will be reached, create a smaller number of BDC sessions instead of one large one. </w:t>
      </w:r>
    </w:p>
    <w:p w14:paraId="6AF92757" w14:textId="77777777" w:rsidR="000246F3" w:rsidRDefault="000246F3" w:rsidP="006F77C1">
      <w:pPr>
        <w:rPr>
          <w:rFonts w:ascii="Tahoma" w:hAnsi="Tahoma" w:cs="Tahoma"/>
        </w:rPr>
      </w:pPr>
    </w:p>
    <w:p w14:paraId="1DB93AAC" w14:textId="77777777" w:rsidR="00F557A2" w:rsidRPr="00F557A2" w:rsidRDefault="00F557A2" w:rsidP="00F557A2">
      <w:pPr>
        <w:pStyle w:val="ListParagraph"/>
        <w:numPr>
          <w:ilvl w:val="1"/>
          <w:numId w:val="52"/>
        </w:numPr>
        <w:outlineLvl w:val="2"/>
        <w:rPr>
          <w:rFonts w:ascii="Tahoma" w:hAnsi="Tahoma" w:cs="Tahoma"/>
          <w:b/>
          <w:bCs/>
          <w:vanish/>
        </w:rPr>
      </w:pPr>
      <w:bookmarkStart w:id="2645" w:name="_Toc45298544"/>
      <w:bookmarkStart w:id="2646" w:name="_Toc45551891"/>
      <w:bookmarkEnd w:id="2645"/>
      <w:bookmarkEnd w:id="2646"/>
    </w:p>
    <w:p w14:paraId="0C47F830" w14:textId="77777777" w:rsidR="00F557A2" w:rsidRPr="00F557A2" w:rsidRDefault="00F557A2" w:rsidP="00F557A2">
      <w:pPr>
        <w:pStyle w:val="ListParagraph"/>
        <w:numPr>
          <w:ilvl w:val="2"/>
          <w:numId w:val="52"/>
        </w:numPr>
        <w:outlineLvl w:val="2"/>
        <w:rPr>
          <w:rFonts w:ascii="Tahoma" w:hAnsi="Tahoma" w:cs="Tahoma"/>
          <w:b/>
          <w:bCs/>
          <w:vanish/>
        </w:rPr>
      </w:pPr>
    </w:p>
    <w:p w14:paraId="32E719AC" w14:textId="77777777" w:rsidR="00F557A2" w:rsidRPr="00F557A2" w:rsidRDefault="00F557A2" w:rsidP="00F557A2">
      <w:pPr>
        <w:pStyle w:val="ListParagraph"/>
        <w:numPr>
          <w:ilvl w:val="2"/>
          <w:numId w:val="52"/>
        </w:numPr>
        <w:outlineLvl w:val="2"/>
        <w:rPr>
          <w:rFonts w:ascii="Tahoma" w:hAnsi="Tahoma" w:cs="Tahoma"/>
          <w:b/>
          <w:bCs/>
          <w:vanish/>
        </w:rPr>
      </w:pPr>
    </w:p>
    <w:p w14:paraId="32B26454" w14:textId="4008F68B" w:rsidR="006F77C1" w:rsidRPr="003055FB" w:rsidRDefault="006F77C1" w:rsidP="00F557A2">
      <w:pPr>
        <w:pStyle w:val="ListParagraph"/>
        <w:numPr>
          <w:ilvl w:val="2"/>
          <w:numId w:val="52"/>
        </w:numPr>
        <w:outlineLvl w:val="2"/>
        <w:rPr>
          <w:rFonts w:ascii="Tahoma" w:eastAsia="Tahoma" w:hAnsi="Tahoma" w:cs="Tahoma"/>
          <w:b/>
          <w:bCs/>
        </w:rPr>
      </w:pPr>
      <w:r w:rsidRPr="219C9FEA">
        <w:rPr>
          <w:rFonts w:ascii="Tahoma" w:hAnsi="Tahoma" w:cs="Tahoma"/>
          <w:b/>
          <w:bCs/>
        </w:rPr>
        <w:t xml:space="preserve"> </w:t>
      </w:r>
      <w:bookmarkStart w:id="2647" w:name="_Toc453572783"/>
      <w:bookmarkStart w:id="2648" w:name="_Toc286674827"/>
      <w:commentRangeStart w:id="2649"/>
      <w:commentRangeStart w:id="2650"/>
      <w:r w:rsidRPr="219C9FEA">
        <w:rPr>
          <w:rFonts w:ascii="Tahoma" w:hAnsi="Tahoma" w:cs="Tahoma"/>
          <w:b/>
          <w:bCs/>
        </w:rPr>
        <w:t>Batch Interface BDC Session Names</w:t>
      </w:r>
      <w:bookmarkEnd w:id="2647"/>
      <w:bookmarkEnd w:id="2648"/>
      <w:commentRangeEnd w:id="2649"/>
      <w:r w:rsidR="009753C7">
        <w:rPr>
          <w:rStyle w:val="CommentReference"/>
          <w:rFonts w:ascii="Grundfos TheSans V2" w:eastAsia="Grundfos TheSans V2" w:hAnsi="Grundfos TheSans V2"/>
        </w:rPr>
        <w:commentReference w:id="2649"/>
      </w:r>
      <w:commentRangeEnd w:id="2650"/>
      <w:r w:rsidR="00AB1ECC">
        <w:rPr>
          <w:rStyle w:val="CommentReference"/>
          <w:rFonts w:ascii="Grundfos TheSans V2" w:eastAsia="Grundfos TheSans V2" w:hAnsi="Grundfos TheSans V2"/>
        </w:rPr>
        <w:commentReference w:id="2650"/>
      </w:r>
      <w:r w:rsidRPr="003055FB">
        <w:rPr>
          <w:rFonts w:ascii="Tahoma" w:hAnsi="Tahoma" w:cs="Tahoma"/>
          <w:b/>
        </w:rPr>
        <w:tab/>
      </w:r>
    </w:p>
    <w:p w14:paraId="00BFBF1D" w14:textId="77777777" w:rsidR="006F77C1" w:rsidRPr="00393866" w:rsidRDefault="006F77C1" w:rsidP="006F77C1">
      <w:pPr>
        <w:tabs>
          <w:tab w:val="left" w:pos="-1440"/>
          <w:tab w:val="left" w:pos="-720"/>
          <w:tab w:val="left" w:pos="810"/>
          <w:tab w:val="left" w:pos="1530"/>
          <w:tab w:val="left" w:pos="2160"/>
        </w:tabs>
        <w:suppressAutoHyphens/>
        <w:rPr>
          <w:rFonts w:ascii="Tahoma" w:hAnsi="Tahoma" w:cs="Tahoma"/>
          <w:sz w:val="23"/>
        </w:rPr>
      </w:pPr>
    </w:p>
    <w:p w14:paraId="571371C8" w14:textId="0EE3687E" w:rsidR="006F77C1" w:rsidRPr="00393866" w:rsidDel="003B0DBC" w:rsidRDefault="006F77C1" w:rsidP="006F77C1">
      <w:pPr>
        <w:tabs>
          <w:tab w:val="left" w:pos="-1440"/>
          <w:tab w:val="left" w:pos="-720"/>
          <w:tab w:val="left" w:pos="810"/>
          <w:tab w:val="left" w:pos="1530"/>
          <w:tab w:val="left" w:pos="2160"/>
        </w:tabs>
        <w:suppressAutoHyphens/>
        <w:rPr>
          <w:del w:id="2651" w:author="Mon Magallanes" w:date="2020-11-18T22:18:00Z"/>
          <w:rFonts w:ascii="Tahoma" w:hAnsi="Tahoma" w:cs="Tahoma"/>
        </w:rPr>
      </w:pPr>
      <w:r w:rsidRPr="00393866">
        <w:rPr>
          <w:rFonts w:ascii="Tahoma" w:hAnsi="Tahoma" w:cs="Tahoma"/>
        </w:rPr>
        <w:t xml:space="preserve">The BDC session names consist of 12 characters in length and should take on the format </w:t>
      </w:r>
      <w:del w:id="2652" w:author="Mon Magallanes" w:date="2020-11-18T22:17:00Z">
        <w:r w:rsidRPr="00393866" w:rsidDel="003B0DBC">
          <w:rPr>
            <w:rFonts w:ascii="Tahoma" w:hAnsi="Tahoma" w:cs="Tahoma"/>
          </w:rPr>
          <w:delText>'$$$$####&amp;&amp;&amp;&amp;</w:delText>
        </w:r>
      </w:del>
      <w:ins w:id="2653" w:author="Mon Magallanes" w:date="2020-11-18T22:17:00Z">
        <w:r w:rsidR="003B0DBC">
          <w:rPr>
            <w:rFonts w:ascii="Tahoma" w:hAnsi="Tahoma" w:cs="Tahoma"/>
          </w:rPr>
          <w:t>&lt;</w:t>
        </w:r>
      </w:ins>
      <w:r w:rsidR="00925F77">
        <w:rPr>
          <w:rFonts w:ascii="Tahoma" w:hAnsi="Tahoma" w:cs="Tahoma"/>
        </w:rPr>
        <w:t>Program Name</w:t>
      </w:r>
      <w:ins w:id="2654" w:author="Mon Magallanes" w:date="2020-11-18T22:17:00Z">
        <w:r w:rsidR="003B0DBC">
          <w:rPr>
            <w:rFonts w:ascii="Tahoma" w:hAnsi="Tahoma" w:cs="Tahoma"/>
          </w:rPr>
          <w:t>&gt;&lt;Fre</w:t>
        </w:r>
      </w:ins>
      <w:ins w:id="2655" w:author="Mon Magallanes" w:date="2020-11-18T22:18:00Z">
        <w:r w:rsidR="003B0DBC">
          <w:rPr>
            <w:rFonts w:ascii="Tahoma" w:hAnsi="Tahoma" w:cs="Tahoma"/>
          </w:rPr>
          <w:t>e Text</w:t>
        </w:r>
      </w:ins>
      <w:ins w:id="2656" w:author="Mon Magallanes" w:date="2020-11-18T22:17:00Z">
        <w:r w:rsidR="003B0DBC">
          <w:rPr>
            <w:rFonts w:ascii="Tahoma" w:hAnsi="Tahoma" w:cs="Tahoma"/>
          </w:rPr>
          <w:t>&gt;</w:t>
        </w:r>
      </w:ins>
      <w:del w:id="2657" w:author="Mon Magallanes" w:date="2020-11-18T22:17:00Z">
        <w:r w:rsidRPr="00393866" w:rsidDel="003B0DBC">
          <w:rPr>
            <w:rFonts w:ascii="Tahoma" w:hAnsi="Tahoma" w:cs="Tahoma"/>
          </w:rPr>
          <w:delText>'</w:delText>
        </w:r>
      </w:del>
      <w:r w:rsidR="00AB1ECC">
        <w:rPr>
          <w:rFonts w:ascii="Tahoma" w:hAnsi="Tahoma" w:cs="Tahoma"/>
        </w:rPr>
        <w:t>.</w:t>
      </w:r>
      <w:r w:rsidR="00925F77">
        <w:rPr>
          <w:rFonts w:ascii="Tahoma" w:hAnsi="Tahoma" w:cs="Tahoma"/>
        </w:rPr>
        <w:t xml:space="preserve"> </w:t>
      </w:r>
    </w:p>
    <w:p w14:paraId="2000F2FB" w14:textId="353BE0DD" w:rsidR="006F77C1" w:rsidRPr="00393866" w:rsidDel="003B0DBC" w:rsidRDefault="006F77C1">
      <w:pPr>
        <w:tabs>
          <w:tab w:val="left" w:pos="-1440"/>
          <w:tab w:val="left" w:pos="-720"/>
          <w:tab w:val="left" w:pos="810"/>
          <w:tab w:val="left" w:pos="1530"/>
          <w:tab w:val="left" w:pos="2160"/>
        </w:tabs>
        <w:suppressAutoHyphens/>
        <w:rPr>
          <w:del w:id="2658" w:author="Mon Magallanes" w:date="2020-11-18T22:18:00Z"/>
          <w:rFonts w:ascii="Tahoma" w:hAnsi="Tahoma" w:cs="Tahoma"/>
          <w:sz w:val="23"/>
        </w:rPr>
      </w:pPr>
      <w:del w:id="2659" w:author="Mon Magallanes" w:date="2020-11-18T22:18:00Z">
        <w:r w:rsidRPr="00393866" w:rsidDel="003B0DBC">
          <w:rPr>
            <w:rFonts w:ascii="Tahoma" w:hAnsi="Tahoma" w:cs="Tahoma"/>
            <w:sz w:val="23"/>
          </w:rPr>
          <w:delText xml:space="preserve">  </w:delText>
        </w:r>
      </w:del>
    </w:p>
    <w:p w14:paraId="5F7646A5" w14:textId="22599715" w:rsidR="006F77C1" w:rsidRPr="00393866" w:rsidDel="003B0DBC" w:rsidRDefault="006F77C1">
      <w:pPr>
        <w:tabs>
          <w:tab w:val="left" w:pos="-1440"/>
          <w:tab w:val="left" w:pos="-720"/>
          <w:tab w:val="left" w:pos="810"/>
          <w:tab w:val="left" w:pos="1530"/>
          <w:tab w:val="left" w:pos="2160"/>
        </w:tabs>
        <w:suppressAutoHyphens/>
        <w:rPr>
          <w:del w:id="2660" w:author="Mon Magallanes" w:date="2020-11-18T22:18:00Z"/>
          <w:rFonts w:ascii="Tahoma" w:hAnsi="Tahoma" w:cs="Tahoma"/>
        </w:rPr>
      </w:pPr>
      <w:del w:id="2661" w:author="Mon Magallanes" w:date="2020-11-18T22:18:00Z">
        <w:r w:rsidRPr="00393866" w:rsidDel="003B0DBC">
          <w:rPr>
            <w:rFonts w:ascii="Tahoma" w:hAnsi="Tahoma" w:cs="Tahoma"/>
            <w:sz w:val="23"/>
          </w:rPr>
          <w:tab/>
        </w:r>
        <w:r w:rsidRPr="00393866" w:rsidDel="003B0DBC">
          <w:rPr>
            <w:rFonts w:ascii="Tahoma" w:hAnsi="Tahoma" w:cs="Tahoma"/>
            <w:b/>
            <w:sz w:val="23"/>
          </w:rPr>
          <w:delText>'$$$$'</w:delText>
        </w:r>
        <w:r w:rsidRPr="00393866" w:rsidDel="003B0DBC">
          <w:rPr>
            <w:rFonts w:ascii="Tahoma" w:hAnsi="Tahoma" w:cs="Tahoma"/>
            <w:b/>
            <w:sz w:val="23"/>
          </w:rPr>
          <w:tab/>
        </w:r>
        <w:r w:rsidRPr="00393866" w:rsidDel="003B0DBC">
          <w:rPr>
            <w:rFonts w:ascii="Tahoma" w:hAnsi="Tahoma" w:cs="Tahoma"/>
            <w:b/>
            <w:sz w:val="23"/>
          </w:rPr>
          <w:tab/>
        </w:r>
        <w:r w:rsidRPr="00393866" w:rsidDel="003B0DBC">
          <w:rPr>
            <w:rFonts w:ascii="Tahoma" w:hAnsi="Tahoma" w:cs="Tahoma"/>
          </w:rPr>
          <w:delText>Will be the primary plant that will process the session.</w:delText>
        </w:r>
      </w:del>
    </w:p>
    <w:p w14:paraId="57812260" w14:textId="1056DBEC" w:rsidR="006F77C1" w:rsidRPr="00393866" w:rsidDel="003B0DBC" w:rsidRDefault="006F77C1">
      <w:pPr>
        <w:tabs>
          <w:tab w:val="left" w:pos="-1440"/>
          <w:tab w:val="left" w:pos="-720"/>
          <w:tab w:val="left" w:pos="810"/>
          <w:tab w:val="left" w:pos="1530"/>
          <w:tab w:val="left" w:pos="2160"/>
        </w:tabs>
        <w:suppressAutoHyphens/>
        <w:rPr>
          <w:del w:id="2662" w:author="Mon Magallanes" w:date="2020-11-18T22:18:00Z"/>
          <w:rFonts w:ascii="Tahoma" w:hAnsi="Tahoma" w:cs="Tahoma"/>
        </w:rPr>
      </w:pPr>
      <w:del w:id="2663" w:author="Mon Magallanes" w:date="2020-11-18T22:18:00Z">
        <w:r w:rsidRPr="00393866" w:rsidDel="003B0DBC">
          <w:rPr>
            <w:rFonts w:ascii="Tahoma" w:hAnsi="Tahoma" w:cs="Tahoma"/>
          </w:rPr>
          <w:tab/>
        </w:r>
        <w:r w:rsidRPr="00393866" w:rsidDel="003B0DBC">
          <w:rPr>
            <w:rFonts w:ascii="Tahoma" w:hAnsi="Tahoma" w:cs="Tahoma"/>
          </w:rPr>
          <w:tab/>
        </w:r>
        <w:r w:rsidRPr="00393866" w:rsidDel="003B0DBC">
          <w:rPr>
            <w:rFonts w:ascii="Tahoma" w:hAnsi="Tahoma" w:cs="Tahoma"/>
          </w:rPr>
          <w:tab/>
          <w:delText>(Use 0000 if the session is not plant specific).</w:delText>
        </w:r>
      </w:del>
    </w:p>
    <w:p w14:paraId="10108F13" w14:textId="6F3FAE5E" w:rsidR="006F77C1" w:rsidRPr="00393866" w:rsidDel="003B0DBC" w:rsidRDefault="006F77C1">
      <w:pPr>
        <w:tabs>
          <w:tab w:val="left" w:pos="-1440"/>
          <w:tab w:val="left" w:pos="-720"/>
          <w:tab w:val="left" w:pos="810"/>
          <w:tab w:val="left" w:pos="1530"/>
          <w:tab w:val="left" w:pos="2160"/>
        </w:tabs>
        <w:suppressAutoHyphens/>
        <w:rPr>
          <w:del w:id="2664" w:author="Mon Magallanes" w:date="2020-11-18T22:18:00Z"/>
          <w:rFonts w:ascii="Tahoma" w:hAnsi="Tahoma" w:cs="Tahoma"/>
          <w:sz w:val="23"/>
        </w:rPr>
      </w:pPr>
    </w:p>
    <w:p w14:paraId="664D8957" w14:textId="14B10E69" w:rsidR="006F77C1" w:rsidRPr="00393866" w:rsidDel="003B0DBC" w:rsidRDefault="006F77C1">
      <w:pPr>
        <w:tabs>
          <w:tab w:val="left" w:pos="-1440"/>
          <w:tab w:val="left" w:pos="-720"/>
          <w:tab w:val="left" w:pos="810"/>
          <w:tab w:val="left" w:pos="1530"/>
          <w:tab w:val="left" w:pos="2160"/>
        </w:tabs>
        <w:suppressAutoHyphens/>
        <w:rPr>
          <w:del w:id="2665" w:author="Mon Magallanes" w:date="2020-11-18T22:18:00Z"/>
          <w:rFonts w:ascii="Tahoma" w:hAnsi="Tahoma" w:cs="Tahoma"/>
        </w:rPr>
      </w:pPr>
      <w:del w:id="2666" w:author="Mon Magallanes" w:date="2020-11-18T22:18:00Z">
        <w:r w:rsidRPr="00393866" w:rsidDel="003B0DBC">
          <w:rPr>
            <w:rFonts w:ascii="Tahoma" w:hAnsi="Tahoma" w:cs="Tahoma"/>
            <w:sz w:val="23"/>
          </w:rPr>
          <w:tab/>
          <w:delText>'</w:delText>
        </w:r>
        <w:r w:rsidRPr="00393866" w:rsidDel="003B0DBC">
          <w:rPr>
            <w:rFonts w:ascii="Tahoma" w:hAnsi="Tahoma" w:cs="Tahoma"/>
            <w:b/>
            <w:sz w:val="23"/>
          </w:rPr>
          <w:delText>####</w:delText>
        </w:r>
        <w:r w:rsidRPr="00393866" w:rsidDel="003B0DBC">
          <w:rPr>
            <w:rFonts w:ascii="Tahoma" w:hAnsi="Tahoma" w:cs="Tahoma"/>
            <w:sz w:val="23"/>
          </w:rPr>
          <w:delText>'</w:delText>
        </w:r>
        <w:r w:rsidRPr="00393866" w:rsidDel="003B0DBC">
          <w:rPr>
            <w:rFonts w:ascii="Tahoma" w:hAnsi="Tahoma" w:cs="Tahoma"/>
            <w:sz w:val="23"/>
          </w:rPr>
          <w:tab/>
        </w:r>
        <w:r w:rsidRPr="00393866" w:rsidDel="003B0DBC">
          <w:rPr>
            <w:rFonts w:ascii="Tahoma" w:hAnsi="Tahoma" w:cs="Tahoma"/>
          </w:rPr>
          <w:delText>Will match the R/3 transaction.</w:delText>
        </w:r>
      </w:del>
    </w:p>
    <w:p w14:paraId="479ACCB6" w14:textId="67829248" w:rsidR="006F77C1" w:rsidRPr="00393866" w:rsidDel="003B0DBC" w:rsidRDefault="006F77C1">
      <w:pPr>
        <w:tabs>
          <w:tab w:val="left" w:pos="-1440"/>
          <w:tab w:val="left" w:pos="-720"/>
          <w:tab w:val="left" w:pos="810"/>
          <w:tab w:val="left" w:pos="1530"/>
          <w:tab w:val="left" w:pos="2160"/>
        </w:tabs>
        <w:suppressAutoHyphens/>
        <w:rPr>
          <w:del w:id="2667" w:author="Mon Magallanes" w:date="2020-11-18T22:18:00Z"/>
          <w:rFonts w:ascii="Tahoma" w:hAnsi="Tahoma" w:cs="Tahoma"/>
          <w:sz w:val="23"/>
        </w:rPr>
      </w:pPr>
    </w:p>
    <w:p w14:paraId="18AC307F" w14:textId="07E69865" w:rsidR="006F77C1" w:rsidRPr="00393866" w:rsidDel="003B0DBC" w:rsidRDefault="006F77C1">
      <w:pPr>
        <w:tabs>
          <w:tab w:val="left" w:pos="-1440"/>
          <w:tab w:val="left" w:pos="-720"/>
          <w:tab w:val="left" w:pos="810"/>
          <w:tab w:val="left" w:pos="1530"/>
          <w:tab w:val="left" w:pos="2160"/>
        </w:tabs>
        <w:suppressAutoHyphens/>
        <w:rPr>
          <w:del w:id="2668" w:author="Mon Magallanes" w:date="2020-11-18T22:18:00Z"/>
          <w:rFonts w:ascii="Tahoma" w:hAnsi="Tahoma" w:cs="Tahoma"/>
        </w:rPr>
      </w:pPr>
      <w:del w:id="2669" w:author="Mon Magallanes" w:date="2020-11-18T22:18:00Z">
        <w:r w:rsidRPr="00393866" w:rsidDel="003B0DBC">
          <w:rPr>
            <w:rFonts w:ascii="Tahoma" w:hAnsi="Tahoma" w:cs="Tahoma"/>
            <w:sz w:val="23"/>
          </w:rPr>
          <w:tab/>
          <w:delText>'</w:delText>
        </w:r>
        <w:r w:rsidRPr="00393866" w:rsidDel="003B0DBC">
          <w:rPr>
            <w:rFonts w:ascii="Tahoma" w:hAnsi="Tahoma" w:cs="Tahoma"/>
            <w:b/>
            <w:sz w:val="23"/>
          </w:rPr>
          <w:delText>&amp;&amp;&amp;&amp;</w:delText>
        </w:r>
        <w:r w:rsidRPr="00393866" w:rsidDel="003B0DBC">
          <w:rPr>
            <w:rFonts w:ascii="Tahoma" w:hAnsi="Tahoma" w:cs="Tahoma"/>
            <w:sz w:val="23"/>
          </w:rPr>
          <w:delText>'</w:delText>
        </w:r>
        <w:r w:rsidRPr="00393866" w:rsidDel="003B0DBC">
          <w:rPr>
            <w:rFonts w:ascii="Tahoma" w:hAnsi="Tahoma" w:cs="Tahoma"/>
            <w:sz w:val="23"/>
          </w:rPr>
          <w:tab/>
        </w:r>
        <w:r w:rsidRPr="00393866" w:rsidDel="003B0DBC">
          <w:rPr>
            <w:rFonts w:ascii="Tahoma" w:hAnsi="Tahoma" w:cs="Tahoma"/>
          </w:rPr>
          <w:delText>Will be a unique sequence of characters/numbers.</w:delText>
        </w:r>
      </w:del>
    </w:p>
    <w:p w14:paraId="20CD2B77" w14:textId="72BD3C52" w:rsidR="006F77C1" w:rsidRPr="00393866" w:rsidRDefault="006F77C1">
      <w:pPr>
        <w:tabs>
          <w:tab w:val="left" w:pos="-1440"/>
          <w:tab w:val="left" w:pos="-720"/>
          <w:tab w:val="left" w:pos="810"/>
          <w:tab w:val="left" w:pos="1530"/>
          <w:tab w:val="left" w:pos="2160"/>
        </w:tabs>
        <w:suppressAutoHyphens/>
        <w:rPr>
          <w:rFonts w:ascii="Tahoma" w:hAnsi="Tahoma" w:cs="Tahoma"/>
        </w:rPr>
      </w:pPr>
      <w:del w:id="2670" w:author="Mon Magallanes" w:date="2020-11-18T22:18:00Z">
        <w:r w:rsidRPr="00393866" w:rsidDel="003B0DBC">
          <w:rPr>
            <w:rFonts w:ascii="Tahoma" w:hAnsi="Tahoma" w:cs="Tahoma"/>
          </w:rPr>
          <w:tab/>
          <w:delText xml:space="preserve">         </w:delText>
        </w:r>
        <w:r w:rsidRPr="00393866" w:rsidDel="003B0DBC">
          <w:rPr>
            <w:rFonts w:ascii="Tahoma" w:hAnsi="Tahoma" w:cs="Tahoma"/>
          </w:rPr>
          <w:tab/>
        </w:r>
        <w:r w:rsidRPr="00393866" w:rsidDel="003B0DBC">
          <w:rPr>
            <w:rFonts w:ascii="Tahoma" w:hAnsi="Tahoma" w:cs="Tahoma"/>
          </w:rPr>
          <w:tab/>
          <w:delText>Consider using a field such as date, time, or location name to make it unique.</w:delText>
        </w:r>
      </w:del>
    </w:p>
    <w:p w14:paraId="6D110D7C" w14:textId="064B96C4" w:rsidR="00E05A13" w:rsidRPr="00393866" w:rsidRDefault="0026013F" w:rsidP="0026013F">
      <w:pPr>
        <w:tabs>
          <w:tab w:val="left" w:pos="-1440"/>
          <w:tab w:val="left" w:pos="-720"/>
          <w:tab w:val="left" w:pos="6890"/>
        </w:tabs>
        <w:suppressAutoHyphens/>
        <w:rPr>
          <w:rFonts w:ascii="Tahoma" w:hAnsi="Tahoma" w:cs="Tahoma"/>
          <w:sz w:val="23"/>
        </w:rPr>
      </w:pPr>
      <w:r>
        <w:rPr>
          <w:rFonts w:ascii="Tahoma" w:hAnsi="Tahoma" w:cs="Tahoma"/>
          <w:sz w:val="23"/>
        </w:rPr>
        <w:tab/>
      </w:r>
    </w:p>
    <w:p w14:paraId="4EB4E05D" w14:textId="77777777" w:rsidR="006F77C1" w:rsidRPr="00393866" w:rsidRDefault="006F77C1" w:rsidP="006F77C1">
      <w:pPr>
        <w:tabs>
          <w:tab w:val="left" w:pos="-1440"/>
          <w:tab w:val="left" w:pos="-720"/>
          <w:tab w:val="left" w:pos="810"/>
          <w:tab w:val="left" w:pos="1530"/>
          <w:tab w:val="left" w:pos="2160"/>
        </w:tabs>
        <w:suppressAutoHyphens/>
        <w:rPr>
          <w:rFonts w:ascii="Tahoma" w:hAnsi="Tahoma" w:cs="Tahoma"/>
        </w:rPr>
      </w:pPr>
      <w:r w:rsidRPr="00393866">
        <w:rPr>
          <w:rFonts w:ascii="Tahoma" w:hAnsi="Tahoma" w:cs="Tahoma"/>
        </w:rPr>
        <w:t xml:space="preserve">Note that UPI only allows you to create a 10-character name and then appends a 2-digit sequence number to it.  </w:t>
      </w:r>
    </w:p>
    <w:p w14:paraId="0C101D57" w14:textId="77777777" w:rsidR="006F77C1" w:rsidRPr="00393866" w:rsidRDefault="006F77C1" w:rsidP="006F77C1">
      <w:pPr>
        <w:pStyle w:val="Heading11"/>
        <w:numPr>
          <w:ilvl w:val="0"/>
          <w:numId w:val="0"/>
        </w:numPr>
        <w:tabs>
          <w:tab w:val="left" w:pos="-1440"/>
          <w:tab w:val="left" w:pos="-720"/>
          <w:tab w:val="left" w:pos="810"/>
          <w:tab w:val="left" w:pos="1530"/>
          <w:tab w:val="left" w:pos="2160"/>
        </w:tabs>
        <w:suppressAutoHyphens/>
        <w:rPr>
          <w:rFonts w:ascii="Tahoma" w:hAnsi="Tahoma" w:cs="Tahoma"/>
        </w:rPr>
      </w:pPr>
    </w:p>
    <w:p w14:paraId="61424601" w14:textId="77777777" w:rsidR="006F77C1" w:rsidRPr="00393866" w:rsidRDefault="006F77C1" w:rsidP="006F77C1">
      <w:pPr>
        <w:tabs>
          <w:tab w:val="left" w:pos="-1440"/>
          <w:tab w:val="left" w:pos="-720"/>
          <w:tab w:val="left" w:pos="810"/>
          <w:tab w:val="left" w:pos="1530"/>
          <w:tab w:val="left" w:pos="2160"/>
        </w:tabs>
        <w:suppressAutoHyphens/>
        <w:rPr>
          <w:rFonts w:ascii="Tahoma" w:hAnsi="Tahoma" w:cs="Tahoma"/>
        </w:rPr>
      </w:pPr>
      <w:r w:rsidRPr="00393866">
        <w:rPr>
          <w:rFonts w:ascii="Tahoma" w:hAnsi="Tahoma" w:cs="Tahoma"/>
        </w:rPr>
        <w:t>There may be cases where multiple transactions would be running under one batch session name.  This would insure that the second transaction would not start until the first was completed.  In situations such as this, simply pick either of the transactions to represent the first four characters of the batch session name.</w:t>
      </w:r>
    </w:p>
    <w:p w14:paraId="421113B9" w14:textId="77777777" w:rsidR="006F77C1" w:rsidRPr="003055FB" w:rsidRDefault="006F77C1" w:rsidP="219C9FEA">
      <w:pPr>
        <w:pStyle w:val="Heading3"/>
        <w:numPr>
          <w:ilvl w:val="2"/>
          <w:numId w:val="52"/>
        </w:numPr>
        <w:rPr>
          <w:rFonts w:ascii="Tahoma" w:hAnsi="Tahoma" w:cs="Tahoma"/>
          <w:b/>
          <w:bCs/>
          <w:i w:val="0"/>
        </w:rPr>
      </w:pPr>
      <w:bookmarkStart w:id="2671" w:name="_Toc453572785"/>
      <w:bookmarkStart w:id="2672" w:name="_Toc286674829"/>
      <w:bookmarkStart w:id="2673" w:name="_Toc62037436"/>
      <w:r w:rsidRPr="219C9FEA">
        <w:rPr>
          <w:rFonts w:ascii="Tahoma" w:hAnsi="Tahoma" w:cs="Tahoma"/>
          <w:b/>
          <w:bCs/>
          <w:i w:val="0"/>
        </w:rPr>
        <w:t>Module Pools</w:t>
      </w:r>
      <w:bookmarkEnd w:id="2671"/>
      <w:bookmarkEnd w:id="2672"/>
      <w:bookmarkEnd w:id="2673"/>
    </w:p>
    <w:p w14:paraId="242E88A9" w14:textId="77777777" w:rsidR="006F77C1" w:rsidRPr="00393866" w:rsidRDefault="006F77C1" w:rsidP="006F77C1">
      <w:pPr>
        <w:rPr>
          <w:rFonts w:ascii="Tahoma" w:hAnsi="Tahoma" w:cs="Tahoma"/>
        </w:rPr>
      </w:pPr>
    </w:p>
    <w:p w14:paraId="283D76D0" w14:textId="77777777" w:rsidR="006F77C1" w:rsidRPr="00393866" w:rsidRDefault="006F77C1" w:rsidP="006F77C1">
      <w:pPr>
        <w:rPr>
          <w:rFonts w:ascii="Tahoma" w:hAnsi="Tahoma" w:cs="Tahoma"/>
        </w:rPr>
      </w:pPr>
      <w:r w:rsidRPr="00393866">
        <w:rPr>
          <w:rFonts w:ascii="Tahoma" w:hAnsi="Tahoma" w:cs="Tahoma"/>
        </w:rPr>
        <w:t>When generating on-line module pools, the naming conventions, which are used by default, should not be changed.</w:t>
      </w:r>
    </w:p>
    <w:p w14:paraId="5903E4F9" w14:textId="77777777" w:rsidR="006F77C1" w:rsidRPr="003055FB" w:rsidRDefault="006F77C1" w:rsidP="219C9FEA">
      <w:pPr>
        <w:pStyle w:val="Heading3"/>
        <w:numPr>
          <w:ilvl w:val="2"/>
          <w:numId w:val="52"/>
        </w:numPr>
        <w:rPr>
          <w:rFonts w:ascii="Tahoma" w:hAnsi="Tahoma" w:cs="Tahoma"/>
          <w:b/>
          <w:bCs/>
          <w:i w:val="0"/>
        </w:rPr>
      </w:pPr>
      <w:bookmarkStart w:id="2674" w:name="_Toc453572786"/>
      <w:bookmarkStart w:id="2675" w:name="_Toc286674830"/>
      <w:bookmarkStart w:id="2676" w:name="_Toc62037437"/>
      <w:r w:rsidRPr="219C9FEA">
        <w:rPr>
          <w:rFonts w:ascii="Tahoma" w:hAnsi="Tahoma" w:cs="Tahoma"/>
          <w:b/>
          <w:bCs/>
          <w:i w:val="0"/>
        </w:rPr>
        <w:lastRenderedPageBreak/>
        <w:t>Altering an Active Objects</w:t>
      </w:r>
      <w:bookmarkEnd w:id="2674"/>
      <w:bookmarkEnd w:id="2675"/>
      <w:bookmarkEnd w:id="2676"/>
    </w:p>
    <w:p w14:paraId="05741561" w14:textId="77777777" w:rsidR="006F77C1" w:rsidRPr="00393866" w:rsidRDefault="006F77C1" w:rsidP="006F77C1">
      <w:pPr>
        <w:rPr>
          <w:rFonts w:ascii="Tahoma" w:hAnsi="Tahoma" w:cs="Tahoma"/>
        </w:rPr>
      </w:pPr>
    </w:p>
    <w:p w14:paraId="5164D373" w14:textId="77777777" w:rsidR="006F77C1" w:rsidRPr="00393866" w:rsidRDefault="006F77C1" w:rsidP="006F77C1">
      <w:pPr>
        <w:rPr>
          <w:rFonts w:ascii="Tahoma" w:hAnsi="Tahoma" w:cs="Tahoma"/>
        </w:rPr>
      </w:pPr>
      <w:r w:rsidRPr="00393866">
        <w:rPr>
          <w:rFonts w:ascii="Tahoma" w:hAnsi="Tahoma" w:cs="Tahoma"/>
        </w:rPr>
        <w:t>If it is planned to alter an active object, SAP recommends that a temporary version of the object be created. If this is done, it is possible to restore the old active object even after the modified version of the object has been activated. When a correction is released, all temporary versions are deleted.</w:t>
      </w:r>
    </w:p>
    <w:p w14:paraId="2410B8DF" w14:textId="77777777" w:rsidR="006F77C1" w:rsidRPr="003055FB" w:rsidRDefault="006F77C1" w:rsidP="219C9FEA">
      <w:pPr>
        <w:pStyle w:val="Heading3"/>
        <w:numPr>
          <w:ilvl w:val="2"/>
          <w:numId w:val="52"/>
        </w:numPr>
        <w:rPr>
          <w:rFonts w:ascii="Tahoma" w:hAnsi="Tahoma" w:cs="Tahoma"/>
          <w:b/>
          <w:bCs/>
          <w:i w:val="0"/>
        </w:rPr>
      </w:pPr>
      <w:bookmarkStart w:id="2677" w:name="_Toc453572787"/>
      <w:bookmarkStart w:id="2678" w:name="_Toc286674831"/>
      <w:bookmarkStart w:id="2679" w:name="_Toc62037438"/>
      <w:r w:rsidRPr="219C9FEA">
        <w:rPr>
          <w:rFonts w:ascii="Tahoma" w:hAnsi="Tahoma" w:cs="Tahoma"/>
          <w:b/>
          <w:bCs/>
          <w:i w:val="0"/>
        </w:rPr>
        <w:t>Function Groups</w:t>
      </w:r>
      <w:bookmarkEnd w:id="2677"/>
      <w:bookmarkEnd w:id="2678"/>
      <w:bookmarkEnd w:id="2679"/>
    </w:p>
    <w:p w14:paraId="3091118A" w14:textId="77777777" w:rsidR="006F77C1" w:rsidRPr="00393866" w:rsidRDefault="006F77C1" w:rsidP="006F77C1">
      <w:pPr>
        <w:rPr>
          <w:rFonts w:ascii="Tahoma" w:hAnsi="Tahoma" w:cs="Tahoma"/>
        </w:rPr>
      </w:pPr>
    </w:p>
    <w:p w14:paraId="485A9C65" w14:textId="77777777" w:rsidR="006F77C1" w:rsidRDefault="006F77C1" w:rsidP="006F77C1">
      <w:pPr>
        <w:rPr>
          <w:rFonts w:ascii="Tahoma" w:hAnsi="Tahoma" w:cs="Tahoma"/>
        </w:rPr>
      </w:pPr>
      <w:r w:rsidRPr="00393866">
        <w:rPr>
          <w:rFonts w:ascii="Tahoma" w:hAnsi="Tahoma" w:cs="Tahoma"/>
        </w:rPr>
        <w:t>While a single function group would make it easier to find all new functions, it may be more practical to define a number of function groups.  This will allow greater flexibility in allowing individual developments or changes to be released and transported without affecting functions being developed or modified by other developers.  The number of function groups will be determined by the number of functions to be developed.</w:t>
      </w:r>
    </w:p>
    <w:p w14:paraId="572EB08C" w14:textId="77777777" w:rsidR="000246F3" w:rsidRDefault="000246F3" w:rsidP="006F77C1">
      <w:pPr>
        <w:rPr>
          <w:rFonts w:ascii="Tahoma" w:hAnsi="Tahoma" w:cs="Tahoma"/>
        </w:rPr>
      </w:pPr>
    </w:p>
    <w:p w14:paraId="38C989F5" w14:textId="77777777" w:rsidR="006F77C1" w:rsidRPr="003055FB" w:rsidRDefault="006F77C1" w:rsidP="219C9FEA">
      <w:pPr>
        <w:pStyle w:val="Heading3"/>
        <w:numPr>
          <w:ilvl w:val="2"/>
          <w:numId w:val="52"/>
        </w:numPr>
        <w:rPr>
          <w:rFonts w:ascii="Tahoma" w:hAnsi="Tahoma" w:cs="Tahoma"/>
          <w:b/>
          <w:bCs/>
          <w:i w:val="0"/>
        </w:rPr>
      </w:pPr>
      <w:bookmarkStart w:id="2680" w:name="_Toc453572788"/>
      <w:bookmarkStart w:id="2681" w:name="_Toc286674832"/>
      <w:bookmarkStart w:id="2682" w:name="_Toc62037439"/>
      <w:bookmarkStart w:id="2683" w:name="OLE_LINK1"/>
      <w:bookmarkStart w:id="2684" w:name="OLE_LINK2"/>
      <w:r w:rsidRPr="219C9FEA">
        <w:rPr>
          <w:rFonts w:ascii="Tahoma" w:hAnsi="Tahoma" w:cs="Tahoma"/>
          <w:b/>
          <w:bCs/>
          <w:i w:val="0"/>
        </w:rPr>
        <w:t>Maintenance/Correction of Production Codes</w:t>
      </w:r>
      <w:bookmarkEnd w:id="2680"/>
      <w:bookmarkEnd w:id="2681"/>
      <w:bookmarkEnd w:id="2682"/>
    </w:p>
    <w:bookmarkEnd w:id="2683"/>
    <w:bookmarkEnd w:id="2684"/>
    <w:p w14:paraId="26BE4BF4" w14:textId="77777777" w:rsidR="006F77C1" w:rsidRPr="00393866" w:rsidRDefault="006F77C1" w:rsidP="006F77C1">
      <w:pPr>
        <w:rPr>
          <w:rFonts w:ascii="Tahoma" w:hAnsi="Tahoma" w:cs="Tahoma"/>
        </w:rPr>
      </w:pPr>
    </w:p>
    <w:p w14:paraId="6D74A236" w14:textId="77777777" w:rsidR="006F77C1" w:rsidRPr="00393866" w:rsidRDefault="006F77C1" w:rsidP="006F77C1">
      <w:pPr>
        <w:rPr>
          <w:rFonts w:ascii="Tahoma" w:hAnsi="Tahoma" w:cs="Tahoma"/>
        </w:rPr>
      </w:pPr>
      <w:r w:rsidRPr="00393866">
        <w:rPr>
          <w:rFonts w:ascii="Tahoma" w:hAnsi="Tahoma" w:cs="Tahoma"/>
        </w:rPr>
        <w:t>If major coding changes are to occur, indicate the changes in an extended description and revamp the program. The program, however, must comply with the standards defined in this document at the time the modification is to take place and not rely on the old standards when the program was originally developed. This will ensure the reworked program is up to date on new standards and practices.</w:t>
      </w:r>
    </w:p>
    <w:p w14:paraId="21A117F9" w14:textId="77777777" w:rsidR="00F557A2" w:rsidRPr="00F557A2" w:rsidRDefault="00F557A2" w:rsidP="00F557A2">
      <w:pPr>
        <w:pStyle w:val="ListParagraph"/>
        <w:keepNext/>
        <w:numPr>
          <w:ilvl w:val="2"/>
          <w:numId w:val="7"/>
        </w:numPr>
        <w:spacing w:before="240" w:after="60"/>
        <w:outlineLvl w:val="2"/>
        <w:rPr>
          <w:i/>
          <w:vanish/>
        </w:rPr>
      </w:pPr>
    </w:p>
    <w:p w14:paraId="672FA966" w14:textId="77777777" w:rsidR="00F557A2" w:rsidRPr="00F557A2" w:rsidRDefault="00F557A2" w:rsidP="00F557A2">
      <w:pPr>
        <w:pStyle w:val="ListParagraph"/>
        <w:keepNext/>
        <w:numPr>
          <w:ilvl w:val="2"/>
          <w:numId w:val="7"/>
        </w:numPr>
        <w:spacing w:before="240" w:after="60"/>
        <w:outlineLvl w:val="2"/>
        <w:rPr>
          <w:i/>
          <w:vanish/>
        </w:rPr>
      </w:pPr>
    </w:p>
    <w:p w14:paraId="70E59CD9" w14:textId="77777777" w:rsidR="00F557A2" w:rsidRPr="00F557A2" w:rsidRDefault="00F557A2" w:rsidP="00F557A2">
      <w:pPr>
        <w:pStyle w:val="ListParagraph"/>
        <w:keepNext/>
        <w:numPr>
          <w:ilvl w:val="2"/>
          <w:numId w:val="7"/>
        </w:numPr>
        <w:spacing w:before="240" w:after="60"/>
        <w:outlineLvl w:val="2"/>
        <w:rPr>
          <w:i/>
          <w:vanish/>
        </w:rPr>
      </w:pPr>
    </w:p>
    <w:p w14:paraId="449E87EC" w14:textId="77777777" w:rsidR="00F557A2" w:rsidRPr="00F557A2" w:rsidRDefault="00F557A2" w:rsidP="00F557A2">
      <w:pPr>
        <w:pStyle w:val="ListParagraph"/>
        <w:keepNext/>
        <w:numPr>
          <w:ilvl w:val="2"/>
          <w:numId w:val="7"/>
        </w:numPr>
        <w:spacing w:before="240" w:after="60"/>
        <w:outlineLvl w:val="2"/>
        <w:rPr>
          <w:i/>
          <w:vanish/>
        </w:rPr>
      </w:pPr>
    </w:p>
    <w:p w14:paraId="460AFD8D" w14:textId="77777777" w:rsidR="00F557A2" w:rsidRPr="00F557A2" w:rsidRDefault="00F557A2" w:rsidP="00F557A2">
      <w:pPr>
        <w:pStyle w:val="ListParagraph"/>
        <w:keepNext/>
        <w:numPr>
          <w:ilvl w:val="2"/>
          <w:numId w:val="7"/>
        </w:numPr>
        <w:spacing w:before="240" w:after="60"/>
        <w:outlineLvl w:val="2"/>
        <w:rPr>
          <w:i/>
          <w:vanish/>
        </w:rPr>
      </w:pPr>
    </w:p>
    <w:p w14:paraId="2E7FD1E7" w14:textId="10D13C82" w:rsidR="005962EF" w:rsidRPr="00F557A2" w:rsidRDefault="00D41513" w:rsidP="00F557A2">
      <w:pPr>
        <w:pStyle w:val="Heading3"/>
        <w:rPr>
          <w:rFonts w:ascii="Tahoma" w:hAnsi="Tahoma" w:cs="Tahoma"/>
          <w:b/>
          <w:bCs/>
          <w:i w:val="0"/>
          <w:iCs/>
        </w:rPr>
      </w:pPr>
      <w:bookmarkStart w:id="2685" w:name="_Toc62037440"/>
      <w:r w:rsidRPr="00F557A2">
        <w:rPr>
          <w:rFonts w:ascii="Tahoma" w:hAnsi="Tahoma" w:cs="Tahoma"/>
          <w:b/>
          <w:bCs/>
          <w:i w:val="0"/>
          <w:iCs/>
        </w:rPr>
        <w:t xml:space="preserve">Use </w:t>
      </w:r>
      <w:r w:rsidR="00A04E74" w:rsidRPr="00F557A2">
        <w:rPr>
          <w:rFonts w:ascii="Tahoma" w:hAnsi="Tahoma" w:cs="Tahoma"/>
          <w:b/>
          <w:bCs/>
          <w:i w:val="0"/>
          <w:iCs/>
        </w:rPr>
        <w:t>Include Modules</w:t>
      </w:r>
      <w:bookmarkEnd w:id="2685"/>
    </w:p>
    <w:p w14:paraId="78A44E20" w14:textId="77777777" w:rsidR="005962EF" w:rsidRPr="00393866" w:rsidRDefault="005962EF" w:rsidP="005962EF">
      <w:pPr>
        <w:rPr>
          <w:rFonts w:ascii="Tahoma" w:hAnsi="Tahoma" w:cs="Tahoma"/>
        </w:rPr>
      </w:pPr>
    </w:p>
    <w:p w14:paraId="52561F34" w14:textId="77777777" w:rsidR="005962EF" w:rsidRPr="00393866" w:rsidRDefault="005962EF" w:rsidP="005962EF">
      <w:pPr>
        <w:rPr>
          <w:rFonts w:ascii="Tahoma" w:hAnsi="Tahoma" w:cs="Tahoma"/>
        </w:rPr>
      </w:pPr>
      <w:r w:rsidRPr="00393866">
        <w:rPr>
          <w:rFonts w:ascii="Tahoma" w:hAnsi="Tahoma" w:cs="Tahoma"/>
        </w:rPr>
        <w:t>If modifications are made to an SAP delivered program, modifications should be grouped into an include module whenever possible.  This will facilitate re-applying changes during release upgrades.</w:t>
      </w:r>
    </w:p>
    <w:p w14:paraId="7CC17FD3" w14:textId="49CCB9A2" w:rsidR="00070C71" w:rsidRDefault="00070C71">
      <w:pPr>
        <w:rPr>
          <w:rFonts w:ascii="Tahoma" w:hAnsi="Tahoma" w:cs="Tahoma"/>
        </w:rPr>
      </w:pPr>
    </w:p>
    <w:p w14:paraId="038CC00F" w14:textId="22CF6FFF" w:rsidR="00770709" w:rsidRPr="00770709" w:rsidRDefault="00770709" w:rsidP="00770709">
      <w:pPr>
        <w:pStyle w:val="Heading3"/>
        <w:rPr>
          <w:rFonts w:ascii="Tahoma" w:hAnsi="Tahoma" w:cs="Tahoma"/>
          <w:b/>
          <w:bCs/>
          <w:i w:val="0"/>
          <w:iCs/>
        </w:rPr>
      </w:pPr>
      <w:bookmarkStart w:id="2686" w:name="_Toc62037441"/>
      <w:r w:rsidRPr="00770709">
        <w:rPr>
          <w:rFonts w:ascii="Tahoma" w:hAnsi="Tahoma" w:cs="Tahoma"/>
          <w:b/>
          <w:bCs/>
          <w:i w:val="0"/>
          <w:iCs/>
        </w:rPr>
        <w:t>Country Specific Codes</w:t>
      </w:r>
      <w:bookmarkEnd w:id="2686"/>
    </w:p>
    <w:p w14:paraId="49B0B639" w14:textId="77777777" w:rsidR="00770709" w:rsidRPr="00393866" w:rsidRDefault="00770709" w:rsidP="00770709">
      <w:pPr>
        <w:rPr>
          <w:rFonts w:ascii="Tahoma" w:hAnsi="Tahoma" w:cs="Tahoma"/>
        </w:rPr>
      </w:pPr>
    </w:p>
    <w:p w14:paraId="1B4B7A15" w14:textId="71140048" w:rsidR="00770709" w:rsidRPr="00393866" w:rsidRDefault="00770709" w:rsidP="00770709">
      <w:pPr>
        <w:rPr>
          <w:rFonts w:ascii="Tahoma" w:hAnsi="Tahoma" w:cs="Tahoma"/>
        </w:rPr>
      </w:pPr>
      <w:r>
        <w:rPr>
          <w:rFonts w:ascii="Tahoma" w:hAnsi="Tahoma" w:cs="Tahoma"/>
        </w:rPr>
        <w:t>For country-specific development objects, the developer can add '_XX' at the end of the object name where XX stands for the 2-char country code in table T005L. These string append will be part of the free text.</w:t>
      </w:r>
    </w:p>
    <w:p w14:paraId="1B8CCC77" w14:textId="77777777" w:rsidR="00770709" w:rsidRPr="00393866" w:rsidRDefault="00770709">
      <w:pPr>
        <w:rPr>
          <w:rFonts w:ascii="Tahoma" w:hAnsi="Tahoma" w:cs="Tahoma"/>
        </w:rPr>
      </w:pPr>
    </w:p>
    <w:p w14:paraId="2651C48E" w14:textId="77777777" w:rsidR="00BB5927" w:rsidRPr="00393866" w:rsidRDefault="00BB5927">
      <w:pPr>
        <w:rPr>
          <w:rFonts w:ascii="Tahoma" w:hAnsi="Tahoma" w:cs="Tahoma"/>
        </w:rPr>
      </w:pPr>
    </w:p>
    <w:p w14:paraId="29EE3BA7" w14:textId="77777777" w:rsidR="00070C71" w:rsidRPr="003055FB" w:rsidRDefault="001256DF">
      <w:pPr>
        <w:rPr>
          <w:rFonts w:ascii="Tahoma" w:hAnsi="Tahoma" w:cs="Tahoma"/>
          <w:b/>
        </w:rPr>
      </w:pPr>
      <w:r w:rsidRPr="003055FB">
        <w:rPr>
          <w:rFonts w:ascii="Tahoma" w:hAnsi="Tahoma" w:cs="Tahoma"/>
          <w:b/>
        </w:rPr>
        <w:t>4.5</w:t>
      </w:r>
      <w:r w:rsidRPr="003055FB">
        <w:rPr>
          <w:rFonts w:ascii="Tahoma" w:hAnsi="Tahoma" w:cs="Tahoma"/>
          <w:b/>
        </w:rPr>
        <w:tab/>
        <w:t>AUTHORIZATION CHECK</w:t>
      </w:r>
    </w:p>
    <w:p w14:paraId="337334C2" w14:textId="77777777" w:rsidR="00070C71" w:rsidRPr="00393866" w:rsidRDefault="00070C71">
      <w:pPr>
        <w:rPr>
          <w:rFonts w:ascii="Tahoma" w:hAnsi="Tahoma" w:cs="Tahoma"/>
        </w:rPr>
      </w:pPr>
    </w:p>
    <w:p w14:paraId="65BBCE11" w14:textId="79D251D1" w:rsidR="00070C71" w:rsidRPr="00AB1ECC" w:rsidRDefault="00C06BE0">
      <w:pPr>
        <w:rPr>
          <w:rFonts w:ascii="Tahoma" w:hAnsi="Tahoma" w:cs="Tahoma"/>
        </w:rPr>
      </w:pPr>
      <w:r w:rsidRPr="00AB1ECC">
        <w:rPr>
          <w:rFonts w:ascii="Tahoma" w:hAnsi="Tahoma" w:cs="Tahoma"/>
        </w:rPr>
        <w:t xml:space="preserve">Executable program with selection parameters </w:t>
      </w:r>
      <w:del w:id="2687" w:author="Mon Magallanes" w:date="2020-11-06T15:15:00Z">
        <w:r w:rsidRPr="00AB1ECC" w:rsidDel="00877FDE">
          <w:rPr>
            <w:rFonts w:ascii="Tahoma" w:hAnsi="Tahoma" w:cs="Tahoma"/>
            <w:b/>
          </w:rPr>
          <w:delText>must</w:delText>
        </w:r>
        <w:r w:rsidRPr="00AB1ECC" w:rsidDel="00877FDE">
          <w:rPr>
            <w:rFonts w:ascii="Tahoma" w:hAnsi="Tahoma" w:cs="Tahoma"/>
          </w:rPr>
          <w:delText xml:space="preserve"> </w:delText>
        </w:r>
      </w:del>
      <w:ins w:id="2688" w:author="Mon Magallanes" w:date="2020-11-06T15:15:00Z">
        <w:r w:rsidR="00877FDE" w:rsidRPr="00AB1ECC">
          <w:rPr>
            <w:rFonts w:ascii="Tahoma" w:hAnsi="Tahoma" w:cs="Tahoma"/>
            <w:b/>
          </w:rPr>
          <w:t>is recommended</w:t>
        </w:r>
        <w:r w:rsidR="00877FDE" w:rsidRPr="00AB1ECC">
          <w:rPr>
            <w:rFonts w:ascii="Tahoma" w:hAnsi="Tahoma" w:cs="Tahoma"/>
          </w:rPr>
          <w:t xml:space="preserve"> </w:t>
        </w:r>
      </w:ins>
      <w:ins w:id="2689" w:author="Mon Magallanes" w:date="2020-11-06T15:16:00Z">
        <w:r w:rsidR="00877FDE" w:rsidRPr="00AB1ECC">
          <w:rPr>
            <w:rFonts w:ascii="Tahoma" w:hAnsi="Tahoma" w:cs="Tahoma"/>
          </w:rPr>
          <w:t xml:space="preserve">to </w:t>
        </w:r>
      </w:ins>
      <w:r w:rsidRPr="00AB1ECC">
        <w:rPr>
          <w:rFonts w:ascii="Tahoma" w:hAnsi="Tahoma" w:cs="Tahoma"/>
        </w:rPr>
        <w:t>implement authority check.</w:t>
      </w:r>
    </w:p>
    <w:p w14:paraId="70DD48FA" w14:textId="77777777" w:rsidR="00070C71" w:rsidRPr="00393866" w:rsidRDefault="00070C71">
      <w:pPr>
        <w:rPr>
          <w:rFonts w:ascii="Tahoma" w:hAnsi="Tahoma" w:cs="Tahoma"/>
        </w:rPr>
      </w:pPr>
    </w:p>
    <w:p w14:paraId="744580C0" w14:textId="77777777" w:rsidR="00D974A7" w:rsidRPr="00393866" w:rsidRDefault="00D974A7">
      <w:pPr>
        <w:rPr>
          <w:rFonts w:ascii="Tahoma" w:hAnsi="Tahoma" w:cs="Tahoma"/>
        </w:rPr>
      </w:pPr>
      <w:r w:rsidRPr="00393866">
        <w:rPr>
          <w:rFonts w:ascii="Tahoma" w:hAnsi="Tahoma" w:cs="Tahoma"/>
        </w:rPr>
        <w:t>Main check is on the organizational levels.</w:t>
      </w:r>
    </w:p>
    <w:p w14:paraId="29692F2D" w14:textId="77777777" w:rsidR="00D974A7" w:rsidRPr="00393866" w:rsidRDefault="00D974A7">
      <w:pPr>
        <w:rPr>
          <w:rFonts w:ascii="Tahoma" w:hAnsi="Tahoma" w:cs="Tahoma"/>
        </w:rPr>
      </w:pPr>
      <w:proofErr w:type="spellStart"/>
      <w:r w:rsidRPr="00393866">
        <w:rPr>
          <w:rFonts w:ascii="Tahoma" w:hAnsi="Tahoma" w:cs="Tahoma"/>
        </w:rPr>
        <w:t>Eg.</w:t>
      </w:r>
      <w:proofErr w:type="spellEnd"/>
      <w:r w:rsidRPr="00393866">
        <w:rPr>
          <w:rFonts w:ascii="Tahoma" w:hAnsi="Tahoma" w:cs="Tahoma"/>
        </w:rPr>
        <w:t xml:space="preserve"> company code, sales organization, purchasing organization</w:t>
      </w:r>
    </w:p>
    <w:p w14:paraId="43439AB4" w14:textId="77777777" w:rsidR="00D974A7" w:rsidRPr="00393866" w:rsidRDefault="00D974A7">
      <w:pPr>
        <w:rPr>
          <w:rFonts w:ascii="Tahoma" w:hAnsi="Tahoma" w:cs="Tahoma"/>
        </w:rPr>
      </w:pPr>
    </w:p>
    <w:p w14:paraId="1392BE90" w14:textId="77777777" w:rsidR="00D974A7" w:rsidRPr="00393866" w:rsidRDefault="00D974A7">
      <w:pPr>
        <w:rPr>
          <w:rFonts w:ascii="Tahoma" w:hAnsi="Tahoma" w:cs="Tahoma"/>
        </w:rPr>
      </w:pPr>
      <w:r w:rsidRPr="00393866">
        <w:rPr>
          <w:rFonts w:ascii="Tahoma" w:hAnsi="Tahoma" w:cs="Tahoma"/>
        </w:rPr>
        <w:t>Other levels may be applicable.</w:t>
      </w:r>
    </w:p>
    <w:p w14:paraId="7FA5659D" w14:textId="77777777" w:rsidR="00D974A7" w:rsidRPr="00393866" w:rsidRDefault="00D974A7">
      <w:pPr>
        <w:rPr>
          <w:rFonts w:ascii="Tahoma" w:hAnsi="Tahoma" w:cs="Tahoma"/>
        </w:rPr>
      </w:pPr>
      <w:proofErr w:type="spellStart"/>
      <w:r w:rsidRPr="00393866">
        <w:rPr>
          <w:rFonts w:ascii="Tahoma" w:hAnsi="Tahoma" w:cs="Tahoma"/>
        </w:rPr>
        <w:t>Eg.</w:t>
      </w:r>
      <w:proofErr w:type="spellEnd"/>
      <w:r w:rsidRPr="00393866">
        <w:rPr>
          <w:rFonts w:ascii="Tahoma" w:hAnsi="Tahoma" w:cs="Tahoma"/>
        </w:rPr>
        <w:t xml:space="preserve"> Purchasing Document Type, Sales Document Type</w:t>
      </w:r>
    </w:p>
    <w:p w14:paraId="073826EF" w14:textId="77777777" w:rsidR="00D974A7" w:rsidRPr="00393866" w:rsidRDefault="00D974A7">
      <w:pPr>
        <w:rPr>
          <w:rFonts w:ascii="Tahoma" w:hAnsi="Tahoma" w:cs="Tahoma"/>
        </w:rPr>
      </w:pPr>
    </w:p>
    <w:p w14:paraId="103A4BB6" w14:textId="77777777" w:rsidR="00D72433" w:rsidRPr="00393866" w:rsidRDefault="00D72433" w:rsidP="00D72433">
      <w:pPr>
        <w:numPr>
          <w:ilvl w:val="0"/>
          <w:numId w:val="34"/>
        </w:numPr>
        <w:rPr>
          <w:rFonts w:ascii="Tahoma" w:hAnsi="Tahoma" w:cs="Tahoma"/>
        </w:rPr>
      </w:pPr>
      <w:r w:rsidRPr="00393866">
        <w:rPr>
          <w:rFonts w:ascii="Tahoma" w:hAnsi="Tahoma" w:cs="Tahoma"/>
        </w:rPr>
        <w:t>From the selection parameters, determine the field to be check.</w:t>
      </w:r>
    </w:p>
    <w:p w14:paraId="27773107" w14:textId="77777777" w:rsidR="00D72433" w:rsidRPr="00393866" w:rsidRDefault="00D72433" w:rsidP="00D72433">
      <w:pPr>
        <w:ind w:left="720"/>
        <w:rPr>
          <w:rFonts w:ascii="Tahoma" w:hAnsi="Tahoma" w:cs="Tahoma"/>
        </w:rPr>
      </w:pPr>
      <w:r w:rsidRPr="00393866">
        <w:rPr>
          <w:rFonts w:ascii="Tahoma" w:hAnsi="Tahoma" w:cs="Tahoma"/>
        </w:rPr>
        <w:t xml:space="preserve">For this case, </w:t>
      </w:r>
      <w:r w:rsidR="00E566E0" w:rsidRPr="00393866">
        <w:rPr>
          <w:rFonts w:ascii="Tahoma" w:hAnsi="Tahoma" w:cs="Tahoma"/>
        </w:rPr>
        <w:t>Plant</w:t>
      </w:r>
      <w:r w:rsidRPr="00393866">
        <w:rPr>
          <w:rFonts w:ascii="Tahoma" w:hAnsi="Tahoma" w:cs="Tahoma"/>
        </w:rPr>
        <w:t>.</w:t>
      </w:r>
    </w:p>
    <w:p w14:paraId="22A09DF4" w14:textId="77777777" w:rsidR="00D72433" w:rsidRPr="00393866" w:rsidRDefault="00D72433" w:rsidP="00D72433">
      <w:pPr>
        <w:rPr>
          <w:rFonts w:ascii="Tahoma" w:hAnsi="Tahoma" w:cs="Tahoma"/>
          <w:shd w:val="clear" w:color="auto" w:fill="FFFFFF"/>
        </w:rPr>
      </w:pPr>
      <w:r w:rsidRPr="00393866">
        <w:rPr>
          <w:rFonts w:ascii="Tahoma" w:hAnsi="Tahoma" w:cs="Tahoma"/>
        </w:rPr>
        <w:tab/>
        <w:t>The field name:</w:t>
      </w:r>
      <w:r w:rsidRPr="00393866">
        <w:rPr>
          <w:rFonts w:ascii="Tahoma" w:hAnsi="Tahoma" w:cs="Tahoma"/>
        </w:rPr>
        <w:tab/>
      </w:r>
      <w:r w:rsidRPr="00393866">
        <w:rPr>
          <w:rFonts w:ascii="Tahoma" w:hAnsi="Tahoma" w:cs="Tahoma"/>
        </w:rPr>
        <w:tab/>
      </w:r>
      <w:r w:rsidRPr="00393866">
        <w:rPr>
          <w:rStyle w:val="l1s521"/>
          <w:rFonts w:ascii="Tahoma" w:hAnsi="Tahoma" w:cs="Tahoma"/>
          <w:color w:val="auto"/>
        </w:rPr>
        <w:t>SELECT</w:t>
      </w:r>
      <w:r w:rsidRPr="00393866">
        <w:rPr>
          <w:rFonts w:ascii="Tahoma" w:hAnsi="Tahoma" w:cs="Tahoma"/>
          <w:shd w:val="clear" w:color="auto" w:fill="FFFFFF"/>
        </w:rPr>
        <w:t>-OPTIONS: </w:t>
      </w:r>
      <w:proofErr w:type="spellStart"/>
      <w:r w:rsidRPr="00393866">
        <w:rPr>
          <w:rFonts w:ascii="Tahoma" w:hAnsi="Tahoma" w:cs="Tahoma"/>
          <w:b/>
          <w:shd w:val="clear" w:color="auto" w:fill="FFFFFF"/>
        </w:rPr>
        <w:t>s_</w:t>
      </w:r>
      <w:r w:rsidR="00E566E0" w:rsidRPr="00393866">
        <w:rPr>
          <w:rFonts w:ascii="Tahoma" w:hAnsi="Tahoma" w:cs="Tahoma"/>
          <w:b/>
          <w:shd w:val="clear" w:color="auto" w:fill="FFFFFF"/>
        </w:rPr>
        <w:t>werks</w:t>
      </w:r>
      <w:proofErr w:type="spellEnd"/>
      <w:r w:rsidRPr="00393866">
        <w:rPr>
          <w:rFonts w:ascii="Tahoma" w:hAnsi="Tahoma" w:cs="Tahoma"/>
          <w:shd w:val="clear" w:color="auto" w:fill="FFFFFF"/>
        </w:rPr>
        <w:t> </w:t>
      </w:r>
      <w:r w:rsidRPr="00393866">
        <w:rPr>
          <w:rStyle w:val="l1s521"/>
          <w:rFonts w:ascii="Tahoma" w:hAnsi="Tahoma" w:cs="Tahoma"/>
          <w:color w:val="auto"/>
        </w:rPr>
        <w:t>FOR</w:t>
      </w:r>
      <w:r w:rsidR="00E566E0" w:rsidRPr="00393866">
        <w:rPr>
          <w:rFonts w:ascii="Tahoma" w:hAnsi="Tahoma" w:cs="Tahoma"/>
          <w:shd w:val="clear" w:color="auto" w:fill="FFFFFF"/>
        </w:rPr>
        <w:t> </w:t>
      </w:r>
      <w:proofErr w:type="spellStart"/>
      <w:r w:rsidR="00E566E0" w:rsidRPr="00393866">
        <w:rPr>
          <w:rFonts w:ascii="Tahoma" w:hAnsi="Tahoma" w:cs="Tahoma"/>
          <w:shd w:val="clear" w:color="auto" w:fill="FFFFFF"/>
        </w:rPr>
        <w:t>ekpo</w:t>
      </w:r>
      <w:proofErr w:type="spellEnd"/>
      <w:r w:rsidRPr="00393866">
        <w:rPr>
          <w:rFonts w:ascii="Tahoma" w:hAnsi="Tahoma" w:cs="Tahoma"/>
          <w:shd w:val="clear" w:color="auto" w:fill="FFFFFF"/>
        </w:rPr>
        <w:t>-</w:t>
      </w:r>
      <w:r w:rsidR="00BA14E7" w:rsidRPr="00393866">
        <w:rPr>
          <w:rFonts w:ascii="Tahoma" w:hAnsi="Tahoma" w:cs="Tahoma"/>
          <w:color w:val="FF0000"/>
          <w:shd w:val="clear" w:color="auto" w:fill="FFFFFF"/>
        </w:rPr>
        <w:t>WERKS</w:t>
      </w:r>
      <w:r w:rsidRPr="00393866">
        <w:rPr>
          <w:rFonts w:ascii="Tahoma" w:hAnsi="Tahoma" w:cs="Tahoma"/>
          <w:shd w:val="clear" w:color="auto" w:fill="FFFFFF"/>
        </w:rPr>
        <w:t>.</w:t>
      </w:r>
    </w:p>
    <w:p w14:paraId="06D86D44" w14:textId="77777777" w:rsidR="00A25B3C" w:rsidRPr="00393866" w:rsidRDefault="00A25B3C" w:rsidP="00A25B3C">
      <w:pPr>
        <w:pBdr>
          <w:top w:val="single" w:sz="4" w:space="1" w:color="auto"/>
          <w:left w:val="single" w:sz="4" w:space="4" w:color="auto"/>
          <w:bottom w:val="single" w:sz="4" w:space="1" w:color="auto"/>
          <w:right w:val="single" w:sz="4" w:space="4" w:color="auto"/>
        </w:pBdr>
        <w:rPr>
          <w:rFonts w:ascii="Tahoma" w:hAnsi="Tahoma" w:cs="Tahoma"/>
        </w:rPr>
      </w:pPr>
    </w:p>
    <w:p w14:paraId="37E47217" w14:textId="1D4C3B18" w:rsidR="00A25B3C" w:rsidRPr="00393866" w:rsidRDefault="00E05A13" w:rsidP="00A25B3C">
      <w:pPr>
        <w:pBdr>
          <w:top w:val="single" w:sz="4" w:space="1" w:color="auto"/>
          <w:left w:val="single" w:sz="4" w:space="4" w:color="auto"/>
          <w:bottom w:val="single" w:sz="4" w:space="1" w:color="auto"/>
          <w:right w:val="single" w:sz="4" w:space="4" w:color="auto"/>
        </w:pBdr>
        <w:rPr>
          <w:rFonts w:ascii="Tahoma" w:hAnsi="Tahoma" w:cs="Tahoma"/>
        </w:rPr>
      </w:pPr>
      <w:r>
        <w:rPr>
          <w:noProof/>
          <w:lang w:val="ru-RU" w:eastAsia="ru-RU"/>
        </w:rPr>
        <w:drawing>
          <wp:inline distT="0" distB="0" distL="0" distR="0" wp14:anchorId="3C682495" wp14:editId="7639AA6E">
            <wp:extent cx="5253355" cy="991870"/>
            <wp:effectExtent l="0" t="0" r="0" b="0"/>
            <wp:docPr id="6" name="Picture 21080397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10803973"/>
                    <pic:cNvPicPr>
                      <a:picLocks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53355" cy="991870"/>
                    </a:xfrm>
                    <a:prstGeom prst="rect">
                      <a:avLst/>
                    </a:prstGeom>
                    <a:noFill/>
                    <a:ln>
                      <a:noFill/>
                    </a:ln>
                  </pic:spPr>
                </pic:pic>
              </a:graphicData>
            </a:graphic>
          </wp:inline>
        </w:drawing>
      </w:r>
    </w:p>
    <w:p w14:paraId="51F9B286" w14:textId="77777777" w:rsidR="00A25B3C" w:rsidRPr="00393866" w:rsidRDefault="00A25B3C" w:rsidP="00A25B3C">
      <w:pPr>
        <w:pBdr>
          <w:top w:val="single" w:sz="4" w:space="1" w:color="auto"/>
          <w:left w:val="single" w:sz="4" w:space="4" w:color="auto"/>
          <w:bottom w:val="single" w:sz="4" w:space="1" w:color="auto"/>
          <w:right w:val="single" w:sz="4" w:space="4" w:color="auto"/>
        </w:pBdr>
        <w:rPr>
          <w:rFonts w:ascii="Tahoma" w:hAnsi="Tahoma" w:cs="Tahoma"/>
        </w:rPr>
      </w:pPr>
    </w:p>
    <w:p w14:paraId="7342942C" w14:textId="77777777" w:rsidR="00A25B3C" w:rsidRPr="00393866" w:rsidRDefault="00A25B3C" w:rsidP="00A25B3C">
      <w:pPr>
        <w:rPr>
          <w:rFonts w:ascii="Tahoma" w:hAnsi="Tahoma" w:cs="Tahoma"/>
        </w:rPr>
      </w:pPr>
    </w:p>
    <w:p w14:paraId="5C3B3F7D" w14:textId="77777777" w:rsidR="001D7EEF" w:rsidRPr="00393866" w:rsidRDefault="001D7EEF" w:rsidP="00A25B3C">
      <w:pPr>
        <w:rPr>
          <w:rFonts w:ascii="Tahoma" w:hAnsi="Tahoma" w:cs="Tahoma"/>
        </w:rPr>
      </w:pPr>
    </w:p>
    <w:p w14:paraId="67FF80A4" w14:textId="77777777" w:rsidR="001D7EEF" w:rsidRPr="00393866" w:rsidRDefault="001D7EEF" w:rsidP="00A25B3C">
      <w:pPr>
        <w:rPr>
          <w:rFonts w:ascii="Tahoma" w:hAnsi="Tahoma" w:cs="Tahoma"/>
        </w:rPr>
      </w:pPr>
    </w:p>
    <w:p w14:paraId="4FF6F270" w14:textId="77777777" w:rsidR="001D7EEF" w:rsidRDefault="001D7EEF" w:rsidP="00A25B3C">
      <w:pPr>
        <w:rPr>
          <w:rFonts w:ascii="Tahoma" w:hAnsi="Tahoma" w:cs="Tahoma"/>
        </w:rPr>
      </w:pPr>
    </w:p>
    <w:p w14:paraId="4FBF8AE1" w14:textId="77777777" w:rsidR="000246F3" w:rsidRDefault="000246F3" w:rsidP="00A25B3C">
      <w:pPr>
        <w:rPr>
          <w:rFonts w:ascii="Tahoma" w:hAnsi="Tahoma" w:cs="Tahoma"/>
        </w:rPr>
      </w:pPr>
    </w:p>
    <w:p w14:paraId="023FAB90" w14:textId="77777777" w:rsidR="000246F3" w:rsidRDefault="000246F3" w:rsidP="00A25B3C">
      <w:pPr>
        <w:rPr>
          <w:rFonts w:ascii="Tahoma" w:hAnsi="Tahoma" w:cs="Tahoma"/>
        </w:rPr>
      </w:pPr>
    </w:p>
    <w:p w14:paraId="726E9831" w14:textId="77777777" w:rsidR="00A25B3C" w:rsidRPr="00393866" w:rsidRDefault="00A25B3C" w:rsidP="00A25B3C">
      <w:pPr>
        <w:numPr>
          <w:ilvl w:val="0"/>
          <w:numId w:val="34"/>
        </w:numPr>
        <w:rPr>
          <w:rFonts w:ascii="Tahoma" w:hAnsi="Tahoma" w:cs="Tahoma"/>
        </w:rPr>
      </w:pPr>
      <w:r w:rsidRPr="00393866">
        <w:rPr>
          <w:rFonts w:ascii="Tahoma" w:hAnsi="Tahoma" w:cs="Tahoma"/>
        </w:rPr>
        <w:t>From the transaction code SUIM, find the correct authorization object.</w:t>
      </w:r>
    </w:p>
    <w:p w14:paraId="17D17CE6" w14:textId="77777777" w:rsidR="00965F42" w:rsidRPr="00393866" w:rsidRDefault="00965F42" w:rsidP="00965F42">
      <w:pPr>
        <w:ind w:left="360"/>
        <w:rPr>
          <w:rFonts w:ascii="Tahoma" w:hAnsi="Tahoma" w:cs="Tahoma"/>
        </w:rPr>
      </w:pPr>
    </w:p>
    <w:p w14:paraId="5AB14903" w14:textId="77777777" w:rsidR="00A25B3C" w:rsidRPr="00393866" w:rsidRDefault="00A25B3C" w:rsidP="00A25B3C">
      <w:pPr>
        <w:pBdr>
          <w:top w:val="single" w:sz="4" w:space="1" w:color="auto"/>
          <w:left w:val="single" w:sz="4" w:space="24" w:color="auto"/>
          <w:bottom w:val="single" w:sz="4" w:space="1" w:color="auto"/>
          <w:right w:val="single" w:sz="4" w:space="4" w:color="auto"/>
        </w:pBdr>
        <w:ind w:left="360"/>
        <w:rPr>
          <w:rFonts w:ascii="Tahoma" w:hAnsi="Tahoma" w:cs="Tahoma"/>
        </w:rPr>
      </w:pPr>
    </w:p>
    <w:p w14:paraId="5E4AE08A" w14:textId="5A69F9D1" w:rsidR="00A25B3C" w:rsidRPr="00393866" w:rsidRDefault="00E05A13" w:rsidP="00A25B3C">
      <w:pPr>
        <w:pBdr>
          <w:top w:val="single" w:sz="4" w:space="1" w:color="auto"/>
          <w:left w:val="single" w:sz="4" w:space="24" w:color="auto"/>
          <w:bottom w:val="single" w:sz="4" w:space="1" w:color="auto"/>
          <w:right w:val="single" w:sz="4" w:space="4" w:color="auto"/>
        </w:pBdr>
        <w:ind w:left="360"/>
        <w:rPr>
          <w:rFonts w:ascii="Tahoma" w:hAnsi="Tahoma" w:cs="Tahoma"/>
        </w:rPr>
      </w:pPr>
      <w:r>
        <w:rPr>
          <w:noProof/>
          <w:lang w:val="ru-RU" w:eastAsia="ru-RU"/>
        </w:rPr>
        <w:drawing>
          <wp:inline distT="0" distB="0" distL="0" distR="0" wp14:anchorId="5FF3822B" wp14:editId="22FCE1AA">
            <wp:extent cx="3890645" cy="2820670"/>
            <wp:effectExtent l="0" t="0" r="0" b="0"/>
            <wp:docPr id="7" name="Picture 135252266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52522663"/>
                    <pic:cNvPicPr>
                      <a:picLocks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90645" cy="2820670"/>
                    </a:xfrm>
                    <a:prstGeom prst="rect">
                      <a:avLst/>
                    </a:prstGeom>
                    <a:noFill/>
                    <a:ln>
                      <a:noFill/>
                    </a:ln>
                  </pic:spPr>
                </pic:pic>
              </a:graphicData>
            </a:graphic>
          </wp:inline>
        </w:drawing>
      </w:r>
    </w:p>
    <w:p w14:paraId="7994EFE9" w14:textId="77777777" w:rsidR="00A25B3C" w:rsidRPr="00393866" w:rsidRDefault="00A25B3C" w:rsidP="00A25B3C">
      <w:pPr>
        <w:pBdr>
          <w:top w:val="single" w:sz="4" w:space="1" w:color="auto"/>
          <w:left w:val="single" w:sz="4" w:space="24" w:color="auto"/>
          <w:bottom w:val="single" w:sz="4" w:space="1" w:color="auto"/>
          <w:right w:val="single" w:sz="4" w:space="4" w:color="auto"/>
        </w:pBdr>
        <w:ind w:left="360"/>
        <w:rPr>
          <w:rFonts w:ascii="Tahoma" w:hAnsi="Tahoma" w:cs="Tahoma"/>
        </w:rPr>
      </w:pPr>
    </w:p>
    <w:p w14:paraId="61C4BF6B" w14:textId="77777777" w:rsidR="00965F42" w:rsidRPr="00393866" w:rsidRDefault="00965F42" w:rsidP="00965F42">
      <w:pPr>
        <w:ind w:left="360"/>
        <w:rPr>
          <w:rFonts w:ascii="Tahoma" w:hAnsi="Tahoma" w:cs="Tahoma"/>
        </w:rPr>
      </w:pPr>
    </w:p>
    <w:p w14:paraId="53F05CCA" w14:textId="77777777" w:rsidR="00965F42" w:rsidRPr="00393866" w:rsidRDefault="00965F42" w:rsidP="00965F42">
      <w:pPr>
        <w:ind w:left="360"/>
        <w:rPr>
          <w:rFonts w:ascii="Tahoma" w:hAnsi="Tahoma" w:cs="Tahoma"/>
        </w:rPr>
      </w:pPr>
    </w:p>
    <w:p w14:paraId="472480F5" w14:textId="77777777" w:rsidR="000B765B" w:rsidRPr="00393866" w:rsidRDefault="000B765B" w:rsidP="00965F42">
      <w:pPr>
        <w:ind w:left="360"/>
        <w:rPr>
          <w:rFonts w:ascii="Tahoma" w:hAnsi="Tahoma" w:cs="Tahoma"/>
        </w:rPr>
      </w:pPr>
    </w:p>
    <w:p w14:paraId="5E740D18" w14:textId="77777777" w:rsidR="00965F42" w:rsidRPr="00393866" w:rsidRDefault="00965F42" w:rsidP="00610EF1">
      <w:pPr>
        <w:numPr>
          <w:ilvl w:val="0"/>
          <w:numId w:val="34"/>
        </w:numPr>
        <w:rPr>
          <w:rFonts w:ascii="Tahoma" w:hAnsi="Tahoma" w:cs="Tahoma"/>
        </w:rPr>
      </w:pPr>
      <w:r w:rsidRPr="00393866">
        <w:rPr>
          <w:rFonts w:ascii="Tahoma" w:hAnsi="Tahoma" w:cs="Tahoma"/>
        </w:rPr>
        <w:t xml:space="preserve">Enter the field name, </w:t>
      </w:r>
      <w:r w:rsidR="00AD35AB" w:rsidRPr="00393866">
        <w:rPr>
          <w:rFonts w:ascii="Tahoma" w:hAnsi="Tahoma" w:cs="Tahoma"/>
          <w:color w:val="FF0000"/>
        </w:rPr>
        <w:t>WERKS</w:t>
      </w:r>
      <w:r w:rsidRPr="00393866">
        <w:rPr>
          <w:rFonts w:ascii="Tahoma" w:hAnsi="Tahoma" w:cs="Tahoma"/>
        </w:rPr>
        <w:t xml:space="preserve"> in ‘Field’ below to find the correct authorization object.</w:t>
      </w:r>
    </w:p>
    <w:p w14:paraId="2527469C" w14:textId="77777777" w:rsidR="00965F42" w:rsidRPr="00393866" w:rsidRDefault="00965F42" w:rsidP="00965F42">
      <w:pPr>
        <w:ind w:left="360"/>
        <w:rPr>
          <w:rFonts w:ascii="Tahoma" w:hAnsi="Tahoma" w:cs="Tahoma"/>
        </w:rPr>
      </w:pPr>
    </w:p>
    <w:p w14:paraId="6ECC8FEF" w14:textId="77777777" w:rsidR="00610EF1" w:rsidRPr="00393866" w:rsidRDefault="00610EF1" w:rsidP="000B765B">
      <w:pPr>
        <w:pBdr>
          <w:top w:val="single" w:sz="4" w:space="1" w:color="auto"/>
          <w:left w:val="single" w:sz="4" w:space="4" w:color="auto"/>
          <w:bottom w:val="single" w:sz="4" w:space="1" w:color="auto"/>
          <w:right w:val="single" w:sz="4" w:space="4" w:color="auto"/>
        </w:pBdr>
        <w:ind w:left="360"/>
        <w:rPr>
          <w:rFonts w:ascii="Tahoma" w:hAnsi="Tahoma" w:cs="Tahoma"/>
        </w:rPr>
      </w:pPr>
    </w:p>
    <w:p w14:paraId="38BAA5AE" w14:textId="18ED02E9" w:rsidR="000B765B" w:rsidRPr="00393866" w:rsidRDefault="00E05A13" w:rsidP="000B765B">
      <w:pPr>
        <w:pBdr>
          <w:top w:val="single" w:sz="4" w:space="1" w:color="auto"/>
          <w:left w:val="single" w:sz="4" w:space="4" w:color="auto"/>
          <w:bottom w:val="single" w:sz="4" w:space="1" w:color="auto"/>
          <w:right w:val="single" w:sz="4" w:space="4" w:color="auto"/>
        </w:pBdr>
        <w:ind w:left="360"/>
        <w:rPr>
          <w:rFonts w:ascii="Tahoma" w:hAnsi="Tahoma" w:cs="Tahoma"/>
        </w:rPr>
      </w:pPr>
      <w:r>
        <w:rPr>
          <w:noProof/>
          <w:lang w:val="ru-RU" w:eastAsia="ru-RU"/>
        </w:rPr>
        <w:drawing>
          <wp:inline distT="0" distB="0" distL="0" distR="0" wp14:anchorId="6A6586D8" wp14:editId="6A429F7A">
            <wp:extent cx="4494530" cy="2510155"/>
            <wp:effectExtent l="0" t="0" r="0" b="0"/>
            <wp:docPr id="8" name="Picture 13255270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25527010"/>
                    <pic:cNvPicPr>
                      <a:picLocks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494530" cy="2510155"/>
                    </a:xfrm>
                    <a:prstGeom prst="rect">
                      <a:avLst/>
                    </a:prstGeom>
                    <a:noFill/>
                    <a:ln>
                      <a:noFill/>
                    </a:ln>
                  </pic:spPr>
                </pic:pic>
              </a:graphicData>
            </a:graphic>
          </wp:inline>
        </w:drawing>
      </w:r>
    </w:p>
    <w:p w14:paraId="6B72E6BD" w14:textId="77777777" w:rsidR="000B765B" w:rsidRPr="00393866" w:rsidRDefault="000B765B" w:rsidP="000B765B">
      <w:pPr>
        <w:pBdr>
          <w:top w:val="single" w:sz="4" w:space="1" w:color="auto"/>
          <w:left w:val="single" w:sz="4" w:space="4" w:color="auto"/>
          <w:bottom w:val="single" w:sz="4" w:space="1" w:color="auto"/>
          <w:right w:val="single" w:sz="4" w:space="4" w:color="auto"/>
        </w:pBdr>
        <w:ind w:left="360"/>
        <w:rPr>
          <w:rFonts w:ascii="Tahoma" w:hAnsi="Tahoma" w:cs="Tahoma"/>
        </w:rPr>
      </w:pPr>
    </w:p>
    <w:p w14:paraId="320ADB65" w14:textId="77777777" w:rsidR="000B765B" w:rsidRPr="00393866" w:rsidRDefault="000B765B" w:rsidP="000B765B">
      <w:pPr>
        <w:pBdr>
          <w:top w:val="single" w:sz="4" w:space="1" w:color="auto"/>
          <w:left w:val="single" w:sz="4" w:space="4" w:color="auto"/>
          <w:bottom w:val="single" w:sz="4" w:space="1" w:color="auto"/>
          <w:right w:val="single" w:sz="4" w:space="4" w:color="auto"/>
        </w:pBdr>
        <w:ind w:left="360"/>
        <w:rPr>
          <w:rFonts w:ascii="Tahoma" w:hAnsi="Tahoma" w:cs="Tahoma"/>
        </w:rPr>
      </w:pPr>
    </w:p>
    <w:p w14:paraId="658F798C" w14:textId="77777777" w:rsidR="000B765B" w:rsidRPr="00393866" w:rsidRDefault="000B765B" w:rsidP="000B765B">
      <w:pPr>
        <w:pBdr>
          <w:top w:val="single" w:sz="4" w:space="1" w:color="auto"/>
          <w:left w:val="single" w:sz="4" w:space="4" w:color="auto"/>
          <w:bottom w:val="single" w:sz="4" w:space="1" w:color="auto"/>
          <w:right w:val="single" w:sz="4" w:space="4" w:color="auto"/>
        </w:pBdr>
        <w:ind w:left="360"/>
        <w:rPr>
          <w:rFonts w:ascii="Tahoma" w:hAnsi="Tahoma" w:cs="Tahoma"/>
        </w:rPr>
      </w:pPr>
    </w:p>
    <w:p w14:paraId="4C36D11E" w14:textId="77777777" w:rsidR="000B765B" w:rsidRPr="00393866" w:rsidRDefault="000B765B" w:rsidP="000B765B">
      <w:pPr>
        <w:pBdr>
          <w:top w:val="single" w:sz="4" w:space="1" w:color="auto"/>
          <w:left w:val="single" w:sz="4" w:space="4" w:color="auto"/>
          <w:bottom w:val="single" w:sz="4" w:space="1" w:color="auto"/>
          <w:right w:val="single" w:sz="4" w:space="4" w:color="auto"/>
        </w:pBdr>
        <w:ind w:left="360"/>
        <w:rPr>
          <w:rFonts w:ascii="Tahoma" w:hAnsi="Tahoma" w:cs="Tahoma"/>
        </w:rPr>
      </w:pPr>
    </w:p>
    <w:p w14:paraId="6E013CE5" w14:textId="77777777" w:rsidR="000B765B" w:rsidRPr="00393866" w:rsidRDefault="000B765B" w:rsidP="00965F42">
      <w:pPr>
        <w:ind w:left="360"/>
        <w:rPr>
          <w:rFonts w:ascii="Tahoma" w:hAnsi="Tahoma" w:cs="Tahoma"/>
        </w:rPr>
      </w:pPr>
    </w:p>
    <w:p w14:paraId="408A0498" w14:textId="77777777" w:rsidR="001D7EEF" w:rsidRPr="00393866" w:rsidRDefault="001D7EEF" w:rsidP="00965F42">
      <w:pPr>
        <w:ind w:left="360"/>
        <w:rPr>
          <w:rFonts w:ascii="Tahoma" w:hAnsi="Tahoma" w:cs="Tahoma"/>
        </w:rPr>
      </w:pPr>
    </w:p>
    <w:p w14:paraId="09DF082C" w14:textId="77777777" w:rsidR="001D7EEF" w:rsidRDefault="001D7EEF" w:rsidP="00965F42">
      <w:pPr>
        <w:ind w:left="360"/>
        <w:rPr>
          <w:rFonts w:ascii="Tahoma" w:hAnsi="Tahoma" w:cs="Tahoma"/>
        </w:rPr>
      </w:pPr>
    </w:p>
    <w:p w14:paraId="4C49485D" w14:textId="77777777" w:rsidR="00410652" w:rsidRDefault="00410652" w:rsidP="00965F42">
      <w:pPr>
        <w:ind w:left="360"/>
        <w:rPr>
          <w:rFonts w:ascii="Tahoma" w:hAnsi="Tahoma" w:cs="Tahoma"/>
        </w:rPr>
      </w:pPr>
    </w:p>
    <w:p w14:paraId="326A0375" w14:textId="77777777" w:rsidR="00410652" w:rsidRDefault="00410652" w:rsidP="00965F42">
      <w:pPr>
        <w:ind w:left="360"/>
        <w:rPr>
          <w:rFonts w:ascii="Tahoma" w:hAnsi="Tahoma" w:cs="Tahoma"/>
        </w:rPr>
      </w:pPr>
    </w:p>
    <w:p w14:paraId="28137A05" w14:textId="77777777" w:rsidR="00410652" w:rsidRPr="00393866" w:rsidRDefault="00410652" w:rsidP="00965F42">
      <w:pPr>
        <w:ind w:left="360"/>
        <w:rPr>
          <w:rFonts w:ascii="Tahoma" w:hAnsi="Tahoma" w:cs="Tahoma"/>
        </w:rPr>
      </w:pPr>
    </w:p>
    <w:p w14:paraId="0E3CD57B" w14:textId="77777777" w:rsidR="001D7EEF" w:rsidRPr="00393866" w:rsidRDefault="001D7EEF" w:rsidP="00965F42">
      <w:pPr>
        <w:ind w:left="360"/>
        <w:rPr>
          <w:rFonts w:ascii="Tahoma" w:hAnsi="Tahoma" w:cs="Tahoma"/>
        </w:rPr>
      </w:pPr>
    </w:p>
    <w:p w14:paraId="4ED683FC" w14:textId="77777777" w:rsidR="00352E5A" w:rsidRPr="00393866" w:rsidRDefault="00A314B1" w:rsidP="00965F42">
      <w:pPr>
        <w:ind w:left="360"/>
        <w:rPr>
          <w:rFonts w:ascii="Tahoma" w:hAnsi="Tahoma" w:cs="Tahoma"/>
        </w:rPr>
      </w:pPr>
      <w:r w:rsidRPr="00393866">
        <w:rPr>
          <w:rFonts w:ascii="Tahoma" w:hAnsi="Tahoma" w:cs="Tahoma"/>
        </w:rPr>
        <w:t>List of objects with field WERKS</w:t>
      </w:r>
    </w:p>
    <w:p w14:paraId="16922C26" w14:textId="77777777" w:rsidR="000B765B" w:rsidRPr="00393866" w:rsidRDefault="000B765B" w:rsidP="000B765B">
      <w:pPr>
        <w:pBdr>
          <w:top w:val="single" w:sz="4" w:space="1" w:color="auto"/>
          <w:left w:val="single" w:sz="4" w:space="4" w:color="auto"/>
          <w:bottom w:val="single" w:sz="4" w:space="1" w:color="auto"/>
          <w:right w:val="single" w:sz="4" w:space="4" w:color="auto"/>
        </w:pBdr>
        <w:ind w:left="360"/>
        <w:rPr>
          <w:rFonts w:ascii="Tahoma" w:hAnsi="Tahoma" w:cs="Tahoma"/>
        </w:rPr>
      </w:pPr>
    </w:p>
    <w:p w14:paraId="00B459DE" w14:textId="77777777" w:rsidR="000B765B" w:rsidRPr="00393866" w:rsidRDefault="000B765B" w:rsidP="000B765B">
      <w:pPr>
        <w:pBdr>
          <w:top w:val="single" w:sz="4" w:space="1" w:color="auto"/>
          <w:left w:val="single" w:sz="4" w:space="4" w:color="auto"/>
          <w:bottom w:val="single" w:sz="4" w:space="1" w:color="auto"/>
          <w:right w:val="single" w:sz="4" w:space="4" w:color="auto"/>
        </w:pBdr>
        <w:ind w:left="360"/>
        <w:rPr>
          <w:rFonts w:ascii="Tahoma" w:hAnsi="Tahoma" w:cs="Tahoma"/>
        </w:rPr>
      </w:pPr>
    </w:p>
    <w:p w14:paraId="21E845A2" w14:textId="73A83261" w:rsidR="000B765B" w:rsidRPr="00393866" w:rsidRDefault="00E05A13" w:rsidP="000B765B">
      <w:pPr>
        <w:pBdr>
          <w:top w:val="single" w:sz="4" w:space="1" w:color="auto"/>
          <w:left w:val="single" w:sz="4" w:space="4" w:color="auto"/>
          <w:bottom w:val="single" w:sz="4" w:space="1" w:color="auto"/>
          <w:right w:val="single" w:sz="4" w:space="4" w:color="auto"/>
        </w:pBdr>
        <w:ind w:left="360"/>
        <w:rPr>
          <w:rFonts w:ascii="Tahoma" w:hAnsi="Tahoma" w:cs="Tahoma"/>
        </w:rPr>
      </w:pPr>
      <w:r>
        <w:rPr>
          <w:noProof/>
          <w:lang w:val="ru-RU" w:eastAsia="ru-RU"/>
        </w:rPr>
        <w:drawing>
          <wp:inline distT="0" distB="0" distL="0" distR="0" wp14:anchorId="579D5BE4" wp14:editId="240BCC45">
            <wp:extent cx="4727575" cy="1449070"/>
            <wp:effectExtent l="0" t="0" r="0" b="0"/>
            <wp:docPr id="9" name="Picture 182645817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826458177"/>
                    <pic:cNvPicPr>
                      <a:picLocks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727575" cy="1449070"/>
                    </a:xfrm>
                    <a:prstGeom prst="rect">
                      <a:avLst/>
                    </a:prstGeom>
                    <a:noFill/>
                    <a:ln>
                      <a:noFill/>
                    </a:ln>
                  </pic:spPr>
                </pic:pic>
              </a:graphicData>
            </a:graphic>
          </wp:inline>
        </w:drawing>
      </w:r>
    </w:p>
    <w:p w14:paraId="66C4233B" w14:textId="77777777" w:rsidR="000B765B" w:rsidRPr="00393866" w:rsidRDefault="000B765B" w:rsidP="000B765B">
      <w:pPr>
        <w:pBdr>
          <w:top w:val="single" w:sz="4" w:space="1" w:color="auto"/>
          <w:left w:val="single" w:sz="4" w:space="4" w:color="auto"/>
          <w:bottom w:val="single" w:sz="4" w:space="1" w:color="auto"/>
          <w:right w:val="single" w:sz="4" w:space="4" w:color="auto"/>
        </w:pBdr>
        <w:ind w:left="360"/>
        <w:rPr>
          <w:rFonts w:ascii="Tahoma" w:hAnsi="Tahoma" w:cs="Tahoma"/>
        </w:rPr>
      </w:pPr>
    </w:p>
    <w:p w14:paraId="0D886970" w14:textId="77777777" w:rsidR="000B765B" w:rsidRPr="00393866" w:rsidRDefault="000B765B" w:rsidP="000B765B">
      <w:pPr>
        <w:pBdr>
          <w:top w:val="single" w:sz="4" w:space="1" w:color="auto"/>
          <w:left w:val="single" w:sz="4" w:space="4" w:color="auto"/>
          <w:bottom w:val="single" w:sz="4" w:space="1" w:color="auto"/>
          <w:right w:val="single" w:sz="4" w:space="4" w:color="auto"/>
        </w:pBdr>
        <w:ind w:left="360"/>
        <w:rPr>
          <w:rFonts w:ascii="Tahoma" w:hAnsi="Tahoma" w:cs="Tahoma"/>
        </w:rPr>
      </w:pPr>
    </w:p>
    <w:p w14:paraId="4541A522" w14:textId="77777777" w:rsidR="00AD35AB" w:rsidRPr="00393866" w:rsidRDefault="00AD35AB" w:rsidP="00965F42">
      <w:pPr>
        <w:ind w:left="360"/>
        <w:rPr>
          <w:rFonts w:ascii="Tahoma" w:hAnsi="Tahoma" w:cs="Tahoma"/>
        </w:rPr>
      </w:pPr>
    </w:p>
    <w:p w14:paraId="0268F314" w14:textId="77777777" w:rsidR="006E69ED" w:rsidRPr="00393866" w:rsidRDefault="006E69ED" w:rsidP="006E69ED">
      <w:pPr>
        <w:ind w:left="360"/>
        <w:rPr>
          <w:rFonts w:ascii="Tahoma" w:hAnsi="Tahoma" w:cs="Tahoma"/>
        </w:rPr>
      </w:pPr>
      <w:r w:rsidRPr="00393866">
        <w:rPr>
          <w:rFonts w:ascii="Tahoma" w:hAnsi="Tahoma" w:cs="Tahoma"/>
        </w:rPr>
        <w:t>Select the object M_BEST_WRK</w:t>
      </w:r>
    </w:p>
    <w:p w14:paraId="0F42050F" w14:textId="2EBAA2A5" w:rsidR="000B765B" w:rsidRPr="00393866" w:rsidRDefault="00E05A13" w:rsidP="000B765B">
      <w:pPr>
        <w:pBdr>
          <w:top w:val="single" w:sz="4" w:space="1" w:color="auto"/>
          <w:left w:val="single" w:sz="4" w:space="4" w:color="auto"/>
          <w:bottom w:val="single" w:sz="4" w:space="1" w:color="auto"/>
          <w:right w:val="single" w:sz="4" w:space="4" w:color="auto"/>
        </w:pBdr>
        <w:ind w:left="360"/>
        <w:rPr>
          <w:rFonts w:ascii="Tahoma" w:hAnsi="Tahoma" w:cs="Tahoma"/>
        </w:rPr>
      </w:pPr>
      <w:r>
        <w:rPr>
          <w:noProof/>
          <w:lang w:val="ru-RU" w:eastAsia="ru-RU"/>
        </w:rPr>
        <w:drawing>
          <wp:inline distT="0" distB="0" distL="0" distR="0" wp14:anchorId="3C020B60" wp14:editId="6FEB3E1C">
            <wp:extent cx="3881755" cy="4347845"/>
            <wp:effectExtent l="0" t="0" r="0" b="0"/>
            <wp:docPr id="10" name="Picture 18764056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876405632"/>
                    <pic:cNvPicPr>
                      <a:picLocks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881755" cy="4347845"/>
                    </a:xfrm>
                    <a:prstGeom prst="rect">
                      <a:avLst/>
                    </a:prstGeom>
                    <a:noFill/>
                    <a:ln>
                      <a:noFill/>
                    </a:ln>
                  </pic:spPr>
                </pic:pic>
              </a:graphicData>
            </a:graphic>
          </wp:inline>
        </w:drawing>
      </w:r>
    </w:p>
    <w:p w14:paraId="72C8CC2B" w14:textId="77777777" w:rsidR="000B765B" w:rsidRPr="00393866" w:rsidRDefault="000B765B" w:rsidP="000B765B">
      <w:pPr>
        <w:pBdr>
          <w:top w:val="single" w:sz="4" w:space="1" w:color="auto"/>
          <w:left w:val="single" w:sz="4" w:space="4" w:color="auto"/>
          <w:bottom w:val="single" w:sz="4" w:space="1" w:color="auto"/>
          <w:right w:val="single" w:sz="4" w:space="4" w:color="auto"/>
        </w:pBdr>
        <w:ind w:left="360"/>
        <w:rPr>
          <w:rFonts w:ascii="Tahoma" w:hAnsi="Tahoma" w:cs="Tahoma"/>
        </w:rPr>
      </w:pPr>
    </w:p>
    <w:p w14:paraId="1C4D758D" w14:textId="77777777" w:rsidR="00AD35AB" w:rsidRPr="00393866" w:rsidRDefault="00AD35AB" w:rsidP="00965F42">
      <w:pPr>
        <w:ind w:left="360"/>
        <w:rPr>
          <w:rFonts w:ascii="Tahoma" w:hAnsi="Tahoma" w:cs="Tahoma"/>
        </w:rPr>
      </w:pPr>
    </w:p>
    <w:p w14:paraId="62A3534D" w14:textId="77777777" w:rsidR="001D7EEF" w:rsidRPr="00393866" w:rsidRDefault="001D7EEF" w:rsidP="00965F42">
      <w:pPr>
        <w:ind w:left="360"/>
        <w:rPr>
          <w:rFonts w:ascii="Tahoma" w:hAnsi="Tahoma" w:cs="Tahoma"/>
        </w:rPr>
      </w:pPr>
    </w:p>
    <w:p w14:paraId="2EBF89D7" w14:textId="77777777" w:rsidR="001D7EEF" w:rsidRPr="00393866" w:rsidRDefault="001D7EEF" w:rsidP="00965F42">
      <w:pPr>
        <w:ind w:left="360"/>
        <w:rPr>
          <w:rFonts w:ascii="Tahoma" w:hAnsi="Tahoma" w:cs="Tahoma"/>
        </w:rPr>
      </w:pPr>
    </w:p>
    <w:p w14:paraId="2DD9BD3C" w14:textId="77777777" w:rsidR="001D7EEF" w:rsidRPr="00393866" w:rsidRDefault="001D7EEF" w:rsidP="00965F42">
      <w:pPr>
        <w:ind w:left="360"/>
        <w:rPr>
          <w:rFonts w:ascii="Tahoma" w:hAnsi="Tahoma" w:cs="Tahoma"/>
        </w:rPr>
      </w:pPr>
    </w:p>
    <w:p w14:paraId="153D7CF8" w14:textId="77777777" w:rsidR="000B765B" w:rsidRPr="00393866" w:rsidRDefault="003C660D" w:rsidP="00965F42">
      <w:pPr>
        <w:ind w:left="360"/>
        <w:rPr>
          <w:rFonts w:ascii="Tahoma" w:hAnsi="Tahoma" w:cs="Tahoma"/>
        </w:rPr>
      </w:pPr>
      <w:r w:rsidRPr="00393866">
        <w:rPr>
          <w:rFonts w:ascii="Tahoma" w:hAnsi="Tahoma" w:cs="Tahoma"/>
        </w:rPr>
        <w:t>Select ‘Permitted activities’ to list the authorization values.</w:t>
      </w:r>
    </w:p>
    <w:p w14:paraId="72EFE539" w14:textId="352D2F23" w:rsidR="000B765B" w:rsidRPr="00393866" w:rsidRDefault="00E05A13" w:rsidP="000B765B">
      <w:pPr>
        <w:pBdr>
          <w:top w:val="single" w:sz="4" w:space="1" w:color="auto"/>
          <w:left w:val="single" w:sz="4" w:space="4" w:color="auto"/>
          <w:bottom w:val="single" w:sz="4" w:space="1" w:color="auto"/>
          <w:right w:val="single" w:sz="4" w:space="4" w:color="auto"/>
        </w:pBdr>
        <w:ind w:left="360"/>
        <w:rPr>
          <w:rFonts w:ascii="Tahoma" w:hAnsi="Tahoma" w:cs="Tahoma"/>
        </w:rPr>
      </w:pPr>
      <w:r>
        <w:rPr>
          <w:noProof/>
          <w:lang w:val="ru-RU" w:eastAsia="ru-RU"/>
        </w:rPr>
        <w:drawing>
          <wp:inline distT="0" distB="0" distL="0" distR="0" wp14:anchorId="3F9512F9" wp14:editId="4138A560">
            <wp:extent cx="5106670" cy="5262245"/>
            <wp:effectExtent l="0" t="0" r="0" b="0"/>
            <wp:docPr id="11" name="Picture 41936277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19362774"/>
                    <pic:cNvPicPr>
                      <a:picLocks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106670" cy="5262245"/>
                    </a:xfrm>
                    <a:prstGeom prst="rect">
                      <a:avLst/>
                    </a:prstGeom>
                    <a:noFill/>
                    <a:ln>
                      <a:noFill/>
                    </a:ln>
                  </pic:spPr>
                </pic:pic>
              </a:graphicData>
            </a:graphic>
          </wp:inline>
        </w:drawing>
      </w:r>
    </w:p>
    <w:p w14:paraId="78399F35" w14:textId="77777777" w:rsidR="000B765B" w:rsidRPr="00393866" w:rsidRDefault="000B765B" w:rsidP="000B765B">
      <w:pPr>
        <w:pBdr>
          <w:top w:val="single" w:sz="4" w:space="1" w:color="auto"/>
          <w:left w:val="single" w:sz="4" w:space="4" w:color="auto"/>
          <w:bottom w:val="single" w:sz="4" w:space="1" w:color="auto"/>
          <w:right w:val="single" w:sz="4" w:space="4" w:color="auto"/>
        </w:pBdr>
        <w:ind w:left="360"/>
        <w:rPr>
          <w:rFonts w:ascii="Tahoma" w:hAnsi="Tahoma" w:cs="Tahoma"/>
        </w:rPr>
      </w:pPr>
    </w:p>
    <w:p w14:paraId="559DBCD9" w14:textId="77777777" w:rsidR="000B765B" w:rsidRPr="00393866" w:rsidRDefault="000B765B" w:rsidP="000B765B">
      <w:pPr>
        <w:pBdr>
          <w:top w:val="single" w:sz="4" w:space="1" w:color="auto"/>
          <w:left w:val="single" w:sz="4" w:space="4" w:color="auto"/>
          <w:bottom w:val="single" w:sz="4" w:space="1" w:color="auto"/>
          <w:right w:val="single" w:sz="4" w:space="4" w:color="auto"/>
        </w:pBdr>
        <w:ind w:left="360"/>
        <w:rPr>
          <w:rFonts w:ascii="Tahoma" w:hAnsi="Tahoma" w:cs="Tahoma"/>
        </w:rPr>
      </w:pPr>
    </w:p>
    <w:p w14:paraId="1F62AFC5" w14:textId="77777777" w:rsidR="00AD35AB" w:rsidRPr="00393866" w:rsidRDefault="00AD35AB" w:rsidP="00965F42">
      <w:pPr>
        <w:ind w:left="360"/>
        <w:rPr>
          <w:rFonts w:ascii="Tahoma" w:hAnsi="Tahoma" w:cs="Tahoma"/>
        </w:rPr>
      </w:pPr>
    </w:p>
    <w:p w14:paraId="27FDD15D" w14:textId="77777777" w:rsidR="000B765B" w:rsidRPr="00393866" w:rsidRDefault="000B765B" w:rsidP="00965F42">
      <w:pPr>
        <w:ind w:left="360"/>
        <w:rPr>
          <w:rFonts w:ascii="Tahoma" w:hAnsi="Tahoma" w:cs="Tahoma"/>
        </w:rPr>
      </w:pPr>
    </w:p>
    <w:p w14:paraId="4F55AA7C" w14:textId="77777777" w:rsidR="00693D97" w:rsidRPr="00393866" w:rsidRDefault="00693D97" w:rsidP="00965F42">
      <w:pPr>
        <w:ind w:left="360"/>
        <w:rPr>
          <w:rFonts w:ascii="Tahoma" w:hAnsi="Tahoma" w:cs="Tahoma"/>
        </w:rPr>
      </w:pPr>
      <w:r w:rsidRPr="00393866">
        <w:rPr>
          <w:rFonts w:ascii="Tahoma" w:hAnsi="Tahoma" w:cs="Tahoma"/>
        </w:rPr>
        <w:t>Base on the objects, build the authorization check:</w:t>
      </w:r>
    </w:p>
    <w:p w14:paraId="247A3EC0" w14:textId="77777777" w:rsidR="00693D97" w:rsidRPr="00393866" w:rsidRDefault="00693D97" w:rsidP="00965F42">
      <w:pPr>
        <w:ind w:left="360"/>
        <w:rPr>
          <w:rFonts w:ascii="Tahoma" w:hAnsi="Tahoma" w:cs="Tahoma"/>
        </w:rPr>
      </w:pPr>
    </w:p>
    <w:p w14:paraId="00C60E37" w14:textId="77777777" w:rsidR="000B765B" w:rsidRPr="00393866" w:rsidRDefault="000B765B" w:rsidP="000B765B">
      <w:pPr>
        <w:pBdr>
          <w:top w:val="single" w:sz="4" w:space="1" w:color="auto"/>
          <w:left w:val="single" w:sz="4" w:space="4" w:color="auto"/>
          <w:bottom w:val="single" w:sz="4" w:space="1" w:color="auto"/>
          <w:right w:val="single" w:sz="4" w:space="4" w:color="auto"/>
        </w:pBdr>
        <w:ind w:left="360"/>
        <w:rPr>
          <w:rFonts w:ascii="Tahoma" w:hAnsi="Tahoma" w:cs="Tahoma"/>
        </w:rPr>
      </w:pPr>
    </w:p>
    <w:p w14:paraId="491C0BE0" w14:textId="77777777" w:rsidR="000B765B" w:rsidRPr="00393866" w:rsidRDefault="000B765B" w:rsidP="000B765B">
      <w:pPr>
        <w:pBdr>
          <w:top w:val="single" w:sz="4" w:space="1" w:color="auto"/>
          <w:left w:val="single" w:sz="4" w:space="4" w:color="auto"/>
          <w:bottom w:val="single" w:sz="4" w:space="1" w:color="auto"/>
          <w:right w:val="single" w:sz="4" w:space="4" w:color="auto"/>
        </w:pBdr>
        <w:ind w:left="360"/>
        <w:rPr>
          <w:rFonts w:ascii="Tahoma" w:hAnsi="Tahoma" w:cs="Tahoma"/>
        </w:rPr>
      </w:pPr>
    </w:p>
    <w:p w14:paraId="54007D8C" w14:textId="77777777" w:rsidR="000B765B" w:rsidRPr="008052D5" w:rsidRDefault="000B765B" w:rsidP="000B765B">
      <w:pPr>
        <w:pBdr>
          <w:top w:val="single" w:sz="4" w:space="1" w:color="auto"/>
          <w:left w:val="single" w:sz="4" w:space="4" w:color="auto"/>
          <w:bottom w:val="single" w:sz="4" w:space="1" w:color="auto"/>
          <w:right w:val="single" w:sz="4" w:space="4" w:color="auto"/>
        </w:pBdr>
        <w:ind w:left="360"/>
        <w:rPr>
          <w:rFonts w:ascii="Courier New" w:hAnsi="Courier New" w:cs="Courier New"/>
        </w:rPr>
      </w:pPr>
      <w:r w:rsidRPr="008052D5">
        <w:rPr>
          <w:rFonts w:ascii="Courier New" w:hAnsi="Courier New" w:cs="Courier New"/>
          <w:shd w:val="clear" w:color="auto" w:fill="FFFFFF"/>
        </w:rPr>
        <w:t>  AUTHORITY-CH</w:t>
      </w:r>
      <w:r w:rsidRPr="008052D5">
        <w:rPr>
          <w:rStyle w:val="l1s521"/>
          <w:color w:val="auto"/>
        </w:rPr>
        <w:t>ECK</w:t>
      </w:r>
      <w:r w:rsidRPr="008052D5">
        <w:rPr>
          <w:rFonts w:ascii="Courier New" w:hAnsi="Courier New" w:cs="Courier New"/>
          <w:shd w:val="clear" w:color="auto" w:fill="FFFFFF"/>
        </w:rPr>
        <w:t> OBJECT </w:t>
      </w:r>
      <w:r w:rsidRPr="008052D5">
        <w:rPr>
          <w:rStyle w:val="l1s331"/>
          <w:b/>
          <w:color w:val="auto"/>
        </w:rPr>
        <w:t>'M_BEST_WRK'</w:t>
      </w:r>
      <w:r w:rsidRPr="008052D5">
        <w:rPr>
          <w:rFonts w:ascii="Courier New" w:hAnsi="Courier New" w:cs="Courier New"/>
          <w:shd w:val="clear" w:color="auto" w:fill="FFFFFF"/>
        </w:rPr>
        <w:t>    </w:t>
      </w:r>
      <w:r w:rsidRPr="008052D5">
        <w:rPr>
          <w:rFonts w:ascii="Courier New" w:hAnsi="Courier New" w:cs="Courier New"/>
          <w:shd w:val="clear" w:color="auto" w:fill="FFFFFF"/>
        </w:rPr>
        <w:br/>
        <w:t>    </w:t>
      </w:r>
      <w:r w:rsidRPr="008052D5">
        <w:rPr>
          <w:rStyle w:val="l1s521"/>
          <w:color w:val="auto"/>
        </w:rPr>
        <w:t>ID</w:t>
      </w:r>
      <w:r w:rsidRPr="008052D5">
        <w:rPr>
          <w:rFonts w:ascii="Courier New" w:hAnsi="Courier New" w:cs="Courier New"/>
          <w:shd w:val="clear" w:color="auto" w:fill="FFFFFF"/>
        </w:rPr>
        <w:t> </w:t>
      </w:r>
      <w:r w:rsidRPr="008052D5">
        <w:rPr>
          <w:rStyle w:val="l1s331"/>
          <w:b/>
          <w:color w:val="auto"/>
        </w:rPr>
        <w:t>'WERKS'</w:t>
      </w:r>
      <w:r w:rsidRPr="008052D5">
        <w:rPr>
          <w:rFonts w:ascii="Courier New" w:hAnsi="Courier New" w:cs="Courier New"/>
          <w:shd w:val="clear" w:color="auto" w:fill="FFFFFF"/>
        </w:rPr>
        <w:t> </w:t>
      </w:r>
      <w:r w:rsidRPr="008052D5">
        <w:rPr>
          <w:rStyle w:val="l1s521"/>
          <w:color w:val="auto"/>
        </w:rPr>
        <w:t>FIELD</w:t>
      </w:r>
      <w:r w:rsidRPr="008052D5">
        <w:rPr>
          <w:rFonts w:ascii="Courier New" w:hAnsi="Courier New" w:cs="Courier New"/>
          <w:shd w:val="clear" w:color="auto" w:fill="FFFFFF"/>
        </w:rPr>
        <w:t> </w:t>
      </w:r>
      <w:proofErr w:type="spellStart"/>
      <w:r w:rsidRPr="008052D5">
        <w:rPr>
          <w:rFonts w:ascii="Courier New" w:hAnsi="Courier New" w:cs="Courier New"/>
          <w:shd w:val="clear" w:color="auto" w:fill="FFFFFF"/>
        </w:rPr>
        <w:t>s_werks</w:t>
      </w:r>
      <w:proofErr w:type="spellEnd"/>
      <w:r w:rsidRPr="008052D5">
        <w:rPr>
          <w:rFonts w:ascii="Courier New" w:hAnsi="Courier New" w:cs="Courier New"/>
          <w:shd w:val="clear" w:color="auto" w:fill="FFFFFF"/>
        </w:rPr>
        <w:br/>
        <w:t>    </w:t>
      </w:r>
      <w:r w:rsidRPr="008052D5">
        <w:rPr>
          <w:rStyle w:val="l1s521"/>
          <w:color w:val="auto"/>
        </w:rPr>
        <w:t>ID</w:t>
      </w:r>
      <w:r w:rsidRPr="008052D5">
        <w:rPr>
          <w:rFonts w:ascii="Courier New" w:hAnsi="Courier New" w:cs="Courier New"/>
          <w:shd w:val="clear" w:color="auto" w:fill="FFFFFF"/>
        </w:rPr>
        <w:t> </w:t>
      </w:r>
      <w:r w:rsidRPr="008052D5">
        <w:rPr>
          <w:rStyle w:val="l1s331"/>
          <w:b/>
          <w:color w:val="auto"/>
        </w:rPr>
        <w:t>'ACTVT'</w:t>
      </w:r>
      <w:r w:rsidRPr="008052D5">
        <w:rPr>
          <w:rFonts w:ascii="Courier New" w:hAnsi="Courier New" w:cs="Courier New"/>
          <w:shd w:val="clear" w:color="auto" w:fill="FFFFFF"/>
        </w:rPr>
        <w:t> </w:t>
      </w:r>
      <w:r w:rsidRPr="008052D5">
        <w:rPr>
          <w:rStyle w:val="l1s521"/>
          <w:color w:val="auto"/>
        </w:rPr>
        <w:t>FIELD</w:t>
      </w:r>
      <w:r w:rsidRPr="008052D5">
        <w:rPr>
          <w:rFonts w:ascii="Courier New" w:hAnsi="Courier New" w:cs="Courier New"/>
          <w:shd w:val="clear" w:color="auto" w:fill="FFFFFF"/>
        </w:rPr>
        <w:t> </w:t>
      </w:r>
      <w:r w:rsidRPr="008052D5">
        <w:rPr>
          <w:rStyle w:val="l1s331"/>
          <w:color w:val="auto"/>
        </w:rPr>
        <w:t>'03'</w:t>
      </w:r>
      <w:r w:rsidRPr="008052D5">
        <w:rPr>
          <w:rFonts w:ascii="Courier New" w:hAnsi="Courier New" w:cs="Courier New"/>
          <w:shd w:val="clear" w:color="auto" w:fill="FFFFFF"/>
        </w:rPr>
        <w:t>.</w:t>
      </w:r>
      <w:r w:rsidRPr="008052D5">
        <w:rPr>
          <w:rFonts w:ascii="Courier New" w:hAnsi="Courier New" w:cs="Courier New"/>
          <w:shd w:val="clear" w:color="auto" w:fill="FFFFFF"/>
        </w:rPr>
        <w:br/>
        <w:t>  </w:t>
      </w:r>
      <w:r w:rsidRPr="008052D5">
        <w:rPr>
          <w:rStyle w:val="l1s521"/>
          <w:color w:val="auto"/>
        </w:rPr>
        <w:t>IF</w:t>
      </w:r>
      <w:r w:rsidRPr="008052D5">
        <w:rPr>
          <w:rFonts w:ascii="Courier New" w:hAnsi="Courier New" w:cs="Courier New"/>
          <w:shd w:val="clear" w:color="auto" w:fill="FFFFFF"/>
        </w:rPr>
        <w:t> </w:t>
      </w:r>
      <w:proofErr w:type="spellStart"/>
      <w:r w:rsidRPr="008052D5">
        <w:rPr>
          <w:rFonts w:ascii="Courier New" w:hAnsi="Courier New" w:cs="Courier New"/>
          <w:shd w:val="clear" w:color="auto" w:fill="FFFFFF"/>
        </w:rPr>
        <w:t>sy-subrc</w:t>
      </w:r>
      <w:proofErr w:type="spellEnd"/>
      <w:r w:rsidRPr="008052D5">
        <w:rPr>
          <w:rFonts w:ascii="Courier New" w:hAnsi="Courier New" w:cs="Courier New"/>
          <w:shd w:val="clear" w:color="auto" w:fill="FFFFFF"/>
        </w:rPr>
        <w:t> &lt;&gt; </w:t>
      </w:r>
      <w:r w:rsidRPr="008052D5">
        <w:rPr>
          <w:rStyle w:val="l1s321"/>
          <w:color w:val="auto"/>
        </w:rPr>
        <w:t>0</w:t>
      </w:r>
      <w:r w:rsidRPr="008052D5">
        <w:rPr>
          <w:rFonts w:ascii="Courier New" w:hAnsi="Courier New" w:cs="Courier New"/>
          <w:shd w:val="clear" w:color="auto" w:fill="FFFFFF"/>
        </w:rPr>
        <w:t>.</w:t>
      </w:r>
      <w:r w:rsidRPr="008052D5">
        <w:rPr>
          <w:rFonts w:ascii="Courier New" w:hAnsi="Courier New" w:cs="Courier New"/>
          <w:shd w:val="clear" w:color="auto" w:fill="FFFFFF"/>
        </w:rPr>
        <w:br/>
        <w:t>    </w:t>
      </w:r>
      <w:r w:rsidRPr="008052D5">
        <w:rPr>
          <w:rStyle w:val="l1s521"/>
          <w:color w:val="auto"/>
        </w:rPr>
        <w:t>MESSAGE</w:t>
      </w:r>
      <w:r w:rsidRPr="008052D5">
        <w:rPr>
          <w:rFonts w:ascii="Courier New" w:hAnsi="Courier New" w:cs="Courier New"/>
          <w:shd w:val="clear" w:color="auto" w:fill="FFFFFF"/>
        </w:rPr>
        <w:t> </w:t>
      </w:r>
      <w:r w:rsidRPr="008052D5">
        <w:rPr>
          <w:rStyle w:val="l1s331"/>
          <w:color w:val="auto"/>
        </w:rPr>
        <w:t>'No authorization for plant '</w:t>
      </w:r>
      <w:r w:rsidRPr="008052D5">
        <w:rPr>
          <w:rFonts w:ascii="Courier New" w:hAnsi="Courier New" w:cs="Courier New"/>
          <w:shd w:val="clear" w:color="auto" w:fill="FFFFFF"/>
        </w:rPr>
        <w:t> </w:t>
      </w:r>
      <w:r w:rsidRPr="008052D5">
        <w:rPr>
          <w:rStyle w:val="l1s521"/>
          <w:color w:val="auto"/>
        </w:rPr>
        <w:t>TYPE</w:t>
      </w:r>
      <w:r w:rsidRPr="008052D5">
        <w:rPr>
          <w:rFonts w:ascii="Courier New" w:hAnsi="Courier New" w:cs="Courier New"/>
          <w:shd w:val="clear" w:color="auto" w:fill="FFFFFF"/>
        </w:rPr>
        <w:t> </w:t>
      </w:r>
      <w:r w:rsidRPr="008052D5">
        <w:rPr>
          <w:rStyle w:val="l1s331"/>
          <w:color w:val="auto"/>
        </w:rPr>
        <w:t>'E'</w:t>
      </w:r>
      <w:r w:rsidRPr="008052D5">
        <w:rPr>
          <w:rFonts w:ascii="Courier New" w:hAnsi="Courier New" w:cs="Courier New"/>
          <w:shd w:val="clear" w:color="auto" w:fill="FFFFFF"/>
        </w:rPr>
        <w:t>.</w:t>
      </w:r>
      <w:r w:rsidRPr="008052D5">
        <w:rPr>
          <w:rFonts w:ascii="Courier New" w:hAnsi="Courier New" w:cs="Courier New"/>
          <w:shd w:val="clear" w:color="auto" w:fill="FFFFFF"/>
        </w:rPr>
        <w:br/>
        <w:t>  </w:t>
      </w:r>
      <w:r w:rsidRPr="008052D5">
        <w:rPr>
          <w:rStyle w:val="l1s521"/>
          <w:color w:val="auto"/>
        </w:rPr>
        <w:t>ENDIF</w:t>
      </w:r>
      <w:r w:rsidRPr="008052D5">
        <w:rPr>
          <w:rFonts w:ascii="Courier New" w:hAnsi="Courier New" w:cs="Courier New"/>
          <w:shd w:val="clear" w:color="auto" w:fill="FFFFFF"/>
        </w:rPr>
        <w:t>.</w:t>
      </w:r>
    </w:p>
    <w:p w14:paraId="31DD3BC0" w14:textId="77777777" w:rsidR="000B765B" w:rsidRPr="00393866" w:rsidRDefault="000B765B" w:rsidP="000B765B">
      <w:pPr>
        <w:pBdr>
          <w:top w:val="single" w:sz="4" w:space="1" w:color="auto"/>
          <w:left w:val="single" w:sz="4" w:space="4" w:color="auto"/>
          <w:bottom w:val="single" w:sz="4" w:space="1" w:color="auto"/>
          <w:right w:val="single" w:sz="4" w:space="4" w:color="auto"/>
        </w:pBdr>
        <w:ind w:left="360"/>
        <w:rPr>
          <w:rFonts w:ascii="Tahoma" w:hAnsi="Tahoma" w:cs="Tahoma"/>
        </w:rPr>
      </w:pPr>
    </w:p>
    <w:p w14:paraId="0F4A1111" w14:textId="77777777" w:rsidR="000B765B" w:rsidRPr="00393866" w:rsidRDefault="000B765B" w:rsidP="000B765B">
      <w:pPr>
        <w:pBdr>
          <w:top w:val="single" w:sz="4" w:space="1" w:color="auto"/>
          <w:left w:val="single" w:sz="4" w:space="4" w:color="auto"/>
          <w:bottom w:val="single" w:sz="4" w:space="1" w:color="auto"/>
          <w:right w:val="single" w:sz="4" w:space="4" w:color="auto"/>
        </w:pBdr>
        <w:ind w:left="360"/>
        <w:rPr>
          <w:rFonts w:ascii="Tahoma" w:hAnsi="Tahoma" w:cs="Tahoma"/>
        </w:rPr>
      </w:pPr>
    </w:p>
    <w:p w14:paraId="277D6443" w14:textId="77777777" w:rsidR="00610EF1" w:rsidRPr="00393866" w:rsidRDefault="00610EF1" w:rsidP="00965F42">
      <w:pPr>
        <w:ind w:left="360"/>
        <w:rPr>
          <w:rFonts w:ascii="Tahoma" w:hAnsi="Tahoma" w:cs="Tahoma"/>
        </w:rPr>
      </w:pPr>
    </w:p>
    <w:p w14:paraId="107C22D4" w14:textId="77777777" w:rsidR="009D2D4B" w:rsidRPr="00393866" w:rsidRDefault="009D2D4B" w:rsidP="00965F42">
      <w:pPr>
        <w:ind w:left="360"/>
        <w:rPr>
          <w:rFonts w:ascii="Tahoma" w:hAnsi="Tahoma" w:cs="Tahoma"/>
        </w:rPr>
      </w:pPr>
    </w:p>
    <w:p w14:paraId="0550D33F" w14:textId="77777777" w:rsidR="009D2D4B" w:rsidRPr="00393866" w:rsidRDefault="009D2D4B" w:rsidP="00965F42">
      <w:pPr>
        <w:ind w:left="360"/>
        <w:rPr>
          <w:rFonts w:ascii="Tahoma" w:hAnsi="Tahoma" w:cs="Tahoma"/>
        </w:rPr>
      </w:pPr>
    </w:p>
    <w:p w14:paraId="08C4BC28" w14:textId="77777777" w:rsidR="000F50E8" w:rsidRPr="00393866" w:rsidRDefault="000F50E8" w:rsidP="00965F42">
      <w:pPr>
        <w:ind w:left="360"/>
        <w:rPr>
          <w:rFonts w:ascii="Tahoma" w:hAnsi="Tahoma" w:cs="Tahoma"/>
        </w:rPr>
      </w:pPr>
    </w:p>
    <w:p w14:paraId="7E72FAB5" w14:textId="77777777" w:rsidR="005E1BE2" w:rsidRPr="00393866" w:rsidRDefault="005B0B4A">
      <w:pPr>
        <w:pStyle w:val="Heading1"/>
        <w:rPr>
          <w:rFonts w:ascii="Tahoma" w:hAnsi="Tahoma" w:cs="Tahoma"/>
        </w:rPr>
      </w:pPr>
      <w:bookmarkStart w:id="2690" w:name="_Toc62037442"/>
      <w:r w:rsidRPr="00393866">
        <w:rPr>
          <w:rFonts w:ascii="Tahoma" w:hAnsi="Tahoma" w:cs="Tahoma"/>
        </w:rPr>
        <w:lastRenderedPageBreak/>
        <w:t>5.</w:t>
      </w:r>
      <w:r w:rsidRPr="00393866">
        <w:rPr>
          <w:rFonts w:ascii="Tahoma" w:hAnsi="Tahoma" w:cs="Tahoma"/>
        </w:rPr>
        <w:tab/>
      </w:r>
      <w:r w:rsidR="005E1BE2" w:rsidRPr="00393866">
        <w:rPr>
          <w:rFonts w:ascii="Tahoma" w:hAnsi="Tahoma" w:cs="Tahoma"/>
        </w:rPr>
        <w:t>MODIFYING SAP PROGRAMS</w:t>
      </w:r>
      <w:bookmarkEnd w:id="2690"/>
    </w:p>
    <w:p w14:paraId="1C08EA17" w14:textId="183C509E" w:rsidR="005E1BE2" w:rsidRPr="003055FB" w:rsidRDefault="005B0B4A" w:rsidP="005B0B4A">
      <w:pPr>
        <w:pStyle w:val="Heading2"/>
        <w:numPr>
          <w:ilvl w:val="0"/>
          <w:numId w:val="0"/>
        </w:numPr>
        <w:rPr>
          <w:rFonts w:ascii="Tahoma" w:hAnsi="Tahoma" w:cs="Tahoma"/>
        </w:rPr>
      </w:pPr>
      <w:bookmarkStart w:id="2691" w:name="_Toc286674863"/>
      <w:bookmarkStart w:id="2692" w:name="_Toc62037443"/>
      <w:r w:rsidRPr="003055FB">
        <w:rPr>
          <w:rFonts w:ascii="Tahoma" w:hAnsi="Tahoma" w:cs="Tahoma"/>
        </w:rPr>
        <w:t>5.1</w:t>
      </w:r>
      <w:r w:rsidRPr="003055FB">
        <w:rPr>
          <w:rFonts w:ascii="Tahoma" w:hAnsi="Tahoma" w:cs="Tahoma"/>
        </w:rPr>
        <w:tab/>
      </w:r>
      <w:r w:rsidR="005E1BE2" w:rsidRPr="003055FB">
        <w:rPr>
          <w:rFonts w:ascii="Tahoma" w:hAnsi="Tahoma" w:cs="Tahoma"/>
        </w:rPr>
        <w:t>NAMING CONVENTIONS</w:t>
      </w:r>
      <w:bookmarkEnd w:id="2691"/>
      <w:bookmarkEnd w:id="2692"/>
    </w:p>
    <w:p w14:paraId="1D094368" w14:textId="77777777" w:rsidR="005E1BE2" w:rsidRPr="00393866" w:rsidRDefault="005E1BE2">
      <w:pPr>
        <w:rPr>
          <w:rFonts w:ascii="Tahoma" w:hAnsi="Tahoma" w:cs="Tahoma"/>
          <w:u w:val="single"/>
        </w:rPr>
      </w:pPr>
    </w:p>
    <w:p w14:paraId="65790C4C" w14:textId="0CA87F02" w:rsidR="004030E8" w:rsidRPr="00393866" w:rsidRDefault="004030E8" w:rsidP="004030E8">
      <w:pPr>
        <w:rPr>
          <w:rFonts w:ascii="Tahoma" w:hAnsi="Tahoma" w:cs="Tahoma"/>
        </w:rPr>
      </w:pPr>
      <w:commentRangeStart w:id="2693"/>
      <w:commentRangeStart w:id="2694"/>
      <w:r w:rsidRPr="219C9FEA">
        <w:rPr>
          <w:rFonts w:ascii="Tahoma" w:hAnsi="Tahoma" w:cs="Tahoma"/>
          <w:b/>
          <w:bCs/>
        </w:rPr>
        <w:t>SAP programs must not be directly modified</w:t>
      </w:r>
      <w:r w:rsidRPr="219C9FEA">
        <w:rPr>
          <w:rFonts w:ascii="Tahoma" w:hAnsi="Tahoma" w:cs="Tahoma"/>
        </w:rPr>
        <w:t xml:space="preserve">, since that would not guarantee the integrity of the existing program in future releases.  </w:t>
      </w:r>
      <w:r w:rsidR="00660A65">
        <w:rPr>
          <w:rFonts w:ascii="Tahoma" w:hAnsi="Tahoma" w:cs="Tahoma"/>
        </w:rPr>
        <w:t xml:space="preserve">Instead, </w:t>
      </w:r>
      <w:r w:rsidR="00D2539E">
        <w:rPr>
          <w:rFonts w:ascii="Tahoma" w:hAnsi="Tahoma" w:cs="Tahoma"/>
        </w:rPr>
        <w:t xml:space="preserve">enhancement </w:t>
      </w:r>
      <w:r w:rsidR="001B6535">
        <w:rPr>
          <w:rFonts w:ascii="Tahoma" w:hAnsi="Tahoma" w:cs="Tahoma"/>
        </w:rPr>
        <w:t>techniques</w:t>
      </w:r>
      <w:r w:rsidR="00D2539E">
        <w:rPr>
          <w:rFonts w:ascii="Tahoma" w:hAnsi="Tahoma" w:cs="Tahoma"/>
        </w:rPr>
        <w:t xml:space="preserve"> </w:t>
      </w:r>
      <w:r w:rsidR="00660A65">
        <w:rPr>
          <w:rFonts w:ascii="Tahoma" w:hAnsi="Tahoma" w:cs="Tahoma"/>
        </w:rPr>
        <w:t xml:space="preserve">should be used or </w:t>
      </w:r>
      <w:r w:rsidRPr="219C9FEA">
        <w:rPr>
          <w:rFonts w:ascii="Tahoma" w:hAnsi="Tahoma" w:cs="Tahoma"/>
        </w:rPr>
        <w:t>programs should be copied into a new program with the same name and append to the first position of the SAP name by a ‘</w:t>
      </w:r>
      <w:r w:rsidRPr="219C9FEA">
        <w:rPr>
          <w:rFonts w:ascii="Tahoma" w:hAnsi="Tahoma" w:cs="Tahoma"/>
          <w:b/>
          <w:bCs/>
        </w:rPr>
        <w:t>Z</w:t>
      </w:r>
      <w:r w:rsidRPr="219C9FEA">
        <w:rPr>
          <w:rFonts w:ascii="Tahoma" w:hAnsi="Tahoma" w:cs="Tahoma"/>
        </w:rPr>
        <w:t xml:space="preserve">’. This will allow the changes to be tracked back to the original program.  </w:t>
      </w:r>
      <w:commentRangeEnd w:id="2693"/>
      <w:r w:rsidR="00AB0F3F">
        <w:rPr>
          <w:rStyle w:val="CommentReference"/>
          <w:rFonts w:ascii="Grundfos TheSans V2" w:eastAsia="Grundfos TheSans V2" w:hAnsi="Grundfos TheSans V2"/>
        </w:rPr>
        <w:commentReference w:id="2693"/>
      </w:r>
      <w:commentRangeEnd w:id="2694"/>
      <w:r w:rsidR="00D2539E">
        <w:rPr>
          <w:rStyle w:val="CommentReference"/>
          <w:rFonts w:ascii="Grundfos TheSans V2" w:eastAsia="Grundfos TheSans V2" w:hAnsi="Grundfos TheSans V2"/>
        </w:rPr>
        <w:commentReference w:id="2694"/>
      </w:r>
    </w:p>
    <w:p w14:paraId="6FD9B4F2" w14:textId="77777777" w:rsidR="004030E8" w:rsidRPr="00393866" w:rsidRDefault="004030E8" w:rsidP="004030E8">
      <w:pPr>
        <w:rPr>
          <w:rFonts w:ascii="Tahoma" w:hAnsi="Tahoma" w:cs="Tahoma"/>
        </w:rPr>
      </w:pPr>
    </w:p>
    <w:p w14:paraId="0DFF92FD" w14:textId="3741C3F5" w:rsidR="004030E8" w:rsidRPr="00393866" w:rsidRDefault="004030E8" w:rsidP="004030E8">
      <w:pPr>
        <w:rPr>
          <w:rFonts w:ascii="Tahoma" w:hAnsi="Tahoma" w:cs="Tahoma"/>
        </w:rPr>
      </w:pPr>
      <w:r w:rsidRPr="219C9FEA">
        <w:rPr>
          <w:rFonts w:ascii="Tahoma" w:hAnsi="Tahoma" w:cs="Tahoma"/>
          <w:b/>
          <w:bCs/>
        </w:rPr>
        <w:t xml:space="preserve">Only standalone programs (i.e. report programs) </w:t>
      </w:r>
      <w:r w:rsidR="001B6535" w:rsidRPr="001B6535">
        <w:rPr>
          <w:rFonts w:ascii="Tahoma" w:hAnsi="Tahoma" w:cs="Tahoma"/>
          <w:b/>
          <w:bCs/>
        </w:rPr>
        <w:t>can be cloned</w:t>
      </w:r>
      <w:r w:rsidRPr="219C9FEA">
        <w:rPr>
          <w:rFonts w:ascii="Tahoma" w:hAnsi="Tahoma" w:cs="Tahoma"/>
        </w:rPr>
        <w:t>.  Programs called by other programs should not be renamed as all calling programs would have to be modified to call the new program.</w:t>
      </w:r>
    </w:p>
    <w:p w14:paraId="20B6BD1E" w14:textId="77777777" w:rsidR="004030E8" w:rsidRPr="00393866" w:rsidRDefault="004030E8" w:rsidP="219C9FEA">
      <w:pPr>
        <w:rPr>
          <w:rFonts w:ascii="Tahoma" w:hAnsi="Tahoma" w:cs="Tahoma"/>
          <w:sz w:val="16"/>
          <w:szCs w:val="16"/>
        </w:rPr>
      </w:pPr>
    </w:p>
    <w:p w14:paraId="1D81ED22" w14:textId="77777777" w:rsidR="004030E8" w:rsidRPr="00393866" w:rsidRDefault="004030E8" w:rsidP="004030E8">
      <w:pPr>
        <w:tabs>
          <w:tab w:val="left" w:pos="567"/>
          <w:tab w:val="left" w:pos="1843"/>
        </w:tabs>
        <w:rPr>
          <w:rFonts w:ascii="Tahoma" w:hAnsi="Tahoma" w:cs="Tahoma"/>
        </w:rPr>
      </w:pPr>
      <w:proofErr w:type="spellStart"/>
      <w:r w:rsidRPr="00393866">
        <w:rPr>
          <w:rFonts w:ascii="Tahoma" w:hAnsi="Tahoma" w:cs="Tahoma"/>
        </w:rPr>
        <w:t>Eg.</w:t>
      </w:r>
      <w:proofErr w:type="spellEnd"/>
      <w:ins w:id="2695" w:author="Raphael Donor" w:date="2020-07-10T18:32:00Z">
        <w:r w:rsidRPr="00393866">
          <w:rPr>
            <w:rFonts w:ascii="Tahoma" w:hAnsi="Tahoma" w:cs="Tahoma"/>
          </w:rPr>
          <w:tab/>
        </w:r>
      </w:ins>
      <w:r w:rsidRPr="219C9FEA">
        <w:rPr>
          <w:rFonts w:ascii="Tahoma" w:hAnsi="Tahoma" w:cs="Tahoma"/>
        </w:rPr>
        <w:t>RCPBI</w:t>
      </w:r>
      <w:r w:rsidRPr="00393866">
        <w:rPr>
          <w:rFonts w:ascii="Tahoma" w:hAnsi="Tahoma" w:cs="Tahoma"/>
        </w:rPr>
        <w:t>010</w:t>
      </w:r>
      <w:ins w:id="2696" w:author="Raphael Donor" w:date="2020-07-10T18:32:00Z">
        <w:r w:rsidRPr="00393866">
          <w:rPr>
            <w:rFonts w:ascii="Tahoma" w:hAnsi="Tahoma" w:cs="Tahoma"/>
          </w:rPr>
          <w:tab/>
        </w:r>
      </w:ins>
      <w:r w:rsidRPr="00393866">
        <w:rPr>
          <w:rFonts w:ascii="Tahoma" w:hAnsi="Tahoma" w:cs="Tahoma"/>
        </w:rPr>
        <w:t xml:space="preserve">would be </w:t>
      </w:r>
      <w:r>
        <w:rPr>
          <w:rFonts w:ascii="Tahoma" w:hAnsi="Tahoma" w:cs="Tahoma"/>
        </w:rPr>
        <w:t>Z</w:t>
      </w:r>
      <w:r w:rsidRPr="00393866">
        <w:rPr>
          <w:rFonts w:ascii="Tahoma" w:hAnsi="Tahoma" w:cs="Tahoma"/>
        </w:rPr>
        <w:t>RCPBI010</w:t>
      </w:r>
    </w:p>
    <w:p w14:paraId="1C7304E6" w14:textId="77777777" w:rsidR="004030E8" w:rsidRPr="00393866" w:rsidRDefault="004030E8" w:rsidP="004030E8">
      <w:pPr>
        <w:tabs>
          <w:tab w:val="left" w:pos="567"/>
          <w:tab w:val="left" w:pos="1843"/>
        </w:tabs>
        <w:rPr>
          <w:rFonts w:ascii="Tahoma" w:hAnsi="Tahoma" w:cs="Tahoma"/>
        </w:rPr>
      </w:pPr>
      <w:ins w:id="2697" w:author="Raphael Donor" w:date="2020-07-10T18:32:00Z">
        <w:r w:rsidRPr="00393866">
          <w:rPr>
            <w:rFonts w:ascii="Tahoma" w:hAnsi="Tahoma" w:cs="Tahoma"/>
          </w:rPr>
          <w:tab/>
        </w:r>
      </w:ins>
      <w:r w:rsidRPr="00393866">
        <w:rPr>
          <w:rFonts w:ascii="Tahoma" w:hAnsi="Tahoma" w:cs="Tahoma"/>
        </w:rPr>
        <w:t>RAMUST00</w:t>
      </w:r>
      <w:ins w:id="2698" w:author="Raphael Donor" w:date="2020-07-10T18:32:00Z">
        <w:r w:rsidRPr="00393866">
          <w:rPr>
            <w:rFonts w:ascii="Tahoma" w:hAnsi="Tahoma" w:cs="Tahoma"/>
          </w:rPr>
          <w:tab/>
        </w:r>
      </w:ins>
      <w:r w:rsidRPr="00393866">
        <w:rPr>
          <w:rFonts w:ascii="Tahoma" w:hAnsi="Tahoma" w:cs="Tahoma"/>
        </w:rPr>
        <w:t xml:space="preserve">would be </w:t>
      </w:r>
      <w:r>
        <w:rPr>
          <w:rFonts w:ascii="Tahoma" w:hAnsi="Tahoma" w:cs="Tahoma"/>
        </w:rPr>
        <w:t>Z</w:t>
      </w:r>
      <w:r w:rsidRPr="00393866">
        <w:rPr>
          <w:rFonts w:ascii="Tahoma" w:hAnsi="Tahoma" w:cs="Tahoma"/>
        </w:rPr>
        <w:t>RAMUST00</w:t>
      </w:r>
    </w:p>
    <w:p w14:paraId="038FB357" w14:textId="77777777" w:rsidR="004030E8" w:rsidRPr="00393866" w:rsidRDefault="004030E8" w:rsidP="219C9FEA">
      <w:pPr>
        <w:rPr>
          <w:rFonts w:ascii="Tahoma" w:hAnsi="Tahoma" w:cs="Tahoma"/>
          <w:sz w:val="16"/>
          <w:szCs w:val="16"/>
        </w:rPr>
      </w:pPr>
    </w:p>
    <w:p w14:paraId="3ADFC488" w14:textId="77777777" w:rsidR="004030E8" w:rsidRDefault="004030E8" w:rsidP="004030E8">
      <w:pPr>
        <w:rPr>
          <w:rFonts w:ascii="Tahoma" w:hAnsi="Tahoma" w:cs="Tahoma"/>
        </w:rPr>
      </w:pPr>
      <w:r w:rsidRPr="219C9FEA">
        <w:rPr>
          <w:rFonts w:ascii="Tahoma" w:hAnsi="Tahoma" w:cs="Tahoma"/>
        </w:rPr>
        <w:t>If, however, the SAP program is just being copied and a totally new program is being developed that does not have to be tracked, the name of the new program would fall under the standard naming conventions.</w:t>
      </w:r>
    </w:p>
    <w:p w14:paraId="35836A87" w14:textId="77777777" w:rsidR="004030E8" w:rsidRDefault="004030E8" w:rsidP="004030E8">
      <w:pPr>
        <w:rPr>
          <w:rFonts w:ascii="Tahoma" w:hAnsi="Tahoma" w:cs="Tahom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06"/>
        <w:gridCol w:w="392"/>
        <w:gridCol w:w="5234"/>
      </w:tblGrid>
      <w:tr w:rsidR="004030E8" w14:paraId="002F79F7" w14:textId="77777777" w:rsidTr="219C9FEA">
        <w:trPr>
          <w:trHeight w:val="350"/>
        </w:trPr>
        <w:tc>
          <w:tcPr>
            <w:tcW w:w="1606" w:type="dxa"/>
            <w:shd w:val="clear" w:color="auto" w:fill="auto"/>
          </w:tcPr>
          <w:p w14:paraId="0D9A7DB6" w14:textId="77777777" w:rsidR="004030E8" w:rsidRPr="00E54371" w:rsidRDefault="004030E8" w:rsidP="00C22F6B">
            <w:pPr>
              <w:rPr>
                <w:rFonts w:ascii="Tahoma" w:hAnsi="Tahoma" w:cs="Tahoma"/>
                <w:b/>
                <w:bCs/>
                <w:sz w:val="24"/>
                <w:szCs w:val="24"/>
              </w:rPr>
            </w:pPr>
            <w:r w:rsidRPr="219C9FEA">
              <w:rPr>
                <w:rFonts w:ascii="Tahoma" w:hAnsi="Tahoma" w:cs="Tahoma"/>
                <w:b/>
                <w:bCs/>
                <w:sz w:val="24"/>
                <w:szCs w:val="24"/>
              </w:rPr>
              <w:t>Format</w:t>
            </w:r>
          </w:p>
        </w:tc>
        <w:tc>
          <w:tcPr>
            <w:tcW w:w="392" w:type="dxa"/>
            <w:shd w:val="clear" w:color="auto" w:fill="auto"/>
          </w:tcPr>
          <w:p w14:paraId="7AD55939" w14:textId="77777777" w:rsidR="004030E8" w:rsidRPr="00E54371" w:rsidRDefault="004030E8" w:rsidP="00C22F6B">
            <w:pPr>
              <w:rPr>
                <w:rFonts w:ascii="Tahoma" w:hAnsi="Tahoma" w:cs="Tahoma"/>
                <w:b/>
                <w:bCs/>
                <w:sz w:val="24"/>
                <w:szCs w:val="24"/>
              </w:rPr>
            </w:pPr>
            <w:r w:rsidRPr="219C9FEA">
              <w:rPr>
                <w:rFonts w:ascii="Tahoma" w:hAnsi="Tahoma" w:cs="Tahoma"/>
                <w:b/>
                <w:bCs/>
                <w:sz w:val="24"/>
                <w:szCs w:val="24"/>
              </w:rPr>
              <w:t>Z</w:t>
            </w:r>
          </w:p>
        </w:tc>
        <w:tc>
          <w:tcPr>
            <w:tcW w:w="5234" w:type="dxa"/>
            <w:shd w:val="clear" w:color="auto" w:fill="auto"/>
          </w:tcPr>
          <w:p w14:paraId="65CCE30E" w14:textId="77777777" w:rsidR="004030E8" w:rsidRPr="00E54371" w:rsidRDefault="004030E8" w:rsidP="00C22F6B">
            <w:pPr>
              <w:rPr>
                <w:rFonts w:ascii="Tahoma" w:hAnsi="Tahoma" w:cs="Tahoma"/>
                <w:b/>
                <w:bCs/>
                <w:sz w:val="24"/>
                <w:szCs w:val="24"/>
              </w:rPr>
            </w:pPr>
            <w:r w:rsidRPr="219C9FEA">
              <w:rPr>
                <w:rFonts w:ascii="Tahoma" w:hAnsi="Tahoma" w:cs="Tahoma"/>
                <w:b/>
                <w:bCs/>
                <w:sz w:val="24"/>
                <w:szCs w:val="24"/>
              </w:rPr>
              <w:t>&lt;desc&gt;</w:t>
            </w:r>
          </w:p>
        </w:tc>
      </w:tr>
      <w:tr w:rsidR="004030E8" w14:paraId="0DFD8F03" w14:textId="77777777" w:rsidTr="219C9FEA">
        <w:trPr>
          <w:trHeight w:val="288"/>
        </w:trPr>
        <w:tc>
          <w:tcPr>
            <w:tcW w:w="1606" w:type="dxa"/>
            <w:vMerge w:val="restart"/>
            <w:shd w:val="clear" w:color="auto" w:fill="auto"/>
          </w:tcPr>
          <w:p w14:paraId="38669F18" w14:textId="77777777" w:rsidR="004030E8" w:rsidRPr="00E54371" w:rsidRDefault="004030E8" w:rsidP="00C22F6B">
            <w:pPr>
              <w:rPr>
                <w:rFonts w:ascii="Tahoma" w:hAnsi="Tahoma" w:cs="Tahoma"/>
              </w:rPr>
            </w:pPr>
            <w:r w:rsidRPr="219C9FEA">
              <w:rPr>
                <w:rFonts w:ascii="Tahoma" w:hAnsi="Tahoma" w:cs="Tahoma"/>
              </w:rPr>
              <w:t>30 Characters</w:t>
            </w:r>
          </w:p>
        </w:tc>
        <w:tc>
          <w:tcPr>
            <w:tcW w:w="5626" w:type="dxa"/>
            <w:gridSpan w:val="2"/>
            <w:shd w:val="clear" w:color="auto" w:fill="auto"/>
          </w:tcPr>
          <w:p w14:paraId="53F2358F" w14:textId="77777777" w:rsidR="004030E8" w:rsidRPr="00E54371" w:rsidRDefault="004030E8" w:rsidP="00C22F6B">
            <w:pPr>
              <w:rPr>
                <w:rFonts w:ascii="Tahoma" w:hAnsi="Tahoma" w:cs="Tahoma"/>
                <w:b/>
                <w:bCs/>
                <w:color w:val="FF0000"/>
              </w:rPr>
            </w:pPr>
            <w:r w:rsidRPr="219C9FEA">
              <w:rPr>
                <w:rFonts w:ascii="Tahoma" w:hAnsi="Tahoma" w:cs="Tahoma"/>
                <w:b/>
                <w:bCs/>
                <w:color w:val="FF0000"/>
              </w:rPr>
              <w:t>Z</w:t>
            </w:r>
            <w:r w:rsidRPr="219C9FEA">
              <w:rPr>
                <w:rFonts w:ascii="Tahoma" w:hAnsi="Tahoma" w:cs="Tahoma"/>
              </w:rPr>
              <w:t xml:space="preserve"> – Namespace (fixed)</w:t>
            </w:r>
          </w:p>
        </w:tc>
      </w:tr>
      <w:tr w:rsidR="004030E8" w14:paraId="773AB85F" w14:textId="77777777" w:rsidTr="219C9FEA">
        <w:trPr>
          <w:trHeight w:val="288"/>
        </w:trPr>
        <w:tc>
          <w:tcPr>
            <w:tcW w:w="1606" w:type="dxa"/>
            <w:vMerge/>
          </w:tcPr>
          <w:p w14:paraId="53641452" w14:textId="77777777" w:rsidR="004030E8" w:rsidRPr="00E54371" w:rsidRDefault="004030E8" w:rsidP="00C22F6B">
            <w:pPr>
              <w:rPr>
                <w:ins w:id="2699" w:author="Raphael Donor" w:date="2020-07-10T18:32:00Z"/>
                <w:rFonts w:ascii="Tahoma" w:hAnsi="Tahoma" w:cs="Tahoma"/>
              </w:rPr>
            </w:pPr>
          </w:p>
        </w:tc>
        <w:tc>
          <w:tcPr>
            <w:tcW w:w="5626" w:type="dxa"/>
            <w:gridSpan w:val="2"/>
            <w:shd w:val="clear" w:color="auto" w:fill="auto"/>
          </w:tcPr>
          <w:p w14:paraId="416C6A67" w14:textId="77777777" w:rsidR="004030E8" w:rsidRPr="00E54371" w:rsidRDefault="004030E8" w:rsidP="00C22F6B">
            <w:pPr>
              <w:rPr>
                <w:rFonts w:ascii="Tahoma" w:hAnsi="Tahoma" w:cs="Tahoma"/>
              </w:rPr>
            </w:pPr>
            <w:r w:rsidRPr="219C9FEA">
              <w:rPr>
                <w:rFonts w:ascii="Tahoma" w:hAnsi="Tahoma" w:cs="Tahoma"/>
                <w:b/>
                <w:bCs/>
                <w:color w:val="FF0000"/>
              </w:rPr>
              <w:t>&lt;desc&gt;</w:t>
            </w:r>
            <w:r w:rsidRPr="219C9FEA">
              <w:rPr>
                <w:rFonts w:ascii="Tahoma" w:hAnsi="Tahoma" w:cs="Tahoma"/>
              </w:rPr>
              <w:t xml:space="preserve"> - Modified copied program</w:t>
            </w:r>
          </w:p>
        </w:tc>
      </w:tr>
      <w:tr w:rsidR="004030E8" w14:paraId="796B9088" w14:textId="77777777" w:rsidTr="219C9FEA">
        <w:trPr>
          <w:trHeight w:val="288"/>
        </w:trPr>
        <w:tc>
          <w:tcPr>
            <w:tcW w:w="1606" w:type="dxa"/>
            <w:vMerge/>
          </w:tcPr>
          <w:p w14:paraId="22C0153E" w14:textId="77777777" w:rsidR="004030E8" w:rsidRPr="00E54371" w:rsidRDefault="004030E8" w:rsidP="00C22F6B">
            <w:pPr>
              <w:rPr>
                <w:ins w:id="2700" w:author="Raphael Donor" w:date="2020-07-10T18:32:00Z"/>
                <w:rFonts w:ascii="Tahoma" w:hAnsi="Tahoma" w:cs="Tahoma"/>
                <w:b/>
                <w:bCs/>
              </w:rPr>
            </w:pPr>
          </w:p>
        </w:tc>
        <w:tc>
          <w:tcPr>
            <w:tcW w:w="5626" w:type="dxa"/>
            <w:gridSpan w:val="2"/>
            <w:shd w:val="clear" w:color="auto" w:fill="auto"/>
          </w:tcPr>
          <w:p w14:paraId="3DFBA166" w14:textId="77777777" w:rsidR="004030E8" w:rsidRPr="00E54371" w:rsidRDefault="004030E8" w:rsidP="00C22F6B">
            <w:pPr>
              <w:rPr>
                <w:rFonts w:ascii="Tahoma" w:hAnsi="Tahoma" w:cs="Tahoma"/>
                <w:b/>
                <w:bCs/>
                <w:color w:val="FF0000"/>
              </w:rPr>
            </w:pPr>
            <w:r w:rsidRPr="219C9FEA">
              <w:rPr>
                <w:rFonts w:ascii="Tahoma" w:hAnsi="Tahoma" w:cs="Tahoma"/>
                <w:b/>
                <w:bCs/>
                <w:color w:val="FF0000"/>
              </w:rPr>
              <w:t>Ex. ZRAMUST00</w:t>
            </w:r>
          </w:p>
        </w:tc>
      </w:tr>
    </w:tbl>
    <w:p w14:paraId="7332E97A" w14:textId="621E4EBF" w:rsidR="005E1BE2" w:rsidRDefault="005E1BE2" w:rsidP="219C9FEA">
      <w:pPr>
        <w:rPr>
          <w:rFonts w:ascii="Tahoma" w:hAnsi="Tahoma" w:cs="Tahoma"/>
        </w:rPr>
      </w:pPr>
    </w:p>
    <w:p w14:paraId="3FBFDCB7" w14:textId="77777777" w:rsidR="00441D64" w:rsidRPr="00393866" w:rsidRDefault="00441D64" w:rsidP="219C9FEA">
      <w:pPr>
        <w:rPr>
          <w:rFonts w:ascii="Tahoma" w:hAnsi="Tahoma" w:cs="Tahoma"/>
        </w:rPr>
      </w:pPr>
    </w:p>
    <w:p w14:paraId="0333E24A" w14:textId="1496393B" w:rsidR="005E1BE2" w:rsidRPr="00393866" w:rsidRDefault="006538C2">
      <w:pPr>
        <w:pStyle w:val="Heading1"/>
        <w:rPr>
          <w:rFonts w:ascii="Tahoma" w:hAnsi="Tahoma" w:cs="Tahoma"/>
        </w:rPr>
      </w:pPr>
      <w:bookmarkStart w:id="2701" w:name="_Toc453572823"/>
      <w:bookmarkStart w:id="2702" w:name="_Toc62037444"/>
      <w:r w:rsidRPr="00393866">
        <w:rPr>
          <w:rFonts w:ascii="Tahoma" w:hAnsi="Tahoma" w:cs="Tahoma"/>
        </w:rPr>
        <w:t>6.</w:t>
      </w:r>
      <w:r w:rsidRPr="00393866">
        <w:rPr>
          <w:rFonts w:ascii="Tahoma" w:hAnsi="Tahoma" w:cs="Tahoma"/>
        </w:rPr>
        <w:tab/>
      </w:r>
      <w:r w:rsidR="005E1BE2" w:rsidRPr="00393866">
        <w:rPr>
          <w:rFonts w:ascii="Tahoma" w:hAnsi="Tahoma" w:cs="Tahoma"/>
        </w:rPr>
        <w:t>PERFORMANCE GUIDELINES</w:t>
      </w:r>
      <w:bookmarkEnd w:id="2701"/>
      <w:bookmarkEnd w:id="2702"/>
    </w:p>
    <w:p w14:paraId="787CDE5C" w14:textId="77777777" w:rsidR="005E1BE2" w:rsidRPr="003055FB" w:rsidRDefault="006538C2" w:rsidP="006538C2">
      <w:pPr>
        <w:pStyle w:val="Heading2"/>
        <w:numPr>
          <w:ilvl w:val="0"/>
          <w:numId w:val="0"/>
        </w:numPr>
        <w:rPr>
          <w:rFonts w:ascii="Tahoma" w:hAnsi="Tahoma" w:cs="Tahoma"/>
        </w:rPr>
      </w:pPr>
      <w:bookmarkStart w:id="2703" w:name="_Toc453572824"/>
      <w:bookmarkStart w:id="2704" w:name="_Toc286674869"/>
      <w:bookmarkStart w:id="2705" w:name="_Toc62037445"/>
      <w:r w:rsidRPr="003055FB">
        <w:rPr>
          <w:rFonts w:ascii="Tahoma" w:hAnsi="Tahoma" w:cs="Tahoma"/>
        </w:rPr>
        <w:t>6.1</w:t>
      </w:r>
      <w:r w:rsidRPr="003055FB">
        <w:rPr>
          <w:rFonts w:ascii="Tahoma" w:hAnsi="Tahoma" w:cs="Tahoma"/>
        </w:rPr>
        <w:tab/>
      </w:r>
      <w:r w:rsidR="005E1BE2" w:rsidRPr="003055FB">
        <w:rPr>
          <w:rFonts w:ascii="Tahoma" w:hAnsi="Tahoma" w:cs="Tahoma"/>
        </w:rPr>
        <w:t>METHODS OF IMPROVING GENERAL PERFORMANCE</w:t>
      </w:r>
      <w:bookmarkEnd w:id="2703"/>
      <w:bookmarkEnd w:id="2704"/>
      <w:bookmarkEnd w:id="2705"/>
    </w:p>
    <w:p w14:paraId="696B7971" w14:textId="77777777" w:rsidR="005E1BE2" w:rsidRPr="00393866" w:rsidRDefault="005E1BE2">
      <w:pPr>
        <w:rPr>
          <w:rFonts w:ascii="Tahoma" w:hAnsi="Tahoma" w:cs="Tahoma"/>
        </w:rPr>
      </w:pPr>
    </w:p>
    <w:p w14:paraId="5B1EC4EF" w14:textId="77777777" w:rsidR="005E1BE2" w:rsidRPr="00393866" w:rsidRDefault="005E1BE2">
      <w:pPr>
        <w:numPr>
          <w:ilvl w:val="0"/>
          <w:numId w:val="9"/>
        </w:numPr>
        <w:rPr>
          <w:rFonts w:ascii="Tahoma" w:hAnsi="Tahoma" w:cs="Tahoma"/>
        </w:rPr>
      </w:pPr>
      <w:r w:rsidRPr="00393866">
        <w:rPr>
          <w:rFonts w:ascii="Tahoma" w:hAnsi="Tahoma" w:cs="Tahoma"/>
        </w:rPr>
        <w:t>Use SQL to minimize the number of database accesses.</w:t>
      </w:r>
    </w:p>
    <w:p w14:paraId="4675D958" w14:textId="77777777" w:rsidR="0004697C" w:rsidRPr="00393866" w:rsidRDefault="0004697C" w:rsidP="0004697C">
      <w:pPr>
        <w:ind w:left="142"/>
        <w:rPr>
          <w:rFonts w:ascii="Tahoma" w:hAnsi="Tahoma" w:cs="Tahoma"/>
        </w:rPr>
      </w:pPr>
    </w:p>
    <w:p w14:paraId="321FDA9D" w14:textId="77777777" w:rsidR="005E1BE2" w:rsidRPr="00393866" w:rsidRDefault="005E1BE2">
      <w:pPr>
        <w:numPr>
          <w:ilvl w:val="0"/>
          <w:numId w:val="9"/>
        </w:numPr>
        <w:rPr>
          <w:rFonts w:ascii="Tahoma" w:hAnsi="Tahoma" w:cs="Tahoma"/>
        </w:rPr>
      </w:pPr>
      <w:r w:rsidRPr="00393866">
        <w:rPr>
          <w:rFonts w:ascii="Tahoma" w:hAnsi="Tahoma" w:cs="Tahoma"/>
        </w:rPr>
        <w:t>Process only the minimum number of records from the relevant tables by filtering and validating data at the earliest opportunity using SELECT...WHERE or CHECK</w:t>
      </w:r>
    </w:p>
    <w:p w14:paraId="0B12841E" w14:textId="77777777" w:rsidR="0004697C" w:rsidRPr="00393866" w:rsidRDefault="0004697C" w:rsidP="0004697C">
      <w:pPr>
        <w:rPr>
          <w:rFonts w:ascii="Tahoma" w:hAnsi="Tahoma" w:cs="Tahoma"/>
        </w:rPr>
      </w:pPr>
    </w:p>
    <w:p w14:paraId="60632686" w14:textId="77777777" w:rsidR="005E1BE2" w:rsidRPr="00393866" w:rsidRDefault="005E1BE2">
      <w:pPr>
        <w:numPr>
          <w:ilvl w:val="0"/>
          <w:numId w:val="9"/>
        </w:numPr>
        <w:tabs>
          <w:tab w:val="left" w:pos="709"/>
        </w:tabs>
        <w:rPr>
          <w:rFonts w:ascii="Tahoma" w:hAnsi="Tahoma" w:cs="Tahoma"/>
        </w:rPr>
      </w:pPr>
      <w:r w:rsidRPr="00393866">
        <w:rPr>
          <w:rFonts w:ascii="Tahoma" w:hAnsi="Tahoma" w:cs="Tahoma"/>
        </w:rPr>
        <w:t>Process sets of records rather than single records. (Note: It is better to do SELECT SINGLE if only one row is expected).</w:t>
      </w:r>
    </w:p>
    <w:p w14:paraId="56C9C24A" w14:textId="77777777" w:rsidR="00BA285D" w:rsidRDefault="00BA285D" w:rsidP="00BA285D">
      <w:pPr>
        <w:pStyle w:val="ListParagraph"/>
        <w:rPr>
          <w:rFonts w:ascii="Tahoma" w:hAnsi="Tahoma" w:cs="Tahoma"/>
        </w:rPr>
      </w:pPr>
    </w:p>
    <w:p w14:paraId="152F6208" w14:textId="77777777" w:rsidR="00BA285D" w:rsidRPr="002F7C91" w:rsidRDefault="00BA285D" w:rsidP="00BA285D">
      <w:pPr>
        <w:numPr>
          <w:ilvl w:val="0"/>
          <w:numId w:val="54"/>
        </w:numPr>
        <w:rPr>
          <w:rFonts w:ascii="Tahoma" w:hAnsi="Tahoma" w:cs="Tahoma"/>
        </w:rPr>
      </w:pPr>
      <w:r w:rsidRPr="002F7C91">
        <w:rPr>
          <w:rFonts w:ascii="Tahoma" w:hAnsi="Tahoma" w:cs="Tahoma"/>
        </w:rPr>
        <w:t>Avoid using SELECT * and Select only the required fields from the table</w:t>
      </w:r>
      <w:r>
        <w:rPr>
          <w:rFonts w:ascii="Tahoma" w:hAnsi="Tahoma" w:cs="Tahoma"/>
        </w:rPr>
        <w:t xml:space="preserve"> unless 70% of the field are required</w:t>
      </w:r>
      <w:r w:rsidRPr="002F7C91">
        <w:rPr>
          <w:rFonts w:ascii="Tahoma" w:hAnsi="Tahoma" w:cs="Tahoma"/>
        </w:rPr>
        <w:t>.</w:t>
      </w:r>
    </w:p>
    <w:p w14:paraId="55D09BE1" w14:textId="77777777" w:rsidR="00BA285D" w:rsidRDefault="00BA285D" w:rsidP="00BA285D">
      <w:pPr>
        <w:pStyle w:val="ListParagraph"/>
        <w:rPr>
          <w:rFonts w:ascii="Tahoma" w:hAnsi="Tahoma" w:cs="Tahoma"/>
        </w:rPr>
      </w:pPr>
    </w:p>
    <w:p w14:paraId="3EF8F1D0" w14:textId="77777777" w:rsidR="00BA285D" w:rsidRDefault="00BA285D" w:rsidP="00BA285D">
      <w:pPr>
        <w:numPr>
          <w:ilvl w:val="0"/>
          <w:numId w:val="54"/>
        </w:numPr>
        <w:tabs>
          <w:tab w:val="left" w:pos="709"/>
        </w:tabs>
        <w:rPr>
          <w:rFonts w:ascii="Tahoma" w:hAnsi="Tahoma" w:cs="Tahoma"/>
        </w:rPr>
      </w:pPr>
      <w:r>
        <w:rPr>
          <w:rFonts w:ascii="Tahoma" w:hAnsi="Tahoma" w:cs="Tahoma"/>
        </w:rPr>
        <w:t>For selecting single record:</w:t>
      </w:r>
    </w:p>
    <w:p w14:paraId="6F6181B1" w14:textId="77777777" w:rsidR="00BA285D" w:rsidRDefault="00BA285D" w:rsidP="00BA285D">
      <w:pPr>
        <w:numPr>
          <w:ilvl w:val="0"/>
          <w:numId w:val="54"/>
        </w:numPr>
        <w:tabs>
          <w:tab w:val="left" w:pos="709"/>
        </w:tabs>
        <w:ind w:left="994"/>
        <w:rPr>
          <w:rFonts w:ascii="Tahoma" w:hAnsi="Tahoma" w:cs="Tahoma"/>
        </w:rPr>
      </w:pPr>
      <w:r>
        <w:rPr>
          <w:rFonts w:ascii="Tahoma" w:hAnsi="Tahoma" w:cs="Tahoma"/>
        </w:rPr>
        <w:t>Use SELECT SINGLE if all key fields where used in WHERE condition</w:t>
      </w:r>
    </w:p>
    <w:p w14:paraId="0AB947EF" w14:textId="77777777" w:rsidR="00BA285D" w:rsidRDefault="00BA285D" w:rsidP="00BA285D">
      <w:pPr>
        <w:numPr>
          <w:ilvl w:val="0"/>
          <w:numId w:val="54"/>
        </w:numPr>
        <w:tabs>
          <w:tab w:val="left" w:pos="709"/>
        </w:tabs>
        <w:ind w:left="994"/>
        <w:rPr>
          <w:rFonts w:ascii="Tahoma" w:hAnsi="Tahoma" w:cs="Tahoma"/>
        </w:rPr>
      </w:pPr>
      <w:r>
        <w:rPr>
          <w:rFonts w:ascii="Tahoma" w:hAnsi="Tahoma" w:cs="Tahoma"/>
        </w:rPr>
        <w:t>Else use SELECT</w:t>
      </w:r>
      <w:del w:id="2706" w:author="Raphael Donor" w:date="2020-09-11T14:35:00Z">
        <w:r w:rsidDel="005E1E1B">
          <w:rPr>
            <w:rFonts w:ascii="Tahoma" w:hAnsi="Tahoma" w:cs="Tahoma"/>
          </w:rPr>
          <w:delText>…INTO TABLE</w:delText>
        </w:r>
      </w:del>
      <w:r>
        <w:rPr>
          <w:rFonts w:ascii="Tahoma" w:hAnsi="Tahoma" w:cs="Tahoma"/>
        </w:rPr>
        <w:t>…. UP TO 1 ROWS</w:t>
      </w:r>
    </w:p>
    <w:p w14:paraId="01094D35" w14:textId="77777777" w:rsidR="00BA285D" w:rsidRDefault="00BA285D" w:rsidP="00BA285D">
      <w:pPr>
        <w:numPr>
          <w:ilvl w:val="0"/>
          <w:numId w:val="54"/>
        </w:numPr>
        <w:tabs>
          <w:tab w:val="left" w:pos="709"/>
        </w:tabs>
        <w:ind w:left="994"/>
        <w:rPr>
          <w:rFonts w:ascii="Tahoma" w:hAnsi="Tahoma" w:cs="Tahoma"/>
        </w:rPr>
      </w:pPr>
      <w:r>
        <w:rPr>
          <w:rFonts w:ascii="Tahoma" w:hAnsi="Tahoma" w:cs="Tahoma"/>
        </w:rPr>
        <w:t>Avoid use of SELECT…ENDSELECT</w:t>
      </w:r>
    </w:p>
    <w:p w14:paraId="5CE39244" w14:textId="77777777" w:rsidR="00BA285D" w:rsidRPr="00151DE1" w:rsidRDefault="00BA285D" w:rsidP="00BA285D">
      <w:pPr>
        <w:tabs>
          <w:tab w:val="left" w:pos="709"/>
        </w:tabs>
        <w:rPr>
          <w:rFonts w:ascii="Tahoma" w:hAnsi="Tahoma" w:cs="Tahoma"/>
        </w:rPr>
      </w:pPr>
    </w:p>
    <w:p w14:paraId="216F1465" w14:textId="77777777" w:rsidR="00BA285D" w:rsidRDefault="00BA285D" w:rsidP="00BA285D">
      <w:pPr>
        <w:numPr>
          <w:ilvl w:val="0"/>
          <w:numId w:val="54"/>
        </w:numPr>
        <w:tabs>
          <w:tab w:val="left" w:pos="820"/>
        </w:tabs>
        <w:spacing w:line="232" w:lineRule="auto"/>
        <w:ind w:right="2600"/>
        <w:jc w:val="both"/>
        <w:rPr>
          <w:rFonts w:ascii="Tahoma" w:eastAsia="Arial" w:hAnsi="Tahoma" w:cs="Tahoma"/>
        </w:rPr>
      </w:pPr>
      <w:r w:rsidRPr="00151DE1">
        <w:rPr>
          <w:rFonts w:ascii="Tahoma" w:eastAsia="Arial" w:hAnsi="Tahoma" w:cs="Tahoma"/>
        </w:rPr>
        <w:t>When using FOR ALL ENTRIES, make sure that the selection table is not initial before doing the select query. If it is empty the select statement is like a statement without ‘WHERE’ condition.</w:t>
      </w:r>
    </w:p>
    <w:p w14:paraId="3D6E35E4" w14:textId="77777777" w:rsidR="00BA285D" w:rsidRPr="00151DE1" w:rsidRDefault="00BA285D" w:rsidP="008052D5">
      <w:pPr>
        <w:tabs>
          <w:tab w:val="left" w:pos="820"/>
        </w:tabs>
        <w:spacing w:line="232" w:lineRule="auto"/>
        <w:ind w:right="2600"/>
        <w:jc w:val="both"/>
        <w:rPr>
          <w:rFonts w:ascii="Tahoma" w:eastAsia="Arial" w:hAnsi="Tahoma" w:cs="Tahoma"/>
        </w:rPr>
      </w:pPr>
    </w:p>
    <w:p w14:paraId="48164571" w14:textId="77777777" w:rsidR="00BA285D" w:rsidRPr="00151DE1" w:rsidRDefault="00BA285D" w:rsidP="00BA285D">
      <w:pPr>
        <w:spacing w:line="97" w:lineRule="exact"/>
        <w:rPr>
          <w:rFonts w:ascii="Tahoma" w:eastAsia="Arial" w:hAnsi="Tahoma" w:cs="Tahoma"/>
        </w:rPr>
      </w:pPr>
    </w:p>
    <w:p w14:paraId="1972E32F" w14:textId="77777777" w:rsidR="00BA285D" w:rsidRPr="00151DE1" w:rsidRDefault="00BA285D" w:rsidP="00BA285D">
      <w:pPr>
        <w:numPr>
          <w:ilvl w:val="0"/>
          <w:numId w:val="54"/>
        </w:numPr>
        <w:tabs>
          <w:tab w:val="left" w:pos="820"/>
        </w:tabs>
        <w:spacing w:line="0" w:lineRule="atLeast"/>
        <w:rPr>
          <w:rFonts w:ascii="Tahoma" w:eastAsia="Arial" w:hAnsi="Tahoma" w:cs="Tahoma"/>
        </w:rPr>
      </w:pPr>
      <w:r w:rsidRPr="00151DE1">
        <w:rPr>
          <w:rFonts w:ascii="Tahoma" w:eastAsia="Arial" w:hAnsi="Tahoma" w:cs="Tahoma"/>
        </w:rPr>
        <w:t>Avoid using nested SELECT statement, SELECT within LOOPs.</w:t>
      </w:r>
    </w:p>
    <w:p w14:paraId="67824176" w14:textId="77777777" w:rsidR="0004697C" w:rsidRPr="00393866" w:rsidRDefault="0004697C" w:rsidP="00281642">
      <w:pPr>
        <w:tabs>
          <w:tab w:val="left" w:pos="709"/>
        </w:tabs>
        <w:rPr>
          <w:rFonts w:ascii="Tahoma" w:hAnsi="Tahoma" w:cs="Tahoma"/>
        </w:rPr>
      </w:pPr>
    </w:p>
    <w:p w14:paraId="0B163F56" w14:textId="77777777" w:rsidR="005E1BE2" w:rsidRPr="00393866" w:rsidRDefault="005E1BE2">
      <w:pPr>
        <w:numPr>
          <w:ilvl w:val="0"/>
          <w:numId w:val="9"/>
        </w:numPr>
        <w:rPr>
          <w:rFonts w:ascii="Tahoma" w:hAnsi="Tahoma" w:cs="Tahoma"/>
        </w:rPr>
      </w:pPr>
      <w:r w:rsidRPr="00393866">
        <w:rPr>
          <w:rFonts w:ascii="Tahoma" w:hAnsi="Tahoma" w:cs="Tahoma"/>
        </w:rPr>
        <w:t>Create indices that allow you to access the desired data directly.</w:t>
      </w:r>
    </w:p>
    <w:p w14:paraId="6F887632" w14:textId="77777777" w:rsidR="0004697C" w:rsidRPr="00393866" w:rsidRDefault="0004697C" w:rsidP="0004697C">
      <w:pPr>
        <w:ind w:left="426"/>
        <w:rPr>
          <w:rFonts w:ascii="Tahoma" w:hAnsi="Tahoma" w:cs="Tahoma"/>
          <w:color w:val="000000"/>
        </w:rPr>
      </w:pPr>
      <w:r w:rsidRPr="00393866">
        <w:rPr>
          <w:rFonts w:ascii="Tahoma" w:hAnsi="Tahoma" w:cs="Tahoma"/>
          <w:color w:val="000000"/>
        </w:rPr>
        <w:lastRenderedPageBreak/>
        <w:t xml:space="preserve">"Create indices that allow you to access the desired data directly. However, indexes are to be created only when absolutely necessary. Before an index can be created eventually in Production, it has to be tested in an environment close to production like TST01. A SQL Trace </w:t>
      </w:r>
      <w:r w:rsidR="003C0150" w:rsidRPr="00393866">
        <w:rPr>
          <w:rFonts w:ascii="Tahoma" w:hAnsi="Tahoma" w:cs="Tahoma"/>
          <w:color w:val="000000"/>
        </w:rPr>
        <w:t>before</w:t>
      </w:r>
      <w:r w:rsidRPr="00393866">
        <w:rPr>
          <w:rFonts w:ascii="Tahoma" w:hAnsi="Tahoma" w:cs="Tahoma"/>
          <w:color w:val="000000"/>
        </w:rPr>
        <w:t xml:space="preserve"> and </w:t>
      </w:r>
      <w:r w:rsidR="003C0150" w:rsidRPr="00393866">
        <w:rPr>
          <w:rFonts w:ascii="Tahoma" w:hAnsi="Tahoma" w:cs="Tahoma"/>
          <w:color w:val="000000"/>
        </w:rPr>
        <w:t>after</w:t>
      </w:r>
      <w:r w:rsidRPr="00393866">
        <w:rPr>
          <w:rFonts w:ascii="Tahoma" w:hAnsi="Tahoma" w:cs="Tahoma"/>
          <w:color w:val="000000"/>
        </w:rPr>
        <w:t xml:space="preserve"> the "creation of indexes" must be attached to provide </w:t>
      </w:r>
      <w:r w:rsidR="004A169E" w:rsidRPr="00393866">
        <w:rPr>
          <w:rFonts w:ascii="Tahoma" w:hAnsi="Tahoma" w:cs="Tahoma"/>
          <w:color w:val="000000"/>
        </w:rPr>
        <w:t>evident</w:t>
      </w:r>
      <w:r w:rsidRPr="00393866">
        <w:rPr>
          <w:rFonts w:ascii="Tahoma" w:hAnsi="Tahoma" w:cs="Tahoma"/>
          <w:color w:val="000000"/>
        </w:rPr>
        <w:t xml:space="preserve"> that the new index help in performance."</w:t>
      </w:r>
    </w:p>
    <w:p w14:paraId="612B3F98" w14:textId="77777777" w:rsidR="0004697C" w:rsidRPr="00393866" w:rsidRDefault="0004697C" w:rsidP="0004697C">
      <w:pPr>
        <w:ind w:left="426"/>
        <w:rPr>
          <w:rFonts w:ascii="Tahoma" w:hAnsi="Tahoma" w:cs="Tahoma"/>
        </w:rPr>
      </w:pPr>
    </w:p>
    <w:p w14:paraId="5333858E" w14:textId="77777777" w:rsidR="005E1BE2" w:rsidRPr="00393866" w:rsidRDefault="005E1BE2">
      <w:pPr>
        <w:numPr>
          <w:ilvl w:val="0"/>
          <w:numId w:val="9"/>
        </w:numPr>
        <w:rPr>
          <w:rFonts w:ascii="Tahoma" w:hAnsi="Tahoma" w:cs="Tahoma"/>
        </w:rPr>
      </w:pPr>
      <w:r w:rsidRPr="00393866">
        <w:rPr>
          <w:rFonts w:ascii="Tahoma" w:hAnsi="Tahoma" w:cs="Tahoma"/>
        </w:rPr>
        <w:t>Adapt the type of WHERE condition to the type of table in use.</w:t>
      </w:r>
    </w:p>
    <w:p w14:paraId="7A978288" w14:textId="77777777" w:rsidR="0004697C" w:rsidRPr="00393866" w:rsidRDefault="0004697C" w:rsidP="0004697C">
      <w:pPr>
        <w:ind w:left="142"/>
        <w:rPr>
          <w:rFonts w:ascii="Tahoma" w:hAnsi="Tahoma" w:cs="Tahoma"/>
        </w:rPr>
      </w:pPr>
    </w:p>
    <w:p w14:paraId="21779577" w14:textId="77777777" w:rsidR="005E1BE2" w:rsidRPr="00393866" w:rsidRDefault="005E1BE2">
      <w:pPr>
        <w:numPr>
          <w:ilvl w:val="0"/>
          <w:numId w:val="9"/>
        </w:numPr>
        <w:rPr>
          <w:rFonts w:ascii="Tahoma" w:hAnsi="Tahoma" w:cs="Tahoma"/>
        </w:rPr>
      </w:pPr>
      <w:r w:rsidRPr="00393866">
        <w:rPr>
          <w:rFonts w:ascii="Tahoma" w:hAnsi="Tahoma" w:cs="Tahoma"/>
        </w:rPr>
        <w:t>Use the IN &lt;internal table&gt; operator to b</w:t>
      </w:r>
      <w:r w:rsidR="0004697C" w:rsidRPr="00393866">
        <w:rPr>
          <w:rFonts w:ascii="Tahoma" w:hAnsi="Tahoma" w:cs="Tahoma"/>
        </w:rPr>
        <w:t>undle records when reading them.</w:t>
      </w:r>
    </w:p>
    <w:p w14:paraId="03ADCC07" w14:textId="77777777" w:rsidR="0004697C" w:rsidRPr="00393866" w:rsidRDefault="0004697C" w:rsidP="0004697C">
      <w:pPr>
        <w:rPr>
          <w:rFonts w:ascii="Tahoma" w:hAnsi="Tahoma" w:cs="Tahoma"/>
        </w:rPr>
      </w:pPr>
    </w:p>
    <w:p w14:paraId="3D78DB32" w14:textId="77777777" w:rsidR="005E1BE2" w:rsidRPr="00393866" w:rsidRDefault="005E1BE2">
      <w:pPr>
        <w:numPr>
          <w:ilvl w:val="0"/>
          <w:numId w:val="9"/>
        </w:numPr>
        <w:rPr>
          <w:rFonts w:ascii="Tahoma" w:hAnsi="Tahoma" w:cs="Tahoma"/>
        </w:rPr>
      </w:pPr>
      <w:r w:rsidRPr="00393866">
        <w:rPr>
          <w:rFonts w:ascii="Tahoma" w:hAnsi="Tahoma" w:cs="Tahoma"/>
        </w:rPr>
        <w:t>Check your SQL with the database trace.</w:t>
      </w:r>
    </w:p>
    <w:p w14:paraId="607DDEE9" w14:textId="77777777" w:rsidR="005E1BE2" w:rsidRPr="00393866" w:rsidRDefault="005E1BE2">
      <w:pPr>
        <w:rPr>
          <w:rFonts w:ascii="Tahoma" w:hAnsi="Tahoma" w:cs="Tahoma"/>
        </w:rPr>
      </w:pPr>
    </w:p>
    <w:p w14:paraId="57DD7100" w14:textId="77777777" w:rsidR="005E1BE2" w:rsidRPr="00393866" w:rsidRDefault="005E1BE2" w:rsidP="002030F8">
      <w:pPr>
        <w:numPr>
          <w:ilvl w:val="0"/>
          <w:numId w:val="44"/>
        </w:numPr>
        <w:rPr>
          <w:rFonts w:ascii="Tahoma" w:hAnsi="Tahoma" w:cs="Tahoma"/>
        </w:rPr>
      </w:pPr>
      <w:r w:rsidRPr="00393866">
        <w:rPr>
          <w:rFonts w:ascii="Tahoma" w:hAnsi="Tahoma" w:cs="Tahoma"/>
        </w:rPr>
        <w:t>Note that the Runtime Analysis function provides numerous examples and explanations of how to develop efficient code.  This can be accessed via System --&gt; Utilities --&gt; Runtime Analysis --&gt; Tips &amp; Tricks.</w:t>
      </w:r>
    </w:p>
    <w:p w14:paraId="6544FD77" w14:textId="77777777" w:rsidR="005E1BE2" w:rsidRPr="00393866" w:rsidRDefault="005E1BE2">
      <w:pPr>
        <w:rPr>
          <w:rFonts w:ascii="Tahoma" w:hAnsi="Tahoma" w:cs="Tahoma"/>
        </w:rPr>
      </w:pPr>
    </w:p>
    <w:p w14:paraId="22BCB0B9" w14:textId="75A44177" w:rsidR="005E1BE2" w:rsidRDefault="00264D77" w:rsidP="002030F8">
      <w:pPr>
        <w:numPr>
          <w:ilvl w:val="0"/>
          <w:numId w:val="43"/>
        </w:numPr>
        <w:rPr>
          <w:rFonts w:ascii="Tahoma" w:hAnsi="Tahoma" w:cs="Tahoma"/>
        </w:rPr>
      </w:pPr>
      <w:r w:rsidRPr="00393866">
        <w:rPr>
          <w:rFonts w:ascii="Tahoma" w:hAnsi="Tahoma" w:cs="Tahoma"/>
        </w:rPr>
        <w:t>Use transaction code SE30 (ABAP Runtime Analysis) to check the performance of the program.</w:t>
      </w:r>
    </w:p>
    <w:p w14:paraId="397070DC" w14:textId="77777777" w:rsidR="00441D64" w:rsidRPr="00393866" w:rsidRDefault="00441D64" w:rsidP="00441D64">
      <w:pPr>
        <w:ind w:left="720"/>
        <w:rPr>
          <w:rFonts w:ascii="Tahoma" w:hAnsi="Tahoma" w:cs="Tahoma"/>
        </w:rPr>
      </w:pPr>
    </w:p>
    <w:p w14:paraId="3BD471AA" w14:textId="4547FC3B" w:rsidR="005C61B5" w:rsidRPr="00393866" w:rsidRDefault="005C61B5" w:rsidP="005C61B5">
      <w:pPr>
        <w:pStyle w:val="Heading1"/>
        <w:rPr>
          <w:rFonts w:ascii="Tahoma" w:hAnsi="Tahoma" w:cs="Tahoma"/>
        </w:rPr>
      </w:pPr>
      <w:bookmarkStart w:id="2707" w:name="_Toc62037446"/>
      <w:r w:rsidRPr="00393866">
        <w:rPr>
          <w:rFonts w:ascii="Tahoma" w:hAnsi="Tahoma" w:cs="Tahoma"/>
        </w:rPr>
        <w:t>7.</w:t>
      </w:r>
      <w:r w:rsidRPr="00393866">
        <w:rPr>
          <w:rFonts w:ascii="Tahoma" w:hAnsi="Tahoma" w:cs="Tahoma"/>
        </w:rPr>
        <w:tab/>
        <w:t>SAP QUERY</w:t>
      </w:r>
      <w:bookmarkEnd w:id="2707"/>
    </w:p>
    <w:p w14:paraId="60195308" w14:textId="77777777" w:rsidR="007A4CCF" w:rsidRPr="00393866" w:rsidRDefault="007A4CCF" w:rsidP="007A4CCF">
      <w:pPr>
        <w:rPr>
          <w:rFonts w:ascii="Tahoma" w:hAnsi="Tahoma" w:cs="Tahoma"/>
        </w:rPr>
      </w:pPr>
    </w:p>
    <w:p w14:paraId="469356A9" w14:textId="77777777" w:rsidR="007A4CCF" w:rsidRPr="00393866" w:rsidRDefault="007A4CCF" w:rsidP="007A4CCF">
      <w:pPr>
        <w:rPr>
          <w:rFonts w:ascii="Tahoma" w:hAnsi="Tahoma" w:cs="Tahoma"/>
          <w:b/>
          <w:bCs/>
        </w:rPr>
      </w:pPr>
      <w:r w:rsidRPr="00393866">
        <w:rPr>
          <w:rFonts w:ascii="Tahoma" w:hAnsi="Tahoma" w:cs="Tahoma"/>
        </w:rPr>
        <w:tab/>
      </w:r>
      <w:r w:rsidRPr="00393866">
        <w:rPr>
          <w:rFonts w:ascii="Tahoma" w:hAnsi="Tahoma" w:cs="Tahoma"/>
          <w:b/>
          <w:bCs/>
        </w:rPr>
        <w:t>SAP Query Components </w:t>
      </w:r>
    </w:p>
    <w:p w14:paraId="1D707BCC" w14:textId="77777777" w:rsidR="004617E5" w:rsidRPr="00393866" w:rsidRDefault="004617E5" w:rsidP="004617E5">
      <w:pPr>
        <w:ind w:firstLine="720"/>
        <w:rPr>
          <w:rFonts w:ascii="Tahoma" w:hAnsi="Tahoma" w:cs="Tahoma"/>
        </w:rPr>
      </w:pPr>
    </w:p>
    <w:p w14:paraId="7F49F1E2" w14:textId="77777777" w:rsidR="007A4CCF" w:rsidRPr="00393866" w:rsidRDefault="0099713C" w:rsidP="004617E5">
      <w:pPr>
        <w:ind w:firstLine="720"/>
        <w:rPr>
          <w:rFonts w:ascii="Tahoma" w:hAnsi="Tahoma" w:cs="Tahoma"/>
        </w:rPr>
      </w:pPr>
      <w:r w:rsidRPr="00393866">
        <w:rPr>
          <w:rFonts w:ascii="Tahoma" w:hAnsi="Tahoma" w:cs="Tahoma"/>
        </w:rPr>
        <w:t>In Goodyear query development, t</w:t>
      </w:r>
      <w:r w:rsidR="007A4CCF" w:rsidRPr="00393866">
        <w:rPr>
          <w:rFonts w:ascii="Tahoma" w:hAnsi="Tahoma" w:cs="Tahoma"/>
        </w:rPr>
        <w:t xml:space="preserve">he </w:t>
      </w:r>
      <w:r w:rsidR="007A4CCF" w:rsidRPr="00393866">
        <w:rPr>
          <w:rFonts w:ascii="Tahoma" w:hAnsi="Tahoma" w:cs="Tahoma"/>
          <w:i/>
          <w:iCs/>
        </w:rPr>
        <w:t xml:space="preserve">SAP Query </w:t>
      </w:r>
      <w:r w:rsidRPr="00393866">
        <w:rPr>
          <w:rFonts w:ascii="Tahoma" w:hAnsi="Tahoma" w:cs="Tahoma"/>
        </w:rPr>
        <w:t>comprises of five components are use:</w:t>
      </w:r>
    </w:p>
    <w:p w14:paraId="52D174D2" w14:textId="77777777" w:rsidR="0099713C" w:rsidRPr="00393866" w:rsidRDefault="0099713C" w:rsidP="004617E5">
      <w:pPr>
        <w:ind w:firstLine="720"/>
        <w:rPr>
          <w:rFonts w:ascii="Tahoma" w:hAnsi="Tahoma" w:cs="Tahoma"/>
          <w:i/>
          <w:iCs/>
        </w:rPr>
      </w:pPr>
    </w:p>
    <w:p w14:paraId="487B70BC" w14:textId="77777777" w:rsidR="007A4CCF" w:rsidRPr="00393866" w:rsidRDefault="007A4CCF" w:rsidP="004617E5">
      <w:pPr>
        <w:ind w:firstLine="720"/>
        <w:rPr>
          <w:rFonts w:ascii="Tahoma" w:hAnsi="Tahoma" w:cs="Tahoma"/>
          <w:i/>
          <w:iCs/>
        </w:rPr>
      </w:pPr>
      <w:r w:rsidRPr="00393866">
        <w:rPr>
          <w:rFonts w:ascii="Tahoma" w:hAnsi="Tahoma" w:cs="Tahoma"/>
          <w:i/>
          <w:iCs/>
        </w:rPr>
        <w:t xml:space="preserve">Queries, </w:t>
      </w:r>
      <w:proofErr w:type="spellStart"/>
      <w:r w:rsidRPr="00393866">
        <w:rPr>
          <w:rFonts w:ascii="Tahoma" w:hAnsi="Tahoma" w:cs="Tahoma"/>
          <w:i/>
          <w:iCs/>
        </w:rPr>
        <w:t>InfoSet</w:t>
      </w:r>
      <w:proofErr w:type="spellEnd"/>
      <w:r w:rsidRPr="00393866">
        <w:rPr>
          <w:rFonts w:ascii="Tahoma" w:hAnsi="Tahoma" w:cs="Tahoma"/>
          <w:i/>
          <w:iCs/>
        </w:rPr>
        <w:t xml:space="preserve"> Query, </w:t>
      </w:r>
      <w:proofErr w:type="spellStart"/>
      <w:r w:rsidRPr="00393866">
        <w:rPr>
          <w:rFonts w:ascii="Tahoma" w:hAnsi="Tahoma" w:cs="Tahoma"/>
          <w:i/>
          <w:iCs/>
        </w:rPr>
        <w:t>InfoSets</w:t>
      </w:r>
      <w:proofErr w:type="spellEnd"/>
      <w:r w:rsidRPr="00393866">
        <w:rPr>
          <w:rFonts w:ascii="Tahoma" w:hAnsi="Tahoma" w:cs="Tahoma"/>
          <w:i/>
          <w:iCs/>
        </w:rPr>
        <w:t xml:space="preserve">, User Groups </w:t>
      </w:r>
      <w:r w:rsidRPr="00393866">
        <w:rPr>
          <w:rFonts w:ascii="Tahoma" w:hAnsi="Tahoma" w:cs="Tahoma"/>
        </w:rPr>
        <w:t xml:space="preserve">and </w:t>
      </w:r>
      <w:r w:rsidRPr="00393866">
        <w:rPr>
          <w:rFonts w:ascii="Tahoma" w:hAnsi="Tahoma" w:cs="Tahoma"/>
          <w:i/>
          <w:iCs/>
        </w:rPr>
        <w:t>Translation/Query</w:t>
      </w:r>
    </w:p>
    <w:p w14:paraId="42A0AAF9" w14:textId="77777777" w:rsidR="004617E5" w:rsidRPr="00393866" w:rsidRDefault="004617E5" w:rsidP="004617E5">
      <w:pPr>
        <w:ind w:firstLine="720"/>
        <w:rPr>
          <w:rFonts w:ascii="Tahoma" w:hAnsi="Tahoma" w:cs="Tahoma"/>
          <w:i/>
          <w:iCs/>
        </w:rPr>
      </w:pPr>
    </w:p>
    <w:p w14:paraId="28CBE1A8" w14:textId="77777777" w:rsidR="007A4CCF" w:rsidRPr="00393866" w:rsidRDefault="004617E5" w:rsidP="004617E5">
      <w:pPr>
        <w:ind w:firstLine="720"/>
        <w:rPr>
          <w:rFonts w:ascii="Tahoma" w:hAnsi="Tahoma" w:cs="Tahoma"/>
        </w:rPr>
      </w:pPr>
      <w:r w:rsidRPr="00393866">
        <w:rPr>
          <w:rFonts w:ascii="Tahoma" w:hAnsi="Tahoma" w:cs="Tahoma"/>
          <w:iCs/>
        </w:rPr>
        <w:t>Choose</w:t>
      </w:r>
      <w:r w:rsidRPr="00393866">
        <w:rPr>
          <w:rFonts w:ascii="Tahoma" w:hAnsi="Tahoma" w:cs="Tahoma"/>
          <w:i/>
          <w:iCs/>
        </w:rPr>
        <w:t xml:space="preserve"> </w:t>
      </w:r>
      <w:r w:rsidR="007A4CCF" w:rsidRPr="00393866">
        <w:rPr>
          <w:rFonts w:ascii="Tahoma" w:hAnsi="Tahoma" w:cs="Tahoma"/>
          <w:i/>
          <w:iCs/>
        </w:rPr>
        <w:t>Tools -&gt; ABAP Workbench -&gt; Utilities</w:t>
      </w:r>
      <w:r w:rsidR="007A4CCF" w:rsidRPr="00393866">
        <w:rPr>
          <w:rFonts w:ascii="Tahoma" w:hAnsi="Tahoma" w:cs="Tahoma"/>
        </w:rPr>
        <w:t xml:space="preserve"> to call up the components individually.</w:t>
      </w:r>
      <w:r w:rsidR="007A4CCF" w:rsidRPr="00393866">
        <w:rPr>
          <w:rFonts w:ascii="Tahoma" w:hAnsi="Tahoma" w:cs="Tahoma"/>
        </w:rPr>
        <w:tab/>
      </w:r>
    </w:p>
    <w:p w14:paraId="309CC3A6" w14:textId="77777777" w:rsidR="007A4CCF" w:rsidRPr="00393866" w:rsidRDefault="007A4CCF" w:rsidP="007A4CCF">
      <w:pPr>
        <w:ind w:firstLine="720"/>
        <w:rPr>
          <w:rFonts w:ascii="Tahoma" w:hAnsi="Tahoma" w:cs="Tahoma"/>
        </w:rPr>
      </w:pPr>
    </w:p>
    <w:p w14:paraId="090A7413" w14:textId="77777777" w:rsidR="005C61B5" w:rsidRPr="00393866" w:rsidRDefault="005C61B5" w:rsidP="005C61B5">
      <w:pPr>
        <w:pStyle w:val="Heading2"/>
        <w:numPr>
          <w:ilvl w:val="0"/>
          <w:numId w:val="0"/>
        </w:numPr>
        <w:rPr>
          <w:rFonts w:ascii="Tahoma" w:hAnsi="Tahoma" w:cs="Tahoma"/>
        </w:rPr>
      </w:pPr>
      <w:bookmarkStart w:id="2708" w:name="_Toc62037447"/>
      <w:r w:rsidRPr="00393866">
        <w:rPr>
          <w:rFonts w:ascii="Tahoma" w:hAnsi="Tahoma" w:cs="Tahoma"/>
        </w:rPr>
        <w:t>7.1</w:t>
      </w:r>
      <w:r w:rsidRPr="00393866">
        <w:rPr>
          <w:rFonts w:ascii="Tahoma" w:hAnsi="Tahoma" w:cs="Tahoma"/>
        </w:rPr>
        <w:tab/>
      </w:r>
      <w:r w:rsidR="00E31964" w:rsidRPr="00393866">
        <w:rPr>
          <w:rFonts w:ascii="Tahoma" w:hAnsi="Tahoma" w:cs="Tahoma"/>
        </w:rPr>
        <w:t>Q</w:t>
      </w:r>
      <w:r w:rsidR="00ED77AE" w:rsidRPr="00393866">
        <w:rPr>
          <w:rFonts w:ascii="Tahoma" w:hAnsi="Tahoma" w:cs="Tahoma"/>
        </w:rPr>
        <w:t>UERY AREA</w:t>
      </w:r>
      <w:bookmarkEnd w:id="2708"/>
    </w:p>
    <w:p w14:paraId="7113BC4A" w14:textId="77777777" w:rsidR="005E0889" w:rsidRPr="00393866" w:rsidRDefault="00EE337A" w:rsidP="00EE337A">
      <w:pPr>
        <w:rPr>
          <w:rFonts w:ascii="Tahoma" w:hAnsi="Tahoma" w:cs="Tahoma"/>
        </w:rPr>
      </w:pPr>
      <w:r w:rsidRPr="00393866">
        <w:rPr>
          <w:rFonts w:ascii="Tahoma" w:hAnsi="Tahoma" w:cs="Tahoma"/>
        </w:rPr>
        <w:tab/>
      </w:r>
    </w:p>
    <w:p w14:paraId="1D2B565A" w14:textId="77777777" w:rsidR="007910BD" w:rsidRPr="00393866" w:rsidRDefault="007910BD" w:rsidP="00EE337A">
      <w:pPr>
        <w:rPr>
          <w:rFonts w:ascii="Tahoma" w:hAnsi="Tahoma" w:cs="Tahoma"/>
        </w:rPr>
      </w:pPr>
      <w:r w:rsidRPr="00393866">
        <w:rPr>
          <w:rFonts w:ascii="Tahoma" w:hAnsi="Tahoma" w:cs="Tahoma"/>
        </w:rPr>
        <w:tab/>
        <w:t>The following two areas are available:</w:t>
      </w:r>
    </w:p>
    <w:p w14:paraId="229C6ABA" w14:textId="77777777" w:rsidR="007910BD" w:rsidRPr="00393866" w:rsidRDefault="007910BD" w:rsidP="00EE337A">
      <w:pPr>
        <w:rPr>
          <w:rFonts w:ascii="Tahoma" w:hAnsi="Tahoma" w:cs="Tahoma"/>
        </w:rPr>
      </w:pPr>
    </w:p>
    <w:p w14:paraId="65B7259A" w14:textId="77777777" w:rsidR="00EE337A" w:rsidRPr="00393866" w:rsidRDefault="00EE337A" w:rsidP="005E0889">
      <w:pPr>
        <w:ind w:firstLine="720"/>
        <w:rPr>
          <w:rFonts w:ascii="Tahoma" w:hAnsi="Tahoma" w:cs="Tahoma"/>
          <w:i/>
        </w:rPr>
      </w:pPr>
      <w:r w:rsidRPr="00393866">
        <w:rPr>
          <w:rFonts w:ascii="Tahoma" w:hAnsi="Tahoma" w:cs="Tahoma"/>
          <w:i/>
        </w:rPr>
        <w:t>Standard Area (Client-specific)</w:t>
      </w:r>
    </w:p>
    <w:p w14:paraId="3E2A8273" w14:textId="77777777" w:rsidR="00D14180" w:rsidRPr="00393866" w:rsidRDefault="00D14180" w:rsidP="00D14180">
      <w:pPr>
        <w:ind w:left="720"/>
        <w:rPr>
          <w:rFonts w:ascii="Tahoma" w:hAnsi="Tahoma" w:cs="Tahoma"/>
        </w:rPr>
      </w:pPr>
    </w:p>
    <w:p w14:paraId="7FDB5921" w14:textId="77777777" w:rsidR="00AC178D" w:rsidRPr="00393866" w:rsidRDefault="00AC178D" w:rsidP="00D14180">
      <w:pPr>
        <w:ind w:left="720"/>
        <w:rPr>
          <w:rFonts w:ascii="Tahoma" w:hAnsi="Tahoma" w:cs="Tahoma"/>
        </w:rPr>
      </w:pPr>
      <w:r w:rsidRPr="00393866">
        <w:rPr>
          <w:rFonts w:ascii="Tahoma" w:hAnsi="Tahoma" w:cs="Tahoma"/>
        </w:rPr>
        <w:t xml:space="preserve">The standard query area is intended primarily for use with ad-hoc queries, that is for queries that are created for a specific one-off purpose and never used again. </w:t>
      </w:r>
    </w:p>
    <w:p w14:paraId="1CF741A6" w14:textId="77777777" w:rsidR="008322EE" w:rsidRPr="00393866" w:rsidRDefault="008322EE" w:rsidP="00D14180">
      <w:pPr>
        <w:ind w:firstLine="720"/>
        <w:rPr>
          <w:rFonts w:ascii="Tahoma" w:hAnsi="Tahoma" w:cs="Tahoma"/>
        </w:rPr>
      </w:pPr>
      <w:r w:rsidRPr="00393866">
        <w:rPr>
          <w:rFonts w:ascii="Tahoma" w:hAnsi="Tahoma" w:cs="Tahoma"/>
        </w:rPr>
        <w:t xml:space="preserve">Queries in the standard area are client-specific. </w:t>
      </w:r>
    </w:p>
    <w:p w14:paraId="549E3E1E" w14:textId="77777777" w:rsidR="00AC178D" w:rsidRPr="00393866" w:rsidRDefault="00AC178D" w:rsidP="00D14180">
      <w:pPr>
        <w:ind w:firstLine="720"/>
        <w:rPr>
          <w:rFonts w:ascii="Tahoma" w:hAnsi="Tahoma" w:cs="Tahoma"/>
        </w:rPr>
      </w:pPr>
      <w:r w:rsidRPr="00393866">
        <w:rPr>
          <w:rFonts w:ascii="Tahoma" w:hAnsi="Tahoma" w:cs="Tahoma"/>
        </w:rPr>
        <w:t>There is no connection to the Workbench Organizer.</w:t>
      </w:r>
    </w:p>
    <w:p w14:paraId="55C1E34F" w14:textId="77777777" w:rsidR="00AC178D" w:rsidRPr="00393866" w:rsidRDefault="00AC178D" w:rsidP="00EE337A">
      <w:pPr>
        <w:ind w:firstLine="720"/>
        <w:rPr>
          <w:rFonts w:ascii="Tahoma" w:hAnsi="Tahoma" w:cs="Tahoma"/>
        </w:rPr>
      </w:pPr>
    </w:p>
    <w:p w14:paraId="0A3A2272" w14:textId="77777777" w:rsidR="005C61B5" w:rsidRPr="00393866" w:rsidRDefault="00EE337A" w:rsidP="00EE337A">
      <w:pPr>
        <w:ind w:firstLine="720"/>
        <w:rPr>
          <w:rFonts w:ascii="Tahoma" w:hAnsi="Tahoma" w:cs="Tahoma"/>
          <w:i/>
        </w:rPr>
      </w:pPr>
      <w:r w:rsidRPr="00393866">
        <w:rPr>
          <w:rFonts w:ascii="Tahoma" w:hAnsi="Tahoma" w:cs="Tahoma"/>
          <w:i/>
        </w:rPr>
        <w:t>Global Area (Cross-client)</w:t>
      </w:r>
    </w:p>
    <w:p w14:paraId="73483399" w14:textId="77777777" w:rsidR="00D14180" w:rsidRPr="00393866" w:rsidRDefault="00D14180" w:rsidP="00D14180">
      <w:pPr>
        <w:rPr>
          <w:rFonts w:ascii="Tahoma" w:hAnsi="Tahoma" w:cs="Tahoma"/>
        </w:rPr>
      </w:pPr>
    </w:p>
    <w:p w14:paraId="33F059A9" w14:textId="77777777" w:rsidR="0014424D" w:rsidRPr="00393866" w:rsidRDefault="0014424D" w:rsidP="00D14180">
      <w:pPr>
        <w:ind w:left="720"/>
        <w:rPr>
          <w:rFonts w:ascii="Tahoma" w:hAnsi="Tahoma" w:cs="Tahoma"/>
        </w:rPr>
      </w:pPr>
      <w:r w:rsidRPr="00393866">
        <w:rPr>
          <w:rFonts w:ascii="Tahoma" w:hAnsi="Tahoma" w:cs="Tahoma"/>
        </w:rPr>
        <w:t xml:space="preserve">In the global area queries are created not only for use in a single system, but also for transporting </w:t>
      </w:r>
      <w:r w:rsidR="008322EE" w:rsidRPr="00393866">
        <w:rPr>
          <w:rFonts w:ascii="Tahoma" w:hAnsi="Tahoma" w:cs="Tahoma"/>
        </w:rPr>
        <w:t>to other systems.</w:t>
      </w:r>
    </w:p>
    <w:p w14:paraId="26AC8396" w14:textId="77777777" w:rsidR="008322EE" w:rsidRPr="00393866" w:rsidRDefault="008322EE" w:rsidP="00D14180">
      <w:pPr>
        <w:ind w:firstLine="720"/>
        <w:rPr>
          <w:rFonts w:ascii="Tahoma" w:hAnsi="Tahoma" w:cs="Tahoma"/>
        </w:rPr>
      </w:pPr>
      <w:r w:rsidRPr="00393866">
        <w:rPr>
          <w:rFonts w:ascii="Tahoma" w:hAnsi="Tahoma" w:cs="Tahoma"/>
        </w:rPr>
        <w:t xml:space="preserve">The queries in the global area are therefore client-independent. </w:t>
      </w:r>
    </w:p>
    <w:p w14:paraId="4340C724" w14:textId="77777777" w:rsidR="0053645B" w:rsidRPr="00393866" w:rsidRDefault="0053645B" w:rsidP="00D14180">
      <w:pPr>
        <w:ind w:left="720"/>
        <w:rPr>
          <w:rFonts w:ascii="Tahoma" w:hAnsi="Tahoma" w:cs="Tahoma"/>
        </w:rPr>
      </w:pPr>
      <w:r w:rsidRPr="00393866">
        <w:rPr>
          <w:rFonts w:ascii="Tahoma" w:hAnsi="Tahoma" w:cs="Tahoma"/>
        </w:rPr>
        <w:t xml:space="preserve">Query objects created in the global area are registered in the Workbench Organizer. They are created and transported using the normal </w:t>
      </w:r>
      <w:r w:rsidRPr="00393866">
        <w:rPr>
          <w:rFonts w:ascii="Tahoma" w:hAnsi="Tahoma" w:cs="Tahoma"/>
          <w:b/>
          <w:i/>
        </w:rPr>
        <w:t>correction and transport procedure</w:t>
      </w:r>
      <w:r w:rsidRPr="00393866">
        <w:rPr>
          <w:rFonts w:ascii="Tahoma" w:hAnsi="Tahoma" w:cs="Tahoma"/>
        </w:rPr>
        <w:t xml:space="preserve">. </w:t>
      </w:r>
    </w:p>
    <w:p w14:paraId="27248C04" w14:textId="77777777" w:rsidR="008322EE" w:rsidRPr="00393866" w:rsidRDefault="008322EE" w:rsidP="00D14180">
      <w:pPr>
        <w:rPr>
          <w:rFonts w:ascii="Tahoma" w:hAnsi="Tahoma" w:cs="Tahoma"/>
        </w:rPr>
      </w:pPr>
    </w:p>
    <w:p w14:paraId="401C4A6C" w14:textId="77777777" w:rsidR="007A0B2D" w:rsidRPr="00393866" w:rsidRDefault="008C17C0" w:rsidP="00D14180">
      <w:pPr>
        <w:rPr>
          <w:rFonts w:ascii="Tahoma" w:hAnsi="Tahoma" w:cs="Tahoma"/>
        </w:rPr>
      </w:pPr>
      <w:r w:rsidRPr="00393866">
        <w:rPr>
          <w:rFonts w:ascii="Tahoma" w:hAnsi="Tahoma" w:cs="Tahoma"/>
        </w:rPr>
        <w:tab/>
        <w:t xml:space="preserve">Query in Goodyear ECC production </w:t>
      </w:r>
      <w:r w:rsidR="007A0B2D" w:rsidRPr="00393866">
        <w:rPr>
          <w:rFonts w:ascii="Tahoma" w:hAnsi="Tahoma" w:cs="Tahoma"/>
        </w:rPr>
        <w:t>system can be maintain directly for user with authorization.</w:t>
      </w:r>
    </w:p>
    <w:p w14:paraId="185FEA54" w14:textId="77777777" w:rsidR="00655FCD" w:rsidRPr="00393866" w:rsidRDefault="00655FCD" w:rsidP="007A0B2D">
      <w:pPr>
        <w:ind w:left="720"/>
        <w:rPr>
          <w:rFonts w:ascii="Tahoma" w:hAnsi="Tahoma" w:cs="Tahoma"/>
        </w:rPr>
      </w:pPr>
    </w:p>
    <w:p w14:paraId="32AD4ADE" w14:textId="77777777" w:rsidR="007A0B2D" w:rsidRPr="00393866" w:rsidRDefault="007A0B2D" w:rsidP="00A64E65">
      <w:pPr>
        <w:numPr>
          <w:ilvl w:val="0"/>
          <w:numId w:val="43"/>
        </w:numPr>
        <w:rPr>
          <w:rFonts w:ascii="Tahoma" w:hAnsi="Tahoma" w:cs="Tahoma"/>
          <w:b/>
          <w:color w:val="FF0000"/>
        </w:rPr>
      </w:pPr>
      <w:r w:rsidRPr="00393866">
        <w:rPr>
          <w:rFonts w:ascii="Tahoma" w:hAnsi="Tahoma" w:cs="Tahoma"/>
          <w:b/>
          <w:color w:val="FF0000"/>
        </w:rPr>
        <w:t>It Is recommended that query to be develop in the development instance</w:t>
      </w:r>
      <w:r w:rsidR="00DE77F3" w:rsidRPr="00393866">
        <w:rPr>
          <w:rFonts w:ascii="Tahoma" w:hAnsi="Tahoma" w:cs="Tahoma"/>
          <w:b/>
          <w:color w:val="FF0000"/>
        </w:rPr>
        <w:t xml:space="preserve"> using </w:t>
      </w:r>
      <w:r w:rsidR="00DE77F3" w:rsidRPr="00393866">
        <w:rPr>
          <w:rFonts w:ascii="Tahoma" w:hAnsi="Tahoma" w:cs="Tahoma"/>
          <w:b/>
          <w:i/>
          <w:color w:val="FF0000"/>
        </w:rPr>
        <w:t>Global Area (Cross-client)</w:t>
      </w:r>
      <w:r w:rsidR="005E4EA3" w:rsidRPr="00393866">
        <w:rPr>
          <w:rFonts w:ascii="Tahoma" w:hAnsi="Tahoma" w:cs="Tahoma"/>
          <w:b/>
          <w:i/>
          <w:color w:val="FF0000"/>
        </w:rPr>
        <w:t xml:space="preserve"> </w:t>
      </w:r>
      <w:r w:rsidRPr="00393866">
        <w:rPr>
          <w:rFonts w:ascii="Tahoma" w:hAnsi="Tahoma" w:cs="Tahoma"/>
          <w:b/>
          <w:color w:val="FF0000"/>
        </w:rPr>
        <w:t xml:space="preserve"> and transport to staging and production.</w:t>
      </w:r>
    </w:p>
    <w:p w14:paraId="3D1E02E3" w14:textId="77777777" w:rsidR="00DA43A2" w:rsidRPr="00393866" w:rsidRDefault="00DA43A2" w:rsidP="007A0B2D">
      <w:pPr>
        <w:ind w:left="720"/>
        <w:rPr>
          <w:rFonts w:ascii="Tahoma" w:hAnsi="Tahoma" w:cs="Tahoma"/>
          <w:b/>
        </w:rPr>
      </w:pPr>
    </w:p>
    <w:p w14:paraId="436188F2" w14:textId="398574AF" w:rsidR="005C61B5" w:rsidRDefault="005C61B5" w:rsidP="005C61B5">
      <w:pPr>
        <w:pStyle w:val="Heading2"/>
        <w:numPr>
          <w:ilvl w:val="0"/>
          <w:numId w:val="0"/>
        </w:numPr>
        <w:rPr>
          <w:rFonts w:ascii="Tahoma" w:hAnsi="Tahoma" w:cs="Tahoma"/>
        </w:rPr>
      </w:pPr>
      <w:bookmarkStart w:id="2709" w:name="_Toc62037448"/>
      <w:r w:rsidRPr="00393866">
        <w:rPr>
          <w:rFonts w:ascii="Tahoma" w:hAnsi="Tahoma" w:cs="Tahoma"/>
        </w:rPr>
        <w:lastRenderedPageBreak/>
        <w:t>7.2</w:t>
      </w:r>
      <w:r w:rsidRPr="00393866">
        <w:rPr>
          <w:rFonts w:ascii="Tahoma" w:hAnsi="Tahoma" w:cs="Tahoma"/>
        </w:rPr>
        <w:tab/>
      </w:r>
      <w:r w:rsidR="00E31964" w:rsidRPr="00393866">
        <w:rPr>
          <w:rFonts w:ascii="Tahoma" w:hAnsi="Tahoma" w:cs="Tahoma"/>
        </w:rPr>
        <w:t>USER GROUPS</w:t>
      </w:r>
      <w:bookmarkEnd w:id="2709"/>
    </w:p>
    <w:p w14:paraId="4FDA316B" w14:textId="31655A4A" w:rsidR="009806BF" w:rsidRDefault="009806BF" w:rsidP="009806B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Change w:id="2710" w:author="Raphael Donor" w:date="2020-08-04T16:45:00Z">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PrChange>
      </w:tblPr>
      <w:tblGrid>
        <w:gridCol w:w="1606"/>
        <w:gridCol w:w="514"/>
        <w:gridCol w:w="545"/>
        <w:gridCol w:w="5100"/>
        <w:tblGridChange w:id="2711">
          <w:tblGrid>
            <w:gridCol w:w="1606"/>
            <w:gridCol w:w="514"/>
            <w:gridCol w:w="1083"/>
            <w:gridCol w:w="4551"/>
            <w:gridCol w:w="11"/>
          </w:tblGrid>
        </w:tblGridChange>
      </w:tblGrid>
      <w:tr w:rsidR="00125526" w14:paraId="230FE3C1" w14:textId="77777777" w:rsidTr="00125526">
        <w:trPr>
          <w:trHeight w:val="350"/>
          <w:trPrChange w:id="2712" w:author="Raphael Donor" w:date="2020-08-04T16:45:00Z">
            <w:trPr>
              <w:gridAfter w:val="0"/>
              <w:trHeight w:val="350"/>
            </w:trPr>
          </w:trPrChange>
        </w:trPr>
        <w:tc>
          <w:tcPr>
            <w:tcW w:w="1606" w:type="dxa"/>
            <w:shd w:val="clear" w:color="auto" w:fill="auto"/>
            <w:tcPrChange w:id="2713" w:author="Raphael Donor" w:date="2020-08-04T16:45:00Z">
              <w:tcPr>
                <w:tcW w:w="1606" w:type="dxa"/>
                <w:shd w:val="clear" w:color="auto" w:fill="auto"/>
              </w:tcPr>
            </w:tcPrChange>
          </w:tcPr>
          <w:p w14:paraId="40B75971" w14:textId="77777777" w:rsidR="00125526" w:rsidRPr="00E54371" w:rsidRDefault="00125526" w:rsidP="00751A4D">
            <w:pPr>
              <w:rPr>
                <w:rFonts w:ascii="Tahoma" w:hAnsi="Tahoma" w:cs="Tahoma"/>
                <w:b/>
                <w:bCs/>
                <w:sz w:val="24"/>
                <w:szCs w:val="24"/>
              </w:rPr>
            </w:pPr>
            <w:r w:rsidRPr="00E54371">
              <w:rPr>
                <w:rFonts w:ascii="Tahoma" w:hAnsi="Tahoma" w:cs="Tahoma"/>
                <w:b/>
                <w:bCs/>
                <w:sz w:val="24"/>
                <w:szCs w:val="24"/>
              </w:rPr>
              <w:t>Format</w:t>
            </w:r>
          </w:p>
        </w:tc>
        <w:tc>
          <w:tcPr>
            <w:tcW w:w="514" w:type="dxa"/>
            <w:shd w:val="clear" w:color="auto" w:fill="auto"/>
            <w:tcPrChange w:id="2714" w:author="Raphael Donor" w:date="2020-08-04T16:45:00Z">
              <w:tcPr>
                <w:tcW w:w="514" w:type="dxa"/>
                <w:shd w:val="clear" w:color="auto" w:fill="auto"/>
              </w:tcPr>
            </w:tcPrChange>
          </w:tcPr>
          <w:p w14:paraId="54EF2083" w14:textId="77777777" w:rsidR="00125526" w:rsidRPr="00E54371" w:rsidRDefault="00125526" w:rsidP="00751A4D">
            <w:pPr>
              <w:rPr>
                <w:rFonts w:ascii="Tahoma" w:hAnsi="Tahoma" w:cs="Tahoma"/>
                <w:b/>
                <w:bCs/>
                <w:sz w:val="24"/>
                <w:szCs w:val="24"/>
              </w:rPr>
            </w:pPr>
            <w:r w:rsidRPr="00E54371">
              <w:rPr>
                <w:rFonts w:ascii="Tahoma" w:hAnsi="Tahoma" w:cs="Tahoma"/>
                <w:b/>
                <w:bCs/>
                <w:sz w:val="24"/>
                <w:szCs w:val="24"/>
              </w:rPr>
              <w:t>Z</w:t>
            </w:r>
          </w:p>
        </w:tc>
        <w:tc>
          <w:tcPr>
            <w:tcW w:w="534" w:type="dxa"/>
            <w:shd w:val="clear" w:color="auto" w:fill="auto"/>
            <w:tcPrChange w:id="2715" w:author="Raphael Donor" w:date="2020-08-04T16:45:00Z">
              <w:tcPr>
                <w:tcW w:w="1083" w:type="dxa"/>
                <w:shd w:val="clear" w:color="auto" w:fill="auto"/>
              </w:tcPr>
            </w:tcPrChange>
          </w:tcPr>
          <w:p w14:paraId="7C03E990" w14:textId="77777777" w:rsidR="00125526" w:rsidRPr="00E54371" w:rsidDel="00125526" w:rsidRDefault="00125526" w:rsidP="00751A4D">
            <w:pPr>
              <w:rPr>
                <w:del w:id="2716" w:author="Raphael Donor" w:date="2020-08-04T16:45:00Z"/>
                <w:rFonts w:ascii="Tahoma" w:hAnsi="Tahoma" w:cs="Tahoma"/>
                <w:b/>
                <w:bCs/>
                <w:sz w:val="24"/>
                <w:szCs w:val="24"/>
              </w:rPr>
            </w:pPr>
            <w:del w:id="2717" w:author="Raphael Donor" w:date="2020-08-04T16:45:00Z">
              <w:r w:rsidRPr="00E54371" w:rsidDel="00125526">
                <w:rPr>
                  <w:rFonts w:ascii="Tahoma" w:hAnsi="Tahoma" w:cs="Tahoma"/>
                  <w:b/>
                  <w:bCs/>
                  <w:sz w:val="24"/>
                  <w:szCs w:val="24"/>
                </w:rPr>
                <w:delText>XX</w:delText>
              </w:r>
            </w:del>
          </w:p>
          <w:p w14:paraId="6360D310" w14:textId="6568AEB9" w:rsidR="00125526" w:rsidRPr="00E54371" w:rsidRDefault="00125526" w:rsidP="00751A4D">
            <w:pPr>
              <w:rPr>
                <w:rFonts w:ascii="Tahoma" w:hAnsi="Tahoma" w:cs="Tahoma"/>
                <w:b/>
                <w:bCs/>
                <w:sz w:val="24"/>
                <w:szCs w:val="24"/>
              </w:rPr>
            </w:pPr>
            <w:r w:rsidRPr="00E54371">
              <w:rPr>
                <w:rFonts w:ascii="Tahoma" w:hAnsi="Tahoma" w:cs="Tahoma"/>
                <w:b/>
                <w:bCs/>
                <w:sz w:val="24"/>
                <w:szCs w:val="24"/>
              </w:rPr>
              <w:t>YY</w:t>
            </w:r>
          </w:p>
        </w:tc>
        <w:tc>
          <w:tcPr>
            <w:tcW w:w="5100" w:type="dxa"/>
            <w:shd w:val="clear" w:color="auto" w:fill="auto"/>
            <w:tcPrChange w:id="2718" w:author="Raphael Donor" w:date="2020-08-04T16:45:00Z">
              <w:tcPr>
                <w:tcW w:w="4551" w:type="dxa"/>
                <w:shd w:val="clear" w:color="auto" w:fill="auto"/>
              </w:tcPr>
            </w:tcPrChange>
          </w:tcPr>
          <w:p w14:paraId="148DE827" w14:textId="77777777" w:rsidR="00125526" w:rsidRPr="00E54371" w:rsidRDefault="00125526" w:rsidP="00751A4D">
            <w:pPr>
              <w:rPr>
                <w:rFonts w:ascii="Tahoma" w:hAnsi="Tahoma" w:cs="Tahoma"/>
                <w:b/>
                <w:bCs/>
                <w:sz w:val="24"/>
                <w:szCs w:val="24"/>
              </w:rPr>
            </w:pPr>
            <w:r w:rsidRPr="00E54371">
              <w:rPr>
                <w:rFonts w:ascii="Tahoma" w:hAnsi="Tahoma" w:cs="Tahoma"/>
                <w:b/>
                <w:bCs/>
                <w:sz w:val="24"/>
                <w:szCs w:val="24"/>
              </w:rPr>
              <w:t>&lt;desc&gt;</w:t>
            </w:r>
          </w:p>
        </w:tc>
      </w:tr>
      <w:tr w:rsidR="009806BF" w14:paraId="54EBA16B" w14:textId="77777777" w:rsidTr="00E54371">
        <w:trPr>
          <w:trHeight w:val="288"/>
        </w:trPr>
        <w:tc>
          <w:tcPr>
            <w:tcW w:w="1606" w:type="dxa"/>
            <w:vMerge w:val="restart"/>
            <w:shd w:val="clear" w:color="auto" w:fill="auto"/>
          </w:tcPr>
          <w:p w14:paraId="33A136CF" w14:textId="478BF4EF" w:rsidR="009806BF" w:rsidRPr="00E54371" w:rsidRDefault="009806BF" w:rsidP="00751A4D">
            <w:pPr>
              <w:rPr>
                <w:rFonts w:ascii="Tahoma" w:hAnsi="Tahoma" w:cs="Tahoma"/>
              </w:rPr>
            </w:pPr>
          </w:p>
        </w:tc>
        <w:tc>
          <w:tcPr>
            <w:tcW w:w="6148" w:type="dxa"/>
            <w:gridSpan w:val="3"/>
            <w:shd w:val="clear" w:color="auto" w:fill="auto"/>
          </w:tcPr>
          <w:p w14:paraId="4AC078EB" w14:textId="77777777" w:rsidR="009806BF" w:rsidRPr="00E54371" w:rsidRDefault="009806BF" w:rsidP="00751A4D">
            <w:pPr>
              <w:rPr>
                <w:rFonts w:ascii="Tahoma" w:hAnsi="Tahoma" w:cs="Tahoma"/>
                <w:b/>
                <w:bCs/>
                <w:color w:val="FF0000"/>
              </w:rPr>
            </w:pPr>
            <w:r w:rsidRPr="00E54371">
              <w:rPr>
                <w:rFonts w:ascii="Tahoma" w:hAnsi="Tahoma" w:cs="Tahoma"/>
                <w:b/>
                <w:bCs/>
                <w:color w:val="FF0000"/>
              </w:rPr>
              <w:t>Z</w:t>
            </w:r>
            <w:r w:rsidRPr="00E54371">
              <w:rPr>
                <w:rFonts w:ascii="Tahoma" w:hAnsi="Tahoma" w:cs="Tahoma"/>
              </w:rPr>
              <w:t xml:space="preserve"> – Namespace (fixed)</w:t>
            </w:r>
          </w:p>
        </w:tc>
      </w:tr>
      <w:tr w:rsidR="009806BF" w14:paraId="437B24A4" w14:textId="77777777" w:rsidTr="00E54371">
        <w:trPr>
          <w:trHeight w:val="288"/>
        </w:trPr>
        <w:tc>
          <w:tcPr>
            <w:tcW w:w="1606" w:type="dxa"/>
            <w:vMerge/>
            <w:shd w:val="clear" w:color="auto" w:fill="auto"/>
          </w:tcPr>
          <w:p w14:paraId="6E9C5BBD" w14:textId="77777777" w:rsidR="009806BF" w:rsidRPr="00E54371" w:rsidRDefault="009806BF" w:rsidP="009806BF">
            <w:pPr>
              <w:rPr>
                <w:rFonts w:ascii="Tahoma" w:hAnsi="Tahoma" w:cs="Tahoma"/>
              </w:rPr>
            </w:pPr>
          </w:p>
        </w:tc>
        <w:tc>
          <w:tcPr>
            <w:tcW w:w="6148" w:type="dxa"/>
            <w:gridSpan w:val="3"/>
            <w:shd w:val="clear" w:color="auto" w:fill="auto"/>
          </w:tcPr>
          <w:p w14:paraId="7F7841A4" w14:textId="77777777" w:rsidR="009806BF" w:rsidRPr="00E54371" w:rsidRDefault="009806BF" w:rsidP="009806BF">
            <w:pPr>
              <w:rPr>
                <w:rFonts w:ascii="Tahoma" w:hAnsi="Tahoma" w:cs="Tahoma"/>
              </w:rPr>
            </w:pPr>
            <w:r w:rsidRPr="00E54371">
              <w:rPr>
                <w:rFonts w:ascii="Tahoma" w:hAnsi="Tahoma" w:cs="Tahoma"/>
                <w:b/>
                <w:bCs/>
                <w:color w:val="FF0000"/>
              </w:rPr>
              <w:t>YY</w:t>
            </w:r>
            <w:r w:rsidRPr="00E54371">
              <w:rPr>
                <w:rFonts w:ascii="Tahoma" w:hAnsi="Tahoma" w:cs="Tahoma"/>
              </w:rPr>
              <w:t xml:space="preserve"> – Module (see table 2.2)</w:t>
            </w:r>
          </w:p>
        </w:tc>
      </w:tr>
      <w:tr w:rsidR="009806BF" w14:paraId="5285188C" w14:textId="77777777" w:rsidTr="00E54371">
        <w:trPr>
          <w:trHeight w:val="288"/>
        </w:trPr>
        <w:tc>
          <w:tcPr>
            <w:tcW w:w="1606" w:type="dxa"/>
            <w:vMerge/>
            <w:shd w:val="clear" w:color="auto" w:fill="auto"/>
          </w:tcPr>
          <w:p w14:paraId="66398F5A" w14:textId="77777777" w:rsidR="009806BF" w:rsidRPr="00E54371" w:rsidRDefault="009806BF" w:rsidP="009806BF">
            <w:pPr>
              <w:rPr>
                <w:rFonts w:ascii="Tahoma" w:hAnsi="Tahoma" w:cs="Tahoma"/>
                <w:b/>
                <w:bCs/>
              </w:rPr>
            </w:pPr>
          </w:p>
        </w:tc>
        <w:tc>
          <w:tcPr>
            <w:tcW w:w="6148" w:type="dxa"/>
            <w:gridSpan w:val="3"/>
            <w:shd w:val="clear" w:color="auto" w:fill="auto"/>
          </w:tcPr>
          <w:p w14:paraId="493D5F7D" w14:textId="77777777" w:rsidR="009806BF" w:rsidRPr="00E54371" w:rsidRDefault="009806BF" w:rsidP="009806BF">
            <w:pPr>
              <w:rPr>
                <w:rFonts w:ascii="Tahoma" w:hAnsi="Tahoma" w:cs="Tahoma"/>
                <w:b/>
                <w:bCs/>
                <w:color w:val="FF0000"/>
              </w:rPr>
            </w:pPr>
            <w:r w:rsidRPr="00E54371">
              <w:rPr>
                <w:rFonts w:ascii="Tahoma" w:hAnsi="Tahoma" w:cs="Tahoma"/>
                <w:b/>
                <w:bCs/>
                <w:color w:val="FF0000"/>
              </w:rPr>
              <w:t>_</w:t>
            </w:r>
            <w:r w:rsidRPr="00E54371">
              <w:rPr>
                <w:rFonts w:ascii="Tahoma" w:hAnsi="Tahoma" w:cs="Tahoma"/>
              </w:rPr>
              <w:t xml:space="preserve"> – Separator (optional)</w:t>
            </w:r>
          </w:p>
        </w:tc>
      </w:tr>
      <w:tr w:rsidR="009806BF" w14:paraId="77A9F5A8" w14:textId="77777777" w:rsidTr="00E54371">
        <w:trPr>
          <w:trHeight w:val="288"/>
        </w:trPr>
        <w:tc>
          <w:tcPr>
            <w:tcW w:w="1606" w:type="dxa"/>
            <w:vMerge/>
            <w:shd w:val="clear" w:color="auto" w:fill="auto"/>
          </w:tcPr>
          <w:p w14:paraId="570BA067" w14:textId="77777777" w:rsidR="009806BF" w:rsidRPr="00E54371" w:rsidRDefault="009806BF" w:rsidP="009806BF">
            <w:pPr>
              <w:rPr>
                <w:rFonts w:ascii="Tahoma" w:hAnsi="Tahoma" w:cs="Tahoma"/>
                <w:b/>
                <w:bCs/>
              </w:rPr>
            </w:pPr>
          </w:p>
        </w:tc>
        <w:tc>
          <w:tcPr>
            <w:tcW w:w="6148" w:type="dxa"/>
            <w:gridSpan w:val="3"/>
            <w:shd w:val="clear" w:color="auto" w:fill="auto"/>
          </w:tcPr>
          <w:p w14:paraId="74157EAF" w14:textId="77777777" w:rsidR="009806BF" w:rsidRPr="00E54371" w:rsidRDefault="009806BF" w:rsidP="009806BF">
            <w:pPr>
              <w:rPr>
                <w:rFonts w:ascii="Tahoma" w:hAnsi="Tahoma" w:cs="Tahoma"/>
              </w:rPr>
            </w:pPr>
            <w:r w:rsidRPr="00E54371">
              <w:rPr>
                <w:rFonts w:ascii="Tahoma" w:hAnsi="Tahoma" w:cs="Tahoma"/>
                <w:b/>
                <w:bCs/>
                <w:color w:val="FF0000"/>
              </w:rPr>
              <w:t>&lt;desc&gt;</w:t>
            </w:r>
            <w:r w:rsidRPr="00E54371">
              <w:rPr>
                <w:rFonts w:ascii="Tahoma" w:hAnsi="Tahoma" w:cs="Tahoma"/>
              </w:rPr>
              <w:t xml:space="preserve"> - Free text (description)</w:t>
            </w:r>
          </w:p>
        </w:tc>
      </w:tr>
      <w:tr w:rsidR="009806BF" w14:paraId="641C46FB" w14:textId="77777777" w:rsidTr="00E54371">
        <w:trPr>
          <w:trHeight w:val="288"/>
        </w:trPr>
        <w:tc>
          <w:tcPr>
            <w:tcW w:w="1606" w:type="dxa"/>
            <w:vMerge/>
            <w:shd w:val="clear" w:color="auto" w:fill="auto"/>
          </w:tcPr>
          <w:p w14:paraId="4E42386C" w14:textId="77777777" w:rsidR="009806BF" w:rsidRPr="00E54371" w:rsidRDefault="009806BF" w:rsidP="009806BF">
            <w:pPr>
              <w:rPr>
                <w:rFonts w:ascii="Tahoma" w:hAnsi="Tahoma" w:cs="Tahoma"/>
                <w:b/>
                <w:bCs/>
              </w:rPr>
            </w:pPr>
          </w:p>
        </w:tc>
        <w:tc>
          <w:tcPr>
            <w:tcW w:w="6148" w:type="dxa"/>
            <w:gridSpan w:val="3"/>
            <w:shd w:val="clear" w:color="auto" w:fill="auto"/>
          </w:tcPr>
          <w:p w14:paraId="5D7B73F4" w14:textId="522D8A0D" w:rsidR="009806BF" w:rsidRPr="00E54371" w:rsidRDefault="009806BF" w:rsidP="009806BF">
            <w:pPr>
              <w:rPr>
                <w:rFonts w:ascii="Tahoma" w:hAnsi="Tahoma" w:cs="Tahoma"/>
                <w:color w:val="FF0000"/>
              </w:rPr>
            </w:pPr>
            <w:r w:rsidRPr="00E54371">
              <w:rPr>
                <w:rFonts w:ascii="Tahoma" w:hAnsi="Tahoma" w:cs="Tahoma"/>
                <w:b/>
                <w:bCs/>
                <w:color w:val="FF0000"/>
              </w:rPr>
              <w:t>Ex. Z</w:t>
            </w:r>
            <w:del w:id="2719" w:author="Raphael Donor" w:date="2020-08-04T16:45:00Z">
              <w:r w:rsidRPr="00E54371" w:rsidDel="00125526">
                <w:rPr>
                  <w:rFonts w:ascii="Tahoma" w:hAnsi="Tahoma" w:cs="Tahoma"/>
                  <w:b/>
                  <w:bCs/>
                  <w:color w:val="FF0000"/>
                </w:rPr>
                <w:delText>GL</w:delText>
              </w:r>
            </w:del>
            <w:r w:rsidRPr="00E54371">
              <w:rPr>
                <w:rFonts w:ascii="Tahoma" w:hAnsi="Tahoma" w:cs="Tahoma"/>
                <w:b/>
                <w:bCs/>
                <w:color w:val="FF0000"/>
              </w:rPr>
              <w:t xml:space="preserve">MM_001 </w:t>
            </w:r>
            <w:r w:rsidRPr="00E54371">
              <w:rPr>
                <w:rFonts w:ascii="Tahoma" w:hAnsi="Tahoma" w:cs="Tahoma"/>
              </w:rPr>
              <w:t>(Material Management Group Global)</w:t>
            </w:r>
          </w:p>
        </w:tc>
      </w:tr>
    </w:tbl>
    <w:p w14:paraId="184596D0" w14:textId="77777777" w:rsidR="009806BF" w:rsidRPr="008052D5" w:rsidRDefault="009806BF" w:rsidP="008052D5"/>
    <w:p w14:paraId="3832106E" w14:textId="77777777" w:rsidR="0037523B" w:rsidRPr="00393866" w:rsidRDefault="0037523B">
      <w:pPr>
        <w:rPr>
          <w:rFonts w:ascii="Tahoma" w:hAnsi="Tahoma" w:cs="Tahoma"/>
        </w:rPr>
      </w:pPr>
    </w:p>
    <w:p w14:paraId="73AD1863" w14:textId="77777777" w:rsidR="00D95834" w:rsidRPr="00393866" w:rsidRDefault="00E31964" w:rsidP="00D95834">
      <w:pPr>
        <w:pStyle w:val="Heading2"/>
        <w:numPr>
          <w:ilvl w:val="1"/>
          <w:numId w:val="38"/>
        </w:numPr>
        <w:rPr>
          <w:rFonts w:ascii="Tahoma" w:hAnsi="Tahoma" w:cs="Tahoma"/>
        </w:rPr>
      </w:pPr>
      <w:bookmarkStart w:id="2720" w:name="_Toc62037449"/>
      <w:r w:rsidRPr="00393866">
        <w:rPr>
          <w:rFonts w:ascii="Tahoma" w:hAnsi="Tahoma" w:cs="Tahoma"/>
        </w:rPr>
        <w:t>INFOSETS</w:t>
      </w:r>
      <w:bookmarkEnd w:id="2720"/>
    </w:p>
    <w:p w14:paraId="528D724B" w14:textId="77777777" w:rsidR="00D95834" w:rsidRPr="00393866" w:rsidRDefault="00D95834" w:rsidP="000C62CD">
      <w:pPr>
        <w:ind w:left="720"/>
        <w:rPr>
          <w:rFonts w:ascii="Tahoma" w:hAnsi="Tahoma" w:cs="Tahoma"/>
        </w:rPr>
      </w:pPr>
    </w:p>
    <w:p w14:paraId="1766897B" w14:textId="77777777" w:rsidR="007C5471" w:rsidRPr="00393866" w:rsidRDefault="007C5471" w:rsidP="007C5471">
      <w:pPr>
        <w:ind w:left="720"/>
        <w:rPr>
          <w:rFonts w:ascii="Tahoma" w:hAnsi="Tahoma" w:cs="Tahoma"/>
          <w:b/>
          <w:i/>
        </w:rPr>
      </w:pPr>
      <w:r w:rsidRPr="00393866">
        <w:rPr>
          <w:rFonts w:ascii="Tahoma" w:hAnsi="Tahoma" w:cs="Tahoma"/>
          <w:b/>
          <w:i/>
        </w:rPr>
        <w:t>Table Join</w:t>
      </w:r>
    </w:p>
    <w:p w14:paraId="53B4EC2E" w14:textId="77777777" w:rsidR="007C5471" w:rsidRPr="00393866" w:rsidRDefault="007C5471" w:rsidP="007C5471">
      <w:pPr>
        <w:ind w:left="720"/>
        <w:rPr>
          <w:rFonts w:ascii="Tahoma" w:hAnsi="Tahoma" w:cs="Tahoma"/>
        </w:rPr>
      </w:pPr>
    </w:p>
    <w:p w14:paraId="5ED578E6" w14:textId="77777777" w:rsidR="007C5471" w:rsidRPr="00393866" w:rsidRDefault="007C5471" w:rsidP="007C5471">
      <w:pPr>
        <w:ind w:left="720"/>
        <w:rPr>
          <w:rFonts w:ascii="Tahoma" w:hAnsi="Tahoma" w:cs="Tahoma"/>
        </w:rPr>
      </w:pPr>
      <w:r w:rsidRPr="00393866">
        <w:rPr>
          <w:rFonts w:ascii="Tahoma" w:hAnsi="Tahoma" w:cs="Tahoma"/>
        </w:rPr>
        <w:t>Table join field link must be specified using key fields as far as possible.</w:t>
      </w:r>
    </w:p>
    <w:p w14:paraId="3E8C07BD" w14:textId="77777777" w:rsidR="007C5471" w:rsidRPr="00393866" w:rsidRDefault="007C5471" w:rsidP="007C5471">
      <w:pPr>
        <w:ind w:left="720"/>
        <w:rPr>
          <w:rFonts w:ascii="Tahoma" w:hAnsi="Tahoma" w:cs="Tahoma"/>
        </w:rPr>
      </w:pPr>
      <w:r w:rsidRPr="00393866">
        <w:rPr>
          <w:rFonts w:ascii="Tahoma" w:hAnsi="Tahoma" w:cs="Tahoma"/>
        </w:rPr>
        <w:t xml:space="preserve">Avoid using </w:t>
      </w:r>
      <w:r w:rsidRPr="00393866">
        <w:rPr>
          <w:rFonts w:ascii="Tahoma" w:hAnsi="Tahoma" w:cs="Tahoma"/>
          <w:b/>
        </w:rPr>
        <w:t>non key fields</w:t>
      </w:r>
      <w:r w:rsidRPr="00393866">
        <w:rPr>
          <w:rFonts w:ascii="Tahoma" w:hAnsi="Tahoma" w:cs="Tahoma"/>
        </w:rPr>
        <w:t xml:space="preserve"> as join link.</w:t>
      </w:r>
    </w:p>
    <w:p w14:paraId="1D11C4FD" w14:textId="77777777" w:rsidR="007C5471" w:rsidRPr="00393866" w:rsidRDefault="007C5471" w:rsidP="007C5471">
      <w:pPr>
        <w:ind w:left="720"/>
        <w:rPr>
          <w:rFonts w:ascii="Tahoma" w:hAnsi="Tahoma" w:cs="Tahoma"/>
        </w:rPr>
      </w:pPr>
    </w:p>
    <w:p w14:paraId="4DBEE3E5" w14:textId="77777777" w:rsidR="003465AA" w:rsidRPr="00393866" w:rsidRDefault="003465AA" w:rsidP="003465AA">
      <w:pPr>
        <w:ind w:left="720"/>
        <w:rPr>
          <w:rFonts w:ascii="Tahoma" w:hAnsi="Tahoma" w:cs="Tahoma"/>
        </w:rPr>
      </w:pPr>
      <w:r w:rsidRPr="00393866">
        <w:rPr>
          <w:rFonts w:ascii="Tahoma" w:hAnsi="Tahoma" w:cs="Tahoma"/>
        </w:rPr>
        <w:t xml:space="preserve">It is </w:t>
      </w:r>
      <w:r w:rsidRPr="00393866">
        <w:rPr>
          <w:rFonts w:ascii="Tahoma" w:hAnsi="Tahoma" w:cs="Tahoma"/>
          <w:i/>
        </w:rPr>
        <w:t>recommended</w:t>
      </w:r>
      <w:r w:rsidRPr="00393866">
        <w:rPr>
          <w:rFonts w:ascii="Tahoma" w:hAnsi="Tahoma" w:cs="Tahoma"/>
        </w:rPr>
        <w:t xml:space="preserve"> that the table join should be </w:t>
      </w:r>
      <w:r w:rsidRPr="00393866">
        <w:rPr>
          <w:rFonts w:ascii="Tahoma" w:hAnsi="Tahoma" w:cs="Tahoma"/>
          <w:b/>
        </w:rPr>
        <w:t>no more than two tables</w:t>
      </w:r>
      <w:r w:rsidRPr="00393866">
        <w:rPr>
          <w:rFonts w:ascii="Tahoma" w:hAnsi="Tahoma" w:cs="Tahoma"/>
        </w:rPr>
        <w:t>.</w:t>
      </w:r>
    </w:p>
    <w:p w14:paraId="2F3994B2" w14:textId="77777777" w:rsidR="003465AA" w:rsidRPr="00393866" w:rsidRDefault="00B847F3" w:rsidP="007C5471">
      <w:pPr>
        <w:ind w:left="720"/>
        <w:rPr>
          <w:rFonts w:ascii="Tahoma" w:hAnsi="Tahoma" w:cs="Tahoma"/>
        </w:rPr>
      </w:pPr>
      <w:r w:rsidRPr="00393866">
        <w:rPr>
          <w:rFonts w:ascii="Tahoma" w:hAnsi="Tahoma" w:cs="Tahoma"/>
        </w:rPr>
        <w:t>This is to avoid performance issues.</w:t>
      </w:r>
    </w:p>
    <w:p w14:paraId="4F0A3599" w14:textId="77777777" w:rsidR="00B847F3" w:rsidRPr="00393866" w:rsidRDefault="00B847F3" w:rsidP="007C5471">
      <w:pPr>
        <w:ind w:left="720"/>
        <w:rPr>
          <w:rFonts w:ascii="Tahoma" w:hAnsi="Tahoma" w:cs="Tahoma"/>
        </w:rPr>
      </w:pPr>
    </w:p>
    <w:p w14:paraId="55B70C9E" w14:textId="77777777" w:rsidR="007C5471" w:rsidRPr="00393866" w:rsidRDefault="007C5471" w:rsidP="007C5471">
      <w:pPr>
        <w:ind w:left="720"/>
        <w:rPr>
          <w:rFonts w:ascii="Tahoma" w:hAnsi="Tahoma" w:cs="Tahoma"/>
          <w:b/>
          <w:i/>
        </w:rPr>
      </w:pPr>
      <w:r w:rsidRPr="00393866">
        <w:rPr>
          <w:rFonts w:ascii="Tahoma" w:hAnsi="Tahoma" w:cs="Tahoma"/>
          <w:b/>
          <w:i/>
        </w:rPr>
        <w:t>Field Group</w:t>
      </w:r>
    </w:p>
    <w:p w14:paraId="6A6BE1A9" w14:textId="77777777" w:rsidR="007C5471" w:rsidRPr="00393866" w:rsidRDefault="007C5471" w:rsidP="007C5471">
      <w:pPr>
        <w:ind w:left="720"/>
        <w:rPr>
          <w:rFonts w:ascii="Tahoma" w:hAnsi="Tahoma" w:cs="Tahoma"/>
        </w:rPr>
      </w:pPr>
    </w:p>
    <w:p w14:paraId="47BD0F8C" w14:textId="77777777" w:rsidR="007C5471" w:rsidRPr="00393866" w:rsidRDefault="007C5471" w:rsidP="007C5471">
      <w:pPr>
        <w:ind w:left="720"/>
        <w:rPr>
          <w:rFonts w:ascii="Tahoma" w:hAnsi="Tahoma" w:cs="Tahoma"/>
        </w:rPr>
      </w:pPr>
      <w:r w:rsidRPr="00393866">
        <w:rPr>
          <w:rFonts w:ascii="Tahoma" w:hAnsi="Tahoma" w:cs="Tahoma"/>
        </w:rPr>
        <w:t>In Field Group, the ABAP codes in the Extra options must follow the ABAP Program Standard defined in this document.</w:t>
      </w:r>
    </w:p>
    <w:p w14:paraId="3B0A5111" w14:textId="77777777" w:rsidR="007C5471" w:rsidRPr="00393866" w:rsidRDefault="007C5471" w:rsidP="000C62CD">
      <w:pPr>
        <w:ind w:left="720"/>
        <w:rPr>
          <w:rFonts w:ascii="Tahoma" w:hAnsi="Tahoma" w:cs="Tahom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Change w:id="2721" w:author="Raphael Donor" w:date="2020-08-04T16:45:00Z">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PrChange>
      </w:tblPr>
      <w:tblGrid>
        <w:gridCol w:w="1606"/>
        <w:gridCol w:w="514"/>
        <w:gridCol w:w="545"/>
        <w:gridCol w:w="5100"/>
        <w:tblGridChange w:id="2722">
          <w:tblGrid>
            <w:gridCol w:w="1606"/>
            <w:gridCol w:w="514"/>
            <w:gridCol w:w="1083"/>
            <w:gridCol w:w="4551"/>
            <w:gridCol w:w="11"/>
          </w:tblGrid>
        </w:tblGridChange>
      </w:tblGrid>
      <w:tr w:rsidR="00125526" w14:paraId="13374B58" w14:textId="77777777" w:rsidTr="003B2F5C">
        <w:trPr>
          <w:trHeight w:val="350"/>
          <w:trPrChange w:id="2723" w:author="Raphael Donor" w:date="2020-08-04T16:45:00Z">
            <w:trPr>
              <w:gridAfter w:val="0"/>
              <w:trHeight w:val="350"/>
            </w:trPr>
          </w:trPrChange>
        </w:trPr>
        <w:tc>
          <w:tcPr>
            <w:tcW w:w="1606" w:type="dxa"/>
            <w:shd w:val="clear" w:color="auto" w:fill="auto"/>
            <w:tcPrChange w:id="2724" w:author="Raphael Donor" w:date="2020-08-04T16:45:00Z">
              <w:tcPr>
                <w:tcW w:w="1606" w:type="dxa"/>
                <w:shd w:val="clear" w:color="auto" w:fill="auto"/>
              </w:tcPr>
            </w:tcPrChange>
          </w:tcPr>
          <w:p w14:paraId="2C917D86" w14:textId="77777777" w:rsidR="00125526" w:rsidRPr="00E54371" w:rsidRDefault="00125526" w:rsidP="00751A4D">
            <w:pPr>
              <w:rPr>
                <w:rFonts w:ascii="Tahoma" w:hAnsi="Tahoma" w:cs="Tahoma"/>
                <w:b/>
                <w:bCs/>
                <w:sz w:val="24"/>
                <w:szCs w:val="24"/>
              </w:rPr>
            </w:pPr>
            <w:r w:rsidRPr="00E54371">
              <w:rPr>
                <w:rFonts w:ascii="Tahoma" w:hAnsi="Tahoma" w:cs="Tahoma"/>
                <w:b/>
                <w:bCs/>
                <w:sz w:val="24"/>
                <w:szCs w:val="24"/>
              </w:rPr>
              <w:t>Format</w:t>
            </w:r>
          </w:p>
        </w:tc>
        <w:tc>
          <w:tcPr>
            <w:tcW w:w="514" w:type="dxa"/>
            <w:shd w:val="clear" w:color="auto" w:fill="auto"/>
            <w:tcPrChange w:id="2725" w:author="Raphael Donor" w:date="2020-08-04T16:45:00Z">
              <w:tcPr>
                <w:tcW w:w="514" w:type="dxa"/>
                <w:shd w:val="clear" w:color="auto" w:fill="auto"/>
              </w:tcPr>
            </w:tcPrChange>
          </w:tcPr>
          <w:p w14:paraId="64894A54" w14:textId="77777777" w:rsidR="00125526" w:rsidRPr="00E54371" w:rsidRDefault="00125526" w:rsidP="00751A4D">
            <w:pPr>
              <w:rPr>
                <w:rFonts w:ascii="Tahoma" w:hAnsi="Tahoma" w:cs="Tahoma"/>
                <w:b/>
                <w:bCs/>
                <w:sz w:val="24"/>
                <w:szCs w:val="24"/>
              </w:rPr>
            </w:pPr>
            <w:r w:rsidRPr="00E54371">
              <w:rPr>
                <w:rFonts w:ascii="Tahoma" w:hAnsi="Tahoma" w:cs="Tahoma"/>
                <w:b/>
                <w:bCs/>
                <w:sz w:val="24"/>
                <w:szCs w:val="24"/>
              </w:rPr>
              <w:t>Z</w:t>
            </w:r>
          </w:p>
        </w:tc>
        <w:tc>
          <w:tcPr>
            <w:tcW w:w="545" w:type="dxa"/>
            <w:shd w:val="clear" w:color="auto" w:fill="auto"/>
            <w:tcPrChange w:id="2726" w:author="Raphael Donor" w:date="2020-08-04T16:45:00Z">
              <w:tcPr>
                <w:tcW w:w="1083" w:type="dxa"/>
                <w:shd w:val="clear" w:color="auto" w:fill="auto"/>
              </w:tcPr>
            </w:tcPrChange>
          </w:tcPr>
          <w:p w14:paraId="75BDEBF5" w14:textId="77777777" w:rsidR="00125526" w:rsidRPr="00E54371" w:rsidDel="00125526" w:rsidRDefault="00125526" w:rsidP="00751A4D">
            <w:pPr>
              <w:rPr>
                <w:del w:id="2727" w:author="Raphael Donor" w:date="2020-08-04T16:45:00Z"/>
                <w:rFonts w:ascii="Tahoma" w:hAnsi="Tahoma" w:cs="Tahoma"/>
                <w:b/>
                <w:bCs/>
                <w:sz w:val="24"/>
                <w:szCs w:val="24"/>
              </w:rPr>
            </w:pPr>
            <w:del w:id="2728" w:author="Raphael Donor" w:date="2020-08-04T16:45:00Z">
              <w:r w:rsidRPr="00E54371" w:rsidDel="00125526">
                <w:rPr>
                  <w:rFonts w:ascii="Tahoma" w:hAnsi="Tahoma" w:cs="Tahoma"/>
                  <w:b/>
                  <w:bCs/>
                  <w:sz w:val="24"/>
                  <w:szCs w:val="24"/>
                </w:rPr>
                <w:delText>XX</w:delText>
              </w:r>
            </w:del>
          </w:p>
          <w:p w14:paraId="4019A88B" w14:textId="3A4EA287" w:rsidR="00125526" w:rsidRPr="00E54371" w:rsidRDefault="00125526" w:rsidP="00751A4D">
            <w:pPr>
              <w:rPr>
                <w:rFonts w:ascii="Tahoma" w:hAnsi="Tahoma" w:cs="Tahoma"/>
                <w:b/>
                <w:bCs/>
                <w:sz w:val="24"/>
                <w:szCs w:val="24"/>
              </w:rPr>
            </w:pPr>
            <w:r w:rsidRPr="00E54371">
              <w:rPr>
                <w:rFonts w:ascii="Tahoma" w:hAnsi="Tahoma" w:cs="Tahoma"/>
                <w:b/>
                <w:bCs/>
                <w:sz w:val="24"/>
                <w:szCs w:val="24"/>
              </w:rPr>
              <w:t>YY</w:t>
            </w:r>
          </w:p>
        </w:tc>
        <w:tc>
          <w:tcPr>
            <w:tcW w:w="5100" w:type="dxa"/>
            <w:shd w:val="clear" w:color="auto" w:fill="auto"/>
            <w:tcPrChange w:id="2729" w:author="Raphael Donor" w:date="2020-08-04T16:45:00Z">
              <w:tcPr>
                <w:tcW w:w="4551" w:type="dxa"/>
                <w:shd w:val="clear" w:color="auto" w:fill="auto"/>
              </w:tcPr>
            </w:tcPrChange>
          </w:tcPr>
          <w:p w14:paraId="3363B584" w14:textId="77777777" w:rsidR="00125526" w:rsidRPr="00E54371" w:rsidRDefault="00125526" w:rsidP="00751A4D">
            <w:pPr>
              <w:rPr>
                <w:rFonts w:ascii="Tahoma" w:hAnsi="Tahoma" w:cs="Tahoma"/>
                <w:b/>
                <w:bCs/>
                <w:sz w:val="24"/>
                <w:szCs w:val="24"/>
              </w:rPr>
            </w:pPr>
            <w:r w:rsidRPr="00E54371">
              <w:rPr>
                <w:rFonts w:ascii="Tahoma" w:hAnsi="Tahoma" w:cs="Tahoma"/>
                <w:b/>
                <w:bCs/>
                <w:sz w:val="24"/>
                <w:szCs w:val="24"/>
              </w:rPr>
              <w:t>&lt;desc&gt;</w:t>
            </w:r>
          </w:p>
        </w:tc>
      </w:tr>
      <w:tr w:rsidR="009806BF" w14:paraId="6473B219" w14:textId="77777777" w:rsidTr="003B2F5C">
        <w:trPr>
          <w:trHeight w:val="288"/>
        </w:trPr>
        <w:tc>
          <w:tcPr>
            <w:tcW w:w="1606" w:type="dxa"/>
            <w:vMerge w:val="restart"/>
            <w:shd w:val="clear" w:color="auto" w:fill="auto"/>
          </w:tcPr>
          <w:p w14:paraId="4B521FE6" w14:textId="5F403D5A" w:rsidR="009806BF" w:rsidRPr="00E54371" w:rsidRDefault="009806BF" w:rsidP="00751A4D">
            <w:pPr>
              <w:rPr>
                <w:rFonts w:ascii="Tahoma" w:hAnsi="Tahoma" w:cs="Tahoma"/>
              </w:rPr>
            </w:pPr>
          </w:p>
        </w:tc>
        <w:tc>
          <w:tcPr>
            <w:tcW w:w="6159" w:type="dxa"/>
            <w:gridSpan w:val="3"/>
            <w:shd w:val="clear" w:color="auto" w:fill="auto"/>
          </w:tcPr>
          <w:p w14:paraId="289E857C" w14:textId="77777777" w:rsidR="009806BF" w:rsidRPr="00E54371" w:rsidRDefault="009806BF" w:rsidP="00751A4D">
            <w:pPr>
              <w:rPr>
                <w:rFonts w:ascii="Tahoma" w:hAnsi="Tahoma" w:cs="Tahoma"/>
                <w:b/>
                <w:bCs/>
                <w:color w:val="FF0000"/>
              </w:rPr>
            </w:pPr>
            <w:r w:rsidRPr="00E54371">
              <w:rPr>
                <w:rFonts w:ascii="Tahoma" w:hAnsi="Tahoma" w:cs="Tahoma"/>
                <w:b/>
                <w:bCs/>
                <w:color w:val="FF0000"/>
              </w:rPr>
              <w:t>Z</w:t>
            </w:r>
            <w:r w:rsidRPr="00E54371">
              <w:rPr>
                <w:rFonts w:ascii="Tahoma" w:hAnsi="Tahoma" w:cs="Tahoma"/>
              </w:rPr>
              <w:t xml:space="preserve"> – Namespace (fixed)</w:t>
            </w:r>
          </w:p>
        </w:tc>
      </w:tr>
      <w:tr w:rsidR="009806BF" w14:paraId="2736002A" w14:textId="77777777" w:rsidTr="003B2F5C">
        <w:trPr>
          <w:trHeight w:val="288"/>
        </w:trPr>
        <w:tc>
          <w:tcPr>
            <w:tcW w:w="1606" w:type="dxa"/>
            <w:vMerge/>
            <w:shd w:val="clear" w:color="auto" w:fill="auto"/>
          </w:tcPr>
          <w:p w14:paraId="274D8021" w14:textId="77777777" w:rsidR="009806BF" w:rsidRPr="00E54371" w:rsidRDefault="009806BF" w:rsidP="00751A4D">
            <w:pPr>
              <w:rPr>
                <w:rFonts w:ascii="Tahoma" w:hAnsi="Tahoma" w:cs="Tahoma"/>
              </w:rPr>
            </w:pPr>
          </w:p>
        </w:tc>
        <w:tc>
          <w:tcPr>
            <w:tcW w:w="6159" w:type="dxa"/>
            <w:gridSpan w:val="3"/>
            <w:shd w:val="clear" w:color="auto" w:fill="auto"/>
          </w:tcPr>
          <w:p w14:paraId="633945C2" w14:textId="77777777" w:rsidR="009806BF" w:rsidRPr="00E54371" w:rsidRDefault="009806BF" w:rsidP="00751A4D">
            <w:pPr>
              <w:rPr>
                <w:rFonts w:ascii="Tahoma" w:hAnsi="Tahoma" w:cs="Tahoma"/>
              </w:rPr>
            </w:pPr>
            <w:r w:rsidRPr="00E54371">
              <w:rPr>
                <w:rFonts w:ascii="Tahoma" w:hAnsi="Tahoma" w:cs="Tahoma"/>
                <w:b/>
                <w:bCs/>
                <w:color w:val="FF0000"/>
              </w:rPr>
              <w:t>YY</w:t>
            </w:r>
            <w:r w:rsidRPr="00E54371">
              <w:rPr>
                <w:rFonts w:ascii="Tahoma" w:hAnsi="Tahoma" w:cs="Tahoma"/>
              </w:rPr>
              <w:t xml:space="preserve"> – Module (see table 2.2)</w:t>
            </w:r>
          </w:p>
        </w:tc>
      </w:tr>
      <w:tr w:rsidR="009806BF" w14:paraId="5B395DE3" w14:textId="77777777" w:rsidTr="003B2F5C">
        <w:trPr>
          <w:trHeight w:val="288"/>
        </w:trPr>
        <w:tc>
          <w:tcPr>
            <w:tcW w:w="1606" w:type="dxa"/>
            <w:vMerge/>
            <w:shd w:val="clear" w:color="auto" w:fill="auto"/>
          </w:tcPr>
          <w:p w14:paraId="5DB1192F" w14:textId="77777777" w:rsidR="009806BF" w:rsidRPr="00E54371" w:rsidRDefault="009806BF" w:rsidP="00751A4D">
            <w:pPr>
              <w:rPr>
                <w:rFonts w:ascii="Tahoma" w:hAnsi="Tahoma" w:cs="Tahoma"/>
                <w:b/>
                <w:bCs/>
              </w:rPr>
            </w:pPr>
          </w:p>
        </w:tc>
        <w:tc>
          <w:tcPr>
            <w:tcW w:w="6159" w:type="dxa"/>
            <w:gridSpan w:val="3"/>
            <w:shd w:val="clear" w:color="auto" w:fill="auto"/>
          </w:tcPr>
          <w:p w14:paraId="6E1FF650" w14:textId="77777777" w:rsidR="009806BF" w:rsidRPr="00E54371" w:rsidRDefault="009806BF" w:rsidP="00751A4D">
            <w:pPr>
              <w:rPr>
                <w:rFonts w:ascii="Tahoma" w:hAnsi="Tahoma" w:cs="Tahoma"/>
                <w:b/>
                <w:bCs/>
                <w:color w:val="FF0000"/>
              </w:rPr>
            </w:pPr>
            <w:r w:rsidRPr="00E54371">
              <w:rPr>
                <w:rFonts w:ascii="Tahoma" w:hAnsi="Tahoma" w:cs="Tahoma"/>
                <w:b/>
                <w:bCs/>
                <w:color w:val="FF0000"/>
              </w:rPr>
              <w:t>_</w:t>
            </w:r>
            <w:r w:rsidRPr="00E54371">
              <w:rPr>
                <w:rFonts w:ascii="Tahoma" w:hAnsi="Tahoma" w:cs="Tahoma"/>
              </w:rPr>
              <w:t xml:space="preserve"> – Separator (optional)</w:t>
            </w:r>
          </w:p>
        </w:tc>
      </w:tr>
      <w:tr w:rsidR="009806BF" w14:paraId="26A0EECF" w14:textId="77777777" w:rsidTr="003B2F5C">
        <w:trPr>
          <w:trHeight w:val="288"/>
        </w:trPr>
        <w:tc>
          <w:tcPr>
            <w:tcW w:w="1606" w:type="dxa"/>
            <w:vMerge/>
            <w:shd w:val="clear" w:color="auto" w:fill="auto"/>
          </w:tcPr>
          <w:p w14:paraId="42D3AD00" w14:textId="77777777" w:rsidR="009806BF" w:rsidRPr="00E54371" w:rsidRDefault="009806BF" w:rsidP="00751A4D">
            <w:pPr>
              <w:rPr>
                <w:rFonts w:ascii="Tahoma" w:hAnsi="Tahoma" w:cs="Tahoma"/>
                <w:b/>
                <w:bCs/>
              </w:rPr>
            </w:pPr>
          </w:p>
        </w:tc>
        <w:tc>
          <w:tcPr>
            <w:tcW w:w="6159" w:type="dxa"/>
            <w:gridSpan w:val="3"/>
            <w:shd w:val="clear" w:color="auto" w:fill="auto"/>
          </w:tcPr>
          <w:p w14:paraId="4DA0A32E" w14:textId="77777777" w:rsidR="009806BF" w:rsidRPr="00E54371" w:rsidRDefault="009806BF" w:rsidP="00751A4D">
            <w:pPr>
              <w:rPr>
                <w:rFonts w:ascii="Tahoma" w:hAnsi="Tahoma" w:cs="Tahoma"/>
              </w:rPr>
            </w:pPr>
            <w:r w:rsidRPr="00E54371">
              <w:rPr>
                <w:rFonts w:ascii="Tahoma" w:hAnsi="Tahoma" w:cs="Tahoma"/>
                <w:b/>
                <w:bCs/>
                <w:color w:val="FF0000"/>
              </w:rPr>
              <w:t>&lt;desc&gt;</w:t>
            </w:r>
            <w:r w:rsidRPr="00E54371">
              <w:rPr>
                <w:rFonts w:ascii="Tahoma" w:hAnsi="Tahoma" w:cs="Tahoma"/>
              </w:rPr>
              <w:t xml:space="preserve"> - Free text (description)</w:t>
            </w:r>
          </w:p>
        </w:tc>
      </w:tr>
      <w:tr w:rsidR="009806BF" w14:paraId="2D8AFD1B" w14:textId="77777777" w:rsidTr="003B2F5C">
        <w:trPr>
          <w:trHeight w:val="288"/>
        </w:trPr>
        <w:tc>
          <w:tcPr>
            <w:tcW w:w="1606" w:type="dxa"/>
            <w:vMerge/>
            <w:shd w:val="clear" w:color="auto" w:fill="auto"/>
          </w:tcPr>
          <w:p w14:paraId="06F63F8A" w14:textId="77777777" w:rsidR="009806BF" w:rsidRPr="00E54371" w:rsidRDefault="009806BF" w:rsidP="00751A4D">
            <w:pPr>
              <w:rPr>
                <w:rFonts w:ascii="Tahoma" w:hAnsi="Tahoma" w:cs="Tahoma"/>
                <w:b/>
                <w:bCs/>
              </w:rPr>
            </w:pPr>
          </w:p>
        </w:tc>
        <w:tc>
          <w:tcPr>
            <w:tcW w:w="6159" w:type="dxa"/>
            <w:gridSpan w:val="3"/>
            <w:shd w:val="clear" w:color="auto" w:fill="auto"/>
          </w:tcPr>
          <w:p w14:paraId="2FF0376C" w14:textId="7EBFFC35" w:rsidR="009806BF" w:rsidRPr="00E54371" w:rsidRDefault="009806BF" w:rsidP="00751A4D">
            <w:pPr>
              <w:rPr>
                <w:rFonts w:ascii="Tahoma" w:hAnsi="Tahoma" w:cs="Tahoma"/>
                <w:color w:val="FF0000"/>
              </w:rPr>
            </w:pPr>
            <w:r w:rsidRPr="00E54371">
              <w:rPr>
                <w:rFonts w:ascii="Tahoma" w:hAnsi="Tahoma" w:cs="Tahoma"/>
                <w:b/>
                <w:bCs/>
                <w:color w:val="FF0000"/>
              </w:rPr>
              <w:t>Ex. Z</w:t>
            </w:r>
            <w:del w:id="2730" w:author="Raphael Donor" w:date="2020-08-04T16:48:00Z">
              <w:r w:rsidRPr="00E54371" w:rsidDel="003B2F5C">
                <w:rPr>
                  <w:rFonts w:ascii="Tahoma" w:hAnsi="Tahoma" w:cs="Tahoma"/>
                  <w:b/>
                  <w:bCs/>
                  <w:color w:val="FF0000"/>
                </w:rPr>
                <w:delText>GL</w:delText>
              </w:r>
            </w:del>
            <w:r w:rsidRPr="00E54371">
              <w:rPr>
                <w:rFonts w:ascii="Tahoma" w:hAnsi="Tahoma" w:cs="Tahoma"/>
                <w:b/>
                <w:bCs/>
                <w:color w:val="FF0000"/>
              </w:rPr>
              <w:t xml:space="preserve">MM_001 </w:t>
            </w:r>
            <w:r w:rsidRPr="00E54371">
              <w:rPr>
                <w:rFonts w:ascii="Tahoma" w:hAnsi="Tahoma" w:cs="Tahoma"/>
              </w:rPr>
              <w:t xml:space="preserve">(Material Management </w:t>
            </w:r>
            <w:proofErr w:type="spellStart"/>
            <w:r w:rsidRPr="00E54371">
              <w:rPr>
                <w:rFonts w:ascii="Tahoma" w:hAnsi="Tahoma" w:cs="Tahoma"/>
              </w:rPr>
              <w:t>Infoset</w:t>
            </w:r>
            <w:proofErr w:type="spellEnd"/>
            <w:r w:rsidRPr="00E54371">
              <w:rPr>
                <w:rFonts w:ascii="Tahoma" w:hAnsi="Tahoma" w:cs="Tahoma"/>
              </w:rPr>
              <w:t xml:space="preserve"> Global)</w:t>
            </w:r>
          </w:p>
        </w:tc>
      </w:tr>
    </w:tbl>
    <w:p w14:paraId="15D4BF89" w14:textId="77777777" w:rsidR="00FE3E88" w:rsidRPr="00393866" w:rsidRDefault="00FE3E88" w:rsidP="000C62CD">
      <w:pPr>
        <w:ind w:left="720"/>
        <w:rPr>
          <w:rFonts w:ascii="Tahoma" w:hAnsi="Tahoma" w:cs="Tahoma"/>
        </w:rPr>
      </w:pPr>
    </w:p>
    <w:p w14:paraId="2D6C1A58" w14:textId="77777777" w:rsidR="00E54C86" w:rsidRPr="00393866" w:rsidRDefault="00E54C86" w:rsidP="000C62CD">
      <w:pPr>
        <w:ind w:left="720"/>
        <w:rPr>
          <w:rFonts w:ascii="Tahoma" w:hAnsi="Tahoma" w:cs="Tahoma"/>
        </w:rPr>
      </w:pPr>
    </w:p>
    <w:p w14:paraId="273B7CC9" w14:textId="72E6055A" w:rsidR="00D95834" w:rsidRDefault="00D95834" w:rsidP="00D95834">
      <w:pPr>
        <w:pStyle w:val="Heading2"/>
        <w:numPr>
          <w:ilvl w:val="1"/>
          <w:numId w:val="38"/>
        </w:numPr>
        <w:rPr>
          <w:rFonts w:ascii="Tahoma" w:hAnsi="Tahoma" w:cs="Tahoma"/>
        </w:rPr>
      </w:pPr>
      <w:bookmarkStart w:id="2731" w:name="_Toc62037450"/>
      <w:r w:rsidRPr="00393866">
        <w:rPr>
          <w:rFonts w:ascii="Tahoma" w:hAnsi="Tahoma" w:cs="Tahoma"/>
        </w:rPr>
        <w:t>QUERY</w:t>
      </w:r>
      <w:bookmarkEnd w:id="2731"/>
    </w:p>
    <w:p w14:paraId="7D683E02" w14:textId="231FDDB8" w:rsidR="009806BF" w:rsidRDefault="009806BF" w:rsidP="009806B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Change w:id="2732" w:author="Raphael Donor" w:date="2020-08-04T16:50:00Z">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PrChange>
      </w:tblPr>
      <w:tblGrid>
        <w:gridCol w:w="1606"/>
        <w:gridCol w:w="514"/>
        <w:gridCol w:w="545"/>
        <w:gridCol w:w="691"/>
        <w:gridCol w:w="4402"/>
        <w:tblGridChange w:id="2733">
          <w:tblGrid>
            <w:gridCol w:w="1606"/>
            <w:gridCol w:w="514"/>
            <w:gridCol w:w="545"/>
            <w:gridCol w:w="691"/>
            <w:gridCol w:w="4551"/>
          </w:tblGrid>
        </w:tblGridChange>
      </w:tblGrid>
      <w:tr w:rsidR="00E54371" w14:paraId="59D64236" w14:textId="77777777" w:rsidTr="003B2F5C">
        <w:trPr>
          <w:trHeight w:val="350"/>
          <w:trPrChange w:id="2734" w:author="Raphael Donor" w:date="2020-08-04T16:50:00Z">
            <w:trPr>
              <w:trHeight w:val="350"/>
            </w:trPr>
          </w:trPrChange>
        </w:trPr>
        <w:tc>
          <w:tcPr>
            <w:tcW w:w="1606" w:type="dxa"/>
            <w:shd w:val="clear" w:color="auto" w:fill="auto"/>
            <w:tcPrChange w:id="2735" w:author="Raphael Donor" w:date="2020-08-04T16:50:00Z">
              <w:tcPr>
                <w:tcW w:w="1606" w:type="dxa"/>
                <w:shd w:val="clear" w:color="auto" w:fill="auto"/>
              </w:tcPr>
            </w:tcPrChange>
          </w:tcPr>
          <w:p w14:paraId="75BB4FDD" w14:textId="77777777" w:rsidR="009806BF" w:rsidRPr="00E54371" w:rsidRDefault="009806BF" w:rsidP="00751A4D">
            <w:pPr>
              <w:rPr>
                <w:rFonts w:ascii="Tahoma" w:hAnsi="Tahoma" w:cs="Tahoma"/>
                <w:b/>
                <w:bCs/>
                <w:sz w:val="24"/>
                <w:szCs w:val="24"/>
              </w:rPr>
            </w:pPr>
            <w:r w:rsidRPr="00E54371">
              <w:rPr>
                <w:rFonts w:ascii="Tahoma" w:hAnsi="Tahoma" w:cs="Tahoma"/>
                <w:b/>
                <w:bCs/>
                <w:sz w:val="24"/>
                <w:szCs w:val="24"/>
              </w:rPr>
              <w:t>Format</w:t>
            </w:r>
          </w:p>
        </w:tc>
        <w:tc>
          <w:tcPr>
            <w:tcW w:w="514" w:type="dxa"/>
            <w:shd w:val="clear" w:color="auto" w:fill="auto"/>
            <w:tcPrChange w:id="2736" w:author="Raphael Donor" w:date="2020-08-04T16:50:00Z">
              <w:tcPr>
                <w:tcW w:w="514" w:type="dxa"/>
                <w:shd w:val="clear" w:color="auto" w:fill="auto"/>
              </w:tcPr>
            </w:tcPrChange>
          </w:tcPr>
          <w:p w14:paraId="2DF3D157" w14:textId="77777777" w:rsidR="009806BF" w:rsidRPr="00E54371" w:rsidRDefault="009806BF" w:rsidP="00751A4D">
            <w:pPr>
              <w:rPr>
                <w:rFonts w:ascii="Tahoma" w:hAnsi="Tahoma" w:cs="Tahoma"/>
                <w:b/>
                <w:bCs/>
                <w:sz w:val="24"/>
                <w:szCs w:val="24"/>
              </w:rPr>
            </w:pPr>
            <w:r w:rsidRPr="00E54371">
              <w:rPr>
                <w:rFonts w:ascii="Tahoma" w:hAnsi="Tahoma" w:cs="Tahoma"/>
                <w:b/>
                <w:bCs/>
                <w:sz w:val="24"/>
                <w:szCs w:val="24"/>
              </w:rPr>
              <w:t>Z</w:t>
            </w:r>
          </w:p>
        </w:tc>
        <w:tc>
          <w:tcPr>
            <w:tcW w:w="545" w:type="dxa"/>
            <w:shd w:val="clear" w:color="auto" w:fill="auto"/>
            <w:tcPrChange w:id="2737" w:author="Raphael Donor" w:date="2020-08-04T16:50:00Z">
              <w:tcPr>
                <w:tcW w:w="545" w:type="dxa"/>
                <w:shd w:val="clear" w:color="auto" w:fill="auto"/>
              </w:tcPr>
            </w:tcPrChange>
          </w:tcPr>
          <w:p w14:paraId="7DB2BA6A" w14:textId="77777777" w:rsidR="009806BF" w:rsidRPr="00E54371" w:rsidRDefault="009806BF" w:rsidP="00751A4D">
            <w:pPr>
              <w:rPr>
                <w:rFonts w:ascii="Tahoma" w:hAnsi="Tahoma" w:cs="Tahoma"/>
                <w:b/>
                <w:bCs/>
                <w:sz w:val="24"/>
                <w:szCs w:val="24"/>
              </w:rPr>
            </w:pPr>
            <w:r w:rsidRPr="00E54371">
              <w:rPr>
                <w:rFonts w:ascii="Tahoma" w:hAnsi="Tahoma" w:cs="Tahoma"/>
                <w:b/>
                <w:bCs/>
                <w:sz w:val="24"/>
                <w:szCs w:val="24"/>
              </w:rPr>
              <w:t>XX</w:t>
            </w:r>
          </w:p>
        </w:tc>
        <w:tc>
          <w:tcPr>
            <w:tcW w:w="691" w:type="dxa"/>
            <w:shd w:val="clear" w:color="auto" w:fill="auto"/>
            <w:tcPrChange w:id="2738" w:author="Raphael Donor" w:date="2020-08-04T16:50:00Z">
              <w:tcPr>
                <w:tcW w:w="538" w:type="dxa"/>
                <w:shd w:val="clear" w:color="auto" w:fill="auto"/>
              </w:tcPr>
            </w:tcPrChange>
          </w:tcPr>
          <w:p w14:paraId="4CA65D1B" w14:textId="6D8ADB93" w:rsidR="009806BF" w:rsidRPr="00E54371" w:rsidRDefault="003B2F5C" w:rsidP="00751A4D">
            <w:pPr>
              <w:rPr>
                <w:rFonts w:ascii="Tahoma" w:hAnsi="Tahoma" w:cs="Tahoma"/>
                <w:b/>
                <w:bCs/>
                <w:sz w:val="24"/>
                <w:szCs w:val="24"/>
              </w:rPr>
            </w:pPr>
            <w:ins w:id="2739" w:author="Raphael Donor" w:date="2020-08-04T16:50:00Z">
              <w:r>
                <w:rPr>
                  <w:rFonts w:ascii="Tahoma" w:hAnsi="Tahoma" w:cs="Tahoma"/>
                  <w:b/>
                  <w:bCs/>
                  <w:sz w:val="24"/>
                  <w:szCs w:val="24"/>
                </w:rPr>
                <w:t>_</w:t>
              </w:r>
            </w:ins>
            <w:del w:id="2740" w:author="Raphael Donor" w:date="2020-08-04T16:50:00Z">
              <w:r w:rsidR="009806BF" w:rsidRPr="00E54371" w:rsidDel="003B2F5C">
                <w:rPr>
                  <w:rFonts w:ascii="Tahoma" w:hAnsi="Tahoma" w:cs="Tahoma"/>
                  <w:b/>
                  <w:bCs/>
                  <w:sz w:val="24"/>
                  <w:szCs w:val="24"/>
                </w:rPr>
                <w:delText>YY</w:delText>
              </w:r>
            </w:del>
          </w:p>
        </w:tc>
        <w:tc>
          <w:tcPr>
            <w:tcW w:w="4402" w:type="dxa"/>
            <w:shd w:val="clear" w:color="auto" w:fill="auto"/>
            <w:tcPrChange w:id="2741" w:author="Raphael Donor" w:date="2020-08-04T16:50:00Z">
              <w:tcPr>
                <w:tcW w:w="4551" w:type="dxa"/>
                <w:shd w:val="clear" w:color="auto" w:fill="auto"/>
              </w:tcPr>
            </w:tcPrChange>
          </w:tcPr>
          <w:p w14:paraId="254EC487" w14:textId="77777777" w:rsidR="009806BF" w:rsidRPr="00E54371" w:rsidRDefault="009806BF" w:rsidP="00751A4D">
            <w:pPr>
              <w:rPr>
                <w:rFonts w:ascii="Tahoma" w:hAnsi="Tahoma" w:cs="Tahoma"/>
                <w:b/>
                <w:bCs/>
                <w:sz w:val="24"/>
                <w:szCs w:val="24"/>
              </w:rPr>
            </w:pPr>
            <w:r w:rsidRPr="00E54371">
              <w:rPr>
                <w:rFonts w:ascii="Tahoma" w:hAnsi="Tahoma" w:cs="Tahoma"/>
                <w:b/>
                <w:bCs/>
                <w:sz w:val="24"/>
                <w:szCs w:val="24"/>
              </w:rPr>
              <w:t>&lt;desc&gt;</w:t>
            </w:r>
          </w:p>
        </w:tc>
      </w:tr>
      <w:tr w:rsidR="009806BF" w14:paraId="050B55F9" w14:textId="77777777" w:rsidTr="003B2F5C">
        <w:trPr>
          <w:trHeight w:val="288"/>
          <w:trPrChange w:id="2742" w:author="Raphael Donor" w:date="2020-08-04T16:50:00Z">
            <w:trPr>
              <w:trHeight w:val="288"/>
            </w:trPr>
          </w:trPrChange>
        </w:trPr>
        <w:tc>
          <w:tcPr>
            <w:tcW w:w="1606" w:type="dxa"/>
            <w:vMerge w:val="restart"/>
            <w:shd w:val="clear" w:color="auto" w:fill="auto"/>
            <w:tcPrChange w:id="2743" w:author="Raphael Donor" w:date="2020-08-04T16:50:00Z">
              <w:tcPr>
                <w:tcW w:w="1606" w:type="dxa"/>
                <w:vMerge w:val="restart"/>
                <w:shd w:val="clear" w:color="auto" w:fill="auto"/>
              </w:tcPr>
            </w:tcPrChange>
          </w:tcPr>
          <w:p w14:paraId="0BB70349" w14:textId="3E7E9F4E" w:rsidR="009806BF" w:rsidRPr="00E54371" w:rsidRDefault="009806BF" w:rsidP="00751A4D">
            <w:pPr>
              <w:rPr>
                <w:rFonts w:ascii="Tahoma" w:hAnsi="Tahoma" w:cs="Tahoma"/>
              </w:rPr>
            </w:pPr>
          </w:p>
        </w:tc>
        <w:tc>
          <w:tcPr>
            <w:tcW w:w="6152" w:type="dxa"/>
            <w:gridSpan w:val="4"/>
            <w:shd w:val="clear" w:color="auto" w:fill="auto"/>
            <w:tcPrChange w:id="2744" w:author="Raphael Donor" w:date="2020-08-04T16:50:00Z">
              <w:tcPr>
                <w:tcW w:w="6148" w:type="dxa"/>
                <w:gridSpan w:val="4"/>
                <w:shd w:val="clear" w:color="auto" w:fill="auto"/>
              </w:tcPr>
            </w:tcPrChange>
          </w:tcPr>
          <w:p w14:paraId="0705D00E" w14:textId="77777777" w:rsidR="009806BF" w:rsidRPr="00E54371" w:rsidRDefault="009806BF" w:rsidP="00751A4D">
            <w:pPr>
              <w:rPr>
                <w:rFonts w:ascii="Tahoma" w:hAnsi="Tahoma" w:cs="Tahoma"/>
                <w:b/>
                <w:bCs/>
                <w:color w:val="FF0000"/>
              </w:rPr>
            </w:pPr>
            <w:r w:rsidRPr="00E54371">
              <w:rPr>
                <w:rFonts w:ascii="Tahoma" w:hAnsi="Tahoma" w:cs="Tahoma"/>
                <w:b/>
                <w:bCs/>
                <w:color w:val="FF0000"/>
              </w:rPr>
              <w:t>Z</w:t>
            </w:r>
            <w:r w:rsidRPr="00E54371">
              <w:rPr>
                <w:rFonts w:ascii="Tahoma" w:hAnsi="Tahoma" w:cs="Tahoma"/>
              </w:rPr>
              <w:t xml:space="preserve"> – Namespace (fixed)</w:t>
            </w:r>
          </w:p>
        </w:tc>
      </w:tr>
      <w:tr w:rsidR="009806BF" w14:paraId="6CD204B7" w14:textId="77777777" w:rsidTr="003B2F5C">
        <w:trPr>
          <w:trHeight w:val="288"/>
          <w:trPrChange w:id="2745" w:author="Raphael Donor" w:date="2020-08-04T16:50:00Z">
            <w:trPr>
              <w:trHeight w:val="288"/>
            </w:trPr>
          </w:trPrChange>
        </w:trPr>
        <w:tc>
          <w:tcPr>
            <w:tcW w:w="1606" w:type="dxa"/>
            <w:vMerge/>
            <w:shd w:val="clear" w:color="auto" w:fill="auto"/>
            <w:tcPrChange w:id="2746" w:author="Raphael Donor" w:date="2020-08-04T16:50:00Z">
              <w:tcPr>
                <w:tcW w:w="1606" w:type="dxa"/>
                <w:vMerge/>
                <w:shd w:val="clear" w:color="auto" w:fill="auto"/>
              </w:tcPr>
            </w:tcPrChange>
          </w:tcPr>
          <w:p w14:paraId="638EC7C9" w14:textId="77777777" w:rsidR="009806BF" w:rsidRPr="00E54371" w:rsidRDefault="009806BF" w:rsidP="00751A4D">
            <w:pPr>
              <w:rPr>
                <w:rFonts w:ascii="Tahoma" w:hAnsi="Tahoma" w:cs="Tahoma"/>
              </w:rPr>
            </w:pPr>
          </w:p>
        </w:tc>
        <w:tc>
          <w:tcPr>
            <w:tcW w:w="6152" w:type="dxa"/>
            <w:gridSpan w:val="4"/>
            <w:shd w:val="clear" w:color="auto" w:fill="auto"/>
            <w:tcPrChange w:id="2747" w:author="Raphael Donor" w:date="2020-08-04T16:50:00Z">
              <w:tcPr>
                <w:tcW w:w="6148" w:type="dxa"/>
                <w:gridSpan w:val="4"/>
                <w:shd w:val="clear" w:color="auto" w:fill="auto"/>
              </w:tcPr>
            </w:tcPrChange>
          </w:tcPr>
          <w:p w14:paraId="7793668C" w14:textId="77777777" w:rsidR="009806BF" w:rsidRPr="00E54371" w:rsidRDefault="009806BF" w:rsidP="00751A4D">
            <w:pPr>
              <w:rPr>
                <w:rFonts w:ascii="Tahoma" w:hAnsi="Tahoma" w:cs="Tahoma"/>
              </w:rPr>
            </w:pPr>
            <w:r w:rsidRPr="00E54371">
              <w:rPr>
                <w:rFonts w:ascii="Tahoma" w:hAnsi="Tahoma" w:cs="Tahoma"/>
                <w:b/>
                <w:bCs/>
                <w:color w:val="FF0000"/>
              </w:rPr>
              <w:t>YY</w:t>
            </w:r>
            <w:r w:rsidRPr="00E54371">
              <w:rPr>
                <w:rFonts w:ascii="Tahoma" w:hAnsi="Tahoma" w:cs="Tahoma"/>
              </w:rPr>
              <w:t xml:space="preserve"> – Module (see table 2.2)</w:t>
            </w:r>
          </w:p>
        </w:tc>
      </w:tr>
      <w:tr w:rsidR="009806BF" w14:paraId="748B06E9" w14:textId="77777777" w:rsidTr="003B2F5C">
        <w:trPr>
          <w:trHeight w:val="288"/>
          <w:trPrChange w:id="2748" w:author="Raphael Donor" w:date="2020-08-04T16:50:00Z">
            <w:trPr>
              <w:trHeight w:val="288"/>
            </w:trPr>
          </w:trPrChange>
        </w:trPr>
        <w:tc>
          <w:tcPr>
            <w:tcW w:w="1606" w:type="dxa"/>
            <w:vMerge/>
            <w:shd w:val="clear" w:color="auto" w:fill="auto"/>
            <w:tcPrChange w:id="2749" w:author="Raphael Donor" w:date="2020-08-04T16:50:00Z">
              <w:tcPr>
                <w:tcW w:w="1606" w:type="dxa"/>
                <w:vMerge/>
                <w:shd w:val="clear" w:color="auto" w:fill="auto"/>
              </w:tcPr>
            </w:tcPrChange>
          </w:tcPr>
          <w:p w14:paraId="500BC40F" w14:textId="77777777" w:rsidR="009806BF" w:rsidRPr="00E54371" w:rsidRDefault="009806BF" w:rsidP="00751A4D">
            <w:pPr>
              <w:rPr>
                <w:rFonts w:ascii="Tahoma" w:hAnsi="Tahoma" w:cs="Tahoma"/>
                <w:b/>
                <w:bCs/>
              </w:rPr>
            </w:pPr>
          </w:p>
        </w:tc>
        <w:tc>
          <w:tcPr>
            <w:tcW w:w="6152" w:type="dxa"/>
            <w:gridSpan w:val="4"/>
            <w:shd w:val="clear" w:color="auto" w:fill="auto"/>
            <w:tcPrChange w:id="2750" w:author="Raphael Donor" w:date="2020-08-04T16:50:00Z">
              <w:tcPr>
                <w:tcW w:w="6148" w:type="dxa"/>
                <w:gridSpan w:val="4"/>
                <w:shd w:val="clear" w:color="auto" w:fill="auto"/>
              </w:tcPr>
            </w:tcPrChange>
          </w:tcPr>
          <w:p w14:paraId="6E6D5CB9" w14:textId="77777777" w:rsidR="009806BF" w:rsidRPr="00E54371" w:rsidRDefault="009806BF" w:rsidP="00751A4D">
            <w:pPr>
              <w:rPr>
                <w:rFonts w:ascii="Tahoma" w:hAnsi="Tahoma" w:cs="Tahoma"/>
                <w:b/>
                <w:bCs/>
                <w:color w:val="FF0000"/>
              </w:rPr>
            </w:pPr>
            <w:r w:rsidRPr="00E54371">
              <w:rPr>
                <w:rFonts w:ascii="Tahoma" w:hAnsi="Tahoma" w:cs="Tahoma"/>
                <w:b/>
                <w:bCs/>
                <w:color w:val="FF0000"/>
              </w:rPr>
              <w:t>_</w:t>
            </w:r>
            <w:r w:rsidRPr="00E54371">
              <w:rPr>
                <w:rFonts w:ascii="Tahoma" w:hAnsi="Tahoma" w:cs="Tahoma"/>
              </w:rPr>
              <w:t xml:space="preserve"> – Separator (optional)</w:t>
            </w:r>
          </w:p>
        </w:tc>
      </w:tr>
      <w:tr w:rsidR="009806BF" w14:paraId="55595BFF" w14:textId="77777777" w:rsidTr="003B2F5C">
        <w:trPr>
          <w:trHeight w:val="288"/>
          <w:trPrChange w:id="2751" w:author="Raphael Donor" w:date="2020-08-04T16:50:00Z">
            <w:trPr>
              <w:trHeight w:val="288"/>
            </w:trPr>
          </w:trPrChange>
        </w:trPr>
        <w:tc>
          <w:tcPr>
            <w:tcW w:w="1606" w:type="dxa"/>
            <w:vMerge/>
            <w:shd w:val="clear" w:color="auto" w:fill="auto"/>
            <w:tcPrChange w:id="2752" w:author="Raphael Donor" w:date="2020-08-04T16:50:00Z">
              <w:tcPr>
                <w:tcW w:w="1606" w:type="dxa"/>
                <w:vMerge/>
                <w:shd w:val="clear" w:color="auto" w:fill="auto"/>
              </w:tcPr>
            </w:tcPrChange>
          </w:tcPr>
          <w:p w14:paraId="14951374" w14:textId="77777777" w:rsidR="009806BF" w:rsidRPr="00E54371" w:rsidRDefault="009806BF" w:rsidP="00751A4D">
            <w:pPr>
              <w:rPr>
                <w:rFonts w:ascii="Tahoma" w:hAnsi="Tahoma" w:cs="Tahoma"/>
                <w:b/>
                <w:bCs/>
              </w:rPr>
            </w:pPr>
          </w:p>
        </w:tc>
        <w:tc>
          <w:tcPr>
            <w:tcW w:w="6152" w:type="dxa"/>
            <w:gridSpan w:val="4"/>
            <w:shd w:val="clear" w:color="auto" w:fill="auto"/>
            <w:tcPrChange w:id="2753" w:author="Raphael Donor" w:date="2020-08-04T16:50:00Z">
              <w:tcPr>
                <w:tcW w:w="6148" w:type="dxa"/>
                <w:gridSpan w:val="4"/>
                <w:shd w:val="clear" w:color="auto" w:fill="auto"/>
              </w:tcPr>
            </w:tcPrChange>
          </w:tcPr>
          <w:p w14:paraId="361817E4" w14:textId="77777777" w:rsidR="009806BF" w:rsidRPr="00E54371" w:rsidRDefault="009806BF" w:rsidP="00751A4D">
            <w:pPr>
              <w:rPr>
                <w:rFonts w:ascii="Tahoma" w:hAnsi="Tahoma" w:cs="Tahoma"/>
              </w:rPr>
            </w:pPr>
            <w:r w:rsidRPr="00E54371">
              <w:rPr>
                <w:rFonts w:ascii="Tahoma" w:hAnsi="Tahoma" w:cs="Tahoma"/>
                <w:b/>
                <w:bCs/>
                <w:color w:val="FF0000"/>
              </w:rPr>
              <w:t>&lt;desc&gt;</w:t>
            </w:r>
            <w:r w:rsidRPr="00E54371">
              <w:rPr>
                <w:rFonts w:ascii="Tahoma" w:hAnsi="Tahoma" w:cs="Tahoma"/>
              </w:rPr>
              <w:t xml:space="preserve"> - Free text (description)</w:t>
            </w:r>
          </w:p>
        </w:tc>
      </w:tr>
      <w:tr w:rsidR="009806BF" w14:paraId="0FFF5802" w14:textId="77777777" w:rsidTr="003B2F5C">
        <w:trPr>
          <w:trHeight w:val="288"/>
          <w:trPrChange w:id="2754" w:author="Raphael Donor" w:date="2020-08-04T16:50:00Z">
            <w:trPr>
              <w:trHeight w:val="288"/>
            </w:trPr>
          </w:trPrChange>
        </w:trPr>
        <w:tc>
          <w:tcPr>
            <w:tcW w:w="1606" w:type="dxa"/>
            <w:vMerge/>
            <w:shd w:val="clear" w:color="auto" w:fill="auto"/>
            <w:tcPrChange w:id="2755" w:author="Raphael Donor" w:date="2020-08-04T16:50:00Z">
              <w:tcPr>
                <w:tcW w:w="1606" w:type="dxa"/>
                <w:vMerge/>
                <w:shd w:val="clear" w:color="auto" w:fill="auto"/>
              </w:tcPr>
            </w:tcPrChange>
          </w:tcPr>
          <w:p w14:paraId="602B1B21" w14:textId="77777777" w:rsidR="009806BF" w:rsidRPr="00E54371" w:rsidRDefault="009806BF" w:rsidP="00751A4D">
            <w:pPr>
              <w:rPr>
                <w:rFonts w:ascii="Tahoma" w:hAnsi="Tahoma" w:cs="Tahoma"/>
                <w:b/>
                <w:bCs/>
              </w:rPr>
            </w:pPr>
          </w:p>
        </w:tc>
        <w:tc>
          <w:tcPr>
            <w:tcW w:w="6152" w:type="dxa"/>
            <w:gridSpan w:val="4"/>
            <w:shd w:val="clear" w:color="auto" w:fill="auto"/>
            <w:tcPrChange w:id="2756" w:author="Raphael Donor" w:date="2020-08-04T16:50:00Z">
              <w:tcPr>
                <w:tcW w:w="6148" w:type="dxa"/>
                <w:gridSpan w:val="4"/>
                <w:shd w:val="clear" w:color="auto" w:fill="auto"/>
              </w:tcPr>
            </w:tcPrChange>
          </w:tcPr>
          <w:p w14:paraId="70BCA47E" w14:textId="19E31EA2" w:rsidR="009806BF" w:rsidRPr="00E54371" w:rsidRDefault="009806BF" w:rsidP="00751A4D">
            <w:pPr>
              <w:rPr>
                <w:rFonts w:ascii="Tahoma" w:hAnsi="Tahoma" w:cs="Tahoma"/>
                <w:color w:val="FF0000"/>
              </w:rPr>
            </w:pPr>
            <w:r w:rsidRPr="00E54371">
              <w:rPr>
                <w:rFonts w:ascii="Tahoma" w:hAnsi="Tahoma" w:cs="Tahoma"/>
                <w:b/>
                <w:bCs/>
                <w:color w:val="FF0000"/>
              </w:rPr>
              <w:t>Ex. Z</w:t>
            </w:r>
            <w:del w:id="2757" w:author="Raphael Donor" w:date="2020-08-04T16:49:00Z">
              <w:r w:rsidRPr="00E54371" w:rsidDel="003B2F5C">
                <w:rPr>
                  <w:rFonts w:ascii="Tahoma" w:hAnsi="Tahoma" w:cs="Tahoma"/>
                  <w:b/>
                  <w:bCs/>
                  <w:color w:val="FF0000"/>
                </w:rPr>
                <w:delText>GL</w:delText>
              </w:r>
            </w:del>
            <w:r w:rsidRPr="00E54371">
              <w:rPr>
                <w:rFonts w:ascii="Tahoma" w:hAnsi="Tahoma" w:cs="Tahoma"/>
                <w:b/>
                <w:bCs/>
                <w:color w:val="FF0000"/>
              </w:rPr>
              <w:t xml:space="preserve">MMSTOCK </w:t>
            </w:r>
            <w:r w:rsidRPr="00E54371">
              <w:rPr>
                <w:rFonts w:ascii="Tahoma" w:hAnsi="Tahoma" w:cs="Tahoma"/>
              </w:rPr>
              <w:t>(Stock report query Global)</w:t>
            </w:r>
          </w:p>
        </w:tc>
      </w:tr>
    </w:tbl>
    <w:p w14:paraId="1889B396" w14:textId="77777777" w:rsidR="009806BF" w:rsidRPr="008052D5" w:rsidRDefault="009806BF" w:rsidP="008052D5"/>
    <w:p w14:paraId="302EE431" w14:textId="77777777" w:rsidR="00D95834" w:rsidRPr="00393866" w:rsidRDefault="00D95834" w:rsidP="00D95834">
      <w:pPr>
        <w:ind w:left="720"/>
        <w:rPr>
          <w:rFonts w:ascii="Tahoma" w:hAnsi="Tahoma" w:cs="Tahoma"/>
        </w:rPr>
      </w:pPr>
    </w:p>
    <w:p w14:paraId="237E7111" w14:textId="77777777" w:rsidR="007A4CCF" w:rsidRPr="00393866" w:rsidRDefault="007A4CCF" w:rsidP="007A4CCF">
      <w:pPr>
        <w:pStyle w:val="Heading2"/>
        <w:numPr>
          <w:ilvl w:val="1"/>
          <w:numId w:val="38"/>
        </w:numPr>
        <w:rPr>
          <w:rFonts w:ascii="Tahoma" w:hAnsi="Tahoma" w:cs="Tahoma"/>
        </w:rPr>
      </w:pPr>
      <w:bookmarkStart w:id="2758" w:name="_Toc43678289"/>
      <w:bookmarkStart w:id="2759" w:name="_Toc43678290"/>
      <w:bookmarkStart w:id="2760" w:name="_Toc43678291"/>
      <w:bookmarkStart w:id="2761" w:name="_Toc43678292"/>
      <w:bookmarkStart w:id="2762" w:name="_Toc43678293"/>
      <w:bookmarkStart w:id="2763" w:name="_Toc43678294"/>
      <w:bookmarkStart w:id="2764" w:name="_Toc43678295"/>
      <w:bookmarkStart w:id="2765" w:name="_Toc43678300"/>
      <w:bookmarkStart w:id="2766" w:name="_Toc62037451"/>
      <w:bookmarkEnd w:id="2758"/>
      <w:bookmarkEnd w:id="2759"/>
      <w:bookmarkEnd w:id="2760"/>
      <w:bookmarkEnd w:id="2761"/>
      <w:bookmarkEnd w:id="2762"/>
      <w:bookmarkEnd w:id="2763"/>
      <w:bookmarkEnd w:id="2764"/>
      <w:bookmarkEnd w:id="2765"/>
      <w:r w:rsidRPr="00393866">
        <w:rPr>
          <w:rFonts w:ascii="Tahoma" w:hAnsi="Tahoma" w:cs="Tahoma"/>
        </w:rPr>
        <w:t>AUTHO</w:t>
      </w:r>
      <w:r w:rsidR="00CF5056" w:rsidRPr="00393866">
        <w:rPr>
          <w:rFonts w:ascii="Tahoma" w:hAnsi="Tahoma" w:cs="Tahoma"/>
        </w:rPr>
        <w:t xml:space="preserve">RIZATIONS IN </w:t>
      </w:r>
      <w:r w:rsidRPr="00393866">
        <w:rPr>
          <w:rFonts w:ascii="Tahoma" w:hAnsi="Tahoma" w:cs="Tahoma"/>
        </w:rPr>
        <w:t>QUERY</w:t>
      </w:r>
      <w:bookmarkEnd w:id="2766"/>
    </w:p>
    <w:p w14:paraId="44C45498" w14:textId="77777777" w:rsidR="007A4CCF" w:rsidRPr="00393866" w:rsidRDefault="007A4CCF">
      <w:pPr>
        <w:rPr>
          <w:rFonts w:ascii="Tahoma" w:hAnsi="Tahoma" w:cs="Tahoma"/>
        </w:rPr>
      </w:pPr>
    </w:p>
    <w:p w14:paraId="3AEE26A2" w14:textId="77777777" w:rsidR="00317ACC" w:rsidRPr="00393866" w:rsidRDefault="00317ACC" w:rsidP="00317ACC">
      <w:pPr>
        <w:ind w:left="720"/>
        <w:rPr>
          <w:rFonts w:ascii="Tahoma" w:hAnsi="Tahoma" w:cs="Tahoma"/>
        </w:rPr>
      </w:pPr>
      <w:r w:rsidRPr="00393866">
        <w:rPr>
          <w:rFonts w:ascii="Tahoma" w:hAnsi="Tahoma" w:cs="Tahoma"/>
        </w:rPr>
        <w:t>Each query</w:t>
      </w:r>
      <w:r w:rsidR="007A191D" w:rsidRPr="00393866">
        <w:rPr>
          <w:rFonts w:ascii="Tahoma" w:hAnsi="Tahoma" w:cs="Tahoma"/>
        </w:rPr>
        <w:t xml:space="preserve"> should be</w:t>
      </w:r>
      <w:r w:rsidRPr="00393866">
        <w:rPr>
          <w:rFonts w:ascii="Tahoma" w:hAnsi="Tahoma" w:cs="Tahoma"/>
        </w:rPr>
        <w:t xml:space="preserve"> assigned to a transaction code.</w:t>
      </w:r>
    </w:p>
    <w:p w14:paraId="5D4CDF67" w14:textId="77777777" w:rsidR="00317ACC" w:rsidRPr="00393866" w:rsidRDefault="00317ACC" w:rsidP="00317ACC">
      <w:pPr>
        <w:ind w:left="720"/>
        <w:rPr>
          <w:rFonts w:ascii="Tahoma" w:hAnsi="Tahoma" w:cs="Tahoma"/>
        </w:rPr>
      </w:pPr>
      <w:r w:rsidRPr="00393866">
        <w:rPr>
          <w:rFonts w:ascii="Tahoma" w:hAnsi="Tahoma" w:cs="Tahoma"/>
        </w:rPr>
        <w:t>The transaction code naming convention is defined in this document.</w:t>
      </w:r>
    </w:p>
    <w:p w14:paraId="43B20806" w14:textId="2EADD826" w:rsidR="00583E33" w:rsidRPr="00393866" w:rsidRDefault="00583E33" w:rsidP="00583E33">
      <w:pPr>
        <w:pStyle w:val="Heading1"/>
        <w:rPr>
          <w:rFonts w:ascii="Tahoma" w:hAnsi="Tahoma" w:cs="Tahoma"/>
        </w:rPr>
      </w:pPr>
      <w:bookmarkStart w:id="2767" w:name="_Toc62037452"/>
      <w:r w:rsidRPr="00393866">
        <w:rPr>
          <w:rFonts w:ascii="Tahoma" w:hAnsi="Tahoma" w:cs="Tahoma"/>
        </w:rPr>
        <w:lastRenderedPageBreak/>
        <w:t>8</w:t>
      </w:r>
      <w:r w:rsidR="00F557A2">
        <w:rPr>
          <w:rFonts w:ascii="Tahoma" w:hAnsi="Tahoma" w:cs="Tahoma"/>
        </w:rPr>
        <w:t>.</w:t>
      </w:r>
      <w:r w:rsidRPr="00393866">
        <w:rPr>
          <w:rFonts w:ascii="Tahoma" w:hAnsi="Tahoma" w:cs="Tahoma"/>
        </w:rPr>
        <w:tab/>
        <w:t>MISCELLANEOUS</w:t>
      </w:r>
      <w:bookmarkEnd w:id="2767"/>
    </w:p>
    <w:p w14:paraId="1B5460B3" w14:textId="29A680DD" w:rsidR="0032315F" w:rsidRDefault="00583E33" w:rsidP="00D0556F">
      <w:pPr>
        <w:pStyle w:val="Heading2"/>
        <w:numPr>
          <w:ilvl w:val="0"/>
          <w:numId w:val="0"/>
        </w:numPr>
        <w:rPr>
          <w:rFonts w:ascii="Tahoma" w:hAnsi="Tahoma" w:cs="Tahoma"/>
        </w:rPr>
      </w:pPr>
      <w:bookmarkStart w:id="2768" w:name="_Toc62037453"/>
      <w:r w:rsidRPr="00393866">
        <w:rPr>
          <w:rFonts w:ascii="Tahoma" w:hAnsi="Tahoma" w:cs="Tahoma"/>
        </w:rPr>
        <w:t>8.1</w:t>
      </w:r>
      <w:r w:rsidRPr="00393866">
        <w:rPr>
          <w:rFonts w:ascii="Tahoma" w:hAnsi="Tahoma" w:cs="Tahoma"/>
        </w:rPr>
        <w:tab/>
      </w:r>
      <w:r w:rsidR="00A47900">
        <w:rPr>
          <w:rFonts w:ascii="Tahoma" w:hAnsi="Tahoma" w:cs="Tahoma"/>
        </w:rPr>
        <w:t>ABAP Program Data</w:t>
      </w:r>
      <w:r w:rsidR="00F843A9">
        <w:rPr>
          <w:rFonts w:ascii="Tahoma" w:hAnsi="Tahoma" w:cs="Tahoma"/>
        </w:rPr>
        <w:t xml:space="preserve"> </w:t>
      </w:r>
      <w:r w:rsidR="007F25D9">
        <w:rPr>
          <w:rFonts w:ascii="Tahoma" w:hAnsi="Tahoma" w:cs="Tahoma"/>
        </w:rPr>
        <w:t>–</w:t>
      </w:r>
      <w:r w:rsidR="00F843A9">
        <w:rPr>
          <w:rFonts w:ascii="Tahoma" w:hAnsi="Tahoma" w:cs="Tahoma"/>
        </w:rPr>
        <w:t xml:space="preserve"> General</w:t>
      </w:r>
      <w:bookmarkEnd w:id="2768"/>
    </w:p>
    <w:p w14:paraId="73AA6910" w14:textId="77777777" w:rsidR="00441D64" w:rsidRPr="00441D64" w:rsidRDefault="00441D64" w:rsidP="00441D64"/>
    <w:p w14:paraId="60B0F028" w14:textId="6A9D231D" w:rsidR="003406BA" w:rsidRPr="00801556" w:rsidDel="00B96DE1" w:rsidRDefault="003406BA" w:rsidP="003406BA">
      <w:pPr>
        <w:rPr>
          <w:del w:id="2769" w:author="Raphael Donor" w:date="2020-08-04T16:51:00Z"/>
          <w:rFonts w:ascii="Calibri" w:hAnsi="Calibri"/>
          <w:b/>
        </w:rPr>
      </w:pPr>
      <w:del w:id="2770" w:author="Raphael Donor" w:date="2020-08-04T16:51:00Z">
        <w:r w:rsidRPr="00801556" w:rsidDel="00B96DE1">
          <w:rPr>
            <w:rFonts w:ascii="Calibri" w:hAnsi="Calibri"/>
            <w:b/>
          </w:rPr>
          <w:delText>ABAP Program data - General</w:delText>
        </w:r>
      </w:del>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28"/>
        <w:gridCol w:w="3138"/>
        <w:gridCol w:w="3148"/>
      </w:tblGrid>
      <w:tr w:rsidR="003406BA" w:rsidRPr="00801556" w:rsidDel="00B96DE1" w14:paraId="1C95C588" w14:textId="02F5A47D" w:rsidTr="00E54371">
        <w:trPr>
          <w:del w:id="2771" w:author="Raphael Donor" w:date="2020-08-04T16:51:00Z"/>
        </w:trPr>
        <w:tc>
          <w:tcPr>
            <w:tcW w:w="3396" w:type="dxa"/>
            <w:tcBorders>
              <w:top w:val="single" w:sz="4" w:space="0" w:color="auto"/>
              <w:left w:val="single" w:sz="4" w:space="0" w:color="auto"/>
              <w:bottom w:val="single" w:sz="4" w:space="0" w:color="auto"/>
              <w:right w:val="single" w:sz="4" w:space="0" w:color="auto"/>
            </w:tcBorders>
            <w:shd w:val="clear" w:color="auto" w:fill="E7E6E6"/>
            <w:hideMark/>
          </w:tcPr>
          <w:p w14:paraId="7EFA28F6" w14:textId="58F15501" w:rsidR="003406BA" w:rsidRPr="00E54371" w:rsidDel="00B96DE1" w:rsidRDefault="003406BA" w:rsidP="00C22F6B">
            <w:pPr>
              <w:rPr>
                <w:del w:id="2772" w:author="Raphael Donor" w:date="2020-08-04T16:51:00Z"/>
                <w:rFonts w:ascii="Calibri" w:hAnsi="Calibri"/>
                <w:b/>
              </w:rPr>
            </w:pPr>
            <w:del w:id="2773" w:author="Raphael Donor" w:date="2020-08-04T16:51:00Z">
              <w:r w:rsidRPr="00E54371" w:rsidDel="00B96DE1">
                <w:rPr>
                  <w:rFonts w:ascii="Calibri" w:hAnsi="Calibri"/>
                  <w:b/>
                </w:rPr>
                <w:delText>Program data type</w:delText>
              </w:r>
            </w:del>
          </w:p>
        </w:tc>
        <w:tc>
          <w:tcPr>
            <w:tcW w:w="3396" w:type="dxa"/>
            <w:tcBorders>
              <w:top w:val="single" w:sz="4" w:space="0" w:color="auto"/>
              <w:left w:val="single" w:sz="4" w:space="0" w:color="auto"/>
              <w:bottom w:val="single" w:sz="4" w:space="0" w:color="auto"/>
              <w:right w:val="single" w:sz="4" w:space="0" w:color="auto"/>
            </w:tcBorders>
            <w:shd w:val="clear" w:color="auto" w:fill="E7E6E6"/>
            <w:hideMark/>
          </w:tcPr>
          <w:p w14:paraId="5E025DED" w14:textId="495AD5F1" w:rsidR="003406BA" w:rsidRPr="00E54371" w:rsidDel="00B96DE1" w:rsidRDefault="003406BA" w:rsidP="00C22F6B">
            <w:pPr>
              <w:rPr>
                <w:del w:id="2774" w:author="Raphael Donor" w:date="2020-08-04T16:51:00Z"/>
                <w:rFonts w:ascii="Calibri" w:hAnsi="Calibri"/>
                <w:b/>
              </w:rPr>
            </w:pPr>
            <w:del w:id="2775" w:author="Raphael Donor" w:date="2020-08-04T16:51:00Z">
              <w:r w:rsidRPr="00E54371" w:rsidDel="00B96DE1">
                <w:rPr>
                  <w:rFonts w:ascii="Calibri" w:hAnsi="Calibri"/>
                  <w:b/>
                </w:rPr>
                <w:delText>Global data</w:delText>
              </w:r>
            </w:del>
          </w:p>
        </w:tc>
        <w:tc>
          <w:tcPr>
            <w:tcW w:w="3396" w:type="dxa"/>
            <w:tcBorders>
              <w:top w:val="single" w:sz="4" w:space="0" w:color="auto"/>
              <w:left w:val="single" w:sz="4" w:space="0" w:color="auto"/>
              <w:bottom w:val="single" w:sz="4" w:space="0" w:color="auto"/>
              <w:right w:val="single" w:sz="4" w:space="0" w:color="auto"/>
            </w:tcBorders>
            <w:shd w:val="clear" w:color="auto" w:fill="E7E6E6"/>
            <w:hideMark/>
          </w:tcPr>
          <w:p w14:paraId="1BDA30FB" w14:textId="5305074B" w:rsidR="003406BA" w:rsidRPr="00E54371" w:rsidDel="00B96DE1" w:rsidRDefault="003406BA" w:rsidP="00C22F6B">
            <w:pPr>
              <w:rPr>
                <w:del w:id="2776" w:author="Raphael Donor" w:date="2020-08-04T16:51:00Z"/>
                <w:rFonts w:ascii="Calibri" w:hAnsi="Calibri"/>
                <w:b/>
              </w:rPr>
            </w:pPr>
            <w:del w:id="2777" w:author="Raphael Donor" w:date="2020-08-04T16:51:00Z">
              <w:r w:rsidRPr="00E54371" w:rsidDel="00B96DE1">
                <w:rPr>
                  <w:rFonts w:ascii="Calibri" w:hAnsi="Calibri"/>
                  <w:b/>
                </w:rPr>
                <w:delText>Rule in ATC</w:delText>
              </w:r>
            </w:del>
          </w:p>
        </w:tc>
      </w:tr>
      <w:tr w:rsidR="003406BA" w:rsidRPr="00801556" w:rsidDel="00B96DE1" w14:paraId="279146A8" w14:textId="4AF32708" w:rsidTr="00E54371">
        <w:trPr>
          <w:del w:id="2778" w:author="Raphael Donor" w:date="2020-08-04T16:51:00Z"/>
        </w:trPr>
        <w:tc>
          <w:tcPr>
            <w:tcW w:w="3396" w:type="dxa"/>
            <w:tcBorders>
              <w:top w:val="single" w:sz="4" w:space="0" w:color="auto"/>
              <w:left w:val="single" w:sz="4" w:space="0" w:color="auto"/>
              <w:bottom w:val="single" w:sz="4" w:space="0" w:color="auto"/>
              <w:right w:val="single" w:sz="4" w:space="0" w:color="auto"/>
            </w:tcBorders>
            <w:shd w:val="clear" w:color="auto" w:fill="auto"/>
            <w:hideMark/>
          </w:tcPr>
          <w:p w14:paraId="38C7BCA9" w14:textId="26924AA7" w:rsidR="003406BA" w:rsidRPr="00E54371" w:rsidDel="00B96DE1" w:rsidRDefault="003406BA" w:rsidP="00C22F6B">
            <w:pPr>
              <w:rPr>
                <w:del w:id="2779" w:author="Raphael Donor" w:date="2020-08-04T16:51:00Z"/>
                <w:rFonts w:ascii="Calibri" w:hAnsi="Calibri"/>
              </w:rPr>
            </w:pPr>
            <w:del w:id="2780" w:author="Raphael Donor" w:date="2020-08-04T16:51:00Z">
              <w:r w:rsidRPr="00E54371" w:rsidDel="00B96DE1">
                <w:rPr>
                  <w:rFonts w:ascii="Calibri" w:hAnsi="Calibri"/>
                </w:rPr>
                <w:delText>Parameters</w:delText>
              </w:r>
            </w:del>
          </w:p>
        </w:tc>
        <w:tc>
          <w:tcPr>
            <w:tcW w:w="3396" w:type="dxa"/>
            <w:tcBorders>
              <w:top w:val="single" w:sz="4" w:space="0" w:color="auto"/>
              <w:left w:val="single" w:sz="4" w:space="0" w:color="auto"/>
              <w:bottom w:val="single" w:sz="4" w:space="0" w:color="auto"/>
              <w:right w:val="single" w:sz="4" w:space="0" w:color="auto"/>
            </w:tcBorders>
            <w:shd w:val="clear" w:color="auto" w:fill="auto"/>
            <w:hideMark/>
          </w:tcPr>
          <w:p w14:paraId="619D7975" w14:textId="1461E0C4" w:rsidR="003406BA" w:rsidRPr="00E54371" w:rsidDel="00B96DE1" w:rsidRDefault="003406BA" w:rsidP="00C22F6B">
            <w:pPr>
              <w:rPr>
                <w:del w:id="2781" w:author="Raphael Donor" w:date="2020-08-04T16:51:00Z"/>
                <w:rFonts w:ascii="Calibri" w:hAnsi="Calibri"/>
              </w:rPr>
            </w:pPr>
            <w:del w:id="2782" w:author="Raphael Donor" w:date="2020-08-04T16:51:00Z">
              <w:r w:rsidRPr="00E54371" w:rsidDel="00B96DE1">
                <w:rPr>
                  <w:rFonts w:ascii="Calibri" w:hAnsi="Calibri"/>
                </w:rPr>
                <w:delText>P_&lt;name&gt;</w:delText>
              </w:r>
            </w:del>
          </w:p>
        </w:tc>
        <w:tc>
          <w:tcPr>
            <w:tcW w:w="3396" w:type="dxa"/>
            <w:tcBorders>
              <w:top w:val="single" w:sz="4" w:space="0" w:color="auto"/>
              <w:left w:val="single" w:sz="4" w:space="0" w:color="auto"/>
              <w:bottom w:val="single" w:sz="4" w:space="0" w:color="auto"/>
              <w:right w:val="single" w:sz="4" w:space="0" w:color="auto"/>
            </w:tcBorders>
            <w:shd w:val="clear" w:color="auto" w:fill="auto"/>
            <w:hideMark/>
          </w:tcPr>
          <w:p w14:paraId="71496414" w14:textId="1E0BEF97" w:rsidR="003406BA" w:rsidRPr="00E54371" w:rsidDel="00B96DE1" w:rsidRDefault="003406BA" w:rsidP="00C22F6B">
            <w:pPr>
              <w:rPr>
                <w:del w:id="2783" w:author="Raphael Donor" w:date="2020-08-04T16:51:00Z"/>
                <w:rFonts w:ascii="Calibri" w:hAnsi="Calibri"/>
              </w:rPr>
            </w:pPr>
            <w:del w:id="2784" w:author="Raphael Donor" w:date="2020-08-04T16:51:00Z">
              <w:r w:rsidRPr="00E54371" w:rsidDel="00B96DE1">
                <w:rPr>
                  <w:rFonts w:ascii="Calibri" w:hAnsi="Calibri"/>
                </w:rPr>
                <w:delText>PARAMETERS</w:delText>
              </w:r>
            </w:del>
          </w:p>
        </w:tc>
      </w:tr>
      <w:tr w:rsidR="003406BA" w:rsidRPr="00801556" w:rsidDel="00B96DE1" w14:paraId="641EDF91" w14:textId="32CF74F5" w:rsidTr="00E54371">
        <w:trPr>
          <w:del w:id="2785" w:author="Raphael Donor" w:date="2020-08-04T16:51:00Z"/>
        </w:trPr>
        <w:tc>
          <w:tcPr>
            <w:tcW w:w="3396" w:type="dxa"/>
            <w:tcBorders>
              <w:top w:val="single" w:sz="4" w:space="0" w:color="auto"/>
              <w:left w:val="single" w:sz="4" w:space="0" w:color="auto"/>
              <w:bottom w:val="single" w:sz="4" w:space="0" w:color="auto"/>
              <w:right w:val="single" w:sz="4" w:space="0" w:color="auto"/>
            </w:tcBorders>
            <w:shd w:val="clear" w:color="auto" w:fill="auto"/>
            <w:hideMark/>
          </w:tcPr>
          <w:p w14:paraId="0B506A62" w14:textId="7B19880C" w:rsidR="003406BA" w:rsidRPr="00E54371" w:rsidDel="00B96DE1" w:rsidRDefault="003406BA" w:rsidP="00C22F6B">
            <w:pPr>
              <w:rPr>
                <w:del w:id="2786" w:author="Raphael Donor" w:date="2020-08-04T16:51:00Z"/>
                <w:rFonts w:ascii="Calibri" w:hAnsi="Calibri"/>
              </w:rPr>
            </w:pPr>
            <w:del w:id="2787" w:author="Raphael Donor" w:date="2020-08-04T16:51:00Z">
              <w:r w:rsidRPr="00E54371" w:rsidDel="00B96DE1">
                <w:rPr>
                  <w:rFonts w:ascii="Calibri" w:hAnsi="Calibri"/>
                </w:rPr>
                <w:delText>Select-options</w:delText>
              </w:r>
            </w:del>
          </w:p>
        </w:tc>
        <w:tc>
          <w:tcPr>
            <w:tcW w:w="3396" w:type="dxa"/>
            <w:tcBorders>
              <w:top w:val="single" w:sz="4" w:space="0" w:color="auto"/>
              <w:left w:val="single" w:sz="4" w:space="0" w:color="auto"/>
              <w:bottom w:val="single" w:sz="4" w:space="0" w:color="auto"/>
              <w:right w:val="single" w:sz="4" w:space="0" w:color="auto"/>
            </w:tcBorders>
            <w:shd w:val="clear" w:color="auto" w:fill="auto"/>
            <w:hideMark/>
          </w:tcPr>
          <w:p w14:paraId="270DF2CB" w14:textId="2E341656" w:rsidR="003406BA" w:rsidRPr="00E54371" w:rsidDel="00B96DE1" w:rsidRDefault="003406BA" w:rsidP="00C22F6B">
            <w:pPr>
              <w:rPr>
                <w:del w:id="2788" w:author="Raphael Donor" w:date="2020-08-04T16:51:00Z"/>
                <w:rFonts w:ascii="Calibri" w:hAnsi="Calibri"/>
                <w:lang w:val="da-DK"/>
              </w:rPr>
            </w:pPr>
            <w:del w:id="2789" w:author="Raphael Donor" w:date="2020-08-04T16:51:00Z">
              <w:r w:rsidRPr="00E54371" w:rsidDel="00B96DE1">
                <w:rPr>
                  <w:rFonts w:ascii="Calibri" w:hAnsi="Calibri"/>
                </w:rPr>
                <w:delText>S_</w:delText>
              </w:r>
              <w:r w:rsidRPr="00E54371" w:rsidDel="00B96DE1">
                <w:rPr>
                  <w:rFonts w:ascii="Calibri" w:hAnsi="Calibri"/>
                  <w:lang w:val="da-DK"/>
                </w:rPr>
                <w:delText>&lt;</w:delText>
              </w:r>
              <w:r w:rsidRPr="00E54371" w:rsidDel="00B96DE1">
                <w:rPr>
                  <w:rFonts w:ascii="Calibri" w:hAnsi="Calibri"/>
                  <w:lang w:val="en-CA"/>
                </w:rPr>
                <w:delText>name</w:delText>
              </w:r>
              <w:r w:rsidRPr="00E54371" w:rsidDel="00B96DE1">
                <w:rPr>
                  <w:rFonts w:ascii="Calibri" w:hAnsi="Calibri"/>
                  <w:lang w:val="da-DK"/>
                </w:rPr>
                <w:delText>&gt;</w:delText>
              </w:r>
            </w:del>
          </w:p>
        </w:tc>
        <w:tc>
          <w:tcPr>
            <w:tcW w:w="3396" w:type="dxa"/>
            <w:tcBorders>
              <w:top w:val="single" w:sz="4" w:space="0" w:color="auto"/>
              <w:left w:val="single" w:sz="4" w:space="0" w:color="auto"/>
              <w:bottom w:val="single" w:sz="4" w:space="0" w:color="auto"/>
              <w:right w:val="single" w:sz="4" w:space="0" w:color="auto"/>
            </w:tcBorders>
            <w:shd w:val="clear" w:color="auto" w:fill="auto"/>
            <w:hideMark/>
          </w:tcPr>
          <w:p w14:paraId="5D280A45" w14:textId="65EC3C3A" w:rsidR="003406BA" w:rsidRPr="00E54371" w:rsidDel="00B96DE1" w:rsidRDefault="003406BA" w:rsidP="00C22F6B">
            <w:pPr>
              <w:rPr>
                <w:del w:id="2790" w:author="Raphael Donor" w:date="2020-08-04T16:51:00Z"/>
                <w:rFonts w:ascii="Calibri" w:hAnsi="Calibri"/>
                <w:lang w:val="da-DK"/>
              </w:rPr>
            </w:pPr>
            <w:del w:id="2791" w:author="Raphael Donor" w:date="2020-08-04T16:51:00Z">
              <w:r w:rsidRPr="00E54371" w:rsidDel="00B96DE1">
                <w:rPr>
                  <w:rFonts w:ascii="Calibri" w:hAnsi="Calibri"/>
                  <w:lang w:val="da-DK"/>
                </w:rPr>
                <w:delText>SELECT-OPTIONS</w:delText>
              </w:r>
            </w:del>
          </w:p>
        </w:tc>
      </w:tr>
      <w:tr w:rsidR="003406BA" w:rsidRPr="00801556" w:rsidDel="00B96DE1" w14:paraId="35880377" w14:textId="5D1E63E3" w:rsidTr="00E54371">
        <w:trPr>
          <w:del w:id="2792" w:author="Raphael Donor" w:date="2020-08-04T16:51:00Z"/>
        </w:trPr>
        <w:tc>
          <w:tcPr>
            <w:tcW w:w="3396" w:type="dxa"/>
            <w:tcBorders>
              <w:top w:val="single" w:sz="4" w:space="0" w:color="auto"/>
              <w:left w:val="single" w:sz="4" w:space="0" w:color="auto"/>
              <w:bottom w:val="single" w:sz="4" w:space="0" w:color="auto"/>
              <w:right w:val="single" w:sz="4" w:space="0" w:color="auto"/>
            </w:tcBorders>
            <w:shd w:val="clear" w:color="auto" w:fill="auto"/>
            <w:hideMark/>
          </w:tcPr>
          <w:p w14:paraId="0F73AA1A" w14:textId="6EECACF8" w:rsidR="003406BA" w:rsidRPr="00E54371" w:rsidDel="00B96DE1" w:rsidRDefault="003406BA" w:rsidP="00C22F6B">
            <w:pPr>
              <w:rPr>
                <w:del w:id="2793" w:author="Raphael Donor" w:date="2020-08-04T16:51:00Z"/>
                <w:rFonts w:ascii="Calibri" w:hAnsi="Calibri"/>
                <w:lang w:val="da-DK"/>
              </w:rPr>
            </w:pPr>
            <w:del w:id="2794" w:author="Raphael Donor" w:date="2020-08-04T16:51:00Z">
              <w:r w:rsidRPr="00E54371" w:rsidDel="00B96DE1">
                <w:rPr>
                  <w:rFonts w:ascii="Calibri" w:hAnsi="Calibri"/>
                  <w:lang w:val="da-DK"/>
                </w:rPr>
                <w:delText>Types</w:delText>
              </w:r>
            </w:del>
          </w:p>
        </w:tc>
        <w:tc>
          <w:tcPr>
            <w:tcW w:w="3396" w:type="dxa"/>
            <w:tcBorders>
              <w:top w:val="single" w:sz="4" w:space="0" w:color="auto"/>
              <w:left w:val="single" w:sz="4" w:space="0" w:color="auto"/>
              <w:bottom w:val="single" w:sz="4" w:space="0" w:color="auto"/>
              <w:right w:val="single" w:sz="4" w:space="0" w:color="auto"/>
            </w:tcBorders>
            <w:shd w:val="clear" w:color="auto" w:fill="auto"/>
            <w:hideMark/>
          </w:tcPr>
          <w:p w14:paraId="6351548D" w14:textId="13235CF7" w:rsidR="003406BA" w:rsidRPr="00E54371" w:rsidDel="00B96DE1" w:rsidRDefault="003406BA" w:rsidP="00C22F6B">
            <w:pPr>
              <w:rPr>
                <w:del w:id="2795" w:author="Raphael Donor" w:date="2020-08-04T16:51:00Z"/>
                <w:rFonts w:ascii="Calibri" w:hAnsi="Calibri"/>
                <w:lang w:val="da-DK"/>
              </w:rPr>
            </w:pPr>
            <w:del w:id="2796" w:author="Raphael Donor" w:date="2020-08-04T16:51:00Z">
              <w:r w:rsidRPr="00E54371" w:rsidDel="00B96DE1">
                <w:rPr>
                  <w:rFonts w:ascii="Calibri" w:hAnsi="Calibri"/>
                  <w:lang w:val="da-DK"/>
                </w:rPr>
                <w:delText xml:space="preserve">T_&lt;name&gt; </w:delText>
              </w:r>
            </w:del>
          </w:p>
        </w:tc>
        <w:tc>
          <w:tcPr>
            <w:tcW w:w="3396" w:type="dxa"/>
            <w:tcBorders>
              <w:top w:val="single" w:sz="4" w:space="0" w:color="auto"/>
              <w:left w:val="single" w:sz="4" w:space="0" w:color="auto"/>
              <w:bottom w:val="single" w:sz="4" w:space="0" w:color="auto"/>
              <w:right w:val="single" w:sz="4" w:space="0" w:color="auto"/>
            </w:tcBorders>
            <w:shd w:val="clear" w:color="auto" w:fill="auto"/>
            <w:hideMark/>
          </w:tcPr>
          <w:p w14:paraId="42258C66" w14:textId="25843CD4" w:rsidR="003406BA" w:rsidRPr="00E54371" w:rsidDel="00B96DE1" w:rsidRDefault="003406BA" w:rsidP="00C22F6B">
            <w:pPr>
              <w:rPr>
                <w:del w:id="2797" w:author="Raphael Donor" w:date="2020-08-04T16:51:00Z"/>
                <w:rFonts w:ascii="Calibri" w:hAnsi="Calibri"/>
                <w:lang w:val="da-DK"/>
              </w:rPr>
            </w:pPr>
            <w:del w:id="2798" w:author="Raphael Donor" w:date="2020-08-04T16:51:00Z">
              <w:r w:rsidRPr="00E54371" w:rsidDel="00B96DE1">
                <w:rPr>
                  <w:rFonts w:ascii="Calibri" w:hAnsi="Calibri"/>
                  <w:lang w:val="da-DK"/>
                </w:rPr>
                <w:delText>TYPES</w:delText>
              </w:r>
            </w:del>
          </w:p>
        </w:tc>
      </w:tr>
      <w:tr w:rsidR="003406BA" w:rsidRPr="00801556" w:rsidDel="00B96DE1" w14:paraId="675CDC29" w14:textId="1C36B486" w:rsidTr="00E54371">
        <w:trPr>
          <w:del w:id="2799" w:author="Raphael Donor" w:date="2020-08-04T16:51:00Z"/>
        </w:trPr>
        <w:tc>
          <w:tcPr>
            <w:tcW w:w="3396" w:type="dxa"/>
            <w:tcBorders>
              <w:top w:val="single" w:sz="4" w:space="0" w:color="auto"/>
              <w:left w:val="single" w:sz="4" w:space="0" w:color="auto"/>
              <w:bottom w:val="single" w:sz="4" w:space="0" w:color="auto"/>
              <w:right w:val="single" w:sz="4" w:space="0" w:color="auto"/>
            </w:tcBorders>
            <w:shd w:val="clear" w:color="auto" w:fill="auto"/>
          </w:tcPr>
          <w:p w14:paraId="3DF9C0FA" w14:textId="586AA9FD" w:rsidR="003406BA" w:rsidRPr="00E54371" w:rsidDel="00B96DE1" w:rsidRDefault="003406BA" w:rsidP="00C22F6B">
            <w:pPr>
              <w:rPr>
                <w:del w:id="2800" w:author="Raphael Donor" w:date="2020-08-04T16:51:00Z"/>
                <w:rFonts w:ascii="Calibri" w:hAnsi="Calibri"/>
                <w:lang w:val="da-DK"/>
              </w:rPr>
            </w:pPr>
            <w:del w:id="2801" w:author="Raphael Donor" w:date="2020-08-04T16:51:00Z">
              <w:r w:rsidRPr="00E54371" w:rsidDel="00B96DE1">
                <w:rPr>
                  <w:rFonts w:ascii="Calibri" w:hAnsi="Calibri"/>
                  <w:lang w:val="da-DK"/>
                </w:rPr>
                <w:delText>Table types</w:delText>
              </w:r>
            </w:del>
          </w:p>
        </w:tc>
        <w:tc>
          <w:tcPr>
            <w:tcW w:w="3396" w:type="dxa"/>
            <w:tcBorders>
              <w:top w:val="single" w:sz="4" w:space="0" w:color="auto"/>
              <w:left w:val="single" w:sz="4" w:space="0" w:color="auto"/>
              <w:bottom w:val="single" w:sz="4" w:space="0" w:color="auto"/>
              <w:right w:val="single" w:sz="4" w:space="0" w:color="auto"/>
            </w:tcBorders>
            <w:shd w:val="clear" w:color="auto" w:fill="auto"/>
          </w:tcPr>
          <w:p w14:paraId="316CFB02" w14:textId="4B996B2C" w:rsidR="003406BA" w:rsidRPr="00E54371" w:rsidDel="00B96DE1" w:rsidRDefault="003406BA" w:rsidP="00C22F6B">
            <w:pPr>
              <w:rPr>
                <w:del w:id="2802" w:author="Raphael Donor" w:date="2020-08-04T16:51:00Z"/>
                <w:rFonts w:ascii="Calibri" w:hAnsi="Calibri"/>
                <w:lang w:val="da-DK"/>
              </w:rPr>
            </w:pPr>
            <w:del w:id="2803" w:author="Raphael Donor" w:date="2020-08-04T16:51:00Z">
              <w:r w:rsidRPr="00E54371" w:rsidDel="00B96DE1">
                <w:rPr>
                  <w:rFonts w:ascii="Calibri" w:hAnsi="Calibri"/>
                  <w:lang w:val="da-DK"/>
                </w:rPr>
                <w:delText>TT_&lt;name&gt;</w:delText>
              </w:r>
            </w:del>
          </w:p>
        </w:tc>
        <w:tc>
          <w:tcPr>
            <w:tcW w:w="3396" w:type="dxa"/>
            <w:tcBorders>
              <w:top w:val="single" w:sz="4" w:space="0" w:color="auto"/>
              <w:left w:val="single" w:sz="4" w:space="0" w:color="auto"/>
              <w:bottom w:val="single" w:sz="4" w:space="0" w:color="auto"/>
              <w:right w:val="single" w:sz="4" w:space="0" w:color="auto"/>
            </w:tcBorders>
            <w:shd w:val="clear" w:color="auto" w:fill="auto"/>
          </w:tcPr>
          <w:p w14:paraId="3CE63A71" w14:textId="4BDA9944" w:rsidR="003406BA" w:rsidRPr="00E54371" w:rsidDel="00B96DE1" w:rsidRDefault="003406BA" w:rsidP="00C22F6B">
            <w:pPr>
              <w:rPr>
                <w:del w:id="2804" w:author="Raphael Donor" w:date="2020-08-04T16:51:00Z"/>
                <w:rFonts w:ascii="Calibri" w:hAnsi="Calibri"/>
                <w:lang w:val="da-DK"/>
              </w:rPr>
            </w:pPr>
            <w:del w:id="2805" w:author="Raphael Donor" w:date="2020-08-04T16:51:00Z">
              <w:r w:rsidRPr="00E54371" w:rsidDel="00B96DE1">
                <w:rPr>
                  <w:rFonts w:ascii="Calibri" w:hAnsi="Calibri"/>
                  <w:lang w:val="da-DK"/>
                </w:rPr>
                <w:delText>TYPES</w:delText>
              </w:r>
            </w:del>
          </w:p>
        </w:tc>
      </w:tr>
      <w:tr w:rsidR="003406BA" w:rsidRPr="00801556" w:rsidDel="00B96DE1" w14:paraId="7E68CBD9" w14:textId="2DED22CC" w:rsidTr="00E54371">
        <w:trPr>
          <w:del w:id="2806" w:author="Raphael Donor" w:date="2020-08-04T16:51:00Z"/>
        </w:trPr>
        <w:tc>
          <w:tcPr>
            <w:tcW w:w="3396" w:type="dxa"/>
            <w:tcBorders>
              <w:top w:val="single" w:sz="4" w:space="0" w:color="auto"/>
              <w:left w:val="single" w:sz="4" w:space="0" w:color="auto"/>
              <w:bottom w:val="single" w:sz="4" w:space="0" w:color="auto"/>
              <w:right w:val="single" w:sz="4" w:space="0" w:color="auto"/>
            </w:tcBorders>
            <w:shd w:val="clear" w:color="auto" w:fill="auto"/>
            <w:hideMark/>
          </w:tcPr>
          <w:p w14:paraId="70770C4C" w14:textId="2D3A4166" w:rsidR="003406BA" w:rsidRPr="00E54371" w:rsidDel="00B96DE1" w:rsidRDefault="003406BA" w:rsidP="00C22F6B">
            <w:pPr>
              <w:rPr>
                <w:del w:id="2807" w:author="Raphael Donor" w:date="2020-08-04T16:51:00Z"/>
                <w:rFonts w:ascii="Calibri" w:hAnsi="Calibri"/>
                <w:lang w:val="da-DK"/>
              </w:rPr>
            </w:pPr>
            <w:del w:id="2808" w:author="Raphael Donor" w:date="2020-08-04T16:51:00Z">
              <w:r w:rsidRPr="00E54371" w:rsidDel="00B96DE1">
                <w:rPr>
                  <w:rFonts w:ascii="Calibri" w:hAnsi="Calibri"/>
                  <w:lang w:val="da-DK"/>
                </w:rPr>
                <w:delText>Ranges</w:delText>
              </w:r>
            </w:del>
          </w:p>
        </w:tc>
        <w:tc>
          <w:tcPr>
            <w:tcW w:w="3396" w:type="dxa"/>
            <w:tcBorders>
              <w:top w:val="single" w:sz="4" w:space="0" w:color="auto"/>
              <w:left w:val="single" w:sz="4" w:space="0" w:color="auto"/>
              <w:bottom w:val="single" w:sz="4" w:space="0" w:color="auto"/>
              <w:right w:val="single" w:sz="4" w:space="0" w:color="auto"/>
            </w:tcBorders>
            <w:shd w:val="clear" w:color="auto" w:fill="auto"/>
            <w:hideMark/>
          </w:tcPr>
          <w:p w14:paraId="221FC608" w14:textId="21EBEB5F" w:rsidR="003406BA" w:rsidRPr="00E54371" w:rsidDel="00B96DE1" w:rsidRDefault="003406BA" w:rsidP="00C22F6B">
            <w:pPr>
              <w:rPr>
                <w:del w:id="2809" w:author="Raphael Donor" w:date="2020-08-04T16:51:00Z"/>
                <w:rFonts w:ascii="Calibri" w:hAnsi="Calibri"/>
                <w:lang w:val="da-DK"/>
              </w:rPr>
            </w:pPr>
            <w:del w:id="2810" w:author="Raphael Donor" w:date="2020-08-04T16:51:00Z">
              <w:r w:rsidRPr="00E54371" w:rsidDel="00B96DE1">
                <w:rPr>
                  <w:rFonts w:ascii="Calibri" w:hAnsi="Calibri"/>
                  <w:lang w:val="da-DK"/>
                </w:rPr>
                <w:delText>RT_&lt;name&gt;</w:delText>
              </w:r>
            </w:del>
          </w:p>
        </w:tc>
        <w:tc>
          <w:tcPr>
            <w:tcW w:w="3396" w:type="dxa"/>
            <w:tcBorders>
              <w:top w:val="single" w:sz="4" w:space="0" w:color="auto"/>
              <w:left w:val="single" w:sz="4" w:space="0" w:color="auto"/>
              <w:bottom w:val="single" w:sz="4" w:space="0" w:color="auto"/>
              <w:right w:val="single" w:sz="4" w:space="0" w:color="auto"/>
            </w:tcBorders>
            <w:shd w:val="clear" w:color="auto" w:fill="auto"/>
            <w:hideMark/>
          </w:tcPr>
          <w:p w14:paraId="37FCF5A7" w14:textId="17FF0846" w:rsidR="003406BA" w:rsidRPr="00E54371" w:rsidDel="00B96DE1" w:rsidRDefault="003406BA" w:rsidP="00C22F6B">
            <w:pPr>
              <w:rPr>
                <w:del w:id="2811" w:author="Raphael Donor" w:date="2020-08-04T16:51:00Z"/>
                <w:rFonts w:ascii="Calibri" w:hAnsi="Calibri"/>
                <w:lang w:val="da-DK"/>
              </w:rPr>
            </w:pPr>
            <w:del w:id="2812" w:author="Raphael Donor" w:date="2020-08-04T16:51:00Z">
              <w:r w:rsidRPr="00E54371" w:rsidDel="00B96DE1">
                <w:rPr>
                  <w:rFonts w:ascii="Calibri" w:hAnsi="Calibri"/>
                  <w:lang w:val="da-DK"/>
                </w:rPr>
                <w:delText>DATA</w:delText>
              </w:r>
            </w:del>
          </w:p>
        </w:tc>
      </w:tr>
      <w:tr w:rsidR="003406BA" w:rsidRPr="00801556" w:rsidDel="00B96DE1" w14:paraId="1AA30016" w14:textId="420F6CDE" w:rsidTr="00E54371">
        <w:trPr>
          <w:del w:id="2813" w:author="Raphael Donor" w:date="2020-08-04T16:51:00Z"/>
        </w:trPr>
        <w:tc>
          <w:tcPr>
            <w:tcW w:w="3396" w:type="dxa"/>
            <w:tcBorders>
              <w:top w:val="single" w:sz="4" w:space="0" w:color="auto"/>
              <w:left w:val="single" w:sz="4" w:space="0" w:color="auto"/>
              <w:bottom w:val="single" w:sz="4" w:space="0" w:color="auto"/>
              <w:right w:val="single" w:sz="4" w:space="0" w:color="auto"/>
            </w:tcBorders>
            <w:shd w:val="clear" w:color="auto" w:fill="auto"/>
            <w:hideMark/>
          </w:tcPr>
          <w:p w14:paraId="15614F47" w14:textId="69C6FC98" w:rsidR="003406BA" w:rsidRPr="00E54371" w:rsidDel="00B96DE1" w:rsidRDefault="003406BA" w:rsidP="00C22F6B">
            <w:pPr>
              <w:rPr>
                <w:del w:id="2814" w:author="Raphael Donor" w:date="2020-08-04T16:51:00Z"/>
                <w:rFonts w:ascii="Calibri" w:hAnsi="Calibri"/>
                <w:lang w:val="da-DK"/>
              </w:rPr>
            </w:pPr>
            <w:del w:id="2815" w:author="Raphael Donor" w:date="2020-08-04T16:51:00Z">
              <w:r w:rsidRPr="00E54371" w:rsidDel="00B96DE1">
                <w:rPr>
                  <w:rFonts w:ascii="Calibri" w:hAnsi="Calibri"/>
                  <w:lang w:val="da-DK"/>
                </w:rPr>
                <w:delText>Internal tables</w:delText>
              </w:r>
            </w:del>
          </w:p>
        </w:tc>
        <w:tc>
          <w:tcPr>
            <w:tcW w:w="3396" w:type="dxa"/>
            <w:tcBorders>
              <w:top w:val="single" w:sz="4" w:space="0" w:color="auto"/>
              <w:left w:val="single" w:sz="4" w:space="0" w:color="auto"/>
              <w:bottom w:val="single" w:sz="4" w:space="0" w:color="auto"/>
              <w:right w:val="single" w:sz="4" w:space="0" w:color="auto"/>
            </w:tcBorders>
            <w:shd w:val="clear" w:color="auto" w:fill="auto"/>
            <w:hideMark/>
          </w:tcPr>
          <w:p w14:paraId="512B0B9E" w14:textId="16BE5B7F" w:rsidR="003406BA" w:rsidRPr="00E54371" w:rsidDel="00B96DE1" w:rsidRDefault="003406BA" w:rsidP="00C22F6B">
            <w:pPr>
              <w:rPr>
                <w:del w:id="2816" w:author="Raphael Donor" w:date="2020-08-04T16:51:00Z"/>
                <w:rFonts w:ascii="Calibri" w:hAnsi="Calibri"/>
                <w:lang w:val="da-DK"/>
              </w:rPr>
            </w:pPr>
            <w:del w:id="2817" w:author="Raphael Donor" w:date="2020-08-04T16:51:00Z">
              <w:r w:rsidRPr="00E54371" w:rsidDel="00B96DE1">
                <w:rPr>
                  <w:rFonts w:ascii="Calibri" w:hAnsi="Calibri"/>
                  <w:lang w:val="da-DK"/>
                </w:rPr>
                <w:delText>GT_&lt;</w:delText>
              </w:r>
              <w:r w:rsidRPr="00E54371" w:rsidDel="00B96DE1">
                <w:rPr>
                  <w:rFonts w:ascii="Calibri" w:hAnsi="Calibri"/>
                  <w:lang w:val="en-AU"/>
                </w:rPr>
                <w:delText>name</w:delText>
              </w:r>
              <w:r w:rsidRPr="00E54371" w:rsidDel="00B96DE1">
                <w:rPr>
                  <w:rFonts w:ascii="Calibri" w:hAnsi="Calibri"/>
                  <w:lang w:val="da-DK"/>
                </w:rPr>
                <w:delText>&gt;</w:delText>
              </w:r>
            </w:del>
          </w:p>
        </w:tc>
        <w:tc>
          <w:tcPr>
            <w:tcW w:w="3396" w:type="dxa"/>
            <w:tcBorders>
              <w:top w:val="single" w:sz="4" w:space="0" w:color="auto"/>
              <w:left w:val="single" w:sz="4" w:space="0" w:color="auto"/>
              <w:bottom w:val="single" w:sz="4" w:space="0" w:color="auto"/>
              <w:right w:val="single" w:sz="4" w:space="0" w:color="auto"/>
            </w:tcBorders>
            <w:shd w:val="clear" w:color="auto" w:fill="auto"/>
            <w:hideMark/>
          </w:tcPr>
          <w:p w14:paraId="7B698868" w14:textId="761FEE8C" w:rsidR="003406BA" w:rsidRPr="00E54371" w:rsidDel="00B96DE1" w:rsidRDefault="003406BA" w:rsidP="00C22F6B">
            <w:pPr>
              <w:rPr>
                <w:del w:id="2818" w:author="Raphael Donor" w:date="2020-08-04T16:51:00Z"/>
                <w:rFonts w:ascii="Calibri" w:hAnsi="Calibri"/>
                <w:lang w:val="da-DK"/>
              </w:rPr>
            </w:pPr>
            <w:del w:id="2819" w:author="Raphael Donor" w:date="2020-08-04T16:51:00Z">
              <w:r w:rsidRPr="00E54371" w:rsidDel="00B96DE1">
                <w:rPr>
                  <w:rFonts w:ascii="Calibri" w:hAnsi="Calibri"/>
                  <w:lang w:val="da-DK"/>
                </w:rPr>
                <w:delText>DATA</w:delText>
              </w:r>
            </w:del>
          </w:p>
        </w:tc>
      </w:tr>
      <w:tr w:rsidR="003406BA" w:rsidRPr="00801556" w:rsidDel="00B96DE1" w14:paraId="0DFFABB6" w14:textId="30C23020" w:rsidTr="00E54371">
        <w:trPr>
          <w:del w:id="2820" w:author="Raphael Donor" w:date="2020-08-04T16:51:00Z"/>
        </w:trPr>
        <w:tc>
          <w:tcPr>
            <w:tcW w:w="3396" w:type="dxa"/>
            <w:tcBorders>
              <w:top w:val="single" w:sz="4" w:space="0" w:color="auto"/>
              <w:left w:val="single" w:sz="4" w:space="0" w:color="auto"/>
              <w:bottom w:val="single" w:sz="4" w:space="0" w:color="auto"/>
              <w:right w:val="single" w:sz="4" w:space="0" w:color="auto"/>
            </w:tcBorders>
            <w:shd w:val="clear" w:color="auto" w:fill="auto"/>
            <w:hideMark/>
          </w:tcPr>
          <w:p w14:paraId="7A46FAAB" w14:textId="25F8D86F" w:rsidR="003406BA" w:rsidRPr="00E54371" w:rsidDel="00B96DE1" w:rsidRDefault="003406BA" w:rsidP="00C22F6B">
            <w:pPr>
              <w:rPr>
                <w:del w:id="2821" w:author="Raphael Donor" w:date="2020-08-04T16:51:00Z"/>
                <w:rFonts w:ascii="Calibri" w:hAnsi="Calibri"/>
                <w:lang w:val="da-DK"/>
              </w:rPr>
            </w:pPr>
            <w:del w:id="2822" w:author="Raphael Donor" w:date="2020-08-04T16:51:00Z">
              <w:r w:rsidRPr="00E54371" w:rsidDel="00B96DE1">
                <w:rPr>
                  <w:rFonts w:ascii="Calibri" w:hAnsi="Calibri"/>
                  <w:lang w:val="da-DK"/>
                </w:rPr>
                <w:delText>Structure</w:delText>
              </w:r>
            </w:del>
          </w:p>
        </w:tc>
        <w:tc>
          <w:tcPr>
            <w:tcW w:w="3396" w:type="dxa"/>
            <w:tcBorders>
              <w:top w:val="single" w:sz="4" w:space="0" w:color="auto"/>
              <w:left w:val="single" w:sz="4" w:space="0" w:color="auto"/>
              <w:bottom w:val="single" w:sz="4" w:space="0" w:color="auto"/>
              <w:right w:val="single" w:sz="4" w:space="0" w:color="auto"/>
            </w:tcBorders>
            <w:shd w:val="clear" w:color="auto" w:fill="auto"/>
            <w:hideMark/>
          </w:tcPr>
          <w:p w14:paraId="100B788C" w14:textId="7F8A404C" w:rsidR="003406BA" w:rsidRPr="00E54371" w:rsidDel="00B96DE1" w:rsidRDefault="003406BA" w:rsidP="00C22F6B">
            <w:pPr>
              <w:rPr>
                <w:del w:id="2823" w:author="Raphael Donor" w:date="2020-08-04T16:51:00Z"/>
                <w:rFonts w:ascii="Calibri" w:hAnsi="Calibri"/>
                <w:lang w:val="da-DK"/>
              </w:rPr>
            </w:pPr>
            <w:del w:id="2824" w:author="Raphael Donor" w:date="2020-08-04T16:51:00Z">
              <w:r w:rsidRPr="00E54371" w:rsidDel="00B96DE1">
                <w:rPr>
                  <w:rFonts w:ascii="Calibri" w:hAnsi="Calibri"/>
                  <w:lang w:val="da-DK"/>
                </w:rPr>
                <w:delText>GS_&lt;name&gt;</w:delText>
              </w:r>
            </w:del>
          </w:p>
        </w:tc>
        <w:tc>
          <w:tcPr>
            <w:tcW w:w="3396" w:type="dxa"/>
            <w:tcBorders>
              <w:top w:val="single" w:sz="4" w:space="0" w:color="auto"/>
              <w:left w:val="single" w:sz="4" w:space="0" w:color="auto"/>
              <w:bottom w:val="single" w:sz="4" w:space="0" w:color="auto"/>
              <w:right w:val="single" w:sz="4" w:space="0" w:color="auto"/>
            </w:tcBorders>
            <w:shd w:val="clear" w:color="auto" w:fill="auto"/>
            <w:hideMark/>
          </w:tcPr>
          <w:p w14:paraId="231C413E" w14:textId="045E4D25" w:rsidR="003406BA" w:rsidRPr="00E54371" w:rsidDel="00B96DE1" w:rsidRDefault="003406BA" w:rsidP="00C22F6B">
            <w:pPr>
              <w:rPr>
                <w:del w:id="2825" w:author="Raphael Donor" w:date="2020-08-04T16:51:00Z"/>
                <w:rFonts w:ascii="Calibri" w:hAnsi="Calibri"/>
                <w:lang w:val="da-DK"/>
              </w:rPr>
            </w:pPr>
            <w:del w:id="2826" w:author="Raphael Donor" w:date="2020-08-04T16:51:00Z">
              <w:r w:rsidRPr="00E54371" w:rsidDel="00B96DE1">
                <w:rPr>
                  <w:rFonts w:ascii="Calibri" w:hAnsi="Calibri"/>
                  <w:lang w:val="da-DK"/>
                </w:rPr>
                <w:delText>DATA</w:delText>
              </w:r>
            </w:del>
          </w:p>
        </w:tc>
      </w:tr>
      <w:tr w:rsidR="003406BA" w:rsidRPr="00801556" w:rsidDel="00B96DE1" w14:paraId="0B7A74FD" w14:textId="634208AE" w:rsidTr="00E54371">
        <w:trPr>
          <w:del w:id="2827" w:author="Raphael Donor" w:date="2020-08-04T16:51:00Z"/>
        </w:trPr>
        <w:tc>
          <w:tcPr>
            <w:tcW w:w="3396" w:type="dxa"/>
            <w:tcBorders>
              <w:top w:val="single" w:sz="4" w:space="0" w:color="auto"/>
              <w:left w:val="single" w:sz="4" w:space="0" w:color="auto"/>
              <w:bottom w:val="single" w:sz="4" w:space="0" w:color="auto"/>
              <w:right w:val="single" w:sz="4" w:space="0" w:color="auto"/>
            </w:tcBorders>
            <w:shd w:val="clear" w:color="auto" w:fill="auto"/>
            <w:hideMark/>
          </w:tcPr>
          <w:p w14:paraId="246B23D6" w14:textId="0454EEC3" w:rsidR="003406BA" w:rsidRPr="00E54371" w:rsidDel="00B96DE1" w:rsidRDefault="003406BA" w:rsidP="00C22F6B">
            <w:pPr>
              <w:rPr>
                <w:del w:id="2828" w:author="Raphael Donor" w:date="2020-08-04T16:51:00Z"/>
                <w:rFonts w:ascii="Calibri" w:hAnsi="Calibri"/>
                <w:lang w:val="da-DK"/>
              </w:rPr>
            </w:pPr>
            <w:del w:id="2829" w:author="Raphael Donor" w:date="2020-08-04T16:51:00Z">
              <w:r w:rsidRPr="00E54371" w:rsidDel="00B96DE1">
                <w:rPr>
                  <w:rFonts w:ascii="Calibri" w:hAnsi="Calibri"/>
                  <w:lang w:val="da-DK"/>
                </w:rPr>
                <w:delText>Constants</w:delText>
              </w:r>
            </w:del>
          </w:p>
        </w:tc>
        <w:tc>
          <w:tcPr>
            <w:tcW w:w="3396" w:type="dxa"/>
            <w:tcBorders>
              <w:top w:val="single" w:sz="4" w:space="0" w:color="auto"/>
              <w:left w:val="single" w:sz="4" w:space="0" w:color="auto"/>
              <w:bottom w:val="single" w:sz="4" w:space="0" w:color="auto"/>
              <w:right w:val="single" w:sz="4" w:space="0" w:color="auto"/>
            </w:tcBorders>
            <w:shd w:val="clear" w:color="auto" w:fill="auto"/>
            <w:hideMark/>
          </w:tcPr>
          <w:p w14:paraId="3D4A7D7E" w14:textId="5CEC042D" w:rsidR="003406BA" w:rsidRPr="00E54371" w:rsidDel="00B96DE1" w:rsidRDefault="003406BA" w:rsidP="00C22F6B">
            <w:pPr>
              <w:rPr>
                <w:del w:id="2830" w:author="Raphael Donor" w:date="2020-08-04T16:51:00Z"/>
                <w:rFonts w:ascii="Calibri" w:hAnsi="Calibri"/>
                <w:lang w:val="da-DK"/>
              </w:rPr>
            </w:pPr>
            <w:del w:id="2831" w:author="Raphael Donor" w:date="2020-08-04T16:51:00Z">
              <w:r w:rsidRPr="00E54371" w:rsidDel="00B96DE1">
                <w:rPr>
                  <w:rFonts w:ascii="Calibri" w:hAnsi="Calibri"/>
                  <w:lang w:val="da-DK"/>
                </w:rPr>
                <w:delText>GC_&lt;name&gt;</w:delText>
              </w:r>
            </w:del>
          </w:p>
        </w:tc>
        <w:tc>
          <w:tcPr>
            <w:tcW w:w="3396" w:type="dxa"/>
            <w:tcBorders>
              <w:top w:val="single" w:sz="4" w:space="0" w:color="auto"/>
              <w:left w:val="single" w:sz="4" w:space="0" w:color="auto"/>
              <w:bottom w:val="single" w:sz="4" w:space="0" w:color="auto"/>
              <w:right w:val="single" w:sz="4" w:space="0" w:color="auto"/>
            </w:tcBorders>
            <w:shd w:val="clear" w:color="auto" w:fill="auto"/>
            <w:hideMark/>
          </w:tcPr>
          <w:p w14:paraId="6DBD1FD1" w14:textId="0CE25E22" w:rsidR="003406BA" w:rsidRPr="00E54371" w:rsidDel="00B96DE1" w:rsidRDefault="003406BA" w:rsidP="00C22F6B">
            <w:pPr>
              <w:rPr>
                <w:del w:id="2832" w:author="Raphael Donor" w:date="2020-08-04T16:51:00Z"/>
                <w:rFonts w:ascii="Calibri" w:hAnsi="Calibri"/>
                <w:lang w:val="da-DK"/>
              </w:rPr>
            </w:pPr>
            <w:del w:id="2833" w:author="Raphael Donor" w:date="2020-08-04T16:51:00Z">
              <w:r w:rsidRPr="00E54371" w:rsidDel="00B96DE1">
                <w:rPr>
                  <w:rFonts w:ascii="Calibri" w:hAnsi="Calibri"/>
                  <w:lang w:val="da-DK"/>
                </w:rPr>
                <w:delText>CONSTANTS</w:delText>
              </w:r>
            </w:del>
          </w:p>
        </w:tc>
      </w:tr>
      <w:tr w:rsidR="003406BA" w:rsidRPr="00801556" w:rsidDel="00B96DE1" w14:paraId="091DCC91" w14:textId="0D74F804" w:rsidTr="00E54371">
        <w:trPr>
          <w:del w:id="2834" w:author="Raphael Donor" w:date="2020-08-04T16:51:00Z"/>
        </w:trPr>
        <w:tc>
          <w:tcPr>
            <w:tcW w:w="3396" w:type="dxa"/>
            <w:tcBorders>
              <w:top w:val="single" w:sz="4" w:space="0" w:color="auto"/>
              <w:left w:val="single" w:sz="4" w:space="0" w:color="auto"/>
              <w:bottom w:val="single" w:sz="4" w:space="0" w:color="auto"/>
              <w:right w:val="single" w:sz="4" w:space="0" w:color="auto"/>
            </w:tcBorders>
            <w:shd w:val="clear" w:color="auto" w:fill="auto"/>
            <w:hideMark/>
          </w:tcPr>
          <w:p w14:paraId="73E6BC4A" w14:textId="673518FA" w:rsidR="003406BA" w:rsidRPr="00E54371" w:rsidDel="00B96DE1" w:rsidRDefault="003406BA" w:rsidP="00C22F6B">
            <w:pPr>
              <w:rPr>
                <w:del w:id="2835" w:author="Raphael Donor" w:date="2020-08-04T16:51:00Z"/>
                <w:rFonts w:ascii="Calibri" w:hAnsi="Calibri"/>
                <w:lang w:val="da-DK"/>
              </w:rPr>
            </w:pPr>
            <w:del w:id="2836" w:author="Raphael Donor" w:date="2020-08-04T16:51:00Z">
              <w:r w:rsidRPr="00E54371" w:rsidDel="00B96DE1">
                <w:rPr>
                  <w:rFonts w:ascii="Calibri" w:hAnsi="Calibri"/>
                  <w:lang w:val="da-DK"/>
                </w:rPr>
                <w:delText>Variables</w:delText>
              </w:r>
            </w:del>
          </w:p>
        </w:tc>
        <w:tc>
          <w:tcPr>
            <w:tcW w:w="3396" w:type="dxa"/>
            <w:tcBorders>
              <w:top w:val="single" w:sz="4" w:space="0" w:color="auto"/>
              <w:left w:val="single" w:sz="4" w:space="0" w:color="auto"/>
              <w:bottom w:val="single" w:sz="4" w:space="0" w:color="auto"/>
              <w:right w:val="single" w:sz="4" w:space="0" w:color="auto"/>
            </w:tcBorders>
            <w:shd w:val="clear" w:color="auto" w:fill="auto"/>
            <w:hideMark/>
          </w:tcPr>
          <w:p w14:paraId="75D24D6E" w14:textId="1B9D6010" w:rsidR="003406BA" w:rsidRPr="00E54371" w:rsidDel="00B96DE1" w:rsidRDefault="003406BA" w:rsidP="00C22F6B">
            <w:pPr>
              <w:rPr>
                <w:del w:id="2837" w:author="Raphael Donor" w:date="2020-08-04T16:51:00Z"/>
                <w:rFonts w:ascii="Calibri" w:hAnsi="Calibri"/>
                <w:lang w:val="da-DK"/>
              </w:rPr>
            </w:pPr>
            <w:del w:id="2838" w:author="Raphael Donor" w:date="2020-08-04T16:51:00Z">
              <w:r w:rsidRPr="00E54371" w:rsidDel="00B96DE1">
                <w:rPr>
                  <w:rFonts w:ascii="Calibri" w:hAnsi="Calibri"/>
                  <w:lang w:val="da-DK"/>
                </w:rPr>
                <w:delText>GV_&lt;name&gt;</w:delText>
              </w:r>
            </w:del>
          </w:p>
        </w:tc>
        <w:tc>
          <w:tcPr>
            <w:tcW w:w="3396" w:type="dxa"/>
            <w:tcBorders>
              <w:top w:val="single" w:sz="4" w:space="0" w:color="auto"/>
              <w:left w:val="single" w:sz="4" w:space="0" w:color="auto"/>
              <w:bottom w:val="single" w:sz="4" w:space="0" w:color="auto"/>
              <w:right w:val="single" w:sz="4" w:space="0" w:color="auto"/>
            </w:tcBorders>
            <w:shd w:val="clear" w:color="auto" w:fill="auto"/>
            <w:hideMark/>
          </w:tcPr>
          <w:p w14:paraId="1FF15A31" w14:textId="2F3B3535" w:rsidR="003406BA" w:rsidRPr="00E54371" w:rsidDel="00B96DE1" w:rsidRDefault="003406BA" w:rsidP="00C22F6B">
            <w:pPr>
              <w:rPr>
                <w:del w:id="2839" w:author="Raphael Donor" w:date="2020-08-04T16:51:00Z"/>
                <w:rFonts w:ascii="Calibri" w:hAnsi="Calibri"/>
                <w:lang w:val="da-DK"/>
              </w:rPr>
            </w:pPr>
            <w:del w:id="2840" w:author="Raphael Donor" w:date="2020-08-04T16:51:00Z">
              <w:r w:rsidRPr="00E54371" w:rsidDel="00B96DE1">
                <w:rPr>
                  <w:rFonts w:ascii="Calibri" w:hAnsi="Calibri"/>
                  <w:lang w:val="da-DK"/>
                </w:rPr>
                <w:delText>DATA</w:delText>
              </w:r>
            </w:del>
          </w:p>
        </w:tc>
      </w:tr>
      <w:tr w:rsidR="003406BA" w:rsidRPr="00801556" w:rsidDel="00B96DE1" w14:paraId="454F05F0" w14:textId="62DC8BFB" w:rsidTr="00E54371">
        <w:trPr>
          <w:del w:id="2841" w:author="Raphael Donor" w:date="2020-08-04T16:51:00Z"/>
        </w:trPr>
        <w:tc>
          <w:tcPr>
            <w:tcW w:w="3396" w:type="dxa"/>
            <w:tcBorders>
              <w:top w:val="single" w:sz="4" w:space="0" w:color="auto"/>
              <w:left w:val="single" w:sz="4" w:space="0" w:color="auto"/>
              <w:bottom w:val="single" w:sz="4" w:space="0" w:color="auto"/>
              <w:right w:val="single" w:sz="4" w:space="0" w:color="auto"/>
            </w:tcBorders>
            <w:shd w:val="clear" w:color="auto" w:fill="auto"/>
          </w:tcPr>
          <w:p w14:paraId="573D8415" w14:textId="5CD9E905" w:rsidR="003406BA" w:rsidRPr="00E54371" w:rsidDel="00B96DE1" w:rsidRDefault="003406BA" w:rsidP="00C22F6B">
            <w:pPr>
              <w:rPr>
                <w:del w:id="2842" w:author="Raphael Donor" w:date="2020-08-04T16:51:00Z"/>
                <w:rFonts w:ascii="Calibri" w:hAnsi="Calibri"/>
                <w:lang w:val="da-DK"/>
              </w:rPr>
            </w:pPr>
            <w:del w:id="2843" w:author="Raphael Donor" w:date="2020-08-04T16:51:00Z">
              <w:r w:rsidRPr="00E54371" w:rsidDel="00B96DE1">
                <w:rPr>
                  <w:rFonts w:ascii="Calibri" w:hAnsi="Calibri"/>
                  <w:lang w:val="da-DK"/>
                </w:rPr>
                <w:delText>Objects</w:delText>
              </w:r>
            </w:del>
          </w:p>
        </w:tc>
        <w:tc>
          <w:tcPr>
            <w:tcW w:w="3396" w:type="dxa"/>
            <w:tcBorders>
              <w:top w:val="single" w:sz="4" w:space="0" w:color="auto"/>
              <w:left w:val="single" w:sz="4" w:space="0" w:color="auto"/>
              <w:bottom w:val="single" w:sz="4" w:space="0" w:color="auto"/>
              <w:right w:val="single" w:sz="4" w:space="0" w:color="auto"/>
            </w:tcBorders>
            <w:shd w:val="clear" w:color="auto" w:fill="auto"/>
          </w:tcPr>
          <w:p w14:paraId="6E00F650" w14:textId="135F5F67" w:rsidR="003406BA" w:rsidRPr="00E54371" w:rsidDel="00B96DE1" w:rsidRDefault="003406BA" w:rsidP="00C22F6B">
            <w:pPr>
              <w:rPr>
                <w:del w:id="2844" w:author="Raphael Donor" w:date="2020-08-04T16:51:00Z"/>
                <w:rFonts w:ascii="Calibri" w:hAnsi="Calibri"/>
                <w:lang w:val="da-DK"/>
              </w:rPr>
            </w:pPr>
            <w:del w:id="2845" w:author="Raphael Donor" w:date="2020-08-04T16:51:00Z">
              <w:r w:rsidRPr="00E54371" w:rsidDel="00B96DE1">
                <w:rPr>
                  <w:rFonts w:ascii="Calibri" w:hAnsi="Calibri"/>
                  <w:lang w:val="da-DK"/>
                </w:rPr>
                <w:delText>GO_&lt;name&gt;</w:delText>
              </w:r>
            </w:del>
          </w:p>
        </w:tc>
        <w:tc>
          <w:tcPr>
            <w:tcW w:w="3396" w:type="dxa"/>
            <w:tcBorders>
              <w:top w:val="single" w:sz="4" w:space="0" w:color="auto"/>
              <w:left w:val="single" w:sz="4" w:space="0" w:color="auto"/>
              <w:bottom w:val="single" w:sz="4" w:space="0" w:color="auto"/>
              <w:right w:val="single" w:sz="4" w:space="0" w:color="auto"/>
            </w:tcBorders>
            <w:shd w:val="clear" w:color="auto" w:fill="auto"/>
          </w:tcPr>
          <w:p w14:paraId="35F64F5A" w14:textId="24D38D32" w:rsidR="003406BA" w:rsidRPr="00E54371" w:rsidDel="00B96DE1" w:rsidRDefault="003406BA" w:rsidP="00C22F6B">
            <w:pPr>
              <w:rPr>
                <w:del w:id="2846" w:author="Raphael Donor" w:date="2020-08-04T16:51:00Z"/>
                <w:rFonts w:ascii="Calibri" w:hAnsi="Calibri"/>
                <w:lang w:val="da-DK"/>
              </w:rPr>
            </w:pPr>
            <w:del w:id="2847" w:author="Raphael Donor" w:date="2020-08-04T16:51:00Z">
              <w:r w:rsidRPr="00E54371" w:rsidDel="00B96DE1">
                <w:rPr>
                  <w:rFonts w:ascii="Calibri" w:hAnsi="Calibri"/>
                  <w:lang w:val="da-DK"/>
                </w:rPr>
                <w:delText>DATA</w:delText>
              </w:r>
            </w:del>
          </w:p>
        </w:tc>
      </w:tr>
      <w:tr w:rsidR="003406BA" w:rsidRPr="00801556" w:rsidDel="00B96DE1" w14:paraId="1228D4D6" w14:textId="0B2D1FA5" w:rsidTr="00E54371">
        <w:trPr>
          <w:del w:id="2848" w:author="Raphael Donor" w:date="2020-08-04T16:51:00Z"/>
        </w:trPr>
        <w:tc>
          <w:tcPr>
            <w:tcW w:w="3396" w:type="dxa"/>
            <w:tcBorders>
              <w:top w:val="single" w:sz="4" w:space="0" w:color="auto"/>
              <w:left w:val="single" w:sz="4" w:space="0" w:color="auto"/>
              <w:bottom w:val="single" w:sz="4" w:space="0" w:color="auto"/>
              <w:right w:val="single" w:sz="4" w:space="0" w:color="auto"/>
            </w:tcBorders>
            <w:shd w:val="clear" w:color="auto" w:fill="auto"/>
            <w:hideMark/>
          </w:tcPr>
          <w:p w14:paraId="03A3A4A7" w14:textId="24616CFD" w:rsidR="003406BA" w:rsidRPr="00E54371" w:rsidDel="00B96DE1" w:rsidRDefault="003406BA" w:rsidP="00C22F6B">
            <w:pPr>
              <w:rPr>
                <w:del w:id="2849" w:author="Raphael Donor" w:date="2020-08-04T16:51:00Z"/>
                <w:rFonts w:ascii="Calibri" w:hAnsi="Calibri"/>
                <w:lang w:val="da-DK"/>
              </w:rPr>
            </w:pPr>
            <w:del w:id="2850" w:author="Raphael Donor" w:date="2020-08-04T16:51:00Z">
              <w:r w:rsidRPr="00E54371" w:rsidDel="00B96DE1">
                <w:rPr>
                  <w:rFonts w:ascii="Calibri" w:hAnsi="Calibri"/>
                  <w:lang w:val="da-DK"/>
                </w:rPr>
                <w:delText>Field symbols</w:delText>
              </w:r>
            </w:del>
          </w:p>
        </w:tc>
        <w:tc>
          <w:tcPr>
            <w:tcW w:w="3396" w:type="dxa"/>
            <w:tcBorders>
              <w:top w:val="single" w:sz="4" w:space="0" w:color="auto"/>
              <w:left w:val="single" w:sz="4" w:space="0" w:color="auto"/>
              <w:bottom w:val="single" w:sz="4" w:space="0" w:color="auto"/>
              <w:right w:val="single" w:sz="4" w:space="0" w:color="auto"/>
            </w:tcBorders>
            <w:shd w:val="clear" w:color="auto" w:fill="auto"/>
            <w:hideMark/>
          </w:tcPr>
          <w:p w14:paraId="37F053B0" w14:textId="1145B9CB" w:rsidR="003406BA" w:rsidRPr="00E54371" w:rsidDel="00B96DE1" w:rsidRDefault="003406BA" w:rsidP="00C22F6B">
            <w:pPr>
              <w:rPr>
                <w:del w:id="2851" w:author="Raphael Donor" w:date="2020-08-04T16:51:00Z"/>
                <w:rFonts w:ascii="Calibri" w:hAnsi="Calibri"/>
                <w:lang w:val="da-DK"/>
              </w:rPr>
            </w:pPr>
            <w:del w:id="2852" w:author="Raphael Donor" w:date="2020-08-04T16:51:00Z">
              <w:r w:rsidRPr="00E54371" w:rsidDel="00B96DE1">
                <w:rPr>
                  <w:rFonts w:ascii="Calibri" w:hAnsi="Calibri"/>
                  <w:lang w:val="da-DK"/>
                </w:rPr>
                <w:delText>&lt;name&gt;</w:delText>
              </w:r>
            </w:del>
          </w:p>
        </w:tc>
        <w:tc>
          <w:tcPr>
            <w:tcW w:w="3396" w:type="dxa"/>
            <w:tcBorders>
              <w:top w:val="single" w:sz="4" w:space="0" w:color="auto"/>
              <w:left w:val="single" w:sz="4" w:space="0" w:color="auto"/>
              <w:bottom w:val="single" w:sz="4" w:space="0" w:color="auto"/>
              <w:right w:val="single" w:sz="4" w:space="0" w:color="auto"/>
            </w:tcBorders>
            <w:shd w:val="clear" w:color="auto" w:fill="auto"/>
            <w:hideMark/>
          </w:tcPr>
          <w:p w14:paraId="19C7698C" w14:textId="7444B6FE" w:rsidR="003406BA" w:rsidRPr="00E54371" w:rsidDel="00B96DE1" w:rsidRDefault="003406BA" w:rsidP="00C22F6B">
            <w:pPr>
              <w:rPr>
                <w:del w:id="2853" w:author="Raphael Donor" w:date="2020-08-04T16:51:00Z"/>
                <w:rFonts w:ascii="Calibri" w:hAnsi="Calibri"/>
                <w:lang w:val="da-DK"/>
              </w:rPr>
            </w:pPr>
            <w:del w:id="2854" w:author="Raphael Donor" w:date="2020-08-04T16:51:00Z">
              <w:r w:rsidRPr="00E54371" w:rsidDel="00B96DE1">
                <w:rPr>
                  <w:rFonts w:ascii="Calibri" w:hAnsi="Calibri"/>
                  <w:lang w:val="da-DK"/>
                </w:rPr>
                <w:delText>FIELD-SYMBOLS</w:delText>
              </w:r>
            </w:del>
          </w:p>
        </w:tc>
      </w:tr>
    </w:tbl>
    <w:p w14:paraId="4379D954" w14:textId="5D23A9AC" w:rsidR="003406BA" w:rsidRPr="00801556" w:rsidDel="00B96DE1" w:rsidRDefault="003406BA" w:rsidP="003406BA">
      <w:pPr>
        <w:rPr>
          <w:del w:id="2855" w:author="Raphael Donor" w:date="2020-08-04T16:51:00Z"/>
          <w:rFonts w:ascii="Calibri" w:hAnsi="Calibr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0"/>
        <w:gridCol w:w="3169"/>
        <w:gridCol w:w="3145"/>
      </w:tblGrid>
      <w:tr w:rsidR="003406BA" w:rsidRPr="00801556" w:rsidDel="00B96DE1" w14:paraId="4ACBFDC0" w14:textId="57E415C8" w:rsidTr="00E54371">
        <w:trPr>
          <w:del w:id="2856" w:author="Raphael Donor" w:date="2020-08-04T16:51:00Z"/>
        </w:trPr>
        <w:tc>
          <w:tcPr>
            <w:tcW w:w="3174" w:type="dxa"/>
            <w:tcBorders>
              <w:top w:val="single" w:sz="4" w:space="0" w:color="auto"/>
              <w:left w:val="single" w:sz="4" w:space="0" w:color="auto"/>
              <w:bottom w:val="single" w:sz="4" w:space="0" w:color="auto"/>
              <w:right w:val="single" w:sz="4" w:space="0" w:color="auto"/>
            </w:tcBorders>
            <w:shd w:val="clear" w:color="auto" w:fill="E7E6E6"/>
            <w:hideMark/>
          </w:tcPr>
          <w:p w14:paraId="34933F36" w14:textId="422CD5BA" w:rsidR="003406BA" w:rsidRPr="00E54371" w:rsidDel="00B96DE1" w:rsidRDefault="003406BA" w:rsidP="00C22F6B">
            <w:pPr>
              <w:rPr>
                <w:del w:id="2857" w:author="Raphael Donor" w:date="2020-08-04T16:51:00Z"/>
                <w:rFonts w:ascii="Calibri" w:hAnsi="Calibri"/>
                <w:b/>
              </w:rPr>
            </w:pPr>
            <w:del w:id="2858" w:author="Raphael Donor" w:date="2020-08-04T16:51:00Z">
              <w:r w:rsidRPr="00E54371" w:rsidDel="00B96DE1">
                <w:rPr>
                  <w:rFonts w:ascii="Calibri" w:hAnsi="Calibri"/>
                  <w:b/>
                </w:rPr>
                <w:delText>Program data type</w:delText>
              </w:r>
            </w:del>
          </w:p>
        </w:tc>
        <w:tc>
          <w:tcPr>
            <w:tcW w:w="3240" w:type="dxa"/>
            <w:tcBorders>
              <w:top w:val="single" w:sz="4" w:space="0" w:color="auto"/>
              <w:left w:val="single" w:sz="4" w:space="0" w:color="auto"/>
              <w:bottom w:val="single" w:sz="4" w:space="0" w:color="auto"/>
              <w:right w:val="single" w:sz="4" w:space="0" w:color="auto"/>
            </w:tcBorders>
            <w:shd w:val="clear" w:color="auto" w:fill="E7E6E6"/>
            <w:hideMark/>
          </w:tcPr>
          <w:p w14:paraId="0FECD057" w14:textId="7CC6ABD7" w:rsidR="003406BA" w:rsidRPr="00E54371" w:rsidDel="00B96DE1" w:rsidRDefault="003406BA" w:rsidP="00C22F6B">
            <w:pPr>
              <w:rPr>
                <w:del w:id="2859" w:author="Raphael Donor" w:date="2020-08-04T16:51:00Z"/>
                <w:rFonts w:ascii="Calibri" w:hAnsi="Calibri"/>
                <w:b/>
              </w:rPr>
            </w:pPr>
            <w:del w:id="2860" w:author="Raphael Donor" w:date="2020-08-04T16:51:00Z">
              <w:r w:rsidRPr="00E54371" w:rsidDel="00B96DE1">
                <w:rPr>
                  <w:rFonts w:ascii="Calibri" w:hAnsi="Calibri"/>
                  <w:b/>
                </w:rPr>
                <w:delText>Local data</w:delText>
              </w:r>
            </w:del>
          </w:p>
        </w:tc>
        <w:tc>
          <w:tcPr>
            <w:tcW w:w="3215" w:type="dxa"/>
            <w:tcBorders>
              <w:top w:val="single" w:sz="4" w:space="0" w:color="auto"/>
              <w:left w:val="single" w:sz="4" w:space="0" w:color="auto"/>
              <w:bottom w:val="single" w:sz="4" w:space="0" w:color="auto"/>
              <w:right w:val="single" w:sz="4" w:space="0" w:color="auto"/>
            </w:tcBorders>
            <w:shd w:val="clear" w:color="auto" w:fill="E7E6E6"/>
            <w:hideMark/>
          </w:tcPr>
          <w:p w14:paraId="0B01454B" w14:textId="764BE02D" w:rsidR="003406BA" w:rsidRPr="00E54371" w:rsidDel="00B96DE1" w:rsidRDefault="003406BA" w:rsidP="00C22F6B">
            <w:pPr>
              <w:rPr>
                <w:del w:id="2861" w:author="Raphael Donor" w:date="2020-08-04T16:51:00Z"/>
                <w:rFonts w:ascii="Calibri" w:hAnsi="Calibri"/>
                <w:b/>
              </w:rPr>
            </w:pPr>
            <w:del w:id="2862" w:author="Raphael Donor" w:date="2020-08-04T16:51:00Z">
              <w:r w:rsidRPr="00E54371" w:rsidDel="00B96DE1">
                <w:rPr>
                  <w:rFonts w:ascii="Calibri" w:hAnsi="Calibri"/>
                  <w:b/>
                </w:rPr>
                <w:delText>Rule in ATC</w:delText>
              </w:r>
            </w:del>
          </w:p>
        </w:tc>
      </w:tr>
      <w:tr w:rsidR="003406BA" w:rsidRPr="00801556" w:rsidDel="00B96DE1" w14:paraId="51E68F2D" w14:textId="78968A25" w:rsidTr="00E54371">
        <w:trPr>
          <w:del w:id="2863" w:author="Raphael Donor" w:date="2020-08-04T16:51:00Z"/>
        </w:trPr>
        <w:tc>
          <w:tcPr>
            <w:tcW w:w="3174" w:type="dxa"/>
            <w:tcBorders>
              <w:top w:val="single" w:sz="4" w:space="0" w:color="auto"/>
              <w:left w:val="single" w:sz="4" w:space="0" w:color="auto"/>
              <w:bottom w:val="single" w:sz="4" w:space="0" w:color="auto"/>
              <w:right w:val="single" w:sz="4" w:space="0" w:color="auto"/>
            </w:tcBorders>
            <w:shd w:val="clear" w:color="auto" w:fill="auto"/>
            <w:hideMark/>
          </w:tcPr>
          <w:p w14:paraId="0ED28EBD" w14:textId="6888FD1D" w:rsidR="003406BA" w:rsidRPr="00E54371" w:rsidDel="00B96DE1" w:rsidRDefault="003406BA" w:rsidP="00C22F6B">
            <w:pPr>
              <w:rPr>
                <w:del w:id="2864" w:author="Raphael Donor" w:date="2020-08-04T16:51:00Z"/>
                <w:rFonts w:ascii="Calibri" w:hAnsi="Calibri"/>
                <w:lang w:val="da-DK"/>
              </w:rPr>
            </w:pPr>
            <w:del w:id="2865" w:author="Raphael Donor" w:date="2020-08-04T16:51:00Z">
              <w:r w:rsidRPr="00E54371" w:rsidDel="00B96DE1">
                <w:rPr>
                  <w:rFonts w:ascii="Calibri" w:hAnsi="Calibri"/>
                  <w:lang w:val="da-DK"/>
                </w:rPr>
                <w:delText>Types</w:delText>
              </w:r>
            </w:del>
          </w:p>
        </w:tc>
        <w:tc>
          <w:tcPr>
            <w:tcW w:w="3240" w:type="dxa"/>
            <w:tcBorders>
              <w:top w:val="single" w:sz="4" w:space="0" w:color="auto"/>
              <w:left w:val="single" w:sz="4" w:space="0" w:color="auto"/>
              <w:bottom w:val="single" w:sz="4" w:space="0" w:color="auto"/>
              <w:right w:val="single" w:sz="4" w:space="0" w:color="auto"/>
            </w:tcBorders>
            <w:shd w:val="clear" w:color="auto" w:fill="auto"/>
            <w:hideMark/>
          </w:tcPr>
          <w:p w14:paraId="3EBA8FEC" w14:textId="79122D0A" w:rsidR="003406BA" w:rsidRPr="00E54371" w:rsidDel="00B96DE1" w:rsidRDefault="003406BA" w:rsidP="00C22F6B">
            <w:pPr>
              <w:rPr>
                <w:del w:id="2866" w:author="Raphael Donor" w:date="2020-08-04T16:51:00Z"/>
                <w:rFonts w:ascii="Calibri" w:hAnsi="Calibri"/>
                <w:lang w:val="da-DK"/>
              </w:rPr>
            </w:pPr>
            <w:del w:id="2867" w:author="Raphael Donor" w:date="2020-08-04T16:51:00Z">
              <w:r w:rsidRPr="00E54371" w:rsidDel="00B96DE1">
                <w:rPr>
                  <w:rFonts w:ascii="Calibri" w:hAnsi="Calibri"/>
                  <w:lang w:val="da-DK"/>
                </w:rPr>
                <w:delText>T_&lt;name&gt;</w:delText>
              </w:r>
            </w:del>
          </w:p>
        </w:tc>
        <w:tc>
          <w:tcPr>
            <w:tcW w:w="3215" w:type="dxa"/>
            <w:tcBorders>
              <w:top w:val="single" w:sz="4" w:space="0" w:color="auto"/>
              <w:left w:val="single" w:sz="4" w:space="0" w:color="auto"/>
              <w:bottom w:val="single" w:sz="4" w:space="0" w:color="auto"/>
              <w:right w:val="single" w:sz="4" w:space="0" w:color="auto"/>
            </w:tcBorders>
            <w:shd w:val="clear" w:color="auto" w:fill="auto"/>
            <w:hideMark/>
          </w:tcPr>
          <w:p w14:paraId="16303178" w14:textId="257E47D5" w:rsidR="003406BA" w:rsidRPr="00E54371" w:rsidDel="00B96DE1" w:rsidRDefault="003406BA" w:rsidP="00C22F6B">
            <w:pPr>
              <w:rPr>
                <w:del w:id="2868" w:author="Raphael Donor" w:date="2020-08-04T16:51:00Z"/>
                <w:rFonts w:ascii="Calibri" w:hAnsi="Calibri"/>
                <w:lang w:val="da-DK"/>
              </w:rPr>
            </w:pPr>
            <w:del w:id="2869" w:author="Raphael Donor" w:date="2020-08-04T16:51:00Z">
              <w:r w:rsidRPr="00E54371" w:rsidDel="00B96DE1">
                <w:rPr>
                  <w:rFonts w:ascii="Calibri" w:hAnsi="Calibri"/>
                  <w:lang w:val="da-DK"/>
                </w:rPr>
                <w:delText>TYPES</w:delText>
              </w:r>
            </w:del>
          </w:p>
        </w:tc>
      </w:tr>
      <w:tr w:rsidR="003406BA" w:rsidRPr="00801556" w:rsidDel="00B96DE1" w14:paraId="0EE15E7E" w14:textId="513BD635" w:rsidTr="00E54371">
        <w:trPr>
          <w:del w:id="2870" w:author="Raphael Donor" w:date="2020-08-04T16:51:00Z"/>
        </w:trPr>
        <w:tc>
          <w:tcPr>
            <w:tcW w:w="3174" w:type="dxa"/>
            <w:tcBorders>
              <w:top w:val="single" w:sz="4" w:space="0" w:color="auto"/>
              <w:left w:val="single" w:sz="4" w:space="0" w:color="auto"/>
              <w:bottom w:val="single" w:sz="4" w:space="0" w:color="auto"/>
              <w:right w:val="single" w:sz="4" w:space="0" w:color="auto"/>
            </w:tcBorders>
            <w:shd w:val="clear" w:color="auto" w:fill="auto"/>
          </w:tcPr>
          <w:p w14:paraId="150F8F3C" w14:textId="7A059FC5" w:rsidR="003406BA" w:rsidRPr="00E54371" w:rsidDel="00B96DE1" w:rsidRDefault="003406BA" w:rsidP="00C22F6B">
            <w:pPr>
              <w:rPr>
                <w:del w:id="2871" w:author="Raphael Donor" w:date="2020-08-04T16:51:00Z"/>
                <w:rFonts w:ascii="Calibri" w:hAnsi="Calibri"/>
                <w:lang w:val="da-DK"/>
              </w:rPr>
            </w:pPr>
            <w:del w:id="2872" w:author="Raphael Donor" w:date="2020-08-04T16:51:00Z">
              <w:r w:rsidRPr="00E54371" w:rsidDel="00B96DE1">
                <w:rPr>
                  <w:rFonts w:ascii="Calibri" w:hAnsi="Calibri"/>
                  <w:lang w:val="da-DK"/>
                </w:rPr>
                <w:delText>Table Types</w:delText>
              </w:r>
            </w:del>
          </w:p>
        </w:tc>
        <w:tc>
          <w:tcPr>
            <w:tcW w:w="3240" w:type="dxa"/>
            <w:tcBorders>
              <w:top w:val="single" w:sz="4" w:space="0" w:color="auto"/>
              <w:left w:val="single" w:sz="4" w:space="0" w:color="auto"/>
              <w:bottom w:val="single" w:sz="4" w:space="0" w:color="auto"/>
              <w:right w:val="single" w:sz="4" w:space="0" w:color="auto"/>
            </w:tcBorders>
            <w:shd w:val="clear" w:color="auto" w:fill="auto"/>
          </w:tcPr>
          <w:p w14:paraId="10F6BB21" w14:textId="5FA8D96B" w:rsidR="003406BA" w:rsidRPr="00E54371" w:rsidDel="00B96DE1" w:rsidRDefault="003406BA" w:rsidP="00C22F6B">
            <w:pPr>
              <w:rPr>
                <w:del w:id="2873" w:author="Raphael Donor" w:date="2020-08-04T16:51:00Z"/>
                <w:rFonts w:ascii="Calibri" w:hAnsi="Calibri"/>
                <w:lang w:val="da-DK"/>
              </w:rPr>
            </w:pPr>
            <w:del w:id="2874" w:author="Raphael Donor" w:date="2020-08-04T16:51:00Z">
              <w:r w:rsidRPr="00E54371" w:rsidDel="00B96DE1">
                <w:rPr>
                  <w:rFonts w:ascii="Calibri" w:hAnsi="Calibri"/>
                  <w:lang w:val="da-DK"/>
                </w:rPr>
                <w:delText>TT_&lt;name&gt;</w:delText>
              </w:r>
            </w:del>
          </w:p>
        </w:tc>
        <w:tc>
          <w:tcPr>
            <w:tcW w:w="3215" w:type="dxa"/>
            <w:tcBorders>
              <w:top w:val="single" w:sz="4" w:space="0" w:color="auto"/>
              <w:left w:val="single" w:sz="4" w:space="0" w:color="auto"/>
              <w:bottom w:val="single" w:sz="4" w:space="0" w:color="auto"/>
              <w:right w:val="single" w:sz="4" w:space="0" w:color="auto"/>
            </w:tcBorders>
            <w:shd w:val="clear" w:color="auto" w:fill="auto"/>
          </w:tcPr>
          <w:p w14:paraId="64759BA8" w14:textId="69DCA892" w:rsidR="003406BA" w:rsidRPr="00E54371" w:rsidDel="00B96DE1" w:rsidRDefault="003406BA" w:rsidP="00C22F6B">
            <w:pPr>
              <w:rPr>
                <w:del w:id="2875" w:author="Raphael Donor" w:date="2020-08-04T16:51:00Z"/>
                <w:rFonts w:ascii="Calibri" w:hAnsi="Calibri"/>
                <w:lang w:val="da-DK"/>
              </w:rPr>
            </w:pPr>
            <w:del w:id="2876" w:author="Raphael Donor" w:date="2020-08-04T16:51:00Z">
              <w:r w:rsidRPr="00E54371" w:rsidDel="00B96DE1">
                <w:rPr>
                  <w:rFonts w:ascii="Calibri" w:hAnsi="Calibri"/>
                  <w:lang w:val="da-DK"/>
                </w:rPr>
                <w:delText>TYPES</w:delText>
              </w:r>
            </w:del>
          </w:p>
        </w:tc>
      </w:tr>
      <w:tr w:rsidR="003406BA" w:rsidRPr="00801556" w:rsidDel="00B96DE1" w14:paraId="7D78E230" w14:textId="1AE7B665" w:rsidTr="00E54371">
        <w:trPr>
          <w:del w:id="2877" w:author="Raphael Donor" w:date="2020-08-04T16:51:00Z"/>
        </w:trPr>
        <w:tc>
          <w:tcPr>
            <w:tcW w:w="3174" w:type="dxa"/>
            <w:tcBorders>
              <w:top w:val="single" w:sz="4" w:space="0" w:color="auto"/>
              <w:left w:val="single" w:sz="4" w:space="0" w:color="auto"/>
              <w:bottom w:val="single" w:sz="4" w:space="0" w:color="auto"/>
              <w:right w:val="single" w:sz="4" w:space="0" w:color="auto"/>
            </w:tcBorders>
            <w:shd w:val="clear" w:color="auto" w:fill="auto"/>
            <w:hideMark/>
          </w:tcPr>
          <w:p w14:paraId="76F2AECF" w14:textId="2A766454" w:rsidR="003406BA" w:rsidRPr="00E54371" w:rsidDel="00B96DE1" w:rsidRDefault="003406BA" w:rsidP="00C22F6B">
            <w:pPr>
              <w:rPr>
                <w:del w:id="2878" w:author="Raphael Donor" w:date="2020-08-04T16:51:00Z"/>
                <w:rFonts w:ascii="Calibri" w:hAnsi="Calibri"/>
                <w:lang w:val="da-DK"/>
              </w:rPr>
            </w:pPr>
            <w:del w:id="2879" w:author="Raphael Donor" w:date="2020-08-04T16:51:00Z">
              <w:r w:rsidRPr="00E54371" w:rsidDel="00B96DE1">
                <w:rPr>
                  <w:rFonts w:ascii="Calibri" w:hAnsi="Calibri"/>
                  <w:lang w:val="da-DK"/>
                </w:rPr>
                <w:delText>Ranges</w:delText>
              </w:r>
            </w:del>
          </w:p>
        </w:tc>
        <w:tc>
          <w:tcPr>
            <w:tcW w:w="3240" w:type="dxa"/>
            <w:tcBorders>
              <w:top w:val="single" w:sz="4" w:space="0" w:color="auto"/>
              <w:left w:val="single" w:sz="4" w:space="0" w:color="auto"/>
              <w:bottom w:val="single" w:sz="4" w:space="0" w:color="auto"/>
              <w:right w:val="single" w:sz="4" w:space="0" w:color="auto"/>
            </w:tcBorders>
            <w:shd w:val="clear" w:color="auto" w:fill="auto"/>
            <w:hideMark/>
          </w:tcPr>
          <w:p w14:paraId="57292D64" w14:textId="1042DC77" w:rsidR="003406BA" w:rsidRPr="00E54371" w:rsidDel="00B96DE1" w:rsidRDefault="003406BA" w:rsidP="00C22F6B">
            <w:pPr>
              <w:rPr>
                <w:del w:id="2880" w:author="Raphael Donor" w:date="2020-08-04T16:51:00Z"/>
                <w:rFonts w:ascii="Calibri" w:hAnsi="Calibri"/>
                <w:lang w:val="da-DK"/>
              </w:rPr>
            </w:pPr>
            <w:del w:id="2881" w:author="Raphael Donor" w:date="2020-08-04T16:51:00Z">
              <w:r w:rsidRPr="00E54371" w:rsidDel="00B96DE1">
                <w:rPr>
                  <w:rFonts w:ascii="Calibri" w:hAnsi="Calibri"/>
                  <w:lang w:val="da-DK"/>
                </w:rPr>
                <w:delText>RT_&lt;name&gt;</w:delText>
              </w:r>
            </w:del>
          </w:p>
        </w:tc>
        <w:tc>
          <w:tcPr>
            <w:tcW w:w="3215" w:type="dxa"/>
            <w:tcBorders>
              <w:top w:val="single" w:sz="4" w:space="0" w:color="auto"/>
              <w:left w:val="single" w:sz="4" w:space="0" w:color="auto"/>
              <w:bottom w:val="single" w:sz="4" w:space="0" w:color="auto"/>
              <w:right w:val="single" w:sz="4" w:space="0" w:color="auto"/>
            </w:tcBorders>
            <w:shd w:val="clear" w:color="auto" w:fill="auto"/>
            <w:hideMark/>
          </w:tcPr>
          <w:p w14:paraId="61BF2846" w14:textId="421AD845" w:rsidR="003406BA" w:rsidRPr="00E54371" w:rsidDel="00B96DE1" w:rsidRDefault="003406BA" w:rsidP="00C22F6B">
            <w:pPr>
              <w:rPr>
                <w:del w:id="2882" w:author="Raphael Donor" w:date="2020-08-04T16:51:00Z"/>
                <w:rFonts w:ascii="Calibri" w:hAnsi="Calibri"/>
                <w:lang w:val="da-DK"/>
              </w:rPr>
            </w:pPr>
            <w:del w:id="2883" w:author="Raphael Donor" w:date="2020-08-04T16:51:00Z">
              <w:r w:rsidRPr="00E54371" w:rsidDel="00B96DE1">
                <w:rPr>
                  <w:rFonts w:ascii="Calibri" w:hAnsi="Calibri"/>
                  <w:lang w:val="da-DK"/>
                </w:rPr>
                <w:delText>DATA</w:delText>
              </w:r>
            </w:del>
          </w:p>
        </w:tc>
      </w:tr>
      <w:tr w:rsidR="003406BA" w:rsidRPr="00801556" w:rsidDel="00B96DE1" w14:paraId="25BE9250" w14:textId="2C09539B" w:rsidTr="00E54371">
        <w:trPr>
          <w:del w:id="2884" w:author="Raphael Donor" w:date="2020-08-04T16:51:00Z"/>
        </w:trPr>
        <w:tc>
          <w:tcPr>
            <w:tcW w:w="3174" w:type="dxa"/>
            <w:tcBorders>
              <w:top w:val="single" w:sz="4" w:space="0" w:color="auto"/>
              <w:left w:val="single" w:sz="4" w:space="0" w:color="auto"/>
              <w:bottom w:val="single" w:sz="4" w:space="0" w:color="auto"/>
              <w:right w:val="single" w:sz="4" w:space="0" w:color="auto"/>
            </w:tcBorders>
            <w:shd w:val="clear" w:color="auto" w:fill="auto"/>
            <w:hideMark/>
          </w:tcPr>
          <w:p w14:paraId="218A46B2" w14:textId="1405E75A" w:rsidR="003406BA" w:rsidRPr="00E54371" w:rsidDel="00B96DE1" w:rsidRDefault="003406BA" w:rsidP="00C22F6B">
            <w:pPr>
              <w:rPr>
                <w:del w:id="2885" w:author="Raphael Donor" w:date="2020-08-04T16:51:00Z"/>
                <w:rFonts w:ascii="Calibri" w:hAnsi="Calibri"/>
                <w:lang w:val="da-DK"/>
              </w:rPr>
            </w:pPr>
            <w:del w:id="2886" w:author="Raphael Donor" w:date="2020-08-04T16:51:00Z">
              <w:r w:rsidRPr="00E54371" w:rsidDel="00B96DE1">
                <w:rPr>
                  <w:rFonts w:ascii="Calibri" w:hAnsi="Calibri"/>
                  <w:lang w:val="da-DK"/>
                </w:rPr>
                <w:delText>Internal tables</w:delText>
              </w:r>
            </w:del>
          </w:p>
        </w:tc>
        <w:tc>
          <w:tcPr>
            <w:tcW w:w="3240" w:type="dxa"/>
            <w:tcBorders>
              <w:top w:val="single" w:sz="4" w:space="0" w:color="auto"/>
              <w:left w:val="single" w:sz="4" w:space="0" w:color="auto"/>
              <w:bottom w:val="single" w:sz="4" w:space="0" w:color="auto"/>
              <w:right w:val="single" w:sz="4" w:space="0" w:color="auto"/>
            </w:tcBorders>
            <w:shd w:val="clear" w:color="auto" w:fill="auto"/>
            <w:hideMark/>
          </w:tcPr>
          <w:p w14:paraId="50C6ECDC" w14:textId="30CE22B5" w:rsidR="003406BA" w:rsidRPr="00E54371" w:rsidDel="00B96DE1" w:rsidRDefault="003406BA" w:rsidP="00C22F6B">
            <w:pPr>
              <w:rPr>
                <w:del w:id="2887" w:author="Raphael Donor" w:date="2020-08-04T16:51:00Z"/>
                <w:rFonts w:ascii="Calibri" w:hAnsi="Calibri"/>
                <w:lang w:val="da-DK"/>
              </w:rPr>
            </w:pPr>
            <w:del w:id="2888" w:author="Raphael Donor" w:date="2020-08-04T16:51:00Z">
              <w:r w:rsidRPr="00E54371" w:rsidDel="00B96DE1">
                <w:rPr>
                  <w:rFonts w:ascii="Calibri" w:hAnsi="Calibri"/>
                  <w:lang w:val="da-DK"/>
                </w:rPr>
                <w:delText>LT_&lt;</w:delText>
              </w:r>
              <w:r w:rsidRPr="00E54371" w:rsidDel="00B96DE1">
                <w:rPr>
                  <w:rFonts w:ascii="Calibri" w:hAnsi="Calibri"/>
                  <w:lang w:val="en-AU"/>
                </w:rPr>
                <w:delText>name</w:delText>
              </w:r>
              <w:r w:rsidRPr="00E54371" w:rsidDel="00B96DE1">
                <w:rPr>
                  <w:rFonts w:ascii="Calibri" w:hAnsi="Calibri"/>
                  <w:lang w:val="da-DK"/>
                </w:rPr>
                <w:delText>&gt;</w:delText>
              </w:r>
            </w:del>
          </w:p>
        </w:tc>
        <w:tc>
          <w:tcPr>
            <w:tcW w:w="3215" w:type="dxa"/>
            <w:tcBorders>
              <w:top w:val="single" w:sz="4" w:space="0" w:color="auto"/>
              <w:left w:val="single" w:sz="4" w:space="0" w:color="auto"/>
              <w:bottom w:val="single" w:sz="4" w:space="0" w:color="auto"/>
              <w:right w:val="single" w:sz="4" w:space="0" w:color="auto"/>
            </w:tcBorders>
            <w:shd w:val="clear" w:color="auto" w:fill="auto"/>
            <w:hideMark/>
          </w:tcPr>
          <w:p w14:paraId="7A7997B9" w14:textId="423951F1" w:rsidR="003406BA" w:rsidRPr="00E54371" w:rsidDel="00B96DE1" w:rsidRDefault="003406BA" w:rsidP="00C22F6B">
            <w:pPr>
              <w:rPr>
                <w:del w:id="2889" w:author="Raphael Donor" w:date="2020-08-04T16:51:00Z"/>
                <w:rFonts w:ascii="Calibri" w:hAnsi="Calibri"/>
                <w:lang w:val="da-DK"/>
              </w:rPr>
            </w:pPr>
            <w:del w:id="2890" w:author="Raphael Donor" w:date="2020-08-04T16:51:00Z">
              <w:r w:rsidRPr="00E54371" w:rsidDel="00B96DE1">
                <w:rPr>
                  <w:rFonts w:ascii="Calibri" w:hAnsi="Calibri"/>
                  <w:lang w:val="da-DK"/>
                </w:rPr>
                <w:delText>DATA</w:delText>
              </w:r>
            </w:del>
          </w:p>
        </w:tc>
      </w:tr>
      <w:tr w:rsidR="003406BA" w:rsidRPr="00801556" w:rsidDel="00B96DE1" w14:paraId="01F6794C" w14:textId="6B99CE33" w:rsidTr="00E54371">
        <w:trPr>
          <w:del w:id="2891" w:author="Raphael Donor" w:date="2020-08-04T16:51:00Z"/>
        </w:trPr>
        <w:tc>
          <w:tcPr>
            <w:tcW w:w="3174" w:type="dxa"/>
            <w:tcBorders>
              <w:top w:val="single" w:sz="4" w:space="0" w:color="auto"/>
              <w:left w:val="single" w:sz="4" w:space="0" w:color="auto"/>
              <w:bottom w:val="single" w:sz="4" w:space="0" w:color="auto"/>
              <w:right w:val="single" w:sz="4" w:space="0" w:color="auto"/>
            </w:tcBorders>
            <w:shd w:val="clear" w:color="auto" w:fill="auto"/>
            <w:hideMark/>
          </w:tcPr>
          <w:p w14:paraId="1AFFD584" w14:textId="35518BE2" w:rsidR="003406BA" w:rsidRPr="00E54371" w:rsidDel="00B96DE1" w:rsidRDefault="003406BA" w:rsidP="00C22F6B">
            <w:pPr>
              <w:rPr>
                <w:del w:id="2892" w:author="Raphael Donor" w:date="2020-08-04T16:51:00Z"/>
                <w:rFonts w:ascii="Calibri" w:hAnsi="Calibri"/>
                <w:lang w:val="da-DK"/>
              </w:rPr>
            </w:pPr>
            <w:del w:id="2893" w:author="Raphael Donor" w:date="2020-08-04T16:51:00Z">
              <w:r w:rsidRPr="00E54371" w:rsidDel="00B96DE1">
                <w:rPr>
                  <w:rFonts w:ascii="Calibri" w:hAnsi="Calibri"/>
                  <w:lang w:val="da-DK"/>
                </w:rPr>
                <w:delText>Structure</w:delText>
              </w:r>
            </w:del>
          </w:p>
        </w:tc>
        <w:tc>
          <w:tcPr>
            <w:tcW w:w="3240" w:type="dxa"/>
            <w:tcBorders>
              <w:top w:val="single" w:sz="4" w:space="0" w:color="auto"/>
              <w:left w:val="single" w:sz="4" w:space="0" w:color="auto"/>
              <w:bottom w:val="single" w:sz="4" w:space="0" w:color="auto"/>
              <w:right w:val="single" w:sz="4" w:space="0" w:color="auto"/>
            </w:tcBorders>
            <w:shd w:val="clear" w:color="auto" w:fill="auto"/>
            <w:hideMark/>
          </w:tcPr>
          <w:p w14:paraId="63AEE33F" w14:textId="2D29ED8E" w:rsidR="003406BA" w:rsidRPr="00E54371" w:rsidDel="00B96DE1" w:rsidRDefault="003406BA" w:rsidP="00C22F6B">
            <w:pPr>
              <w:rPr>
                <w:del w:id="2894" w:author="Raphael Donor" w:date="2020-08-04T16:51:00Z"/>
                <w:rFonts w:ascii="Calibri" w:hAnsi="Calibri"/>
                <w:lang w:val="da-DK"/>
              </w:rPr>
            </w:pPr>
            <w:del w:id="2895" w:author="Raphael Donor" w:date="2020-08-04T16:51:00Z">
              <w:r w:rsidRPr="00E54371" w:rsidDel="00B96DE1">
                <w:rPr>
                  <w:rFonts w:ascii="Calibri" w:hAnsi="Calibri"/>
                  <w:lang w:val="da-DK"/>
                </w:rPr>
                <w:delText>LS_&lt;name&gt;</w:delText>
              </w:r>
            </w:del>
          </w:p>
        </w:tc>
        <w:tc>
          <w:tcPr>
            <w:tcW w:w="3215" w:type="dxa"/>
            <w:tcBorders>
              <w:top w:val="single" w:sz="4" w:space="0" w:color="auto"/>
              <w:left w:val="single" w:sz="4" w:space="0" w:color="auto"/>
              <w:bottom w:val="single" w:sz="4" w:space="0" w:color="auto"/>
              <w:right w:val="single" w:sz="4" w:space="0" w:color="auto"/>
            </w:tcBorders>
            <w:shd w:val="clear" w:color="auto" w:fill="auto"/>
            <w:hideMark/>
          </w:tcPr>
          <w:p w14:paraId="4750CDDD" w14:textId="4367439E" w:rsidR="003406BA" w:rsidRPr="00E54371" w:rsidDel="00B96DE1" w:rsidRDefault="003406BA" w:rsidP="00C22F6B">
            <w:pPr>
              <w:rPr>
                <w:del w:id="2896" w:author="Raphael Donor" w:date="2020-08-04T16:51:00Z"/>
                <w:rFonts w:ascii="Calibri" w:hAnsi="Calibri"/>
              </w:rPr>
            </w:pPr>
            <w:del w:id="2897" w:author="Raphael Donor" w:date="2020-08-04T16:51:00Z">
              <w:r w:rsidRPr="00E54371" w:rsidDel="00B96DE1">
                <w:rPr>
                  <w:rFonts w:ascii="Calibri" w:hAnsi="Calibri"/>
                  <w:lang w:val="da-DK"/>
                </w:rPr>
                <w:delText>DATA</w:delText>
              </w:r>
            </w:del>
          </w:p>
        </w:tc>
      </w:tr>
      <w:tr w:rsidR="003406BA" w:rsidRPr="00801556" w:rsidDel="00B96DE1" w14:paraId="6BF8B557" w14:textId="3BD2F7B4" w:rsidTr="00E54371">
        <w:trPr>
          <w:del w:id="2898" w:author="Raphael Donor" w:date="2020-08-04T16:51:00Z"/>
        </w:trPr>
        <w:tc>
          <w:tcPr>
            <w:tcW w:w="3174" w:type="dxa"/>
            <w:tcBorders>
              <w:top w:val="single" w:sz="4" w:space="0" w:color="auto"/>
              <w:left w:val="single" w:sz="4" w:space="0" w:color="auto"/>
              <w:bottom w:val="single" w:sz="4" w:space="0" w:color="auto"/>
              <w:right w:val="single" w:sz="4" w:space="0" w:color="auto"/>
            </w:tcBorders>
            <w:shd w:val="clear" w:color="auto" w:fill="auto"/>
            <w:hideMark/>
          </w:tcPr>
          <w:p w14:paraId="6797FC33" w14:textId="3C5D8F2B" w:rsidR="003406BA" w:rsidRPr="00E54371" w:rsidDel="00B96DE1" w:rsidRDefault="003406BA" w:rsidP="00C22F6B">
            <w:pPr>
              <w:rPr>
                <w:del w:id="2899" w:author="Raphael Donor" w:date="2020-08-04T16:51:00Z"/>
                <w:rFonts w:ascii="Calibri" w:hAnsi="Calibri"/>
                <w:lang w:val="da-DK"/>
              </w:rPr>
            </w:pPr>
            <w:del w:id="2900" w:author="Raphael Donor" w:date="2020-08-04T16:51:00Z">
              <w:r w:rsidRPr="00E54371" w:rsidDel="00B96DE1">
                <w:rPr>
                  <w:rFonts w:ascii="Calibri" w:hAnsi="Calibri"/>
                  <w:lang w:val="da-DK"/>
                </w:rPr>
                <w:delText>Constants</w:delText>
              </w:r>
            </w:del>
          </w:p>
        </w:tc>
        <w:tc>
          <w:tcPr>
            <w:tcW w:w="3240" w:type="dxa"/>
            <w:tcBorders>
              <w:top w:val="single" w:sz="4" w:space="0" w:color="auto"/>
              <w:left w:val="single" w:sz="4" w:space="0" w:color="auto"/>
              <w:bottom w:val="single" w:sz="4" w:space="0" w:color="auto"/>
              <w:right w:val="single" w:sz="4" w:space="0" w:color="auto"/>
            </w:tcBorders>
            <w:shd w:val="clear" w:color="auto" w:fill="auto"/>
            <w:hideMark/>
          </w:tcPr>
          <w:p w14:paraId="4CB31515" w14:textId="75094088" w:rsidR="003406BA" w:rsidRPr="00E54371" w:rsidDel="00B96DE1" w:rsidRDefault="003406BA" w:rsidP="00C22F6B">
            <w:pPr>
              <w:rPr>
                <w:del w:id="2901" w:author="Raphael Donor" w:date="2020-08-04T16:51:00Z"/>
                <w:rFonts w:ascii="Calibri" w:hAnsi="Calibri"/>
                <w:lang w:val="da-DK"/>
              </w:rPr>
            </w:pPr>
            <w:del w:id="2902" w:author="Raphael Donor" w:date="2020-08-04T16:51:00Z">
              <w:r w:rsidRPr="00E54371" w:rsidDel="00B96DE1">
                <w:rPr>
                  <w:rFonts w:ascii="Calibri" w:hAnsi="Calibri"/>
                  <w:lang w:val="da-DK"/>
                </w:rPr>
                <w:delText>LC_&lt;name&gt;</w:delText>
              </w:r>
            </w:del>
          </w:p>
        </w:tc>
        <w:tc>
          <w:tcPr>
            <w:tcW w:w="3215" w:type="dxa"/>
            <w:tcBorders>
              <w:top w:val="single" w:sz="4" w:space="0" w:color="auto"/>
              <w:left w:val="single" w:sz="4" w:space="0" w:color="auto"/>
              <w:bottom w:val="single" w:sz="4" w:space="0" w:color="auto"/>
              <w:right w:val="single" w:sz="4" w:space="0" w:color="auto"/>
            </w:tcBorders>
            <w:shd w:val="clear" w:color="auto" w:fill="auto"/>
            <w:hideMark/>
          </w:tcPr>
          <w:p w14:paraId="0D3CAE55" w14:textId="60C68B18" w:rsidR="003406BA" w:rsidRPr="00E54371" w:rsidDel="00B96DE1" w:rsidRDefault="003406BA" w:rsidP="00C22F6B">
            <w:pPr>
              <w:rPr>
                <w:del w:id="2903" w:author="Raphael Donor" w:date="2020-08-04T16:51:00Z"/>
                <w:rFonts w:ascii="Calibri" w:hAnsi="Calibri"/>
                <w:lang w:val="da-DK"/>
              </w:rPr>
            </w:pPr>
            <w:del w:id="2904" w:author="Raphael Donor" w:date="2020-08-04T16:51:00Z">
              <w:r w:rsidRPr="00E54371" w:rsidDel="00B96DE1">
                <w:rPr>
                  <w:rFonts w:ascii="Calibri" w:hAnsi="Calibri"/>
                  <w:lang w:val="da-DK"/>
                </w:rPr>
                <w:delText>CONSTANTS</w:delText>
              </w:r>
            </w:del>
          </w:p>
        </w:tc>
      </w:tr>
      <w:tr w:rsidR="003406BA" w:rsidRPr="00801556" w:rsidDel="00B96DE1" w14:paraId="5C57D192" w14:textId="144E82D5" w:rsidTr="00E54371">
        <w:trPr>
          <w:del w:id="2905" w:author="Raphael Donor" w:date="2020-08-04T16:51:00Z"/>
        </w:trPr>
        <w:tc>
          <w:tcPr>
            <w:tcW w:w="3174" w:type="dxa"/>
            <w:tcBorders>
              <w:top w:val="single" w:sz="4" w:space="0" w:color="auto"/>
              <w:left w:val="single" w:sz="4" w:space="0" w:color="auto"/>
              <w:bottom w:val="single" w:sz="4" w:space="0" w:color="auto"/>
              <w:right w:val="single" w:sz="4" w:space="0" w:color="auto"/>
            </w:tcBorders>
            <w:shd w:val="clear" w:color="auto" w:fill="auto"/>
            <w:hideMark/>
          </w:tcPr>
          <w:p w14:paraId="3F51A8DE" w14:textId="6209B42F" w:rsidR="003406BA" w:rsidRPr="00E54371" w:rsidDel="00B96DE1" w:rsidRDefault="003406BA" w:rsidP="00C22F6B">
            <w:pPr>
              <w:rPr>
                <w:del w:id="2906" w:author="Raphael Donor" w:date="2020-08-04T16:51:00Z"/>
                <w:rFonts w:ascii="Calibri" w:hAnsi="Calibri"/>
                <w:lang w:val="da-DK"/>
              </w:rPr>
            </w:pPr>
            <w:del w:id="2907" w:author="Raphael Donor" w:date="2020-08-04T16:51:00Z">
              <w:r w:rsidRPr="00E54371" w:rsidDel="00B96DE1">
                <w:rPr>
                  <w:rFonts w:ascii="Calibri" w:hAnsi="Calibri"/>
                  <w:lang w:val="da-DK"/>
                </w:rPr>
                <w:delText>Variables</w:delText>
              </w:r>
            </w:del>
          </w:p>
        </w:tc>
        <w:tc>
          <w:tcPr>
            <w:tcW w:w="3240" w:type="dxa"/>
            <w:tcBorders>
              <w:top w:val="single" w:sz="4" w:space="0" w:color="auto"/>
              <w:left w:val="single" w:sz="4" w:space="0" w:color="auto"/>
              <w:bottom w:val="single" w:sz="4" w:space="0" w:color="auto"/>
              <w:right w:val="single" w:sz="4" w:space="0" w:color="auto"/>
            </w:tcBorders>
            <w:shd w:val="clear" w:color="auto" w:fill="auto"/>
            <w:hideMark/>
          </w:tcPr>
          <w:p w14:paraId="3AC8139B" w14:textId="57A109B3" w:rsidR="003406BA" w:rsidRPr="00E54371" w:rsidDel="00B96DE1" w:rsidRDefault="003406BA" w:rsidP="00C22F6B">
            <w:pPr>
              <w:rPr>
                <w:del w:id="2908" w:author="Raphael Donor" w:date="2020-08-04T16:51:00Z"/>
                <w:rFonts w:ascii="Calibri" w:hAnsi="Calibri"/>
                <w:lang w:val="da-DK"/>
              </w:rPr>
            </w:pPr>
            <w:del w:id="2909" w:author="Raphael Donor" w:date="2020-08-04T16:51:00Z">
              <w:r w:rsidRPr="00E54371" w:rsidDel="00B96DE1">
                <w:rPr>
                  <w:rFonts w:ascii="Calibri" w:hAnsi="Calibri"/>
                  <w:lang w:val="da-DK"/>
                </w:rPr>
                <w:delText>LV_&lt;name&gt;</w:delText>
              </w:r>
            </w:del>
          </w:p>
        </w:tc>
        <w:tc>
          <w:tcPr>
            <w:tcW w:w="3215" w:type="dxa"/>
            <w:tcBorders>
              <w:top w:val="single" w:sz="4" w:space="0" w:color="auto"/>
              <w:left w:val="single" w:sz="4" w:space="0" w:color="auto"/>
              <w:bottom w:val="single" w:sz="4" w:space="0" w:color="auto"/>
              <w:right w:val="single" w:sz="4" w:space="0" w:color="auto"/>
            </w:tcBorders>
            <w:shd w:val="clear" w:color="auto" w:fill="auto"/>
            <w:hideMark/>
          </w:tcPr>
          <w:p w14:paraId="28A4FBAD" w14:textId="47A15BE0" w:rsidR="003406BA" w:rsidRPr="00E54371" w:rsidDel="00B96DE1" w:rsidRDefault="003406BA" w:rsidP="00C22F6B">
            <w:pPr>
              <w:rPr>
                <w:del w:id="2910" w:author="Raphael Donor" w:date="2020-08-04T16:51:00Z"/>
                <w:rFonts w:ascii="Calibri" w:hAnsi="Calibri"/>
                <w:lang w:val="da-DK"/>
              </w:rPr>
            </w:pPr>
            <w:del w:id="2911" w:author="Raphael Donor" w:date="2020-08-04T16:51:00Z">
              <w:r w:rsidRPr="00E54371" w:rsidDel="00B96DE1">
                <w:rPr>
                  <w:rFonts w:ascii="Calibri" w:hAnsi="Calibri"/>
                  <w:lang w:val="da-DK"/>
                </w:rPr>
                <w:delText>DATA</w:delText>
              </w:r>
            </w:del>
          </w:p>
        </w:tc>
      </w:tr>
      <w:tr w:rsidR="003406BA" w:rsidRPr="00801556" w:rsidDel="00B96DE1" w14:paraId="7B283387" w14:textId="5EA1DB13" w:rsidTr="00E54371">
        <w:trPr>
          <w:del w:id="2912" w:author="Raphael Donor" w:date="2020-08-04T16:51:00Z"/>
        </w:trPr>
        <w:tc>
          <w:tcPr>
            <w:tcW w:w="3174" w:type="dxa"/>
            <w:tcBorders>
              <w:top w:val="single" w:sz="4" w:space="0" w:color="auto"/>
              <w:left w:val="single" w:sz="4" w:space="0" w:color="auto"/>
              <w:bottom w:val="single" w:sz="4" w:space="0" w:color="auto"/>
              <w:right w:val="single" w:sz="4" w:space="0" w:color="auto"/>
            </w:tcBorders>
            <w:shd w:val="clear" w:color="auto" w:fill="auto"/>
          </w:tcPr>
          <w:p w14:paraId="300FB0F2" w14:textId="0357AE7D" w:rsidR="003406BA" w:rsidRPr="00E54371" w:rsidDel="00B96DE1" w:rsidRDefault="003406BA" w:rsidP="00C22F6B">
            <w:pPr>
              <w:rPr>
                <w:del w:id="2913" w:author="Raphael Donor" w:date="2020-08-04T16:51:00Z"/>
                <w:rFonts w:ascii="Calibri" w:hAnsi="Calibri"/>
                <w:lang w:val="da-DK"/>
              </w:rPr>
            </w:pPr>
            <w:del w:id="2914" w:author="Raphael Donor" w:date="2020-08-04T16:51:00Z">
              <w:r w:rsidRPr="00E54371" w:rsidDel="00B96DE1">
                <w:rPr>
                  <w:rFonts w:ascii="Calibri" w:hAnsi="Calibri"/>
                  <w:lang w:val="da-DK"/>
                </w:rPr>
                <w:delText>Objects</w:delText>
              </w:r>
            </w:del>
          </w:p>
        </w:tc>
        <w:tc>
          <w:tcPr>
            <w:tcW w:w="3240" w:type="dxa"/>
            <w:tcBorders>
              <w:top w:val="single" w:sz="4" w:space="0" w:color="auto"/>
              <w:left w:val="single" w:sz="4" w:space="0" w:color="auto"/>
              <w:bottom w:val="single" w:sz="4" w:space="0" w:color="auto"/>
              <w:right w:val="single" w:sz="4" w:space="0" w:color="auto"/>
            </w:tcBorders>
            <w:shd w:val="clear" w:color="auto" w:fill="auto"/>
          </w:tcPr>
          <w:p w14:paraId="650404C2" w14:textId="4C32F609" w:rsidR="003406BA" w:rsidRPr="00E54371" w:rsidDel="00B96DE1" w:rsidRDefault="003406BA" w:rsidP="00C22F6B">
            <w:pPr>
              <w:rPr>
                <w:del w:id="2915" w:author="Raphael Donor" w:date="2020-08-04T16:51:00Z"/>
                <w:rFonts w:ascii="Calibri" w:hAnsi="Calibri"/>
                <w:lang w:val="da-DK"/>
              </w:rPr>
            </w:pPr>
            <w:del w:id="2916" w:author="Raphael Donor" w:date="2020-08-04T16:51:00Z">
              <w:r w:rsidRPr="00E54371" w:rsidDel="00B96DE1">
                <w:rPr>
                  <w:rFonts w:ascii="Calibri" w:hAnsi="Calibri"/>
                  <w:lang w:val="da-DK"/>
                </w:rPr>
                <w:delText>LO_&lt;name&gt;</w:delText>
              </w:r>
            </w:del>
          </w:p>
        </w:tc>
        <w:tc>
          <w:tcPr>
            <w:tcW w:w="3215" w:type="dxa"/>
            <w:tcBorders>
              <w:top w:val="single" w:sz="4" w:space="0" w:color="auto"/>
              <w:left w:val="single" w:sz="4" w:space="0" w:color="auto"/>
              <w:bottom w:val="single" w:sz="4" w:space="0" w:color="auto"/>
              <w:right w:val="single" w:sz="4" w:space="0" w:color="auto"/>
            </w:tcBorders>
            <w:shd w:val="clear" w:color="auto" w:fill="auto"/>
          </w:tcPr>
          <w:p w14:paraId="6637864D" w14:textId="07AEF962" w:rsidR="003406BA" w:rsidRPr="00E54371" w:rsidDel="00B96DE1" w:rsidRDefault="003406BA" w:rsidP="00C22F6B">
            <w:pPr>
              <w:rPr>
                <w:del w:id="2917" w:author="Raphael Donor" w:date="2020-08-04T16:51:00Z"/>
                <w:rFonts w:ascii="Calibri" w:hAnsi="Calibri"/>
                <w:lang w:val="da-DK"/>
              </w:rPr>
            </w:pPr>
            <w:del w:id="2918" w:author="Raphael Donor" w:date="2020-08-04T16:51:00Z">
              <w:r w:rsidRPr="00E54371" w:rsidDel="00B96DE1">
                <w:rPr>
                  <w:rFonts w:ascii="Calibri" w:hAnsi="Calibri"/>
                  <w:lang w:val="da-DK"/>
                </w:rPr>
                <w:delText>DATA</w:delText>
              </w:r>
            </w:del>
          </w:p>
        </w:tc>
      </w:tr>
      <w:tr w:rsidR="003406BA" w:rsidRPr="00801556" w:rsidDel="00B96DE1" w14:paraId="13F01D90" w14:textId="7F2E5629" w:rsidTr="00E54371">
        <w:trPr>
          <w:del w:id="2919" w:author="Raphael Donor" w:date="2020-08-04T16:51:00Z"/>
        </w:trPr>
        <w:tc>
          <w:tcPr>
            <w:tcW w:w="3174" w:type="dxa"/>
            <w:tcBorders>
              <w:top w:val="single" w:sz="4" w:space="0" w:color="auto"/>
              <w:left w:val="single" w:sz="4" w:space="0" w:color="auto"/>
              <w:bottom w:val="single" w:sz="4" w:space="0" w:color="auto"/>
              <w:right w:val="single" w:sz="4" w:space="0" w:color="auto"/>
            </w:tcBorders>
            <w:shd w:val="clear" w:color="auto" w:fill="auto"/>
            <w:hideMark/>
          </w:tcPr>
          <w:p w14:paraId="504DB009" w14:textId="755A8433" w:rsidR="003406BA" w:rsidRPr="00E54371" w:rsidDel="00B96DE1" w:rsidRDefault="003406BA" w:rsidP="00C22F6B">
            <w:pPr>
              <w:rPr>
                <w:del w:id="2920" w:author="Raphael Donor" w:date="2020-08-04T16:51:00Z"/>
                <w:rFonts w:ascii="Calibri" w:hAnsi="Calibri"/>
                <w:lang w:val="da-DK"/>
              </w:rPr>
            </w:pPr>
            <w:del w:id="2921" w:author="Raphael Donor" w:date="2020-08-04T16:51:00Z">
              <w:r w:rsidRPr="00E54371" w:rsidDel="00B96DE1">
                <w:rPr>
                  <w:rFonts w:ascii="Calibri" w:hAnsi="Calibri"/>
                  <w:lang w:val="da-DK"/>
                </w:rPr>
                <w:delText>Field symbols</w:delText>
              </w:r>
            </w:del>
          </w:p>
        </w:tc>
        <w:tc>
          <w:tcPr>
            <w:tcW w:w="3240" w:type="dxa"/>
            <w:tcBorders>
              <w:top w:val="single" w:sz="4" w:space="0" w:color="auto"/>
              <w:left w:val="single" w:sz="4" w:space="0" w:color="auto"/>
              <w:bottom w:val="single" w:sz="4" w:space="0" w:color="auto"/>
              <w:right w:val="single" w:sz="4" w:space="0" w:color="auto"/>
            </w:tcBorders>
            <w:shd w:val="clear" w:color="auto" w:fill="auto"/>
            <w:hideMark/>
          </w:tcPr>
          <w:p w14:paraId="4F673BFC" w14:textId="760780DC" w:rsidR="003406BA" w:rsidRPr="00E54371" w:rsidDel="00B96DE1" w:rsidRDefault="003406BA" w:rsidP="00C22F6B">
            <w:pPr>
              <w:rPr>
                <w:del w:id="2922" w:author="Raphael Donor" w:date="2020-08-04T16:51:00Z"/>
                <w:rFonts w:ascii="Calibri" w:hAnsi="Calibri"/>
                <w:lang w:val="da-DK"/>
              </w:rPr>
            </w:pPr>
            <w:del w:id="2923" w:author="Raphael Donor" w:date="2020-08-04T16:51:00Z">
              <w:r w:rsidRPr="00E54371" w:rsidDel="00B96DE1">
                <w:rPr>
                  <w:rFonts w:ascii="Calibri" w:hAnsi="Calibri"/>
                  <w:lang w:val="da-DK"/>
                </w:rPr>
                <w:delText>&lt;name&gt;</w:delText>
              </w:r>
            </w:del>
          </w:p>
        </w:tc>
        <w:tc>
          <w:tcPr>
            <w:tcW w:w="3215" w:type="dxa"/>
            <w:tcBorders>
              <w:top w:val="single" w:sz="4" w:space="0" w:color="auto"/>
              <w:left w:val="single" w:sz="4" w:space="0" w:color="auto"/>
              <w:bottom w:val="single" w:sz="4" w:space="0" w:color="auto"/>
              <w:right w:val="single" w:sz="4" w:space="0" w:color="auto"/>
            </w:tcBorders>
            <w:shd w:val="clear" w:color="auto" w:fill="auto"/>
            <w:hideMark/>
          </w:tcPr>
          <w:p w14:paraId="46750FE8" w14:textId="038ACEDB" w:rsidR="003406BA" w:rsidRPr="00E54371" w:rsidDel="00B96DE1" w:rsidRDefault="003406BA" w:rsidP="00C22F6B">
            <w:pPr>
              <w:rPr>
                <w:del w:id="2924" w:author="Raphael Donor" w:date="2020-08-04T16:51:00Z"/>
                <w:rFonts w:ascii="Calibri" w:hAnsi="Calibri"/>
                <w:lang w:val="da-DK"/>
              </w:rPr>
            </w:pPr>
            <w:del w:id="2925" w:author="Raphael Donor" w:date="2020-08-04T16:51:00Z">
              <w:r w:rsidRPr="00E54371" w:rsidDel="00B96DE1">
                <w:rPr>
                  <w:rFonts w:ascii="Calibri" w:hAnsi="Calibri"/>
                  <w:lang w:val="da-DK"/>
                </w:rPr>
                <w:delText>FIELD-SYMBOLS</w:delText>
              </w:r>
            </w:del>
          </w:p>
        </w:tc>
      </w:tr>
    </w:tbl>
    <w:p w14:paraId="2FAC6259" w14:textId="77777777" w:rsidR="00B96DE1" w:rsidRPr="00801556" w:rsidRDefault="00B96DE1" w:rsidP="00B96DE1">
      <w:pPr>
        <w:rPr>
          <w:ins w:id="2926" w:author="Raphael Donor" w:date="2020-08-04T16:52:00Z"/>
          <w:rFonts w:ascii="Calibri" w:hAnsi="Calibri"/>
          <w:b/>
        </w:rPr>
      </w:pPr>
      <w:commentRangeStart w:id="2927"/>
      <w:commentRangeStart w:id="2928"/>
      <w:ins w:id="2929" w:author="Raphael Donor" w:date="2020-08-04T16:52:00Z">
        <w:r w:rsidRPr="00801556">
          <w:rPr>
            <w:rFonts w:ascii="Calibri" w:hAnsi="Calibri"/>
            <w:b/>
          </w:rPr>
          <w:t>ABAP Program data - General</w:t>
        </w:r>
      </w:ins>
      <w:commentRangeEnd w:id="2927"/>
      <w:r w:rsidR="00184703">
        <w:rPr>
          <w:rStyle w:val="CommentReference"/>
          <w:rFonts w:ascii="Grundfos TheSans V2" w:eastAsia="Grundfos TheSans V2" w:hAnsi="Grundfos TheSans V2"/>
        </w:rPr>
        <w:commentReference w:id="2927"/>
      </w:r>
      <w:commentRangeEnd w:id="2928"/>
      <w:r w:rsidR="00E2728B">
        <w:rPr>
          <w:rStyle w:val="CommentReference"/>
          <w:rFonts w:ascii="Grundfos TheSans V2" w:eastAsia="Grundfos TheSans V2" w:hAnsi="Grundfos TheSans V2"/>
        </w:rPr>
        <w:commentReference w:id="2928"/>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28"/>
        <w:gridCol w:w="3138"/>
        <w:gridCol w:w="3148"/>
      </w:tblGrid>
      <w:tr w:rsidR="00B96DE1" w:rsidRPr="00801556" w14:paraId="7094429F" w14:textId="77777777" w:rsidTr="00C22F6B">
        <w:trPr>
          <w:ins w:id="2930" w:author="Raphael Donor" w:date="2020-08-04T16:52:00Z"/>
        </w:trPr>
        <w:tc>
          <w:tcPr>
            <w:tcW w:w="3396" w:type="dxa"/>
            <w:tcBorders>
              <w:top w:val="single" w:sz="4" w:space="0" w:color="auto"/>
              <w:left w:val="single" w:sz="4" w:space="0" w:color="auto"/>
              <w:bottom w:val="single" w:sz="4" w:space="0" w:color="auto"/>
              <w:right w:val="single" w:sz="4" w:space="0" w:color="auto"/>
            </w:tcBorders>
            <w:shd w:val="clear" w:color="auto" w:fill="E7E6E6"/>
            <w:hideMark/>
          </w:tcPr>
          <w:p w14:paraId="0345C920" w14:textId="77777777" w:rsidR="00B96DE1" w:rsidRPr="00E54371" w:rsidRDefault="00B96DE1" w:rsidP="00C22F6B">
            <w:pPr>
              <w:rPr>
                <w:ins w:id="2931" w:author="Raphael Donor" w:date="2020-08-04T16:52:00Z"/>
                <w:rFonts w:ascii="Calibri" w:hAnsi="Calibri"/>
                <w:b/>
              </w:rPr>
            </w:pPr>
            <w:ins w:id="2932" w:author="Raphael Donor" w:date="2020-08-04T16:52:00Z">
              <w:r w:rsidRPr="00E54371">
                <w:rPr>
                  <w:rFonts w:ascii="Calibri" w:hAnsi="Calibri"/>
                  <w:b/>
                </w:rPr>
                <w:t>Program data type</w:t>
              </w:r>
            </w:ins>
          </w:p>
        </w:tc>
        <w:tc>
          <w:tcPr>
            <w:tcW w:w="3396" w:type="dxa"/>
            <w:tcBorders>
              <w:top w:val="single" w:sz="4" w:space="0" w:color="auto"/>
              <w:left w:val="single" w:sz="4" w:space="0" w:color="auto"/>
              <w:bottom w:val="single" w:sz="4" w:space="0" w:color="auto"/>
              <w:right w:val="single" w:sz="4" w:space="0" w:color="auto"/>
            </w:tcBorders>
            <w:shd w:val="clear" w:color="auto" w:fill="E7E6E6"/>
            <w:hideMark/>
          </w:tcPr>
          <w:p w14:paraId="27418D78" w14:textId="77777777" w:rsidR="00B96DE1" w:rsidRPr="00E54371" w:rsidRDefault="00B96DE1" w:rsidP="00C22F6B">
            <w:pPr>
              <w:rPr>
                <w:ins w:id="2933" w:author="Raphael Donor" w:date="2020-08-04T16:52:00Z"/>
                <w:rFonts w:ascii="Calibri" w:hAnsi="Calibri"/>
                <w:b/>
              </w:rPr>
            </w:pPr>
            <w:ins w:id="2934" w:author="Raphael Donor" w:date="2020-08-04T16:52:00Z">
              <w:r w:rsidRPr="00E54371">
                <w:rPr>
                  <w:rFonts w:ascii="Calibri" w:hAnsi="Calibri"/>
                  <w:b/>
                </w:rPr>
                <w:t>Global data</w:t>
              </w:r>
            </w:ins>
          </w:p>
        </w:tc>
        <w:tc>
          <w:tcPr>
            <w:tcW w:w="3396" w:type="dxa"/>
            <w:tcBorders>
              <w:top w:val="single" w:sz="4" w:space="0" w:color="auto"/>
              <w:left w:val="single" w:sz="4" w:space="0" w:color="auto"/>
              <w:bottom w:val="single" w:sz="4" w:space="0" w:color="auto"/>
              <w:right w:val="single" w:sz="4" w:space="0" w:color="auto"/>
            </w:tcBorders>
            <w:shd w:val="clear" w:color="auto" w:fill="E7E6E6"/>
            <w:hideMark/>
          </w:tcPr>
          <w:p w14:paraId="18DCFAF5" w14:textId="77777777" w:rsidR="00B96DE1" w:rsidRPr="00E54371" w:rsidRDefault="00B96DE1" w:rsidP="00C22F6B">
            <w:pPr>
              <w:rPr>
                <w:ins w:id="2935" w:author="Raphael Donor" w:date="2020-08-04T16:52:00Z"/>
                <w:rFonts w:ascii="Calibri" w:hAnsi="Calibri"/>
                <w:b/>
              </w:rPr>
            </w:pPr>
            <w:ins w:id="2936" w:author="Raphael Donor" w:date="2020-08-04T16:52:00Z">
              <w:r w:rsidRPr="00E54371">
                <w:rPr>
                  <w:rFonts w:ascii="Calibri" w:hAnsi="Calibri"/>
                  <w:b/>
                </w:rPr>
                <w:t>Rule in ATC</w:t>
              </w:r>
            </w:ins>
          </w:p>
        </w:tc>
      </w:tr>
      <w:tr w:rsidR="00B96DE1" w:rsidRPr="00801556" w14:paraId="22143F5F" w14:textId="77777777" w:rsidTr="00C22F6B">
        <w:trPr>
          <w:ins w:id="2937" w:author="Raphael Donor" w:date="2020-08-04T16:52:00Z"/>
        </w:trPr>
        <w:tc>
          <w:tcPr>
            <w:tcW w:w="3396" w:type="dxa"/>
            <w:tcBorders>
              <w:top w:val="single" w:sz="4" w:space="0" w:color="auto"/>
              <w:left w:val="single" w:sz="4" w:space="0" w:color="auto"/>
              <w:bottom w:val="single" w:sz="4" w:space="0" w:color="auto"/>
              <w:right w:val="single" w:sz="4" w:space="0" w:color="auto"/>
            </w:tcBorders>
            <w:shd w:val="clear" w:color="auto" w:fill="auto"/>
            <w:hideMark/>
          </w:tcPr>
          <w:p w14:paraId="02CCC1C1" w14:textId="77777777" w:rsidR="00B96DE1" w:rsidRPr="00E54371" w:rsidRDefault="00B96DE1" w:rsidP="00C22F6B">
            <w:pPr>
              <w:rPr>
                <w:ins w:id="2938" w:author="Raphael Donor" w:date="2020-08-04T16:52:00Z"/>
                <w:rFonts w:ascii="Calibri" w:hAnsi="Calibri"/>
              </w:rPr>
            </w:pPr>
            <w:ins w:id="2939" w:author="Raphael Donor" w:date="2020-08-04T16:52:00Z">
              <w:r w:rsidRPr="00E54371">
                <w:rPr>
                  <w:rFonts w:ascii="Calibri" w:hAnsi="Calibri"/>
                </w:rPr>
                <w:t>Parameters</w:t>
              </w:r>
            </w:ins>
          </w:p>
        </w:tc>
        <w:tc>
          <w:tcPr>
            <w:tcW w:w="3396" w:type="dxa"/>
            <w:tcBorders>
              <w:top w:val="single" w:sz="4" w:space="0" w:color="auto"/>
              <w:left w:val="single" w:sz="4" w:space="0" w:color="auto"/>
              <w:bottom w:val="single" w:sz="4" w:space="0" w:color="auto"/>
              <w:right w:val="single" w:sz="4" w:space="0" w:color="auto"/>
            </w:tcBorders>
            <w:shd w:val="clear" w:color="auto" w:fill="auto"/>
            <w:hideMark/>
          </w:tcPr>
          <w:p w14:paraId="0431C37D" w14:textId="77777777" w:rsidR="00B96DE1" w:rsidRPr="00E54371" w:rsidRDefault="00B96DE1" w:rsidP="00C22F6B">
            <w:pPr>
              <w:rPr>
                <w:ins w:id="2940" w:author="Raphael Donor" w:date="2020-08-04T16:52:00Z"/>
                <w:rFonts w:ascii="Calibri" w:hAnsi="Calibri"/>
              </w:rPr>
            </w:pPr>
            <w:ins w:id="2941" w:author="Raphael Donor" w:date="2020-08-04T16:52:00Z">
              <w:r w:rsidRPr="00E54371">
                <w:rPr>
                  <w:rFonts w:ascii="Calibri" w:hAnsi="Calibri"/>
                </w:rPr>
                <w:t>P_&lt;name&gt;</w:t>
              </w:r>
            </w:ins>
          </w:p>
        </w:tc>
        <w:tc>
          <w:tcPr>
            <w:tcW w:w="3396" w:type="dxa"/>
            <w:tcBorders>
              <w:top w:val="single" w:sz="4" w:space="0" w:color="auto"/>
              <w:left w:val="single" w:sz="4" w:space="0" w:color="auto"/>
              <w:bottom w:val="single" w:sz="4" w:space="0" w:color="auto"/>
              <w:right w:val="single" w:sz="4" w:space="0" w:color="auto"/>
            </w:tcBorders>
            <w:shd w:val="clear" w:color="auto" w:fill="auto"/>
            <w:hideMark/>
          </w:tcPr>
          <w:p w14:paraId="042532A3" w14:textId="77777777" w:rsidR="00B96DE1" w:rsidRPr="00E54371" w:rsidRDefault="00B96DE1" w:rsidP="00C22F6B">
            <w:pPr>
              <w:rPr>
                <w:ins w:id="2942" w:author="Raphael Donor" w:date="2020-08-04T16:52:00Z"/>
                <w:rFonts w:ascii="Calibri" w:hAnsi="Calibri"/>
              </w:rPr>
            </w:pPr>
            <w:ins w:id="2943" w:author="Raphael Donor" w:date="2020-08-04T16:52:00Z">
              <w:r w:rsidRPr="00E54371">
                <w:rPr>
                  <w:rFonts w:ascii="Calibri" w:hAnsi="Calibri"/>
                </w:rPr>
                <w:t>PARAMETERS</w:t>
              </w:r>
            </w:ins>
          </w:p>
        </w:tc>
      </w:tr>
      <w:tr w:rsidR="00B96DE1" w:rsidRPr="00801556" w14:paraId="27AB09AC" w14:textId="77777777" w:rsidTr="00C22F6B">
        <w:trPr>
          <w:ins w:id="2944" w:author="Raphael Donor" w:date="2020-08-04T16:52:00Z"/>
        </w:trPr>
        <w:tc>
          <w:tcPr>
            <w:tcW w:w="3396" w:type="dxa"/>
            <w:tcBorders>
              <w:top w:val="single" w:sz="4" w:space="0" w:color="auto"/>
              <w:left w:val="single" w:sz="4" w:space="0" w:color="auto"/>
              <w:bottom w:val="single" w:sz="4" w:space="0" w:color="auto"/>
              <w:right w:val="single" w:sz="4" w:space="0" w:color="auto"/>
            </w:tcBorders>
            <w:shd w:val="clear" w:color="auto" w:fill="auto"/>
            <w:hideMark/>
          </w:tcPr>
          <w:p w14:paraId="7DCFD183" w14:textId="77777777" w:rsidR="00B96DE1" w:rsidRPr="00E54371" w:rsidRDefault="00B96DE1" w:rsidP="00C22F6B">
            <w:pPr>
              <w:rPr>
                <w:ins w:id="2945" w:author="Raphael Donor" w:date="2020-08-04T16:52:00Z"/>
                <w:rFonts w:ascii="Calibri" w:hAnsi="Calibri"/>
              </w:rPr>
            </w:pPr>
            <w:ins w:id="2946" w:author="Raphael Donor" w:date="2020-08-04T16:52:00Z">
              <w:r w:rsidRPr="00E54371">
                <w:rPr>
                  <w:rFonts w:ascii="Calibri" w:hAnsi="Calibri"/>
                </w:rPr>
                <w:t>Select-options</w:t>
              </w:r>
            </w:ins>
          </w:p>
        </w:tc>
        <w:tc>
          <w:tcPr>
            <w:tcW w:w="3396" w:type="dxa"/>
            <w:tcBorders>
              <w:top w:val="single" w:sz="4" w:space="0" w:color="auto"/>
              <w:left w:val="single" w:sz="4" w:space="0" w:color="auto"/>
              <w:bottom w:val="single" w:sz="4" w:space="0" w:color="auto"/>
              <w:right w:val="single" w:sz="4" w:space="0" w:color="auto"/>
            </w:tcBorders>
            <w:shd w:val="clear" w:color="auto" w:fill="auto"/>
            <w:hideMark/>
          </w:tcPr>
          <w:p w14:paraId="28A59C22" w14:textId="77777777" w:rsidR="00B96DE1" w:rsidRPr="00E54371" w:rsidRDefault="00B96DE1" w:rsidP="00C22F6B">
            <w:pPr>
              <w:rPr>
                <w:ins w:id="2947" w:author="Raphael Donor" w:date="2020-08-04T16:52:00Z"/>
                <w:rFonts w:ascii="Calibri" w:hAnsi="Calibri"/>
                <w:lang w:val="da-DK"/>
              </w:rPr>
            </w:pPr>
            <w:ins w:id="2948" w:author="Raphael Donor" w:date="2020-08-04T16:52:00Z">
              <w:r w:rsidRPr="00E54371">
                <w:rPr>
                  <w:rFonts w:ascii="Calibri" w:hAnsi="Calibri"/>
                </w:rPr>
                <w:t>S_</w:t>
              </w:r>
              <w:r w:rsidRPr="00E54371">
                <w:rPr>
                  <w:rFonts w:ascii="Calibri" w:hAnsi="Calibri"/>
                  <w:lang w:val="da-DK"/>
                </w:rPr>
                <w:t>&lt;</w:t>
              </w:r>
              <w:r w:rsidRPr="00E54371">
                <w:rPr>
                  <w:rFonts w:ascii="Calibri" w:hAnsi="Calibri"/>
                  <w:lang w:val="en-CA"/>
                </w:rPr>
                <w:t>name</w:t>
              </w:r>
              <w:r w:rsidRPr="00E54371">
                <w:rPr>
                  <w:rFonts w:ascii="Calibri" w:hAnsi="Calibri"/>
                  <w:lang w:val="da-DK"/>
                </w:rPr>
                <w:t>&gt;</w:t>
              </w:r>
            </w:ins>
          </w:p>
        </w:tc>
        <w:tc>
          <w:tcPr>
            <w:tcW w:w="3396" w:type="dxa"/>
            <w:tcBorders>
              <w:top w:val="single" w:sz="4" w:space="0" w:color="auto"/>
              <w:left w:val="single" w:sz="4" w:space="0" w:color="auto"/>
              <w:bottom w:val="single" w:sz="4" w:space="0" w:color="auto"/>
              <w:right w:val="single" w:sz="4" w:space="0" w:color="auto"/>
            </w:tcBorders>
            <w:shd w:val="clear" w:color="auto" w:fill="auto"/>
            <w:hideMark/>
          </w:tcPr>
          <w:p w14:paraId="74637C78" w14:textId="77777777" w:rsidR="00B96DE1" w:rsidRPr="00E54371" w:rsidRDefault="00B96DE1" w:rsidP="00C22F6B">
            <w:pPr>
              <w:rPr>
                <w:ins w:id="2949" w:author="Raphael Donor" w:date="2020-08-04T16:52:00Z"/>
                <w:rFonts w:ascii="Calibri" w:hAnsi="Calibri"/>
                <w:lang w:val="da-DK"/>
              </w:rPr>
            </w:pPr>
            <w:ins w:id="2950" w:author="Raphael Donor" w:date="2020-08-04T16:52:00Z">
              <w:r w:rsidRPr="00E54371">
                <w:rPr>
                  <w:rFonts w:ascii="Calibri" w:hAnsi="Calibri"/>
                  <w:lang w:val="da-DK"/>
                </w:rPr>
                <w:t>SELECT-OPTIONS</w:t>
              </w:r>
            </w:ins>
          </w:p>
        </w:tc>
      </w:tr>
      <w:tr w:rsidR="00B96DE1" w:rsidRPr="00801556" w14:paraId="784DC877" w14:textId="77777777" w:rsidTr="00C22F6B">
        <w:trPr>
          <w:ins w:id="2951" w:author="Raphael Donor" w:date="2020-08-04T16:52:00Z"/>
        </w:trPr>
        <w:tc>
          <w:tcPr>
            <w:tcW w:w="3396" w:type="dxa"/>
            <w:tcBorders>
              <w:top w:val="single" w:sz="4" w:space="0" w:color="auto"/>
              <w:left w:val="single" w:sz="4" w:space="0" w:color="auto"/>
              <w:bottom w:val="single" w:sz="4" w:space="0" w:color="auto"/>
              <w:right w:val="single" w:sz="4" w:space="0" w:color="auto"/>
            </w:tcBorders>
            <w:shd w:val="clear" w:color="auto" w:fill="auto"/>
            <w:hideMark/>
          </w:tcPr>
          <w:p w14:paraId="679ECB8C" w14:textId="77777777" w:rsidR="00B96DE1" w:rsidRPr="00E54371" w:rsidRDefault="00B96DE1" w:rsidP="00C22F6B">
            <w:pPr>
              <w:rPr>
                <w:ins w:id="2952" w:author="Raphael Donor" w:date="2020-08-04T16:52:00Z"/>
                <w:rFonts w:ascii="Calibri" w:hAnsi="Calibri"/>
                <w:lang w:val="da-DK"/>
              </w:rPr>
            </w:pPr>
            <w:ins w:id="2953" w:author="Raphael Donor" w:date="2020-08-04T16:52:00Z">
              <w:r w:rsidRPr="00E54371">
                <w:rPr>
                  <w:rFonts w:ascii="Calibri" w:hAnsi="Calibri"/>
                  <w:lang w:val="da-DK"/>
                </w:rPr>
                <w:t>Types</w:t>
              </w:r>
            </w:ins>
          </w:p>
        </w:tc>
        <w:tc>
          <w:tcPr>
            <w:tcW w:w="3396" w:type="dxa"/>
            <w:tcBorders>
              <w:top w:val="single" w:sz="4" w:space="0" w:color="auto"/>
              <w:left w:val="single" w:sz="4" w:space="0" w:color="auto"/>
              <w:bottom w:val="single" w:sz="4" w:space="0" w:color="auto"/>
              <w:right w:val="single" w:sz="4" w:space="0" w:color="auto"/>
            </w:tcBorders>
            <w:shd w:val="clear" w:color="auto" w:fill="auto"/>
            <w:hideMark/>
          </w:tcPr>
          <w:p w14:paraId="51F39F50" w14:textId="77777777" w:rsidR="00B96DE1" w:rsidRPr="00E54371" w:rsidRDefault="00B96DE1" w:rsidP="00C22F6B">
            <w:pPr>
              <w:rPr>
                <w:ins w:id="2954" w:author="Raphael Donor" w:date="2020-08-04T16:52:00Z"/>
                <w:rFonts w:ascii="Calibri" w:hAnsi="Calibri"/>
                <w:lang w:val="da-DK"/>
              </w:rPr>
            </w:pPr>
            <w:ins w:id="2955" w:author="Raphael Donor" w:date="2020-08-04T16:52:00Z">
              <w:r w:rsidRPr="00E54371">
                <w:rPr>
                  <w:rFonts w:ascii="Calibri" w:hAnsi="Calibri"/>
                  <w:lang w:val="da-DK"/>
                </w:rPr>
                <w:t xml:space="preserve">T_&lt;name&gt; </w:t>
              </w:r>
            </w:ins>
          </w:p>
        </w:tc>
        <w:tc>
          <w:tcPr>
            <w:tcW w:w="3396" w:type="dxa"/>
            <w:tcBorders>
              <w:top w:val="single" w:sz="4" w:space="0" w:color="auto"/>
              <w:left w:val="single" w:sz="4" w:space="0" w:color="auto"/>
              <w:bottom w:val="single" w:sz="4" w:space="0" w:color="auto"/>
              <w:right w:val="single" w:sz="4" w:space="0" w:color="auto"/>
            </w:tcBorders>
            <w:shd w:val="clear" w:color="auto" w:fill="auto"/>
            <w:hideMark/>
          </w:tcPr>
          <w:p w14:paraId="0A3397A8" w14:textId="77777777" w:rsidR="00B96DE1" w:rsidRPr="00E54371" w:rsidRDefault="00B96DE1" w:rsidP="00C22F6B">
            <w:pPr>
              <w:rPr>
                <w:ins w:id="2956" w:author="Raphael Donor" w:date="2020-08-04T16:52:00Z"/>
                <w:rFonts w:ascii="Calibri" w:hAnsi="Calibri"/>
                <w:lang w:val="da-DK"/>
              </w:rPr>
            </w:pPr>
            <w:ins w:id="2957" w:author="Raphael Donor" w:date="2020-08-04T16:52:00Z">
              <w:r w:rsidRPr="00E54371">
                <w:rPr>
                  <w:rFonts w:ascii="Calibri" w:hAnsi="Calibri"/>
                  <w:lang w:val="da-DK"/>
                </w:rPr>
                <w:t>TYPES</w:t>
              </w:r>
            </w:ins>
          </w:p>
        </w:tc>
      </w:tr>
      <w:tr w:rsidR="00B96DE1" w:rsidRPr="00801556" w14:paraId="6873A68E" w14:textId="77777777" w:rsidTr="00C22F6B">
        <w:trPr>
          <w:ins w:id="2958" w:author="Raphael Donor" w:date="2020-08-04T16:52:00Z"/>
        </w:trPr>
        <w:tc>
          <w:tcPr>
            <w:tcW w:w="3396" w:type="dxa"/>
            <w:tcBorders>
              <w:top w:val="single" w:sz="4" w:space="0" w:color="auto"/>
              <w:left w:val="single" w:sz="4" w:space="0" w:color="auto"/>
              <w:bottom w:val="single" w:sz="4" w:space="0" w:color="auto"/>
              <w:right w:val="single" w:sz="4" w:space="0" w:color="auto"/>
            </w:tcBorders>
            <w:shd w:val="clear" w:color="auto" w:fill="auto"/>
          </w:tcPr>
          <w:p w14:paraId="5B108586" w14:textId="77777777" w:rsidR="00B96DE1" w:rsidRPr="00E54371" w:rsidRDefault="00B96DE1" w:rsidP="00C22F6B">
            <w:pPr>
              <w:rPr>
                <w:ins w:id="2959" w:author="Raphael Donor" w:date="2020-08-04T16:52:00Z"/>
                <w:rFonts w:ascii="Calibri" w:hAnsi="Calibri"/>
                <w:lang w:val="da-DK"/>
              </w:rPr>
            </w:pPr>
            <w:ins w:id="2960" w:author="Raphael Donor" w:date="2020-08-04T16:52:00Z">
              <w:r w:rsidRPr="00E54371">
                <w:rPr>
                  <w:rFonts w:ascii="Calibri" w:hAnsi="Calibri"/>
                  <w:lang w:val="da-DK"/>
                </w:rPr>
                <w:t>Table types</w:t>
              </w:r>
            </w:ins>
          </w:p>
        </w:tc>
        <w:tc>
          <w:tcPr>
            <w:tcW w:w="3396" w:type="dxa"/>
            <w:tcBorders>
              <w:top w:val="single" w:sz="4" w:space="0" w:color="auto"/>
              <w:left w:val="single" w:sz="4" w:space="0" w:color="auto"/>
              <w:bottom w:val="single" w:sz="4" w:space="0" w:color="auto"/>
              <w:right w:val="single" w:sz="4" w:space="0" w:color="auto"/>
            </w:tcBorders>
            <w:shd w:val="clear" w:color="auto" w:fill="auto"/>
          </w:tcPr>
          <w:p w14:paraId="23DF4F1B" w14:textId="77777777" w:rsidR="00B96DE1" w:rsidRPr="00E54371" w:rsidRDefault="00B96DE1" w:rsidP="00C22F6B">
            <w:pPr>
              <w:rPr>
                <w:ins w:id="2961" w:author="Raphael Donor" w:date="2020-08-04T16:52:00Z"/>
                <w:rFonts w:ascii="Calibri" w:hAnsi="Calibri"/>
                <w:lang w:val="da-DK"/>
              </w:rPr>
            </w:pPr>
            <w:ins w:id="2962" w:author="Raphael Donor" w:date="2020-08-04T16:52:00Z">
              <w:r w:rsidRPr="00E54371">
                <w:rPr>
                  <w:rFonts w:ascii="Calibri" w:hAnsi="Calibri"/>
                  <w:lang w:val="da-DK"/>
                </w:rPr>
                <w:t>TT_&lt;name&gt;</w:t>
              </w:r>
            </w:ins>
          </w:p>
        </w:tc>
        <w:tc>
          <w:tcPr>
            <w:tcW w:w="3396" w:type="dxa"/>
            <w:tcBorders>
              <w:top w:val="single" w:sz="4" w:space="0" w:color="auto"/>
              <w:left w:val="single" w:sz="4" w:space="0" w:color="auto"/>
              <w:bottom w:val="single" w:sz="4" w:space="0" w:color="auto"/>
              <w:right w:val="single" w:sz="4" w:space="0" w:color="auto"/>
            </w:tcBorders>
            <w:shd w:val="clear" w:color="auto" w:fill="auto"/>
          </w:tcPr>
          <w:p w14:paraId="48EA8817" w14:textId="77777777" w:rsidR="00B96DE1" w:rsidRPr="00E54371" w:rsidRDefault="00B96DE1" w:rsidP="00C22F6B">
            <w:pPr>
              <w:rPr>
                <w:ins w:id="2963" w:author="Raphael Donor" w:date="2020-08-04T16:52:00Z"/>
                <w:rFonts w:ascii="Calibri" w:hAnsi="Calibri"/>
                <w:lang w:val="da-DK"/>
              </w:rPr>
            </w:pPr>
            <w:ins w:id="2964" w:author="Raphael Donor" w:date="2020-08-04T16:52:00Z">
              <w:r w:rsidRPr="00E54371">
                <w:rPr>
                  <w:rFonts w:ascii="Calibri" w:hAnsi="Calibri"/>
                  <w:lang w:val="da-DK"/>
                </w:rPr>
                <w:t>TYPES</w:t>
              </w:r>
            </w:ins>
          </w:p>
        </w:tc>
      </w:tr>
      <w:tr w:rsidR="00B96DE1" w:rsidRPr="00801556" w14:paraId="0D316C5D" w14:textId="77777777" w:rsidTr="00C22F6B">
        <w:trPr>
          <w:ins w:id="2965" w:author="Raphael Donor" w:date="2020-08-04T16:52:00Z"/>
        </w:trPr>
        <w:tc>
          <w:tcPr>
            <w:tcW w:w="3396" w:type="dxa"/>
            <w:tcBorders>
              <w:top w:val="single" w:sz="4" w:space="0" w:color="auto"/>
              <w:left w:val="single" w:sz="4" w:space="0" w:color="auto"/>
              <w:bottom w:val="single" w:sz="4" w:space="0" w:color="auto"/>
              <w:right w:val="single" w:sz="4" w:space="0" w:color="auto"/>
            </w:tcBorders>
            <w:shd w:val="clear" w:color="auto" w:fill="auto"/>
            <w:hideMark/>
          </w:tcPr>
          <w:p w14:paraId="37C98B60" w14:textId="77777777" w:rsidR="00B96DE1" w:rsidRPr="00E54371" w:rsidRDefault="00B96DE1" w:rsidP="00C22F6B">
            <w:pPr>
              <w:rPr>
                <w:ins w:id="2966" w:author="Raphael Donor" w:date="2020-08-04T16:52:00Z"/>
                <w:rFonts w:ascii="Calibri" w:hAnsi="Calibri"/>
                <w:lang w:val="da-DK"/>
              </w:rPr>
            </w:pPr>
            <w:ins w:id="2967" w:author="Raphael Donor" w:date="2020-08-04T16:52:00Z">
              <w:r w:rsidRPr="00E54371">
                <w:rPr>
                  <w:rFonts w:ascii="Calibri" w:hAnsi="Calibri"/>
                  <w:lang w:val="da-DK"/>
                </w:rPr>
                <w:t>Ranges</w:t>
              </w:r>
            </w:ins>
          </w:p>
        </w:tc>
        <w:tc>
          <w:tcPr>
            <w:tcW w:w="3396" w:type="dxa"/>
            <w:tcBorders>
              <w:top w:val="single" w:sz="4" w:space="0" w:color="auto"/>
              <w:left w:val="single" w:sz="4" w:space="0" w:color="auto"/>
              <w:bottom w:val="single" w:sz="4" w:space="0" w:color="auto"/>
              <w:right w:val="single" w:sz="4" w:space="0" w:color="auto"/>
            </w:tcBorders>
            <w:shd w:val="clear" w:color="auto" w:fill="auto"/>
            <w:hideMark/>
          </w:tcPr>
          <w:p w14:paraId="49F4AA08" w14:textId="77777777" w:rsidR="00B96DE1" w:rsidRPr="00E54371" w:rsidRDefault="00B96DE1" w:rsidP="00C22F6B">
            <w:pPr>
              <w:rPr>
                <w:ins w:id="2968" w:author="Raphael Donor" w:date="2020-08-04T16:52:00Z"/>
                <w:rFonts w:ascii="Calibri" w:hAnsi="Calibri"/>
                <w:lang w:val="da-DK"/>
              </w:rPr>
            </w:pPr>
            <w:ins w:id="2969" w:author="Raphael Donor" w:date="2020-08-04T16:52:00Z">
              <w:r w:rsidRPr="00E54371">
                <w:rPr>
                  <w:rFonts w:ascii="Calibri" w:hAnsi="Calibri"/>
                  <w:lang w:val="da-DK"/>
                </w:rPr>
                <w:t>RT_&lt;name&gt;</w:t>
              </w:r>
            </w:ins>
          </w:p>
        </w:tc>
        <w:tc>
          <w:tcPr>
            <w:tcW w:w="3396" w:type="dxa"/>
            <w:tcBorders>
              <w:top w:val="single" w:sz="4" w:space="0" w:color="auto"/>
              <w:left w:val="single" w:sz="4" w:space="0" w:color="auto"/>
              <w:bottom w:val="single" w:sz="4" w:space="0" w:color="auto"/>
              <w:right w:val="single" w:sz="4" w:space="0" w:color="auto"/>
            </w:tcBorders>
            <w:shd w:val="clear" w:color="auto" w:fill="auto"/>
            <w:hideMark/>
          </w:tcPr>
          <w:p w14:paraId="4A2BCBAC" w14:textId="77777777" w:rsidR="00B96DE1" w:rsidRPr="00E54371" w:rsidRDefault="00B96DE1" w:rsidP="00C22F6B">
            <w:pPr>
              <w:rPr>
                <w:ins w:id="2970" w:author="Raphael Donor" w:date="2020-08-04T16:52:00Z"/>
                <w:rFonts w:ascii="Calibri" w:hAnsi="Calibri"/>
                <w:lang w:val="da-DK"/>
              </w:rPr>
            </w:pPr>
            <w:ins w:id="2971" w:author="Raphael Donor" w:date="2020-08-04T16:52:00Z">
              <w:r w:rsidRPr="00E54371">
                <w:rPr>
                  <w:rFonts w:ascii="Calibri" w:hAnsi="Calibri"/>
                  <w:lang w:val="da-DK"/>
                </w:rPr>
                <w:t>DATA</w:t>
              </w:r>
            </w:ins>
          </w:p>
        </w:tc>
      </w:tr>
      <w:tr w:rsidR="00B96DE1" w:rsidRPr="00801556" w14:paraId="202FE8AB" w14:textId="77777777" w:rsidTr="00C22F6B">
        <w:trPr>
          <w:ins w:id="2972" w:author="Raphael Donor" w:date="2020-08-04T16:52:00Z"/>
        </w:trPr>
        <w:tc>
          <w:tcPr>
            <w:tcW w:w="3396" w:type="dxa"/>
            <w:tcBorders>
              <w:top w:val="single" w:sz="4" w:space="0" w:color="auto"/>
              <w:left w:val="single" w:sz="4" w:space="0" w:color="auto"/>
              <w:bottom w:val="single" w:sz="4" w:space="0" w:color="auto"/>
              <w:right w:val="single" w:sz="4" w:space="0" w:color="auto"/>
            </w:tcBorders>
            <w:shd w:val="clear" w:color="auto" w:fill="auto"/>
            <w:hideMark/>
          </w:tcPr>
          <w:p w14:paraId="3C16EE52" w14:textId="77777777" w:rsidR="00B96DE1" w:rsidRPr="00E54371" w:rsidRDefault="00B96DE1" w:rsidP="00C22F6B">
            <w:pPr>
              <w:rPr>
                <w:ins w:id="2973" w:author="Raphael Donor" w:date="2020-08-04T16:52:00Z"/>
                <w:rFonts w:ascii="Calibri" w:hAnsi="Calibri"/>
                <w:lang w:val="da-DK"/>
              </w:rPr>
            </w:pPr>
            <w:ins w:id="2974" w:author="Raphael Donor" w:date="2020-08-04T16:52:00Z">
              <w:r w:rsidRPr="00E54371">
                <w:rPr>
                  <w:rFonts w:ascii="Calibri" w:hAnsi="Calibri"/>
                  <w:lang w:val="da-DK"/>
                </w:rPr>
                <w:t>Internal tables</w:t>
              </w:r>
            </w:ins>
          </w:p>
        </w:tc>
        <w:tc>
          <w:tcPr>
            <w:tcW w:w="3396" w:type="dxa"/>
            <w:tcBorders>
              <w:top w:val="single" w:sz="4" w:space="0" w:color="auto"/>
              <w:left w:val="single" w:sz="4" w:space="0" w:color="auto"/>
              <w:bottom w:val="single" w:sz="4" w:space="0" w:color="auto"/>
              <w:right w:val="single" w:sz="4" w:space="0" w:color="auto"/>
            </w:tcBorders>
            <w:shd w:val="clear" w:color="auto" w:fill="auto"/>
            <w:hideMark/>
          </w:tcPr>
          <w:p w14:paraId="56C1A504" w14:textId="77777777" w:rsidR="00B96DE1" w:rsidRPr="00E54371" w:rsidRDefault="00B96DE1" w:rsidP="00C22F6B">
            <w:pPr>
              <w:rPr>
                <w:ins w:id="2975" w:author="Raphael Donor" w:date="2020-08-04T16:52:00Z"/>
                <w:rFonts w:ascii="Calibri" w:hAnsi="Calibri"/>
                <w:lang w:val="da-DK"/>
              </w:rPr>
            </w:pPr>
            <w:ins w:id="2976" w:author="Raphael Donor" w:date="2020-08-04T16:52:00Z">
              <w:r w:rsidRPr="00E54371">
                <w:rPr>
                  <w:rFonts w:ascii="Calibri" w:hAnsi="Calibri"/>
                  <w:lang w:val="da-DK"/>
                </w:rPr>
                <w:t>GT_&lt;</w:t>
              </w:r>
              <w:r w:rsidRPr="00E54371">
                <w:rPr>
                  <w:rFonts w:ascii="Calibri" w:hAnsi="Calibri"/>
                  <w:lang w:val="en-AU"/>
                </w:rPr>
                <w:t>name</w:t>
              </w:r>
              <w:r w:rsidRPr="00E54371">
                <w:rPr>
                  <w:rFonts w:ascii="Calibri" w:hAnsi="Calibri"/>
                  <w:lang w:val="da-DK"/>
                </w:rPr>
                <w:t>&gt;</w:t>
              </w:r>
            </w:ins>
          </w:p>
        </w:tc>
        <w:tc>
          <w:tcPr>
            <w:tcW w:w="3396" w:type="dxa"/>
            <w:tcBorders>
              <w:top w:val="single" w:sz="4" w:space="0" w:color="auto"/>
              <w:left w:val="single" w:sz="4" w:space="0" w:color="auto"/>
              <w:bottom w:val="single" w:sz="4" w:space="0" w:color="auto"/>
              <w:right w:val="single" w:sz="4" w:space="0" w:color="auto"/>
            </w:tcBorders>
            <w:shd w:val="clear" w:color="auto" w:fill="auto"/>
            <w:hideMark/>
          </w:tcPr>
          <w:p w14:paraId="5DE47380" w14:textId="77777777" w:rsidR="00B96DE1" w:rsidRPr="00E54371" w:rsidRDefault="00B96DE1" w:rsidP="00C22F6B">
            <w:pPr>
              <w:rPr>
                <w:ins w:id="2977" w:author="Raphael Donor" w:date="2020-08-04T16:52:00Z"/>
                <w:rFonts w:ascii="Calibri" w:hAnsi="Calibri"/>
                <w:lang w:val="da-DK"/>
              </w:rPr>
            </w:pPr>
            <w:ins w:id="2978" w:author="Raphael Donor" w:date="2020-08-04T16:52:00Z">
              <w:r w:rsidRPr="00E54371">
                <w:rPr>
                  <w:rFonts w:ascii="Calibri" w:hAnsi="Calibri"/>
                  <w:lang w:val="da-DK"/>
                </w:rPr>
                <w:t>DATA</w:t>
              </w:r>
            </w:ins>
          </w:p>
        </w:tc>
      </w:tr>
      <w:tr w:rsidR="00B96DE1" w:rsidRPr="00801556" w14:paraId="2284F073" w14:textId="77777777" w:rsidTr="00C22F6B">
        <w:trPr>
          <w:ins w:id="2979" w:author="Raphael Donor" w:date="2020-08-04T16:52:00Z"/>
        </w:trPr>
        <w:tc>
          <w:tcPr>
            <w:tcW w:w="3396" w:type="dxa"/>
            <w:tcBorders>
              <w:top w:val="single" w:sz="4" w:space="0" w:color="auto"/>
              <w:left w:val="single" w:sz="4" w:space="0" w:color="auto"/>
              <w:bottom w:val="single" w:sz="4" w:space="0" w:color="auto"/>
              <w:right w:val="single" w:sz="4" w:space="0" w:color="auto"/>
            </w:tcBorders>
            <w:shd w:val="clear" w:color="auto" w:fill="auto"/>
            <w:hideMark/>
          </w:tcPr>
          <w:p w14:paraId="68FDA290" w14:textId="77777777" w:rsidR="00B96DE1" w:rsidRPr="00E54371" w:rsidRDefault="00B96DE1" w:rsidP="00C22F6B">
            <w:pPr>
              <w:rPr>
                <w:ins w:id="2980" w:author="Raphael Donor" w:date="2020-08-04T16:52:00Z"/>
                <w:rFonts w:ascii="Calibri" w:hAnsi="Calibri"/>
                <w:lang w:val="da-DK"/>
              </w:rPr>
            </w:pPr>
            <w:ins w:id="2981" w:author="Raphael Donor" w:date="2020-08-04T16:52:00Z">
              <w:r w:rsidRPr="00E54371">
                <w:rPr>
                  <w:rFonts w:ascii="Calibri" w:hAnsi="Calibri"/>
                  <w:lang w:val="da-DK"/>
                </w:rPr>
                <w:t>Structure</w:t>
              </w:r>
            </w:ins>
          </w:p>
        </w:tc>
        <w:tc>
          <w:tcPr>
            <w:tcW w:w="3396" w:type="dxa"/>
            <w:tcBorders>
              <w:top w:val="single" w:sz="4" w:space="0" w:color="auto"/>
              <w:left w:val="single" w:sz="4" w:space="0" w:color="auto"/>
              <w:bottom w:val="single" w:sz="4" w:space="0" w:color="auto"/>
              <w:right w:val="single" w:sz="4" w:space="0" w:color="auto"/>
            </w:tcBorders>
            <w:shd w:val="clear" w:color="auto" w:fill="auto"/>
            <w:hideMark/>
          </w:tcPr>
          <w:p w14:paraId="6552623A" w14:textId="77777777" w:rsidR="00B96DE1" w:rsidRPr="00E54371" w:rsidRDefault="00B96DE1" w:rsidP="00C22F6B">
            <w:pPr>
              <w:rPr>
                <w:ins w:id="2982" w:author="Raphael Donor" w:date="2020-08-04T16:52:00Z"/>
                <w:rFonts w:ascii="Calibri" w:hAnsi="Calibri"/>
                <w:lang w:val="da-DK"/>
              </w:rPr>
            </w:pPr>
            <w:ins w:id="2983" w:author="Raphael Donor" w:date="2020-08-04T16:52:00Z">
              <w:r w:rsidRPr="00E54371">
                <w:rPr>
                  <w:rFonts w:ascii="Calibri" w:hAnsi="Calibri"/>
                  <w:lang w:val="da-DK"/>
                </w:rPr>
                <w:t>GS_&lt;name&gt;</w:t>
              </w:r>
            </w:ins>
          </w:p>
        </w:tc>
        <w:tc>
          <w:tcPr>
            <w:tcW w:w="3396" w:type="dxa"/>
            <w:tcBorders>
              <w:top w:val="single" w:sz="4" w:space="0" w:color="auto"/>
              <w:left w:val="single" w:sz="4" w:space="0" w:color="auto"/>
              <w:bottom w:val="single" w:sz="4" w:space="0" w:color="auto"/>
              <w:right w:val="single" w:sz="4" w:space="0" w:color="auto"/>
            </w:tcBorders>
            <w:shd w:val="clear" w:color="auto" w:fill="auto"/>
            <w:hideMark/>
          </w:tcPr>
          <w:p w14:paraId="248F24D6" w14:textId="77777777" w:rsidR="00B96DE1" w:rsidRPr="00E54371" w:rsidRDefault="00B96DE1" w:rsidP="00C22F6B">
            <w:pPr>
              <w:rPr>
                <w:ins w:id="2984" w:author="Raphael Donor" w:date="2020-08-04T16:52:00Z"/>
                <w:rFonts w:ascii="Calibri" w:hAnsi="Calibri"/>
                <w:lang w:val="da-DK"/>
              </w:rPr>
            </w:pPr>
            <w:ins w:id="2985" w:author="Raphael Donor" w:date="2020-08-04T16:52:00Z">
              <w:r w:rsidRPr="00E54371">
                <w:rPr>
                  <w:rFonts w:ascii="Calibri" w:hAnsi="Calibri"/>
                  <w:lang w:val="da-DK"/>
                </w:rPr>
                <w:t>DATA</w:t>
              </w:r>
            </w:ins>
          </w:p>
        </w:tc>
      </w:tr>
      <w:tr w:rsidR="00B96DE1" w:rsidRPr="00801556" w14:paraId="4BF3F9CE" w14:textId="77777777" w:rsidTr="00C22F6B">
        <w:trPr>
          <w:ins w:id="2986" w:author="Raphael Donor" w:date="2020-08-04T16:52:00Z"/>
        </w:trPr>
        <w:tc>
          <w:tcPr>
            <w:tcW w:w="3396" w:type="dxa"/>
            <w:tcBorders>
              <w:top w:val="single" w:sz="4" w:space="0" w:color="auto"/>
              <w:left w:val="single" w:sz="4" w:space="0" w:color="auto"/>
              <w:bottom w:val="single" w:sz="4" w:space="0" w:color="auto"/>
              <w:right w:val="single" w:sz="4" w:space="0" w:color="auto"/>
            </w:tcBorders>
            <w:shd w:val="clear" w:color="auto" w:fill="auto"/>
            <w:hideMark/>
          </w:tcPr>
          <w:p w14:paraId="610922EC" w14:textId="77777777" w:rsidR="00B96DE1" w:rsidRPr="00E54371" w:rsidRDefault="00B96DE1" w:rsidP="00C22F6B">
            <w:pPr>
              <w:rPr>
                <w:ins w:id="2987" w:author="Raphael Donor" w:date="2020-08-04T16:52:00Z"/>
                <w:rFonts w:ascii="Calibri" w:hAnsi="Calibri"/>
                <w:lang w:val="da-DK"/>
              </w:rPr>
            </w:pPr>
            <w:ins w:id="2988" w:author="Raphael Donor" w:date="2020-08-04T16:52:00Z">
              <w:r w:rsidRPr="00E54371">
                <w:rPr>
                  <w:rFonts w:ascii="Calibri" w:hAnsi="Calibri"/>
                  <w:lang w:val="da-DK"/>
                </w:rPr>
                <w:t>Constants</w:t>
              </w:r>
            </w:ins>
          </w:p>
        </w:tc>
        <w:tc>
          <w:tcPr>
            <w:tcW w:w="3396" w:type="dxa"/>
            <w:tcBorders>
              <w:top w:val="single" w:sz="4" w:space="0" w:color="auto"/>
              <w:left w:val="single" w:sz="4" w:space="0" w:color="auto"/>
              <w:bottom w:val="single" w:sz="4" w:space="0" w:color="auto"/>
              <w:right w:val="single" w:sz="4" w:space="0" w:color="auto"/>
            </w:tcBorders>
            <w:shd w:val="clear" w:color="auto" w:fill="auto"/>
            <w:hideMark/>
          </w:tcPr>
          <w:p w14:paraId="368DABF3" w14:textId="77777777" w:rsidR="00B96DE1" w:rsidRPr="00E54371" w:rsidRDefault="00B96DE1" w:rsidP="00C22F6B">
            <w:pPr>
              <w:rPr>
                <w:ins w:id="2989" w:author="Raphael Donor" w:date="2020-08-04T16:52:00Z"/>
                <w:rFonts w:ascii="Calibri" w:hAnsi="Calibri"/>
                <w:lang w:val="da-DK"/>
              </w:rPr>
            </w:pPr>
            <w:ins w:id="2990" w:author="Raphael Donor" w:date="2020-08-04T16:52:00Z">
              <w:r w:rsidRPr="00E54371">
                <w:rPr>
                  <w:rFonts w:ascii="Calibri" w:hAnsi="Calibri"/>
                  <w:lang w:val="da-DK"/>
                </w:rPr>
                <w:t>GC_&lt;name&gt;</w:t>
              </w:r>
            </w:ins>
          </w:p>
        </w:tc>
        <w:tc>
          <w:tcPr>
            <w:tcW w:w="3396" w:type="dxa"/>
            <w:tcBorders>
              <w:top w:val="single" w:sz="4" w:space="0" w:color="auto"/>
              <w:left w:val="single" w:sz="4" w:space="0" w:color="auto"/>
              <w:bottom w:val="single" w:sz="4" w:space="0" w:color="auto"/>
              <w:right w:val="single" w:sz="4" w:space="0" w:color="auto"/>
            </w:tcBorders>
            <w:shd w:val="clear" w:color="auto" w:fill="auto"/>
            <w:hideMark/>
          </w:tcPr>
          <w:p w14:paraId="740A588C" w14:textId="77777777" w:rsidR="00B96DE1" w:rsidRPr="00E54371" w:rsidRDefault="00B96DE1" w:rsidP="00C22F6B">
            <w:pPr>
              <w:rPr>
                <w:ins w:id="2991" w:author="Raphael Donor" w:date="2020-08-04T16:52:00Z"/>
                <w:rFonts w:ascii="Calibri" w:hAnsi="Calibri"/>
                <w:lang w:val="da-DK"/>
              </w:rPr>
            </w:pPr>
            <w:ins w:id="2992" w:author="Raphael Donor" w:date="2020-08-04T16:52:00Z">
              <w:r w:rsidRPr="00E54371">
                <w:rPr>
                  <w:rFonts w:ascii="Calibri" w:hAnsi="Calibri"/>
                  <w:lang w:val="da-DK"/>
                </w:rPr>
                <w:t>CONSTANTS</w:t>
              </w:r>
            </w:ins>
          </w:p>
        </w:tc>
      </w:tr>
      <w:tr w:rsidR="00B96DE1" w:rsidRPr="00801556" w14:paraId="0B21362D" w14:textId="77777777" w:rsidTr="00C22F6B">
        <w:trPr>
          <w:ins w:id="2993" w:author="Raphael Donor" w:date="2020-08-04T16:52:00Z"/>
        </w:trPr>
        <w:tc>
          <w:tcPr>
            <w:tcW w:w="3396" w:type="dxa"/>
            <w:tcBorders>
              <w:top w:val="single" w:sz="4" w:space="0" w:color="auto"/>
              <w:left w:val="single" w:sz="4" w:space="0" w:color="auto"/>
              <w:bottom w:val="single" w:sz="4" w:space="0" w:color="auto"/>
              <w:right w:val="single" w:sz="4" w:space="0" w:color="auto"/>
            </w:tcBorders>
            <w:shd w:val="clear" w:color="auto" w:fill="auto"/>
            <w:hideMark/>
          </w:tcPr>
          <w:p w14:paraId="69C332EB" w14:textId="77777777" w:rsidR="00B96DE1" w:rsidRPr="00E54371" w:rsidRDefault="00B96DE1" w:rsidP="00C22F6B">
            <w:pPr>
              <w:rPr>
                <w:ins w:id="2994" w:author="Raphael Donor" w:date="2020-08-04T16:52:00Z"/>
                <w:rFonts w:ascii="Calibri" w:hAnsi="Calibri"/>
                <w:lang w:val="da-DK"/>
              </w:rPr>
            </w:pPr>
            <w:ins w:id="2995" w:author="Raphael Donor" w:date="2020-08-04T16:52:00Z">
              <w:r w:rsidRPr="00E54371">
                <w:rPr>
                  <w:rFonts w:ascii="Calibri" w:hAnsi="Calibri"/>
                  <w:lang w:val="da-DK"/>
                </w:rPr>
                <w:t>Variables</w:t>
              </w:r>
            </w:ins>
          </w:p>
        </w:tc>
        <w:tc>
          <w:tcPr>
            <w:tcW w:w="3396" w:type="dxa"/>
            <w:tcBorders>
              <w:top w:val="single" w:sz="4" w:space="0" w:color="auto"/>
              <w:left w:val="single" w:sz="4" w:space="0" w:color="auto"/>
              <w:bottom w:val="single" w:sz="4" w:space="0" w:color="auto"/>
              <w:right w:val="single" w:sz="4" w:space="0" w:color="auto"/>
            </w:tcBorders>
            <w:shd w:val="clear" w:color="auto" w:fill="auto"/>
            <w:hideMark/>
          </w:tcPr>
          <w:p w14:paraId="00854E79" w14:textId="77777777" w:rsidR="00B96DE1" w:rsidRPr="00E54371" w:rsidRDefault="00B96DE1" w:rsidP="00C22F6B">
            <w:pPr>
              <w:rPr>
                <w:ins w:id="2996" w:author="Raphael Donor" w:date="2020-08-04T16:52:00Z"/>
                <w:rFonts w:ascii="Calibri" w:hAnsi="Calibri"/>
                <w:lang w:val="da-DK"/>
              </w:rPr>
            </w:pPr>
            <w:ins w:id="2997" w:author="Raphael Donor" w:date="2020-08-04T16:52:00Z">
              <w:r w:rsidRPr="00E54371">
                <w:rPr>
                  <w:rFonts w:ascii="Calibri" w:hAnsi="Calibri"/>
                  <w:lang w:val="da-DK"/>
                </w:rPr>
                <w:t>GV_&lt;name&gt;</w:t>
              </w:r>
            </w:ins>
          </w:p>
        </w:tc>
        <w:tc>
          <w:tcPr>
            <w:tcW w:w="3396" w:type="dxa"/>
            <w:tcBorders>
              <w:top w:val="single" w:sz="4" w:space="0" w:color="auto"/>
              <w:left w:val="single" w:sz="4" w:space="0" w:color="auto"/>
              <w:bottom w:val="single" w:sz="4" w:space="0" w:color="auto"/>
              <w:right w:val="single" w:sz="4" w:space="0" w:color="auto"/>
            </w:tcBorders>
            <w:shd w:val="clear" w:color="auto" w:fill="auto"/>
            <w:hideMark/>
          </w:tcPr>
          <w:p w14:paraId="1520170E" w14:textId="77777777" w:rsidR="00B96DE1" w:rsidRPr="00E54371" w:rsidRDefault="00B96DE1" w:rsidP="00C22F6B">
            <w:pPr>
              <w:rPr>
                <w:ins w:id="2998" w:author="Raphael Donor" w:date="2020-08-04T16:52:00Z"/>
                <w:rFonts w:ascii="Calibri" w:hAnsi="Calibri"/>
                <w:lang w:val="da-DK"/>
              </w:rPr>
            </w:pPr>
            <w:ins w:id="2999" w:author="Raphael Donor" w:date="2020-08-04T16:52:00Z">
              <w:r w:rsidRPr="00E54371">
                <w:rPr>
                  <w:rFonts w:ascii="Calibri" w:hAnsi="Calibri"/>
                  <w:lang w:val="da-DK"/>
                </w:rPr>
                <w:t>DATA</w:t>
              </w:r>
            </w:ins>
          </w:p>
        </w:tc>
      </w:tr>
      <w:tr w:rsidR="00B96DE1" w:rsidRPr="00801556" w14:paraId="0E16AF61" w14:textId="77777777" w:rsidTr="00C22F6B">
        <w:trPr>
          <w:ins w:id="3000" w:author="Raphael Donor" w:date="2020-08-04T16:52:00Z"/>
        </w:trPr>
        <w:tc>
          <w:tcPr>
            <w:tcW w:w="3396" w:type="dxa"/>
            <w:tcBorders>
              <w:top w:val="single" w:sz="4" w:space="0" w:color="auto"/>
              <w:left w:val="single" w:sz="4" w:space="0" w:color="auto"/>
              <w:bottom w:val="single" w:sz="4" w:space="0" w:color="auto"/>
              <w:right w:val="single" w:sz="4" w:space="0" w:color="auto"/>
            </w:tcBorders>
            <w:shd w:val="clear" w:color="auto" w:fill="auto"/>
          </w:tcPr>
          <w:p w14:paraId="14282345" w14:textId="77777777" w:rsidR="00B96DE1" w:rsidRPr="00E54371" w:rsidRDefault="00B96DE1" w:rsidP="00C22F6B">
            <w:pPr>
              <w:rPr>
                <w:ins w:id="3001" w:author="Raphael Donor" w:date="2020-08-04T16:52:00Z"/>
                <w:rFonts w:ascii="Calibri" w:hAnsi="Calibri"/>
                <w:lang w:val="da-DK"/>
              </w:rPr>
            </w:pPr>
            <w:ins w:id="3002" w:author="Raphael Donor" w:date="2020-08-04T16:52:00Z">
              <w:r w:rsidRPr="00E54371">
                <w:rPr>
                  <w:rFonts w:ascii="Calibri" w:hAnsi="Calibri"/>
                  <w:lang w:val="da-DK"/>
                </w:rPr>
                <w:t>Objects</w:t>
              </w:r>
            </w:ins>
          </w:p>
        </w:tc>
        <w:tc>
          <w:tcPr>
            <w:tcW w:w="3396" w:type="dxa"/>
            <w:tcBorders>
              <w:top w:val="single" w:sz="4" w:space="0" w:color="auto"/>
              <w:left w:val="single" w:sz="4" w:space="0" w:color="auto"/>
              <w:bottom w:val="single" w:sz="4" w:space="0" w:color="auto"/>
              <w:right w:val="single" w:sz="4" w:space="0" w:color="auto"/>
            </w:tcBorders>
            <w:shd w:val="clear" w:color="auto" w:fill="auto"/>
          </w:tcPr>
          <w:p w14:paraId="62DDD1C3" w14:textId="77777777" w:rsidR="00B96DE1" w:rsidRPr="00E54371" w:rsidRDefault="00B96DE1" w:rsidP="00C22F6B">
            <w:pPr>
              <w:rPr>
                <w:ins w:id="3003" w:author="Raphael Donor" w:date="2020-08-04T16:52:00Z"/>
                <w:rFonts w:ascii="Calibri" w:hAnsi="Calibri"/>
                <w:lang w:val="da-DK"/>
              </w:rPr>
            </w:pPr>
            <w:ins w:id="3004" w:author="Raphael Donor" w:date="2020-08-04T16:52:00Z">
              <w:r w:rsidRPr="00E54371">
                <w:rPr>
                  <w:rFonts w:ascii="Calibri" w:hAnsi="Calibri"/>
                  <w:lang w:val="da-DK"/>
                </w:rPr>
                <w:t>GO_&lt;name&gt;</w:t>
              </w:r>
            </w:ins>
          </w:p>
        </w:tc>
        <w:tc>
          <w:tcPr>
            <w:tcW w:w="3396" w:type="dxa"/>
            <w:tcBorders>
              <w:top w:val="single" w:sz="4" w:space="0" w:color="auto"/>
              <w:left w:val="single" w:sz="4" w:space="0" w:color="auto"/>
              <w:bottom w:val="single" w:sz="4" w:space="0" w:color="auto"/>
              <w:right w:val="single" w:sz="4" w:space="0" w:color="auto"/>
            </w:tcBorders>
            <w:shd w:val="clear" w:color="auto" w:fill="auto"/>
          </w:tcPr>
          <w:p w14:paraId="72C5172B" w14:textId="77777777" w:rsidR="00B96DE1" w:rsidRPr="00E54371" w:rsidRDefault="00B96DE1" w:rsidP="00C22F6B">
            <w:pPr>
              <w:rPr>
                <w:ins w:id="3005" w:author="Raphael Donor" w:date="2020-08-04T16:52:00Z"/>
                <w:rFonts w:ascii="Calibri" w:hAnsi="Calibri"/>
                <w:lang w:val="da-DK"/>
              </w:rPr>
            </w:pPr>
            <w:ins w:id="3006" w:author="Raphael Donor" w:date="2020-08-04T16:52:00Z">
              <w:r w:rsidRPr="00E54371">
                <w:rPr>
                  <w:rFonts w:ascii="Calibri" w:hAnsi="Calibri"/>
                  <w:lang w:val="da-DK"/>
                </w:rPr>
                <w:t>DATA</w:t>
              </w:r>
            </w:ins>
          </w:p>
        </w:tc>
      </w:tr>
      <w:tr w:rsidR="00B96DE1" w:rsidRPr="00801556" w14:paraId="72E86C59" w14:textId="77777777" w:rsidTr="00C22F6B">
        <w:trPr>
          <w:ins w:id="3007" w:author="Raphael Donor" w:date="2020-08-04T16:52:00Z"/>
        </w:trPr>
        <w:tc>
          <w:tcPr>
            <w:tcW w:w="3396" w:type="dxa"/>
            <w:tcBorders>
              <w:top w:val="single" w:sz="4" w:space="0" w:color="auto"/>
              <w:left w:val="single" w:sz="4" w:space="0" w:color="auto"/>
              <w:bottom w:val="single" w:sz="4" w:space="0" w:color="auto"/>
              <w:right w:val="single" w:sz="4" w:space="0" w:color="auto"/>
            </w:tcBorders>
            <w:shd w:val="clear" w:color="auto" w:fill="auto"/>
          </w:tcPr>
          <w:p w14:paraId="1752DF4D" w14:textId="77777777" w:rsidR="00B96DE1" w:rsidRPr="00E54371" w:rsidRDefault="00B96DE1" w:rsidP="00C22F6B">
            <w:pPr>
              <w:rPr>
                <w:ins w:id="3008" w:author="Raphael Donor" w:date="2020-08-04T16:52:00Z"/>
                <w:rFonts w:ascii="Calibri" w:hAnsi="Calibri"/>
                <w:lang w:val="da-DK"/>
              </w:rPr>
            </w:pPr>
            <w:ins w:id="3009" w:author="Raphael Donor" w:date="2020-08-04T16:52:00Z">
              <w:r>
                <w:rPr>
                  <w:rFonts w:ascii="Calibri" w:hAnsi="Calibri"/>
                  <w:lang w:val="da-DK"/>
                </w:rPr>
                <w:t>Data Reference</w:t>
              </w:r>
            </w:ins>
          </w:p>
        </w:tc>
        <w:tc>
          <w:tcPr>
            <w:tcW w:w="3396" w:type="dxa"/>
            <w:tcBorders>
              <w:top w:val="single" w:sz="4" w:space="0" w:color="auto"/>
              <w:left w:val="single" w:sz="4" w:space="0" w:color="auto"/>
              <w:bottom w:val="single" w:sz="4" w:space="0" w:color="auto"/>
              <w:right w:val="single" w:sz="4" w:space="0" w:color="auto"/>
            </w:tcBorders>
            <w:shd w:val="clear" w:color="auto" w:fill="auto"/>
          </w:tcPr>
          <w:p w14:paraId="614D5640" w14:textId="77777777" w:rsidR="00B96DE1" w:rsidRPr="00E54371" w:rsidRDefault="00B96DE1" w:rsidP="00C22F6B">
            <w:pPr>
              <w:rPr>
                <w:ins w:id="3010" w:author="Raphael Donor" w:date="2020-08-04T16:52:00Z"/>
                <w:rFonts w:ascii="Calibri" w:hAnsi="Calibri"/>
                <w:lang w:val="da-DK"/>
              </w:rPr>
            </w:pPr>
            <w:ins w:id="3011" w:author="Raphael Donor" w:date="2020-08-04T16:52:00Z">
              <w:r>
                <w:rPr>
                  <w:rFonts w:ascii="Calibri" w:hAnsi="Calibri"/>
                  <w:lang w:val="da-DK"/>
                </w:rPr>
                <w:t>GR_&lt;name&gt;</w:t>
              </w:r>
            </w:ins>
          </w:p>
        </w:tc>
        <w:tc>
          <w:tcPr>
            <w:tcW w:w="3396" w:type="dxa"/>
            <w:tcBorders>
              <w:top w:val="single" w:sz="4" w:space="0" w:color="auto"/>
              <w:left w:val="single" w:sz="4" w:space="0" w:color="auto"/>
              <w:bottom w:val="single" w:sz="4" w:space="0" w:color="auto"/>
              <w:right w:val="single" w:sz="4" w:space="0" w:color="auto"/>
            </w:tcBorders>
            <w:shd w:val="clear" w:color="auto" w:fill="auto"/>
          </w:tcPr>
          <w:p w14:paraId="6EF2C7D0" w14:textId="77777777" w:rsidR="00B96DE1" w:rsidRPr="00E54371" w:rsidRDefault="00B96DE1" w:rsidP="00C22F6B">
            <w:pPr>
              <w:rPr>
                <w:ins w:id="3012" w:author="Raphael Donor" w:date="2020-08-04T16:52:00Z"/>
                <w:rFonts w:ascii="Calibri" w:hAnsi="Calibri"/>
                <w:lang w:val="da-DK"/>
              </w:rPr>
            </w:pPr>
            <w:ins w:id="3013" w:author="Raphael Donor" w:date="2020-08-04T16:52:00Z">
              <w:r>
                <w:rPr>
                  <w:rFonts w:ascii="Calibri" w:hAnsi="Calibri"/>
                  <w:lang w:val="da-DK"/>
                </w:rPr>
                <w:t>DATA</w:t>
              </w:r>
            </w:ins>
          </w:p>
        </w:tc>
      </w:tr>
      <w:tr w:rsidR="00B96DE1" w:rsidRPr="00801556" w14:paraId="67579A50" w14:textId="77777777" w:rsidTr="00C22F6B">
        <w:trPr>
          <w:ins w:id="3014" w:author="Raphael Donor" w:date="2020-08-04T16:52:00Z"/>
        </w:trPr>
        <w:tc>
          <w:tcPr>
            <w:tcW w:w="3396" w:type="dxa"/>
            <w:tcBorders>
              <w:top w:val="single" w:sz="4" w:space="0" w:color="auto"/>
              <w:left w:val="single" w:sz="4" w:space="0" w:color="auto"/>
              <w:bottom w:val="single" w:sz="4" w:space="0" w:color="auto"/>
              <w:right w:val="single" w:sz="4" w:space="0" w:color="auto"/>
            </w:tcBorders>
            <w:shd w:val="clear" w:color="auto" w:fill="auto"/>
          </w:tcPr>
          <w:p w14:paraId="599180DA" w14:textId="77777777" w:rsidR="00B96DE1" w:rsidRDefault="00B96DE1" w:rsidP="00C22F6B">
            <w:pPr>
              <w:rPr>
                <w:ins w:id="3015" w:author="Raphael Donor" w:date="2020-08-04T16:52:00Z"/>
                <w:rFonts w:ascii="Calibri" w:hAnsi="Calibri"/>
                <w:lang w:val="da-DK"/>
              </w:rPr>
            </w:pPr>
            <w:ins w:id="3016" w:author="Raphael Donor" w:date="2020-08-04T16:52:00Z">
              <w:r>
                <w:rPr>
                  <w:rFonts w:ascii="Calibri" w:hAnsi="Calibri"/>
                  <w:lang w:val="da-DK"/>
                </w:rPr>
                <w:t>Badi Class Reference</w:t>
              </w:r>
            </w:ins>
          </w:p>
        </w:tc>
        <w:tc>
          <w:tcPr>
            <w:tcW w:w="3396" w:type="dxa"/>
            <w:tcBorders>
              <w:top w:val="single" w:sz="4" w:space="0" w:color="auto"/>
              <w:left w:val="single" w:sz="4" w:space="0" w:color="auto"/>
              <w:bottom w:val="single" w:sz="4" w:space="0" w:color="auto"/>
              <w:right w:val="single" w:sz="4" w:space="0" w:color="auto"/>
            </w:tcBorders>
            <w:shd w:val="clear" w:color="auto" w:fill="auto"/>
          </w:tcPr>
          <w:p w14:paraId="3E09020A" w14:textId="77777777" w:rsidR="00B96DE1" w:rsidRDefault="00B96DE1" w:rsidP="00C22F6B">
            <w:pPr>
              <w:rPr>
                <w:ins w:id="3017" w:author="Raphael Donor" w:date="2020-08-04T16:52:00Z"/>
                <w:rFonts w:ascii="Calibri" w:hAnsi="Calibri"/>
                <w:lang w:val="da-DK"/>
              </w:rPr>
            </w:pPr>
            <w:ins w:id="3018" w:author="Raphael Donor" w:date="2020-08-04T16:52:00Z">
              <w:r>
                <w:rPr>
                  <w:rFonts w:ascii="Calibri" w:hAnsi="Calibri"/>
                  <w:lang w:val="da-DK"/>
                </w:rPr>
                <w:t>GB_&lt;name&gt;</w:t>
              </w:r>
            </w:ins>
          </w:p>
        </w:tc>
        <w:tc>
          <w:tcPr>
            <w:tcW w:w="3396" w:type="dxa"/>
            <w:tcBorders>
              <w:top w:val="single" w:sz="4" w:space="0" w:color="auto"/>
              <w:left w:val="single" w:sz="4" w:space="0" w:color="auto"/>
              <w:bottom w:val="single" w:sz="4" w:space="0" w:color="auto"/>
              <w:right w:val="single" w:sz="4" w:space="0" w:color="auto"/>
            </w:tcBorders>
            <w:shd w:val="clear" w:color="auto" w:fill="auto"/>
          </w:tcPr>
          <w:p w14:paraId="7AA0011C" w14:textId="77777777" w:rsidR="00B96DE1" w:rsidRDefault="00B96DE1" w:rsidP="00C22F6B">
            <w:pPr>
              <w:rPr>
                <w:ins w:id="3019" w:author="Raphael Donor" w:date="2020-08-04T16:52:00Z"/>
                <w:rFonts w:ascii="Calibri" w:hAnsi="Calibri"/>
                <w:lang w:val="da-DK"/>
              </w:rPr>
            </w:pPr>
            <w:ins w:id="3020" w:author="Raphael Donor" w:date="2020-08-04T16:52:00Z">
              <w:r>
                <w:rPr>
                  <w:rFonts w:ascii="Calibri" w:hAnsi="Calibri"/>
                  <w:lang w:val="da-DK"/>
                </w:rPr>
                <w:t>DATA</w:t>
              </w:r>
            </w:ins>
          </w:p>
        </w:tc>
      </w:tr>
      <w:tr w:rsidR="00B96DE1" w:rsidRPr="00801556" w14:paraId="20872027" w14:textId="77777777" w:rsidTr="00C22F6B">
        <w:trPr>
          <w:ins w:id="3021" w:author="Raphael Donor" w:date="2020-08-04T16:52:00Z"/>
        </w:trPr>
        <w:tc>
          <w:tcPr>
            <w:tcW w:w="3396" w:type="dxa"/>
            <w:tcBorders>
              <w:top w:val="single" w:sz="4" w:space="0" w:color="auto"/>
              <w:left w:val="single" w:sz="4" w:space="0" w:color="auto"/>
              <w:bottom w:val="single" w:sz="4" w:space="0" w:color="auto"/>
              <w:right w:val="single" w:sz="4" w:space="0" w:color="auto"/>
            </w:tcBorders>
            <w:shd w:val="clear" w:color="auto" w:fill="auto"/>
          </w:tcPr>
          <w:p w14:paraId="26C7D4BE" w14:textId="77777777" w:rsidR="00B96DE1" w:rsidRDefault="00B96DE1" w:rsidP="00C22F6B">
            <w:pPr>
              <w:rPr>
                <w:ins w:id="3022" w:author="Raphael Donor" w:date="2020-08-04T16:52:00Z"/>
                <w:rFonts w:ascii="Calibri" w:hAnsi="Calibri"/>
                <w:lang w:val="da-DK"/>
              </w:rPr>
            </w:pPr>
            <w:ins w:id="3023" w:author="Raphael Donor" w:date="2020-08-04T16:52:00Z">
              <w:r>
                <w:rPr>
                  <w:rFonts w:ascii="Calibri" w:hAnsi="Calibri"/>
                  <w:lang w:val="da-DK"/>
                </w:rPr>
                <w:t>Exception Class Reference</w:t>
              </w:r>
            </w:ins>
          </w:p>
        </w:tc>
        <w:tc>
          <w:tcPr>
            <w:tcW w:w="3396" w:type="dxa"/>
            <w:tcBorders>
              <w:top w:val="single" w:sz="4" w:space="0" w:color="auto"/>
              <w:left w:val="single" w:sz="4" w:space="0" w:color="auto"/>
              <w:bottom w:val="single" w:sz="4" w:space="0" w:color="auto"/>
              <w:right w:val="single" w:sz="4" w:space="0" w:color="auto"/>
            </w:tcBorders>
            <w:shd w:val="clear" w:color="auto" w:fill="auto"/>
          </w:tcPr>
          <w:p w14:paraId="5B394328" w14:textId="77777777" w:rsidR="00B96DE1" w:rsidRDefault="00B96DE1" w:rsidP="00C22F6B">
            <w:pPr>
              <w:rPr>
                <w:ins w:id="3024" w:author="Raphael Donor" w:date="2020-08-04T16:52:00Z"/>
                <w:rFonts w:ascii="Calibri" w:hAnsi="Calibri"/>
                <w:lang w:val="da-DK"/>
              </w:rPr>
            </w:pPr>
            <w:ins w:id="3025" w:author="Raphael Donor" w:date="2020-08-04T16:52:00Z">
              <w:r>
                <w:rPr>
                  <w:rFonts w:ascii="Calibri" w:hAnsi="Calibri"/>
                  <w:lang w:val="da-DK"/>
                </w:rPr>
                <w:t>GX_&lt;name&gt;</w:t>
              </w:r>
            </w:ins>
          </w:p>
        </w:tc>
        <w:tc>
          <w:tcPr>
            <w:tcW w:w="3396" w:type="dxa"/>
            <w:tcBorders>
              <w:top w:val="single" w:sz="4" w:space="0" w:color="auto"/>
              <w:left w:val="single" w:sz="4" w:space="0" w:color="auto"/>
              <w:bottom w:val="single" w:sz="4" w:space="0" w:color="auto"/>
              <w:right w:val="single" w:sz="4" w:space="0" w:color="auto"/>
            </w:tcBorders>
            <w:shd w:val="clear" w:color="auto" w:fill="auto"/>
          </w:tcPr>
          <w:p w14:paraId="3ED22FF8" w14:textId="77777777" w:rsidR="00B96DE1" w:rsidRDefault="00B96DE1" w:rsidP="00C22F6B">
            <w:pPr>
              <w:rPr>
                <w:ins w:id="3026" w:author="Raphael Donor" w:date="2020-08-04T16:52:00Z"/>
                <w:rFonts w:ascii="Calibri" w:hAnsi="Calibri"/>
                <w:lang w:val="da-DK"/>
              </w:rPr>
            </w:pPr>
            <w:ins w:id="3027" w:author="Raphael Donor" w:date="2020-08-04T16:52:00Z">
              <w:r>
                <w:rPr>
                  <w:rFonts w:ascii="Calibri" w:hAnsi="Calibri"/>
                  <w:lang w:val="da-DK"/>
                </w:rPr>
                <w:t>DATA</w:t>
              </w:r>
            </w:ins>
          </w:p>
        </w:tc>
      </w:tr>
      <w:tr w:rsidR="00B96DE1" w:rsidRPr="00801556" w14:paraId="757FAB34" w14:textId="77777777" w:rsidTr="00C22F6B">
        <w:trPr>
          <w:ins w:id="3028" w:author="Raphael Donor" w:date="2020-08-04T16:52:00Z"/>
        </w:trPr>
        <w:tc>
          <w:tcPr>
            <w:tcW w:w="3396" w:type="dxa"/>
            <w:tcBorders>
              <w:top w:val="single" w:sz="4" w:space="0" w:color="auto"/>
              <w:left w:val="single" w:sz="4" w:space="0" w:color="auto"/>
              <w:bottom w:val="single" w:sz="4" w:space="0" w:color="auto"/>
              <w:right w:val="single" w:sz="4" w:space="0" w:color="auto"/>
            </w:tcBorders>
            <w:shd w:val="clear" w:color="auto" w:fill="auto"/>
          </w:tcPr>
          <w:p w14:paraId="7AE93096" w14:textId="77777777" w:rsidR="00B96DE1" w:rsidRDefault="00B96DE1" w:rsidP="00C22F6B">
            <w:pPr>
              <w:rPr>
                <w:ins w:id="3029" w:author="Raphael Donor" w:date="2020-08-04T16:52:00Z"/>
                <w:rFonts w:ascii="Calibri" w:hAnsi="Calibri"/>
                <w:lang w:val="da-DK"/>
              </w:rPr>
            </w:pPr>
            <w:ins w:id="3030" w:author="Raphael Donor" w:date="2020-08-04T16:52:00Z">
              <w:r>
                <w:rPr>
                  <w:rFonts w:ascii="Calibri" w:hAnsi="Calibri"/>
                  <w:lang w:val="da-DK"/>
                </w:rPr>
                <w:t>Interface Class Reference</w:t>
              </w:r>
            </w:ins>
          </w:p>
        </w:tc>
        <w:tc>
          <w:tcPr>
            <w:tcW w:w="3396" w:type="dxa"/>
            <w:tcBorders>
              <w:top w:val="single" w:sz="4" w:space="0" w:color="auto"/>
              <w:left w:val="single" w:sz="4" w:space="0" w:color="auto"/>
              <w:bottom w:val="single" w:sz="4" w:space="0" w:color="auto"/>
              <w:right w:val="single" w:sz="4" w:space="0" w:color="auto"/>
            </w:tcBorders>
            <w:shd w:val="clear" w:color="auto" w:fill="auto"/>
          </w:tcPr>
          <w:p w14:paraId="5EF9E214" w14:textId="77777777" w:rsidR="00B96DE1" w:rsidRDefault="00B96DE1" w:rsidP="00C22F6B">
            <w:pPr>
              <w:rPr>
                <w:ins w:id="3031" w:author="Raphael Donor" w:date="2020-08-04T16:52:00Z"/>
                <w:rFonts w:ascii="Calibri" w:hAnsi="Calibri"/>
                <w:lang w:val="da-DK"/>
              </w:rPr>
            </w:pPr>
            <w:ins w:id="3032" w:author="Raphael Donor" w:date="2020-08-04T16:52:00Z">
              <w:r>
                <w:rPr>
                  <w:rFonts w:ascii="Calibri" w:hAnsi="Calibri"/>
                  <w:lang w:val="da-DK"/>
                </w:rPr>
                <w:t>GI_&lt;name&gt;</w:t>
              </w:r>
            </w:ins>
          </w:p>
        </w:tc>
        <w:tc>
          <w:tcPr>
            <w:tcW w:w="3396" w:type="dxa"/>
            <w:tcBorders>
              <w:top w:val="single" w:sz="4" w:space="0" w:color="auto"/>
              <w:left w:val="single" w:sz="4" w:space="0" w:color="auto"/>
              <w:bottom w:val="single" w:sz="4" w:space="0" w:color="auto"/>
              <w:right w:val="single" w:sz="4" w:space="0" w:color="auto"/>
            </w:tcBorders>
            <w:shd w:val="clear" w:color="auto" w:fill="auto"/>
          </w:tcPr>
          <w:p w14:paraId="3362EF36" w14:textId="77777777" w:rsidR="00B96DE1" w:rsidRDefault="00B96DE1" w:rsidP="00C22F6B">
            <w:pPr>
              <w:rPr>
                <w:ins w:id="3033" w:author="Raphael Donor" w:date="2020-08-04T16:52:00Z"/>
                <w:rFonts w:ascii="Calibri" w:hAnsi="Calibri"/>
                <w:lang w:val="da-DK"/>
              </w:rPr>
            </w:pPr>
            <w:ins w:id="3034" w:author="Raphael Donor" w:date="2020-08-04T16:52:00Z">
              <w:r>
                <w:rPr>
                  <w:rFonts w:ascii="Calibri" w:hAnsi="Calibri"/>
                  <w:lang w:val="da-DK"/>
                </w:rPr>
                <w:t>DATA</w:t>
              </w:r>
            </w:ins>
          </w:p>
        </w:tc>
      </w:tr>
      <w:tr w:rsidR="00B96DE1" w:rsidRPr="00801556" w14:paraId="6B59ABC1" w14:textId="77777777" w:rsidTr="00C22F6B">
        <w:trPr>
          <w:ins w:id="3035" w:author="Raphael Donor" w:date="2020-08-04T16:52:00Z"/>
        </w:trPr>
        <w:tc>
          <w:tcPr>
            <w:tcW w:w="3396" w:type="dxa"/>
            <w:tcBorders>
              <w:top w:val="single" w:sz="4" w:space="0" w:color="auto"/>
              <w:left w:val="single" w:sz="4" w:space="0" w:color="auto"/>
              <w:bottom w:val="single" w:sz="4" w:space="0" w:color="auto"/>
              <w:right w:val="single" w:sz="4" w:space="0" w:color="auto"/>
            </w:tcBorders>
            <w:shd w:val="clear" w:color="auto" w:fill="auto"/>
            <w:hideMark/>
          </w:tcPr>
          <w:p w14:paraId="3DD7D9C2" w14:textId="77777777" w:rsidR="00B96DE1" w:rsidRPr="00E54371" w:rsidRDefault="00B96DE1" w:rsidP="00C22F6B">
            <w:pPr>
              <w:rPr>
                <w:ins w:id="3036" w:author="Raphael Donor" w:date="2020-08-04T16:52:00Z"/>
                <w:rFonts w:ascii="Calibri" w:hAnsi="Calibri"/>
                <w:lang w:val="da-DK"/>
              </w:rPr>
            </w:pPr>
            <w:ins w:id="3037" w:author="Raphael Donor" w:date="2020-08-04T16:52:00Z">
              <w:r w:rsidRPr="00E54371">
                <w:rPr>
                  <w:rFonts w:ascii="Calibri" w:hAnsi="Calibri"/>
                  <w:lang w:val="da-DK"/>
                </w:rPr>
                <w:t>Field symbols</w:t>
              </w:r>
            </w:ins>
          </w:p>
        </w:tc>
        <w:tc>
          <w:tcPr>
            <w:tcW w:w="3396" w:type="dxa"/>
            <w:tcBorders>
              <w:top w:val="single" w:sz="4" w:space="0" w:color="auto"/>
              <w:left w:val="single" w:sz="4" w:space="0" w:color="auto"/>
              <w:bottom w:val="single" w:sz="4" w:space="0" w:color="auto"/>
              <w:right w:val="single" w:sz="4" w:space="0" w:color="auto"/>
            </w:tcBorders>
            <w:shd w:val="clear" w:color="auto" w:fill="auto"/>
            <w:hideMark/>
          </w:tcPr>
          <w:p w14:paraId="1CC9C8A9" w14:textId="77777777" w:rsidR="00B96DE1" w:rsidRPr="00E54371" w:rsidRDefault="00B96DE1" w:rsidP="00C22F6B">
            <w:pPr>
              <w:rPr>
                <w:ins w:id="3038" w:author="Raphael Donor" w:date="2020-08-04T16:52:00Z"/>
                <w:rFonts w:ascii="Calibri" w:hAnsi="Calibri"/>
                <w:lang w:val="da-DK"/>
              </w:rPr>
            </w:pPr>
            <w:ins w:id="3039" w:author="Raphael Donor" w:date="2020-08-04T16:52:00Z">
              <w:r w:rsidRPr="00E54371">
                <w:rPr>
                  <w:rFonts w:ascii="Calibri" w:hAnsi="Calibri"/>
                  <w:lang w:val="da-DK"/>
                </w:rPr>
                <w:t>&lt;name&gt;</w:t>
              </w:r>
            </w:ins>
          </w:p>
        </w:tc>
        <w:tc>
          <w:tcPr>
            <w:tcW w:w="3396" w:type="dxa"/>
            <w:tcBorders>
              <w:top w:val="single" w:sz="4" w:space="0" w:color="auto"/>
              <w:left w:val="single" w:sz="4" w:space="0" w:color="auto"/>
              <w:bottom w:val="single" w:sz="4" w:space="0" w:color="auto"/>
              <w:right w:val="single" w:sz="4" w:space="0" w:color="auto"/>
            </w:tcBorders>
            <w:shd w:val="clear" w:color="auto" w:fill="auto"/>
            <w:hideMark/>
          </w:tcPr>
          <w:p w14:paraId="0423C56D" w14:textId="77777777" w:rsidR="00B96DE1" w:rsidRPr="00E54371" w:rsidRDefault="00B96DE1" w:rsidP="00C22F6B">
            <w:pPr>
              <w:rPr>
                <w:ins w:id="3040" w:author="Raphael Donor" w:date="2020-08-04T16:52:00Z"/>
                <w:rFonts w:ascii="Calibri" w:hAnsi="Calibri"/>
                <w:lang w:val="da-DK"/>
              </w:rPr>
            </w:pPr>
            <w:ins w:id="3041" w:author="Raphael Donor" w:date="2020-08-04T16:52:00Z">
              <w:r w:rsidRPr="00E54371">
                <w:rPr>
                  <w:rFonts w:ascii="Calibri" w:hAnsi="Calibri"/>
                  <w:lang w:val="da-DK"/>
                </w:rPr>
                <w:t>FIELD-SYMBOLS</w:t>
              </w:r>
            </w:ins>
          </w:p>
        </w:tc>
      </w:tr>
    </w:tbl>
    <w:p w14:paraId="6A1EFE0D" w14:textId="77777777" w:rsidR="00B96DE1" w:rsidRPr="00801556" w:rsidRDefault="00B96DE1" w:rsidP="00B96DE1">
      <w:pPr>
        <w:rPr>
          <w:ins w:id="3042" w:author="Raphael Donor" w:date="2020-08-04T16:52:00Z"/>
          <w:rFonts w:ascii="Calibri" w:hAnsi="Calibr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0"/>
        <w:gridCol w:w="3169"/>
        <w:gridCol w:w="3145"/>
      </w:tblGrid>
      <w:tr w:rsidR="00B96DE1" w:rsidRPr="00801556" w14:paraId="5D3DDAEB" w14:textId="77777777" w:rsidTr="00C22F6B">
        <w:trPr>
          <w:ins w:id="3043" w:author="Raphael Donor" w:date="2020-08-04T16:52:00Z"/>
        </w:trPr>
        <w:tc>
          <w:tcPr>
            <w:tcW w:w="3174" w:type="dxa"/>
            <w:tcBorders>
              <w:top w:val="single" w:sz="4" w:space="0" w:color="auto"/>
              <w:left w:val="single" w:sz="4" w:space="0" w:color="auto"/>
              <w:bottom w:val="single" w:sz="4" w:space="0" w:color="auto"/>
              <w:right w:val="single" w:sz="4" w:space="0" w:color="auto"/>
            </w:tcBorders>
            <w:shd w:val="clear" w:color="auto" w:fill="E7E6E6"/>
            <w:hideMark/>
          </w:tcPr>
          <w:p w14:paraId="42052B23" w14:textId="77777777" w:rsidR="00B96DE1" w:rsidRPr="00E54371" w:rsidRDefault="00B96DE1" w:rsidP="00C22F6B">
            <w:pPr>
              <w:rPr>
                <w:ins w:id="3044" w:author="Raphael Donor" w:date="2020-08-04T16:52:00Z"/>
                <w:rFonts w:ascii="Calibri" w:hAnsi="Calibri"/>
                <w:b/>
              </w:rPr>
            </w:pPr>
            <w:ins w:id="3045" w:author="Raphael Donor" w:date="2020-08-04T16:52:00Z">
              <w:r w:rsidRPr="00E54371">
                <w:rPr>
                  <w:rFonts w:ascii="Calibri" w:hAnsi="Calibri"/>
                  <w:b/>
                </w:rPr>
                <w:t>Program data type</w:t>
              </w:r>
            </w:ins>
          </w:p>
        </w:tc>
        <w:tc>
          <w:tcPr>
            <w:tcW w:w="3240" w:type="dxa"/>
            <w:tcBorders>
              <w:top w:val="single" w:sz="4" w:space="0" w:color="auto"/>
              <w:left w:val="single" w:sz="4" w:space="0" w:color="auto"/>
              <w:bottom w:val="single" w:sz="4" w:space="0" w:color="auto"/>
              <w:right w:val="single" w:sz="4" w:space="0" w:color="auto"/>
            </w:tcBorders>
            <w:shd w:val="clear" w:color="auto" w:fill="E7E6E6"/>
            <w:hideMark/>
          </w:tcPr>
          <w:p w14:paraId="5B54C590" w14:textId="77777777" w:rsidR="00B96DE1" w:rsidRPr="00E54371" w:rsidRDefault="00B96DE1" w:rsidP="00C22F6B">
            <w:pPr>
              <w:rPr>
                <w:ins w:id="3046" w:author="Raphael Donor" w:date="2020-08-04T16:52:00Z"/>
                <w:rFonts w:ascii="Calibri" w:hAnsi="Calibri"/>
                <w:b/>
              </w:rPr>
            </w:pPr>
            <w:ins w:id="3047" w:author="Raphael Donor" w:date="2020-08-04T16:52:00Z">
              <w:r w:rsidRPr="00E54371">
                <w:rPr>
                  <w:rFonts w:ascii="Calibri" w:hAnsi="Calibri"/>
                  <w:b/>
                </w:rPr>
                <w:t>Local data</w:t>
              </w:r>
            </w:ins>
          </w:p>
        </w:tc>
        <w:tc>
          <w:tcPr>
            <w:tcW w:w="3215" w:type="dxa"/>
            <w:tcBorders>
              <w:top w:val="single" w:sz="4" w:space="0" w:color="auto"/>
              <w:left w:val="single" w:sz="4" w:space="0" w:color="auto"/>
              <w:bottom w:val="single" w:sz="4" w:space="0" w:color="auto"/>
              <w:right w:val="single" w:sz="4" w:space="0" w:color="auto"/>
            </w:tcBorders>
            <w:shd w:val="clear" w:color="auto" w:fill="E7E6E6"/>
            <w:hideMark/>
          </w:tcPr>
          <w:p w14:paraId="5E2C1C13" w14:textId="77777777" w:rsidR="00B96DE1" w:rsidRPr="00E54371" w:rsidRDefault="00B96DE1" w:rsidP="00C22F6B">
            <w:pPr>
              <w:rPr>
                <w:ins w:id="3048" w:author="Raphael Donor" w:date="2020-08-04T16:52:00Z"/>
                <w:rFonts w:ascii="Calibri" w:hAnsi="Calibri"/>
                <w:b/>
              </w:rPr>
            </w:pPr>
            <w:ins w:id="3049" w:author="Raphael Donor" w:date="2020-08-04T16:52:00Z">
              <w:r w:rsidRPr="00E54371">
                <w:rPr>
                  <w:rFonts w:ascii="Calibri" w:hAnsi="Calibri"/>
                  <w:b/>
                </w:rPr>
                <w:t>Rule in ATC</w:t>
              </w:r>
            </w:ins>
          </w:p>
        </w:tc>
      </w:tr>
      <w:tr w:rsidR="00B96DE1" w:rsidRPr="00801556" w14:paraId="592AB1FF" w14:textId="77777777" w:rsidTr="00C22F6B">
        <w:trPr>
          <w:ins w:id="3050" w:author="Raphael Donor" w:date="2020-08-04T16:52:00Z"/>
        </w:trPr>
        <w:tc>
          <w:tcPr>
            <w:tcW w:w="3174" w:type="dxa"/>
            <w:tcBorders>
              <w:top w:val="single" w:sz="4" w:space="0" w:color="auto"/>
              <w:left w:val="single" w:sz="4" w:space="0" w:color="auto"/>
              <w:bottom w:val="single" w:sz="4" w:space="0" w:color="auto"/>
              <w:right w:val="single" w:sz="4" w:space="0" w:color="auto"/>
            </w:tcBorders>
            <w:shd w:val="clear" w:color="auto" w:fill="auto"/>
            <w:hideMark/>
          </w:tcPr>
          <w:p w14:paraId="2904574B" w14:textId="77777777" w:rsidR="00B96DE1" w:rsidRPr="00E54371" w:rsidRDefault="00B96DE1" w:rsidP="00C22F6B">
            <w:pPr>
              <w:rPr>
                <w:ins w:id="3051" w:author="Raphael Donor" w:date="2020-08-04T16:52:00Z"/>
                <w:rFonts w:ascii="Calibri" w:hAnsi="Calibri"/>
                <w:lang w:val="da-DK"/>
              </w:rPr>
            </w:pPr>
            <w:ins w:id="3052" w:author="Raphael Donor" w:date="2020-08-04T16:52:00Z">
              <w:r w:rsidRPr="00E54371">
                <w:rPr>
                  <w:rFonts w:ascii="Calibri" w:hAnsi="Calibri"/>
                  <w:lang w:val="da-DK"/>
                </w:rPr>
                <w:t>Types</w:t>
              </w:r>
            </w:ins>
          </w:p>
        </w:tc>
        <w:tc>
          <w:tcPr>
            <w:tcW w:w="3240" w:type="dxa"/>
            <w:tcBorders>
              <w:top w:val="single" w:sz="4" w:space="0" w:color="auto"/>
              <w:left w:val="single" w:sz="4" w:space="0" w:color="auto"/>
              <w:bottom w:val="single" w:sz="4" w:space="0" w:color="auto"/>
              <w:right w:val="single" w:sz="4" w:space="0" w:color="auto"/>
            </w:tcBorders>
            <w:shd w:val="clear" w:color="auto" w:fill="auto"/>
            <w:hideMark/>
          </w:tcPr>
          <w:p w14:paraId="26959DA2" w14:textId="77777777" w:rsidR="00B96DE1" w:rsidRPr="00E54371" w:rsidRDefault="00B96DE1" w:rsidP="00C22F6B">
            <w:pPr>
              <w:rPr>
                <w:ins w:id="3053" w:author="Raphael Donor" w:date="2020-08-04T16:52:00Z"/>
                <w:rFonts w:ascii="Calibri" w:hAnsi="Calibri"/>
                <w:lang w:val="da-DK"/>
              </w:rPr>
            </w:pPr>
            <w:ins w:id="3054" w:author="Raphael Donor" w:date="2020-08-04T16:52:00Z">
              <w:r w:rsidRPr="00E54371">
                <w:rPr>
                  <w:rFonts w:ascii="Calibri" w:hAnsi="Calibri"/>
                  <w:lang w:val="da-DK"/>
                </w:rPr>
                <w:t>T_&lt;name&gt;</w:t>
              </w:r>
            </w:ins>
          </w:p>
        </w:tc>
        <w:tc>
          <w:tcPr>
            <w:tcW w:w="3215" w:type="dxa"/>
            <w:tcBorders>
              <w:top w:val="single" w:sz="4" w:space="0" w:color="auto"/>
              <w:left w:val="single" w:sz="4" w:space="0" w:color="auto"/>
              <w:bottom w:val="single" w:sz="4" w:space="0" w:color="auto"/>
              <w:right w:val="single" w:sz="4" w:space="0" w:color="auto"/>
            </w:tcBorders>
            <w:shd w:val="clear" w:color="auto" w:fill="auto"/>
            <w:hideMark/>
          </w:tcPr>
          <w:p w14:paraId="54CD0AF8" w14:textId="77777777" w:rsidR="00B96DE1" w:rsidRPr="00E54371" w:rsidRDefault="00B96DE1" w:rsidP="00C22F6B">
            <w:pPr>
              <w:rPr>
                <w:ins w:id="3055" w:author="Raphael Donor" w:date="2020-08-04T16:52:00Z"/>
                <w:rFonts w:ascii="Calibri" w:hAnsi="Calibri"/>
                <w:lang w:val="da-DK"/>
              </w:rPr>
            </w:pPr>
            <w:ins w:id="3056" w:author="Raphael Donor" w:date="2020-08-04T16:52:00Z">
              <w:r w:rsidRPr="00E54371">
                <w:rPr>
                  <w:rFonts w:ascii="Calibri" w:hAnsi="Calibri"/>
                  <w:lang w:val="da-DK"/>
                </w:rPr>
                <w:t>TYPES</w:t>
              </w:r>
            </w:ins>
          </w:p>
        </w:tc>
      </w:tr>
      <w:tr w:rsidR="00B96DE1" w:rsidRPr="00801556" w14:paraId="5D70623A" w14:textId="77777777" w:rsidTr="00C22F6B">
        <w:trPr>
          <w:ins w:id="3057" w:author="Raphael Donor" w:date="2020-08-04T16:52:00Z"/>
        </w:trPr>
        <w:tc>
          <w:tcPr>
            <w:tcW w:w="3174" w:type="dxa"/>
            <w:tcBorders>
              <w:top w:val="single" w:sz="4" w:space="0" w:color="auto"/>
              <w:left w:val="single" w:sz="4" w:space="0" w:color="auto"/>
              <w:bottom w:val="single" w:sz="4" w:space="0" w:color="auto"/>
              <w:right w:val="single" w:sz="4" w:space="0" w:color="auto"/>
            </w:tcBorders>
            <w:shd w:val="clear" w:color="auto" w:fill="auto"/>
          </w:tcPr>
          <w:p w14:paraId="55FB5EAC" w14:textId="77777777" w:rsidR="00B96DE1" w:rsidRPr="00E54371" w:rsidRDefault="00B96DE1" w:rsidP="00C22F6B">
            <w:pPr>
              <w:rPr>
                <w:ins w:id="3058" w:author="Raphael Donor" w:date="2020-08-04T16:52:00Z"/>
                <w:rFonts w:ascii="Calibri" w:hAnsi="Calibri"/>
                <w:lang w:val="da-DK"/>
              </w:rPr>
            </w:pPr>
            <w:ins w:id="3059" w:author="Raphael Donor" w:date="2020-08-04T16:52:00Z">
              <w:r w:rsidRPr="00E54371">
                <w:rPr>
                  <w:rFonts w:ascii="Calibri" w:hAnsi="Calibri"/>
                  <w:lang w:val="da-DK"/>
                </w:rPr>
                <w:t>Table Types</w:t>
              </w:r>
            </w:ins>
          </w:p>
        </w:tc>
        <w:tc>
          <w:tcPr>
            <w:tcW w:w="3240" w:type="dxa"/>
            <w:tcBorders>
              <w:top w:val="single" w:sz="4" w:space="0" w:color="auto"/>
              <w:left w:val="single" w:sz="4" w:space="0" w:color="auto"/>
              <w:bottom w:val="single" w:sz="4" w:space="0" w:color="auto"/>
              <w:right w:val="single" w:sz="4" w:space="0" w:color="auto"/>
            </w:tcBorders>
            <w:shd w:val="clear" w:color="auto" w:fill="auto"/>
          </w:tcPr>
          <w:p w14:paraId="276BE0ED" w14:textId="77777777" w:rsidR="00B96DE1" w:rsidRPr="00E54371" w:rsidRDefault="00B96DE1" w:rsidP="00C22F6B">
            <w:pPr>
              <w:rPr>
                <w:ins w:id="3060" w:author="Raphael Donor" w:date="2020-08-04T16:52:00Z"/>
                <w:rFonts w:ascii="Calibri" w:hAnsi="Calibri"/>
                <w:lang w:val="da-DK"/>
              </w:rPr>
            </w:pPr>
            <w:ins w:id="3061" w:author="Raphael Donor" w:date="2020-08-04T16:52:00Z">
              <w:r w:rsidRPr="00E54371">
                <w:rPr>
                  <w:rFonts w:ascii="Calibri" w:hAnsi="Calibri"/>
                  <w:lang w:val="da-DK"/>
                </w:rPr>
                <w:t>TT_&lt;name&gt;</w:t>
              </w:r>
            </w:ins>
          </w:p>
        </w:tc>
        <w:tc>
          <w:tcPr>
            <w:tcW w:w="3215" w:type="dxa"/>
            <w:tcBorders>
              <w:top w:val="single" w:sz="4" w:space="0" w:color="auto"/>
              <w:left w:val="single" w:sz="4" w:space="0" w:color="auto"/>
              <w:bottom w:val="single" w:sz="4" w:space="0" w:color="auto"/>
              <w:right w:val="single" w:sz="4" w:space="0" w:color="auto"/>
            </w:tcBorders>
            <w:shd w:val="clear" w:color="auto" w:fill="auto"/>
          </w:tcPr>
          <w:p w14:paraId="70A0A1E9" w14:textId="77777777" w:rsidR="00B96DE1" w:rsidRPr="00E54371" w:rsidRDefault="00B96DE1" w:rsidP="00C22F6B">
            <w:pPr>
              <w:rPr>
                <w:ins w:id="3062" w:author="Raphael Donor" w:date="2020-08-04T16:52:00Z"/>
                <w:rFonts w:ascii="Calibri" w:hAnsi="Calibri"/>
                <w:lang w:val="da-DK"/>
              </w:rPr>
            </w:pPr>
            <w:ins w:id="3063" w:author="Raphael Donor" w:date="2020-08-04T16:52:00Z">
              <w:r w:rsidRPr="00E54371">
                <w:rPr>
                  <w:rFonts w:ascii="Calibri" w:hAnsi="Calibri"/>
                  <w:lang w:val="da-DK"/>
                </w:rPr>
                <w:t>TYPES</w:t>
              </w:r>
            </w:ins>
          </w:p>
        </w:tc>
      </w:tr>
      <w:tr w:rsidR="00B96DE1" w:rsidRPr="00801556" w14:paraId="71624D2E" w14:textId="77777777" w:rsidTr="00C22F6B">
        <w:trPr>
          <w:ins w:id="3064" w:author="Raphael Donor" w:date="2020-08-04T16:52:00Z"/>
        </w:trPr>
        <w:tc>
          <w:tcPr>
            <w:tcW w:w="3174" w:type="dxa"/>
            <w:tcBorders>
              <w:top w:val="single" w:sz="4" w:space="0" w:color="auto"/>
              <w:left w:val="single" w:sz="4" w:space="0" w:color="auto"/>
              <w:bottom w:val="single" w:sz="4" w:space="0" w:color="auto"/>
              <w:right w:val="single" w:sz="4" w:space="0" w:color="auto"/>
            </w:tcBorders>
            <w:shd w:val="clear" w:color="auto" w:fill="auto"/>
            <w:hideMark/>
          </w:tcPr>
          <w:p w14:paraId="3B752B34" w14:textId="77777777" w:rsidR="00B96DE1" w:rsidRPr="00E54371" w:rsidRDefault="00B96DE1" w:rsidP="00C22F6B">
            <w:pPr>
              <w:rPr>
                <w:ins w:id="3065" w:author="Raphael Donor" w:date="2020-08-04T16:52:00Z"/>
                <w:rFonts w:ascii="Calibri" w:hAnsi="Calibri"/>
                <w:lang w:val="da-DK"/>
              </w:rPr>
            </w:pPr>
            <w:ins w:id="3066" w:author="Raphael Donor" w:date="2020-08-04T16:52:00Z">
              <w:r w:rsidRPr="00E54371">
                <w:rPr>
                  <w:rFonts w:ascii="Calibri" w:hAnsi="Calibri"/>
                  <w:lang w:val="da-DK"/>
                </w:rPr>
                <w:t>Ranges</w:t>
              </w:r>
            </w:ins>
          </w:p>
        </w:tc>
        <w:tc>
          <w:tcPr>
            <w:tcW w:w="3240" w:type="dxa"/>
            <w:tcBorders>
              <w:top w:val="single" w:sz="4" w:space="0" w:color="auto"/>
              <w:left w:val="single" w:sz="4" w:space="0" w:color="auto"/>
              <w:bottom w:val="single" w:sz="4" w:space="0" w:color="auto"/>
              <w:right w:val="single" w:sz="4" w:space="0" w:color="auto"/>
            </w:tcBorders>
            <w:shd w:val="clear" w:color="auto" w:fill="auto"/>
            <w:hideMark/>
          </w:tcPr>
          <w:p w14:paraId="19074575" w14:textId="77777777" w:rsidR="00B96DE1" w:rsidRPr="00E54371" w:rsidRDefault="00B96DE1" w:rsidP="00C22F6B">
            <w:pPr>
              <w:rPr>
                <w:ins w:id="3067" w:author="Raphael Donor" w:date="2020-08-04T16:52:00Z"/>
                <w:rFonts w:ascii="Calibri" w:hAnsi="Calibri"/>
                <w:lang w:val="da-DK"/>
              </w:rPr>
            </w:pPr>
            <w:ins w:id="3068" w:author="Raphael Donor" w:date="2020-08-04T16:52:00Z">
              <w:r w:rsidRPr="00E54371">
                <w:rPr>
                  <w:rFonts w:ascii="Calibri" w:hAnsi="Calibri"/>
                  <w:lang w:val="da-DK"/>
                </w:rPr>
                <w:t>RT_&lt;name&gt;</w:t>
              </w:r>
            </w:ins>
          </w:p>
        </w:tc>
        <w:tc>
          <w:tcPr>
            <w:tcW w:w="3215" w:type="dxa"/>
            <w:tcBorders>
              <w:top w:val="single" w:sz="4" w:space="0" w:color="auto"/>
              <w:left w:val="single" w:sz="4" w:space="0" w:color="auto"/>
              <w:bottom w:val="single" w:sz="4" w:space="0" w:color="auto"/>
              <w:right w:val="single" w:sz="4" w:space="0" w:color="auto"/>
            </w:tcBorders>
            <w:shd w:val="clear" w:color="auto" w:fill="auto"/>
            <w:hideMark/>
          </w:tcPr>
          <w:p w14:paraId="47004BA1" w14:textId="77777777" w:rsidR="00B96DE1" w:rsidRPr="00E54371" w:rsidRDefault="00B96DE1" w:rsidP="00C22F6B">
            <w:pPr>
              <w:rPr>
                <w:ins w:id="3069" w:author="Raphael Donor" w:date="2020-08-04T16:52:00Z"/>
                <w:rFonts w:ascii="Calibri" w:hAnsi="Calibri"/>
                <w:lang w:val="da-DK"/>
              </w:rPr>
            </w:pPr>
            <w:ins w:id="3070" w:author="Raphael Donor" w:date="2020-08-04T16:52:00Z">
              <w:r w:rsidRPr="00E54371">
                <w:rPr>
                  <w:rFonts w:ascii="Calibri" w:hAnsi="Calibri"/>
                  <w:lang w:val="da-DK"/>
                </w:rPr>
                <w:t>DATA</w:t>
              </w:r>
            </w:ins>
          </w:p>
        </w:tc>
      </w:tr>
      <w:tr w:rsidR="00B96DE1" w:rsidRPr="00801556" w14:paraId="35DB431A" w14:textId="77777777" w:rsidTr="00C22F6B">
        <w:trPr>
          <w:ins w:id="3071" w:author="Raphael Donor" w:date="2020-08-04T16:52:00Z"/>
        </w:trPr>
        <w:tc>
          <w:tcPr>
            <w:tcW w:w="3174" w:type="dxa"/>
            <w:tcBorders>
              <w:top w:val="single" w:sz="4" w:space="0" w:color="auto"/>
              <w:left w:val="single" w:sz="4" w:space="0" w:color="auto"/>
              <w:bottom w:val="single" w:sz="4" w:space="0" w:color="auto"/>
              <w:right w:val="single" w:sz="4" w:space="0" w:color="auto"/>
            </w:tcBorders>
            <w:shd w:val="clear" w:color="auto" w:fill="auto"/>
            <w:hideMark/>
          </w:tcPr>
          <w:p w14:paraId="6337DAEA" w14:textId="77777777" w:rsidR="00B96DE1" w:rsidRPr="00E54371" w:rsidRDefault="00B96DE1" w:rsidP="00C22F6B">
            <w:pPr>
              <w:rPr>
                <w:ins w:id="3072" w:author="Raphael Donor" w:date="2020-08-04T16:52:00Z"/>
                <w:rFonts w:ascii="Calibri" w:hAnsi="Calibri"/>
                <w:lang w:val="da-DK"/>
              </w:rPr>
            </w:pPr>
            <w:ins w:id="3073" w:author="Raphael Donor" w:date="2020-08-04T16:52:00Z">
              <w:r w:rsidRPr="00E54371">
                <w:rPr>
                  <w:rFonts w:ascii="Calibri" w:hAnsi="Calibri"/>
                  <w:lang w:val="da-DK"/>
                </w:rPr>
                <w:t>Internal tables</w:t>
              </w:r>
            </w:ins>
          </w:p>
        </w:tc>
        <w:tc>
          <w:tcPr>
            <w:tcW w:w="3240" w:type="dxa"/>
            <w:tcBorders>
              <w:top w:val="single" w:sz="4" w:space="0" w:color="auto"/>
              <w:left w:val="single" w:sz="4" w:space="0" w:color="auto"/>
              <w:bottom w:val="single" w:sz="4" w:space="0" w:color="auto"/>
              <w:right w:val="single" w:sz="4" w:space="0" w:color="auto"/>
            </w:tcBorders>
            <w:shd w:val="clear" w:color="auto" w:fill="auto"/>
            <w:hideMark/>
          </w:tcPr>
          <w:p w14:paraId="70D630ED" w14:textId="77777777" w:rsidR="00B96DE1" w:rsidRPr="00E54371" w:rsidRDefault="00B96DE1" w:rsidP="00C22F6B">
            <w:pPr>
              <w:rPr>
                <w:ins w:id="3074" w:author="Raphael Donor" w:date="2020-08-04T16:52:00Z"/>
                <w:rFonts w:ascii="Calibri" w:hAnsi="Calibri"/>
                <w:lang w:val="da-DK"/>
              </w:rPr>
            </w:pPr>
            <w:ins w:id="3075" w:author="Raphael Donor" w:date="2020-08-04T16:52:00Z">
              <w:r w:rsidRPr="00E54371">
                <w:rPr>
                  <w:rFonts w:ascii="Calibri" w:hAnsi="Calibri"/>
                  <w:lang w:val="da-DK"/>
                </w:rPr>
                <w:t>LT_&lt;</w:t>
              </w:r>
              <w:r w:rsidRPr="00E54371">
                <w:rPr>
                  <w:rFonts w:ascii="Calibri" w:hAnsi="Calibri"/>
                  <w:lang w:val="en-AU"/>
                </w:rPr>
                <w:t>name</w:t>
              </w:r>
              <w:r w:rsidRPr="00E54371">
                <w:rPr>
                  <w:rFonts w:ascii="Calibri" w:hAnsi="Calibri"/>
                  <w:lang w:val="da-DK"/>
                </w:rPr>
                <w:t>&gt;</w:t>
              </w:r>
            </w:ins>
          </w:p>
        </w:tc>
        <w:tc>
          <w:tcPr>
            <w:tcW w:w="3215" w:type="dxa"/>
            <w:tcBorders>
              <w:top w:val="single" w:sz="4" w:space="0" w:color="auto"/>
              <w:left w:val="single" w:sz="4" w:space="0" w:color="auto"/>
              <w:bottom w:val="single" w:sz="4" w:space="0" w:color="auto"/>
              <w:right w:val="single" w:sz="4" w:space="0" w:color="auto"/>
            </w:tcBorders>
            <w:shd w:val="clear" w:color="auto" w:fill="auto"/>
            <w:hideMark/>
          </w:tcPr>
          <w:p w14:paraId="641FDFD8" w14:textId="77777777" w:rsidR="00B96DE1" w:rsidRPr="00E54371" w:rsidRDefault="00B96DE1" w:rsidP="00C22F6B">
            <w:pPr>
              <w:rPr>
                <w:ins w:id="3076" w:author="Raphael Donor" w:date="2020-08-04T16:52:00Z"/>
                <w:rFonts w:ascii="Calibri" w:hAnsi="Calibri"/>
                <w:lang w:val="da-DK"/>
              </w:rPr>
            </w:pPr>
            <w:ins w:id="3077" w:author="Raphael Donor" w:date="2020-08-04T16:52:00Z">
              <w:r w:rsidRPr="00E54371">
                <w:rPr>
                  <w:rFonts w:ascii="Calibri" w:hAnsi="Calibri"/>
                  <w:lang w:val="da-DK"/>
                </w:rPr>
                <w:t>DATA</w:t>
              </w:r>
            </w:ins>
          </w:p>
        </w:tc>
      </w:tr>
      <w:tr w:rsidR="00B96DE1" w:rsidRPr="00801556" w14:paraId="77E40191" w14:textId="77777777" w:rsidTr="00C22F6B">
        <w:trPr>
          <w:ins w:id="3078" w:author="Raphael Donor" w:date="2020-08-04T16:52:00Z"/>
        </w:trPr>
        <w:tc>
          <w:tcPr>
            <w:tcW w:w="3174" w:type="dxa"/>
            <w:tcBorders>
              <w:top w:val="single" w:sz="4" w:space="0" w:color="auto"/>
              <w:left w:val="single" w:sz="4" w:space="0" w:color="auto"/>
              <w:bottom w:val="single" w:sz="4" w:space="0" w:color="auto"/>
              <w:right w:val="single" w:sz="4" w:space="0" w:color="auto"/>
            </w:tcBorders>
            <w:shd w:val="clear" w:color="auto" w:fill="auto"/>
            <w:hideMark/>
          </w:tcPr>
          <w:p w14:paraId="37AA09EC" w14:textId="77777777" w:rsidR="00B96DE1" w:rsidRPr="00E54371" w:rsidRDefault="00B96DE1" w:rsidP="00C22F6B">
            <w:pPr>
              <w:rPr>
                <w:ins w:id="3079" w:author="Raphael Donor" w:date="2020-08-04T16:52:00Z"/>
                <w:rFonts w:ascii="Calibri" w:hAnsi="Calibri"/>
                <w:lang w:val="da-DK"/>
              </w:rPr>
            </w:pPr>
            <w:ins w:id="3080" w:author="Raphael Donor" w:date="2020-08-04T16:52:00Z">
              <w:r w:rsidRPr="00E54371">
                <w:rPr>
                  <w:rFonts w:ascii="Calibri" w:hAnsi="Calibri"/>
                  <w:lang w:val="da-DK"/>
                </w:rPr>
                <w:t>Structure</w:t>
              </w:r>
            </w:ins>
          </w:p>
        </w:tc>
        <w:tc>
          <w:tcPr>
            <w:tcW w:w="3240" w:type="dxa"/>
            <w:tcBorders>
              <w:top w:val="single" w:sz="4" w:space="0" w:color="auto"/>
              <w:left w:val="single" w:sz="4" w:space="0" w:color="auto"/>
              <w:bottom w:val="single" w:sz="4" w:space="0" w:color="auto"/>
              <w:right w:val="single" w:sz="4" w:space="0" w:color="auto"/>
            </w:tcBorders>
            <w:shd w:val="clear" w:color="auto" w:fill="auto"/>
            <w:hideMark/>
          </w:tcPr>
          <w:p w14:paraId="114B7589" w14:textId="77777777" w:rsidR="00B96DE1" w:rsidRPr="00E54371" w:rsidRDefault="00B96DE1" w:rsidP="00C22F6B">
            <w:pPr>
              <w:rPr>
                <w:ins w:id="3081" w:author="Raphael Donor" w:date="2020-08-04T16:52:00Z"/>
                <w:rFonts w:ascii="Calibri" w:hAnsi="Calibri"/>
                <w:lang w:val="da-DK"/>
              </w:rPr>
            </w:pPr>
            <w:ins w:id="3082" w:author="Raphael Donor" w:date="2020-08-04T16:52:00Z">
              <w:r w:rsidRPr="00E54371">
                <w:rPr>
                  <w:rFonts w:ascii="Calibri" w:hAnsi="Calibri"/>
                  <w:lang w:val="da-DK"/>
                </w:rPr>
                <w:t>LS_&lt;name&gt;</w:t>
              </w:r>
            </w:ins>
          </w:p>
        </w:tc>
        <w:tc>
          <w:tcPr>
            <w:tcW w:w="3215" w:type="dxa"/>
            <w:tcBorders>
              <w:top w:val="single" w:sz="4" w:space="0" w:color="auto"/>
              <w:left w:val="single" w:sz="4" w:space="0" w:color="auto"/>
              <w:bottom w:val="single" w:sz="4" w:space="0" w:color="auto"/>
              <w:right w:val="single" w:sz="4" w:space="0" w:color="auto"/>
            </w:tcBorders>
            <w:shd w:val="clear" w:color="auto" w:fill="auto"/>
            <w:hideMark/>
          </w:tcPr>
          <w:p w14:paraId="16E8B13C" w14:textId="77777777" w:rsidR="00B96DE1" w:rsidRPr="00E54371" w:rsidRDefault="00B96DE1" w:rsidP="00C22F6B">
            <w:pPr>
              <w:rPr>
                <w:ins w:id="3083" w:author="Raphael Donor" w:date="2020-08-04T16:52:00Z"/>
                <w:rFonts w:ascii="Calibri" w:hAnsi="Calibri"/>
              </w:rPr>
            </w:pPr>
            <w:ins w:id="3084" w:author="Raphael Donor" w:date="2020-08-04T16:52:00Z">
              <w:r w:rsidRPr="00E54371">
                <w:rPr>
                  <w:rFonts w:ascii="Calibri" w:hAnsi="Calibri"/>
                  <w:lang w:val="da-DK"/>
                </w:rPr>
                <w:t>DATA</w:t>
              </w:r>
            </w:ins>
          </w:p>
        </w:tc>
      </w:tr>
      <w:tr w:rsidR="00B96DE1" w:rsidRPr="00801556" w14:paraId="38B6F354" w14:textId="77777777" w:rsidTr="00C22F6B">
        <w:trPr>
          <w:ins w:id="3085" w:author="Raphael Donor" w:date="2020-08-04T16:52:00Z"/>
        </w:trPr>
        <w:tc>
          <w:tcPr>
            <w:tcW w:w="3174" w:type="dxa"/>
            <w:tcBorders>
              <w:top w:val="single" w:sz="4" w:space="0" w:color="auto"/>
              <w:left w:val="single" w:sz="4" w:space="0" w:color="auto"/>
              <w:bottom w:val="single" w:sz="4" w:space="0" w:color="auto"/>
              <w:right w:val="single" w:sz="4" w:space="0" w:color="auto"/>
            </w:tcBorders>
            <w:shd w:val="clear" w:color="auto" w:fill="auto"/>
            <w:hideMark/>
          </w:tcPr>
          <w:p w14:paraId="011D0F6A" w14:textId="77777777" w:rsidR="00B96DE1" w:rsidRPr="00E54371" w:rsidRDefault="00B96DE1" w:rsidP="00C22F6B">
            <w:pPr>
              <w:rPr>
                <w:ins w:id="3086" w:author="Raphael Donor" w:date="2020-08-04T16:52:00Z"/>
                <w:rFonts w:ascii="Calibri" w:hAnsi="Calibri"/>
                <w:lang w:val="da-DK"/>
              </w:rPr>
            </w:pPr>
            <w:ins w:id="3087" w:author="Raphael Donor" w:date="2020-08-04T16:52:00Z">
              <w:r w:rsidRPr="00E54371">
                <w:rPr>
                  <w:rFonts w:ascii="Calibri" w:hAnsi="Calibri"/>
                  <w:lang w:val="da-DK"/>
                </w:rPr>
                <w:t>Constants</w:t>
              </w:r>
            </w:ins>
          </w:p>
        </w:tc>
        <w:tc>
          <w:tcPr>
            <w:tcW w:w="3240" w:type="dxa"/>
            <w:tcBorders>
              <w:top w:val="single" w:sz="4" w:space="0" w:color="auto"/>
              <w:left w:val="single" w:sz="4" w:space="0" w:color="auto"/>
              <w:bottom w:val="single" w:sz="4" w:space="0" w:color="auto"/>
              <w:right w:val="single" w:sz="4" w:space="0" w:color="auto"/>
            </w:tcBorders>
            <w:shd w:val="clear" w:color="auto" w:fill="auto"/>
            <w:hideMark/>
          </w:tcPr>
          <w:p w14:paraId="52E5132C" w14:textId="77777777" w:rsidR="00B96DE1" w:rsidRPr="00E54371" w:rsidRDefault="00B96DE1" w:rsidP="00C22F6B">
            <w:pPr>
              <w:rPr>
                <w:ins w:id="3088" w:author="Raphael Donor" w:date="2020-08-04T16:52:00Z"/>
                <w:rFonts w:ascii="Calibri" w:hAnsi="Calibri"/>
                <w:lang w:val="da-DK"/>
              </w:rPr>
            </w:pPr>
            <w:ins w:id="3089" w:author="Raphael Donor" w:date="2020-08-04T16:52:00Z">
              <w:r w:rsidRPr="00E54371">
                <w:rPr>
                  <w:rFonts w:ascii="Calibri" w:hAnsi="Calibri"/>
                  <w:lang w:val="da-DK"/>
                </w:rPr>
                <w:t>LC_&lt;name&gt;</w:t>
              </w:r>
            </w:ins>
          </w:p>
        </w:tc>
        <w:tc>
          <w:tcPr>
            <w:tcW w:w="3215" w:type="dxa"/>
            <w:tcBorders>
              <w:top w:val="single" w:sz="4" w:space="0" w:color="auto"/>
              <w:left w:val="single" w:sz="4" w:space="0" w:color="auto"/>
              <w:bottom w:val="single" w:sz="4" w:space="0" w:color="auto"/>
              <w:right w:val="single" w:sz="4" w:space="0" w:color="auto"/>
            </w:tcBorders>
            <w:shd w:val="clear" w:color="auto" w:fill="auto"/>
            <w:hideMark/>
          </w:tcPr>
          <w:p w14:paraId="391D6BA2" w14:textId="77777777" w:rsidR="00B96DE1" w:rsidRPr="00E54371" w:rsidRDefault="00B96DE1" w:rsidP="00C22F6B">
            <w:pPr>
              <w:rPr>
                <w:ins w:id="3090" w:author="Raphael Donor" w:date="2020-08-04T16:52:00Z"/>
                <w:rFonts w:ascii="Calibri" w:hAnsi="Calibri"/>
                <w:lang w:val="da-DK"/>
              </w:rPr>
            </w:pPr>
            <w:ins w:id="3091" w:author="Raphael Donor" w:date="2020-08-04T16:52:00Z">
              <w:r w:rsidRPr="00E54371">
                <w:rPr>
                  <w:rFonts w:ascii="Calibri" w:hAnsi="Calibri"/>
                  <w:lang w:val="da-DK"/>
                </w:rPr>
                <w:t>CONSTANTS</w:t>
              </w:r>
            </w:ins>
          </w:p>
        </w:tc>
      </w:tr>
      <w:tr w:rsidR="00B96DE1" w:rsidRPr="00801556" w14:paraId="2F907552" w14:textId="77777777" w:rsidTr="00C22F6B">
        <w:trPr>
          <w:ins w:id="3092" w:author="Raphael Donor" w:date="2020-08-04T16:52:00Z"/>
        </w:trPr>
        <w:tc>
          <w:tcPr>
            <w:tcW w:w="3174" w:type="dxa"/>
            <w:tcBorders>
              <w:top w:val="single" w:sz="4" w:space="0" w:color="auto"/>
              <w:left w:val="single" w:sz="4" w:space="0" w:color="auto"/>
              <w:bottom w:val="single" w:sz="4" w:space="0" w:color="auto"/>
              <w:right w:val="single" w:sz="4" w:space="0" w:color="auto"/>
            </w:tcBorders>
            <w:shd w:val="clear" w:color="auto" w:fill="auto"/>
            <w:hideMark/>
          </w:tcPr>
          <w:p w14:paraId="5DA1B04F" w14:textId="77777777" w:rsidR="00B96DE1" w:rsidRPr="00E54371" w:rsidRDefault="00B96DE1" w:rsidP="00C22F6B">
            <w:pPr>
              <w:rPr>
                <w:ins w:id="3093" w:author="Raphael Donor" w:date="2020-08-04T16:52:00Z"/>
                <w:rFonts w:ascii="Calibri" w:hAnsi="Calibri"/>
                <w:lang w:val="da-DK"/>
              </w:rPr>
            </w:pPr>
            <w:ins w:id="3094" w:author="Raphael Donor" w:date="2020-08-04T16:52:00Z">
              <w:r w:rsidRPr="00E54371">
                <w:rPr>
                  <w:rFonts w:ascii="Calibri" w:hAnsi="Calibri"/>
                  <w:lang w:val="da-DK"/>
                </w:rPr>
                <w:t>Variables</w:t>
              </w:r>
            </w:ins>
          </w:p>
        </w:tc>
        <w:tc>
          <w:tcPr>
            <w:tcW w:w="3240" w:type="dxa"/>
            <w:tcBorders>
              <w:top w:val="single" w:sz="4" w:space="0" w:color="auto"/>
              <w:left w:val="single" w:sz="4" w:space="0" w:color="auto"/>
              <w:bottom w:val="single" w:sz="4" w:space="0" w:color="auto"/>
              <w:right w:val="single" w:sz="4" w:space="0" w:color="auto"/>
            </w:tcBorders>
            <w:shd w:val="clear" w:color="auto" w:fill="auto"/>
            <w:hideMark/>
          </w:tcPr>
          <w:p w14:paraId="1EF5BBE4" w14:textId="77777777" w:rsidR="00B96DE1" w:rsidRPr="00E54371" w:rsidRDefault="00B96DE1" w:rsidP="00C22F6B">
            <w:pPr>
              <w:rPr>
                <w:ins w:id="3095" w:author="Raphael Donor" w:date="2020-08-04T16:52:00Z"/>
                <w:rFonts w:ascii="Calibri" w:hAnsi="Calibri"/>
                <w:lang w:val="da-DK"/>
              </w:rPr>
            </w:pPr>
            <w:ins w:id="3096" w:author="Raphael Donor" w:date="2020-08-04T16:52:00Z">
              <w:r w:rsidRPr="00E54371">
                <w:rPr>
                  <w:rFonts w:ascii="Calibri" w:hAnsi="Calibri"/>
                  <w:lang w:val="da-DK"/>
                </w:rPr>
                <w:t>LV_&lt;name&gt;</w:t>
              </w:r>
            </w:ins>
          </w:p>
        </w:tc>
        <w:tc>
          <w:tcPr>
            <w:tcW w:w="3215" w:type="dxa"/>
            <w:tcBorders>
              <w:top w:val="single" w:sz="4" w:space="0" w:color="auto"/>
              <w:left w:val="single" w:sz="4" w:space="0" w:color="auto"/>
              <w:bottom w:val="single" w:sz="4" w:space="0" w:color="auto"/>
              <w:right w:val="single" w:sz="4" w:space="0" w:color="auto"/>
            </w:tcBorders>
            <w:shd w:val="clear" w:color="auto" w:fill="auto"/>
            <w:hideMark/>
          </w:tcPr>
          <w:p w14:paraId="5435D09A" w14:textId="77777777" w:rsidR="00B96DE1" w:rsidRPr="00E54371" w:rsidRDefault="00B96DE1" w:rsidP="00C22F6B">
            <w:pPr>
              <w:rPr>
                <w:ins w:id="3097" w:author="Raphael Donor" w:date="2020-08-04T16:52:00Z"/>
                <w:rFonts w:ascii="Calibri" w:hAnsi="Calibri"/>
                <w:lang w:val="da-DK"/>
              </w:rPr>
            </w:pPr>
            <w:ins w:id="3098" w:author="Raphael Donor" w:date="2020-08-04T16:52:00Z">
              <w:r w:rsidRPr="00E54371">
                <w:rPr>
                  <w:rFonts w:ascii="Calibri" w:hAnsi="Calibri"/>
                  <w:lang w:val="da-DK"/>
                </w:rPr>
                <w:t>DATA</w:t>
              </w:r>
            </w:ins>
          </w:p>
        </w:tc>
      </w:tr>
      <w:tr w:rsidR="00B96DE1" w:rsidRPr="00801556" w14:paraId="2087CE2D" w14:textId="77777777" w:rsidTr="00C22F6B">
        <w:trPr>
          <w:ins w:id="3099" w:author="Raphael Donor" w:date="2020-08-04T16:52:00Z"/>
        </w:trPr>
        <w:tc>
          <w:tcPr>
            <w:tcW w:w="3174" w:type="dxa"/>
            <w:tcBorders>
              <w:top w:val="single" w:sz="4" w:space="0" w:color="auto"/>
              <w:left w:val="single" w:sz="4" w:space="0" w:color="auto"/>
              <w:bottom w:val="single" w:sz="4" w:space="0" w:color="auto"/>
              <w:right w:val="single" w:sz="4" w:space="0" w:color="auto"/>
            </w:tcBorders>
            <w:shd w:val="clear" w:color="auto" w:fill="auto"/>
          </w:tcPr>
          <w:p w14:paraId="53F1884E" w14:textId="77777777" w:rsidR="00B96DE1" w:rsidRPr="00E54371" w:rsidRDefault="00B96DE1" w:rsidP="00C22F6B">
            <w:pPr>
              <w:rPr>
                <w:ins w:id="3100" w:author="Raphael Donor" w:date="2020-08-04T16:52:00Z"/>
                <w:rFonts w:ascii="Calibri" w:hAnsi="Calibri"/>
                <w:lang w:val="da-DK"/>
              </w:rPr>
            </w:pPr>
            <w:ins w:id="3101" w:author="Raphael Donor" w:date="2020-08-04T16:52:00Z">
              <w:r w:rsidRPr="00E54371">
                <w:rPr>
                  <w:rFonts w:ascii="Calibri" w:hAnsi="Calibri"/>
                  <w:lang w:val="da-DK"/>
                </w:rPr>
                <w:t>Objects</w:t>
              </w:r>
            </w:ins>
          </w:p>
        </w:tc>
        <w:tc>
          <w:tcPr>
            <w:tcW w:w="3240" w:type="dxa"/>
            <w:tcBorders>
              <w:top w:val="single" w:sz="4" w:space="0" w:color="auto"/>
              <w:left w:val="single" w:sz="4" w:space="0" w:color="auto"/>
              <w:bottom w:val="single" w:sz="4" w:space="0" w:color="auto"/>
              <w:right w:val="single" w:sz="4" w:space="0" w:color="auto"/>
            </w:tcBorders>
            <w:shd w:val="clear" w:color="auto" w:fill="auto"/>
          </w:tcPr>
          <w:p w14:paraId="7406F70B" w14:textId="77777777" w:rsidR="00B96DE1" w:rsidRPr="00E54371" w:rsidRDefault="00B96DE1" w:rsidP="00C22F6B">
            <w:pPr>
              <w:rPr>
                <w:ins w:id="3102" w:author="Raphael Donor" w:date="2020-08-04T16:52:00Z"/>
                <w:rFonts w:ascii="Calibri" w:hAnsi="Calibri"/>
                <w:lang w:val="da-DK"/>
              </w:rPr>
            </w:pPr>
            <w:ins w:id="3103" w:author="Raphael Donor" w:date="2020-08-04T16:52:00Z">
              <w:r w:rsidRPr="00E54371">
                <w:rPr>
                  <w:rFonts w:ascii="Calibri" w:hAnsi="Calibri"/>
                  <w:lang w:val="da-DK"/>
                </w:rPr>
                <w:t>LO_&lt;name&gt;</w:t>
              </w:r>
            </w:ins>
          </w:p>
        </w:tc>
        <w:tc>
          <w:tcPr>
            <w:tcW w:w="3215" w:type="dxa"/>
            <w:tcBorders>
              <w:top w:val="single" w:sz="4" w:space="0" w:color="auto"/>
              <w:left w:val="single" w:sz="4" w:space="0" w:color="auto"/>
              <w:bottom w:val="single" w:sz="4" w:space="0" w:color="auto"/>
              <w:right w:val="single" w:sz="4" w:space="0" w:color="auto"/>
            </w:tcBorders>
            <w:shd w:val="clear" w:color="auto" w:fill="auto"/>
          </w:tcPr>
          <w:p w14:paraId="4A40519D" w14:textId="77777777" w:rsidR="00B96DE1" w:rsidRPr="00E54371" w:rsidRDefault="00B96DE1" w:rsidP="00C22F6B">
            <w:pPr>
              <w:rPr>
                <w:ins w:id="3104" w:author="Raphael Donor" w:date="2020-08-04T16:52:00Z"/>
                <w:rFonts w:ascii="Calibri" w:hAnsi="Calibri"/>
                <w:lang w:val="da-DK"/>
              </w:rPr>
            </w:pPr>
            <w:ins w:id="3105" w:author="Raphael Donor" w:date="2020-08-04T16:52:00Z">
              <w:r w:rsidRPr="00E54371">
                <w:rPr>
                  <w:rFonts w:ascii="Calibri" w:hAnsi="Calibri"/>
                  <w:lang w:val="da-DK"/>
                </w:rPr>
                <w:t>DATA</w:t>
              </w:r>
            </w:ins>
          </w:p>
        </w:tc>
      </w:tr>
      <w:tr w:rsidR="00B96DE1" w:rsidRPr="00801556" w14:paraId="198BE00D" w14:textId="77777777" w:rsidTr="00C22F6B">
        <w:trPr>
          <w:ins w:id="3106" w:author="Raphael Donor" w:date="2020-08-04T16:52:00Z"/>
        </w:trPr>
        <w:tc>
          <w:tcPr>
            <w:tcW w:w="3174" w:type="dxa"/>
            <w:tcBorders>
              <w:top w:val="single" w:sz="4" w:space="0" w:color="auto"/>
              <w:left w:val="single" w:sz="4" w:space="0" w:color="auto"/>
              <w:bottom w:val="single" w:sz="4" w:space="0" w:color="auto"/>
              <w:right w:val="single" w:sz="4" w:space="0" w:color="auto"/>
            </w:tcBorders>
            <w:shd w:val="clear" w:color="auto" w:fill="auto"/>
          </w:tcPr>
          <w:p w14:paraId="14FD5B88" w14:textId="77777777" w:rsidR="00B96DE1" w:rsidRPr="00E54371" w:rsidRDefault="00B96DE1" w:rsidP="00C22F6B">
            <w:pPr>
              <w:rPr>
                <w:ins w:id="3107" w:author="Raphael Donor" w:date="2020-08-04T16:52:00Z"/>
                <w:rFonts w:ascii="Calibri" w:hAnsi="Calibri"/>
                <w:lang w:val="da-DK"/>
              </w:rPr>
            </w:pPr>
            <w:ins w:id="3108" w:author="Raphael Donor" w:date="2020-08-04T16:52:00Z">
              <w:r>
                <w:rPr>
                  <w:rFonts w:ascii="Calibri" w:hAnsi="Calibri"/>
                  <w:lang w:val="da-DK"/>
                </w:rPr>
                <w:t>Data Reference</w:t>
              </w:r>
            </w:ins>
          </w:p>
        </w:tc>
        <w:tc>
          <w:tcPr>
            <w:tcW w:w="3240" w:type="dxa"/>
            <w:tcBorders>
              <w:top w:val="single" w:sz="4" w:space="0" w:color="auto"/>
              <w:left w:val="single" w:sz="4" w:space="0" w:color="auto"/>
              <w:bottom w:val="single" w:sz="4" w:space="0" w:color="auto"/>
              <w:right w:val="single" w:sz="4" w:space="0" w:color="auto"/>
            </w:tcBorders>
            <w:shd w:val="clear" w:color="auto" w:fill="auto"/>
          </w:tcPr>
          <w:p w14:paraId="56AD394F" w14:textId="77777777" w:rsidR="00B96DE1" w:rsidRPr="00E54371" w:rsidRDefault="00B96DE1" w:rsidP="00C22F6B">
            <w:pPr>
              <w:rPr>
                <w:ins w:id="3109" w:author="Raphael Donor" w:date="2020-08-04T16:52:00Z"/>
                <w:rFonts w:ascii="Calibri" w:hAnsi="Calibri"/>
                <w:lang w:val="da-DK"/>
              </w:rPr>
            </w:pPr>
            <w:ins w:id="3110" w:author="Raphael Donor" w:date="2020-08-04T16:52:00Z">
              <w:r>
                <w:rPr>
                  <w:rFonts w:ascii="Calibri" w:hAnsi="Calibri"/>
                  <w:lang w:val="da-DK"/>
                </w:rPr>
                <w:t>LR_&lt;name&gt;</w:t>
              </w:r>
            </w:ins>
          </w:p>
        </w:tc>
        <w:tc>
          <w:tcPr>
            <w:tcW w:w="3215" w:type="dxa"/>
            <w:tcBorders>
              <w:top w:val="single" w:sz="4" w:space="0" w:color="auto"/>
              <w:left w:val="single" w:sz="4" w:space="0" w:color="auto"/>
              <w:bottom w:val="single" w:sz="4" w:space="0" w:color="auto"/>
              <w:right w:val="single" w:sz="4" w:space="0" w:color="auto"/>
            </w:tcBorders>
            <w:shd w:val="clear" w:color="auto" w:fill="auto"/>
          </w:tcPr>
          <w:p w14:paraId="4E7C81C9" w14:textId="77777777" w:rsidR="00B96DE1" w:rsidRPr="00E54371" w:rsidRDefault="00B96DE1" w:rsidP="00C22F6B">
            <w:pPr>
              <w:rPr>
                <w:ins w:id="3111" w:author="Raphael Donor" w:date="2020-08-04T16:52:00Z"/>
                <w:rFonts w:ascii="Calibri" w:hAnsi="Calibri"/>
                <w:lang w:val="da-DK"/>
              </w:rPr>
            </w:pPr>
            <w:ins w:id="3112" w:author="Raphael Donor" w:date="2020-08-04T16:52:00Z">
              <w:r>
                <w:rPr>
                  <w:rFonts w:ascii="Calibri" w:hAnsi="Calibri"/>
                  <w:lang w:val="da-DK"/>
                </w:rPr>
                <w:t>DATA</w:t>
              </w:r>
            </w:ins>
          </w:p>
        </w:tc>
      </w:tr>
      <w:tr w:rsidR="00B96DE1" w:rsidRPr="00801556" w14:paraId="0D7BD57E" w14:textId="77777777" w:rsidTr="00C22F6B">
        <w:trPr>
          <w:ins w:id="3113" w:author="Raphael Donor" w:date="2020-08-04T16:52:00Z"/>
        </w:trPr>
        <w:tc>
          <w:tcPr>
            <w:tcW w:w="3174" w:type="dxa"/>
            <w:tcBorders>
              <w:top w:val="single" w:sz="4" w:space="0" w:color="auto"/>
              <w:left w:val="single" w:sz="4" w:space="0" w:color="auto"/>
              <w:bottom w:val="single" w:sz="4" w:space="0" w:color="auto"/>
              <w:right w:val="single" w:sz="4" w:space="0" w:color="auto"/>
            </w:tcBorders>
            <w:shd w:val="clear" w:color="auto" w:fill="auto"/>
          </w:tcPr>
          <w:p w14:paraId="261F1902" w14:textId="77777777" w:rsidR="00B96DE1" w:rsidRPr="00E54371" w:rsidRDefault="00B96DE1" w:rsidP="00C22F6B">
            <w:pPr>
              <w:rPr>
                <w:ins w:id="3114" w:author="Raphael Donor" w:date="2020-08-04T16:52:00Z"/>
                <w:rFonts w:ascii="Calibri" w:hAnsi="Calibri"/>
                <w:lang w:val="da-DK"/>
              </w:rPr>
            </w:pPr>
            <w:ins w:id="3115" w:author="Raphael Donor" w:date="2020-08-04T16:52:00Z">
              <w:r>
                <w:rPr>
                  <w:rFonts w:ascii="Calibri" w:hAnsi="Calibri"/>
                  <w:lang w:val="da-DK"/>
                </w:rPr>
                <w:t>Badi Class Reference</w:t>
              </w:r>
            </w:ins>
          </w:p>
        </w:tc>
        <w:tc>
          <w:tcPr>
            <w:tcW w:w="3240" w:type="dxa"/>
            <w:tcBorders>
              <w:top w:val="single" w:sz="4" w:space="0" w:color="auto"/>
              <w:left w:val="single" w:sz="4" w:space="0" w:color="auto"/>
              <w:bottom w:val="single" w:sz="4" w:space="0" w:color="auto"/>
              <w:right w:val="single" w:sz="4" w:space="0" w:color="auto"/>
            </w:tcBorders>
            <w:shd w:val="clear" w:color="auto" w:fill="auto"/>
          </w:tcPr>
          <w:p w14:paraId="120F23BE" w14:textId="77777777" w:rsidR="00B96DE1" w:rsidRPr="00E54371" w:rsidRDefault="00B96DE1" w:rsidP="00C22F6B">
            <w:pPr>
              <w:rPr>
                <w:ins w:id="3116" w:author="Raphael Donor" w:date="2020-08-04T16:52:00Z"/>
                <w:rFonts w:ascii="Calibri" w:hAnsi="Calibri"/>
                <w:lang w:val="da-DK"/>
              </w:rPr>
            </w:pPr>
            <w:ins w:id="3117" w:author="Raphael Donor" w:date="2020-08-04T16:52:00Z">
              <w:r>
                <w:rPr>
                  <w:rFonts w:ascii="Calibri" w:hAnsi="Calibri"/>
                  <w:lang w:val="da-DK"/>
                </w:rPr>
                <w:t>LB_&lt;name&gt;</w:t>
              </w:r>
            </w:ins>
          </w:p>
        </w:tc>
        <w:tc>
          <w:tcPr>
            <w:tcW w:w="3215" w:type="dxa"/>
            <w:tcBorders>
              <w:top w:val="single" w:sz="4" w:space="0" w:color="auto"/>
              <w:left w:val="single" w:sz="4" w:space="0" w:color="auto"/>
              <w:bottom w:val="single" w:sz="4" w:space="0" w:color="auto"/>
              <w:right w:val="single" w:sz="4" w:space="0" w:color="auto"/>
            </w:tcBorders>
            <w:shd w:val="clear" w:color="auto" w:fill="auto"/>
          </w:tcPr>
          <w:p w14:paraId="69DAE479" w14:textId="77777777" w:rsidR="00B96DE1" w:rsidRPr="00E54371" w:rsidRDefault="00B96DE1" w:rsidP="00C22F6B">
            <w:pPr>
              <w:rPr>
                <w:ins w:id="3118" w:author="Raphael Donor" w:date="2020-08-04T16:52:00Z"/>
                <w:rFonts w:ascii="Calibri" w:hAnsi="Calibri"/>
                <w:lang w:val="da-DK"/>
              </w:rPr>
            </w:pPr>
            <w:ins w:id="3119" w:author="Raphael Donor" w:date="2020-08-04T16:52:00Z">
              <w:r>
                <w:rPr>
                  <w:rFonts w:ascii="Calibri" w:hAnsi="Calibri"/>
                  <w:lang w:val="da-DK"/>
                </w:rPr>
                <w:t>DATA</w:t>
              </w:r>
            </w:ins>
          </w:p>
        </w:tc>
      </w:tr>
      <w:tr w:rsidR="00B96DE1" w:rsidRPr="00801556" w14:paraId="6A43F849" w14:textId="77777777" w:rsidTr="00C22F6B">
        <w:trPr>
          <w:ins w:id="3120" w:author="Raphael Donor" w:date="2020-08-04T16:52:00Z"/>
        </w:trPr>
        <w:tc>
          <w:tcPr>
            <w:tcW w:w="3174" w:type="dxa"/>
            <w:tcBorders>
              <w:top w:val="single" w:sz="4" w:space="0" w:color="auto"/>
              <w:left w:val="single" w:sz="4" w:space="0" w:color="auto"/>
              <w:bottom w:val="single" w:sz="4" w:space="0" w:color="auto"/>
              <w:right w:val="single" w:sz="4" w:space="0" w:color="auto"/>
            </w:tcBorders>
            <w:shd w:val="clear" w:color="auto" w:fill="auto"/>
          </w:tcPr>
          <w:p w14:paraId="62BA0CF3" w14:textId="77777777" w:rsidR="00B96DE1" w:rsidRPr="00E54371" w:rsidRDefault="00B96DE1" w:rsidP="00C22F6B">
            <w:pPr>
              <w:rPr>
                <w:ins w:id="3121" w:author="Raphael Donor" w:date="2020-08-04T16:52:00Z"/>
                <w:rFonts w:ascii="Calibri" w:hAnsi="Calibri"/>
                <w:lang w:val="da-DK"/>
              </w:rPr>
            </w:pPr>
            <w:ins w:id="3122" w:author="Raphael Donor" w:date="2020-08-04T16:52:00Z">
              <w:r>
                <w:rPr>
                  <w:rFonts w:ascii="Calibri" w:hAnsi="Calibri"/>
                  <w:lang w:val="da-DK"/>
                </w:rPr>
                <w:t>Exception Class Reference</w:t>
              </w:r>
            </w:ins>
          </w:p>
        </w:tc>
        <w:tc>
          <w:tcPr>
            <w:tcW w:w="3240" w:type="dxa"/>
            <w:tcBorders>
              <w:top w:val="single" w:sz="4" w:space="0" w:color="auto"/>
              <w:left w:val="single" w:sz="4" w:space="0" w:color="auto"/>
              <w:bottom w:val="single" w:sz="4" w:space="0" w:color="auto"/>
              <w:right w:val="single" w:sz="4" w:space="0" w:color="auto"/>
            </w:tcBorders>
            <w:shd w:val="clear" w:color="auto" w:fill="auto"/>
          </w:tcPr>
          <w:p w14:paraId="168FBFBD" w14:textId="77777777" w:rsidR="00B96DE1" w:rsidRPr="00E54371" w:rsidRDefault="00B96DE1" w:rsidP="00C22F6B">
            <w:pPr>
              <w:rPr>
                <w:ins w:id="3123" w:author="Raphael Donor" w:date="2020-08-04T16:52:00Z"/>
                <w:rFonts w:ascii="Calibri" w:hAnsi="Calibri"/>
                <w:lang w:val="da-DK"/>
              </w:rPr>
            </w:pPr>
            <w:ins w:id="3124" w:author="Raphael Donor" w:date="2020-08-04T16:52:00Z">
              <w:r>
                <w:rPr>
                  <w:rFonts w:ascii="Calibri" w:hAnsi="Calibri"/>
                  <w:lang w:val="da-DK"/>
                </w:rPr>
                <w:t>LX_&lt;name&gt;</w:t>
              </w:r>
            </w:ins>
          </w:p>
        </w:tc>
        <w:tc>
          <w:tcPr>
            <w:tcW w:w="3215" w:type="dxa"/>
            <w:tcBorders>
              <w:top w:val="single" w:sz="4" w:space="0" w:color="auto"/>
              <w:left w:val="single" w:sz="4" w:space="0" w:color="auto"/>
              <w:bottom w:val="single" w:sz="4" w:space="0" w:color="auto"/>
              <w:right w:val="single" w:sz="4" w:space="0" w:color="auto"/>
            </w:tcBorders>
            <w:shd w:val="clear" w:color="auto" w:fill="auto"/>
          </w:tcPr>
          <w:p w14:paraId="23BB79FF" w14:textId="77777777" w:rsidR="00B96DE1" w:rsidRPr="00E54371" w:rsidRDefault="00B96DE1" w:rsidP="00C22F6B">
            <w:pPr>
              <w:rPr>
                <w:ins w:id="3125" w:author="Raphael Donor" w:date="2020-08-04T16:52:00Z"/>
                <w:rFonts w:ascii="Calibri" w:hAnsi="Calibri"/>
                <w:lang w:val="da-DK"/>
              </w:rPr>
            </w:pPr>
            <w:ins w:id="3126" w:author="Raphael Donor" w:date="2020-08-04T16:52:00Z">
              <w:r>
                <w:rPr>
                  <w:rFonts w:ascii="Calibri" w:hAnsi="Calibri"/>
                  <w:lang w:val="da-DK"/>
                </w:rPr>
                <w:t>DATA</w:t>
              </w:r>
            </w:ins>
          </w:p>
        </w:tc>
      </w:tr>
      <w:tr w:rsidR="00B96DE1" w:rsidRPr="00801556" w14:paraId="0DBCCC5C" w14:textId="77777777" w:rsidTr="00C22F6B">
        <w:trPr>
          <w:ins w:id="3127" w:author="Raphael Donor" w:date="2020-08-04T16:52:00Z"/>
        </w:trPr>
        <w:tc>
          <w:tcPr>
            <w:tcW w:w="3174" w:type="dxa"/>
            <w:tcBorders>
              <w:top w:val="single" w:sz="4" w:space="0" w:color="auto"/>
              <w:left w:val="single" w:sz="4" w:space="0" w:color="auto"/>
              <w:bottom w:val="single" w:sz="4" w:space="0" w:color="auto"/>
              <w:right w:val="single" w:sz="4" w:space="0" w:color="auto"/>
            </w:tcBorders>
            <w:shd w:val="clear" w:color="auto" w:fill="auto"/>
          </w:tcPr>
          <w:p w14:paraId="4C9901C1" w14:textId="77777777" w:rsidR="00B96DE1" w:rsidRPr="00E54371" w:rsidRDefault="00B96DE1" w:rsidP="00C22F6B">
            <w:pPr>
              <w:rPr>
                <w:ins w:id="3128" w:author="Raphael Donor" w:date="2020-08-04T16:52:00Z"/>
                <w:rFonts w:ascii="Calibri" w:hAnsi="Calibri"/>
                <w:lang w:val="da-DK"/>
              </w:rPr>
            </w:pPr>
            <w:ins w:id="3129" w:author="Raphael Donor" w:date="2020-08-04T16:52:00Z">
              <w:r>
                <w:rPr>
                  <w:rFonts w:ascii="Calibri" w:hAnsi="Calibri"/>
                  <w:lang w:val="da-DK"/>
                </w:rPr>
                <w:t>Interface Class Reference</w:t>
              </w:r>
            </w:ins>
          </w:p>
        </w:tc>
        <w:tc>
          <w:tcPr>
            <w:tcW w:w="3240" w:type="dxa"/>
            <w:tcBorders>
              <w:top w:val="single" w:sz="4" w:space="0" w:color="auto"/>
              <w:left w:val="single" w:sz="4" w:space="0" w:color="auto"/>
              <w:bottom w:val="single" w:sz="4" w:space="0" w:color="auto"/>
              <w:right w:val="single" w:sz="4" w:space="0" w:color="auto"/>
            </w:tcBorders>
            <w:shd w:val="clear" w:color="auto" w:fill="auto"/>
          </w:tcPr>
          <w:p w14:paraId="24E51EE8" w14:textId="77777777" w:rsidR="00B96DE1" w:rsidRPr="00E54371" w:rsidRDefault="00B96DE1" w:rsidP="00C22F6B">
            <w:pPr>
              <w:rPr>
                <w:ins w:id="3130" w:author="Raphael Donor" w:date="2020-08-04T16:52:00Z"/>
                <w:rFonts w:ascii="Calibri" w:hAnsi="Calibri"/>
                <w:lang w:val="da-DK"/>
              </w:rPr>
            </w:pPr>
            <w:ins w:id="3131" w:author="Raphael Donor" w:date="2020-08-04T16:52:00Z">
              <w:r>
                <w:rPr>
                  <w:rFonts w:ascii="Calibri" w:hAnsi="Calibri"/>
                  <w:lang w:val="da-DK"/>
                </w:rPr>
                <w:t>LI_&lt;name&gt;</w:t>
              </w:r>
            </w:ins>
          </w:p>
        </w:tc>
        <w:tc>
          <w:tcPr>
            <w:tcW w:w="3215" w:type="dxa"/>
            <w:tcBorders>
              <w:top w:val="single" w:sz="4" w:space="0" w:color="auto"/>
              <w:left w:val="single" w:sz="4" w:space="0" w:color="auto"/>
              <w:bottom w:val="single" w:sz="4" w:space="0" w:color="auto"/>
              <w:right w:val="single" w:sz="4" w:space="0" w:color="auto"/>
            </w:tcBorders>
            <w:shd w:val="clear" w:color="auto" w:fill="auto"/>
          </w:tcPr>
          <w:p w14:paraId="04DF834D" w14:textId="77777777" w:rsidR="00B96DE1" w:rsidRPr="00E54371" w:rsidRDefault="00B96DE1" w:rsidP="00C22F6B">
            <w:pPr>
              <w:rPr>
                <w:ins w:id="3132" w:author="Raphael Donor" w:date="2020-08-04T16:52:00Z"/>
                <w:rFonts w:ascii="Calibri" w:hAnsi="Calibri"/>
                <w:lang w:val="da-DK"/>
              </w:rPr>
            </w:pPr>
            <w:ins w:id="3133" w:author="Raphael Donor" w:date="2020-08-04T16:52:00Z">
              <w:r>
                <w:rPr>
                  <w:rFonts w:ascii="Calibri" w:hAnsi="Calibri"/>
                  <w:lang w:val="da-DK"/>
                </w:rPr>
                <w:t>DATA</w:t>
              </w:r>
            </w:ins>
          </w:p>
        </w:tc>
      </w:tr>
      <w:tr w:rsidR="00B96DE1" w:rsidRPr="00801556" w14:paraId="14FD29BC" w14:textId="77777777" w:rsidTr="00C22F6B">
        <w:trPr>
          <w:ins w:id="3134" w:author="Raphael Donor" w:date="2020-08-04T16:52:00Z"/>
        </w:trPr>
        <w:tc>
          <w:tcPr>
            <w:tcW w:w="3174" w:type="dxa"/>
            <w:tcBorders>
              <w:top w:val="single" w:sz="4" w:space="0" w:color="auto"/>
              <w:left w:val="single" w:sz="4" w:space="0" w:color="auto"/>
              <w:bottom w:val="single" w:sz="4" w:space="0" w:color="auto"/>
              <w:right w:val="single" w:sz="4" w:space="0" w:color="auto"/>
            </w:tcBorders>
            <w:shd w:val="clear" w:color="auto" w:fill="auto"/>
            <w:hideMark/>
          </w:tcPr>
          <w:p w14:paraId="1EF89F6B" w14:textId="77777777" w:rsidR="00B96DE1" w:rsidRPr="00E54371" w:rsidRDefault="00B96DE1" w:rsidP="00C22F6B">
            <w:pPr>
              <w:rPr>
                <w:ins w:id="3135" w:author="Raphael Donor" w:date="2020-08-04T16:52:00Z"/>
                <w:rFonts w:ascii="Calibri" w:hAnsi="Calibri"/>
                <w:lang w:val="da-DK"/>
              </w:rPr>
            </w:pPr>
            <w:ins w:id="3136" w:author="Raphael Donor" w:date="2020-08-04T16:52:00Z">
              <w:r w:rsidRPr="00E54371">
                <w:rPr>
                  <w:rFonts w:ascii="Calibri" w:hAnsi="Calibri"/>
                  <w:lang w:val="da-DK"/>
                </w:rPr>
                <w:t>Field symbols</w:t>
              </w:r>
            </w:ins>
          </w:p>
        </w:tc>
        <w:tc>
          <w:tcPr>
            <w:tcW w:w="3240" w:type="dxa"/>
            <w:tcBorders>
              <w:top w:val="single" w:sz="4" w:space="0" w:color="auto"/>
              <w:left w:val="single" w:sz="4" w:space="0" w:color="auto"/>
              <w:bottom w:val="single" w:sz="4" w:space="0" w:color="auto"/>
              <w:right w:val="single" w:sz="4" w:space="0" w:color="auto"/>
            </w:tcBorders>
            <w:shd w:val="clear" w:color="auto" w:fill="auto"/>
            <w:hideMark/>
          </w:tcPr>
          <w:p w14:paraId="430895FA" w14:textId="77777777" w:rsidR="00B96DE1" w:rsidRPr="00E54371" w:rsidRDefault="00B96DE1" w:rsidP="00C22F6B">
            <w:pPr>
              <w:rPr>
                <w:ins w:id="3137" w:author="Raphael Donor" w:date="2020-08-04T16:52:00Z"/>
                <w:rFonts w:ascii="Calibri" w:hAnsi="Calibri"/>
                <w:lang w:val="da-DK"/>
              </w:rPr>
            </w:pPr>
            <w:ins w:id="3138" w:author="Raphael Donor" w:date="2020-08-04T16:52:00Z">
              <w:r w:rsidRPr="00E54371">
                <w:rPr>
                  <w:rFonts w:ascii="Calibri" w:hAnsi="Calibri"/>
                  <w:lang w:val="da-DK"/>
                </w:rPr>
                <w:t>&lt;name&gt;</w:t>
              </w:r>
            </w:ins>
          </w:p>
        </w:tc>
        <w:tc>
          <w:tcPr>
            <w:tcW w:w="3215" w:type="dxa"/>
            <w:tcBorders>
              <w:top w:val="single" w:sz="4" w:space="0" w:color="auto"/>
              <w:left w:val="single" w:sz="4" w:space="0" w:color="auto"/>
              <w:bottom w:val="single" w:sz="4" w:space="0" w:color="auto"/>
              <w:right w:val="single" w:sz="4" w:space="0" w:color="auto"/>
            </w:tcBorders>
            <w:shd w:val="clear" w:color="auto" w:fill="auto"/>
            <w:hideMark/>
          </w:tcPr>
          <w:p w14:paraId="3B6E63F3" w14:textId="77777777" w:rsidR="00B96DE1" w:rsidRPr="00E54371" w:rsidRDefault="00B96DE1" w:rsidP="00C22F6B">
            <w:pPr>
              <w:rPr>
                <w:ins w:id="3139" w:author="Raphael Donor" w:date="2020-08-04T16:52:00Z"/>
                <w:rFonts w:ascii="Calibri" w:hAnsi="Calibri"/>
                <w:lang w:val="da-DK"/>
              </w:rPr>
            </w:pPr>
            <w:ins w:id="3140" w:author="Raphael Donor" w:date="2020-08-04T16:52:00Z">
              <w:r w:rsidRPr="00E54371">
                <w:rPr>
                  <w:rFonts w:ascii="Calibri" w:hAnsi="Calibri"/>
                  <w:lang w:val="da-DK"/>
                </w:rPr>
                <w:t>FIELD-SYMBOLS</w:t>
              </w:r>
            </w:ins>
          </w:p>
        </w:tc>
      </w:tr>
    </w:tbl>
    <w:p w14:paraId="7DAACE76" w14:textId="77777777" w:rsidR="003406BA" w:rsidRPr="00801556" w:rsidRDefault="003406BA" w:rsidP="003406BA">
      <w:pPr>
        <w:rPr>
          <w:rFonts w:ascii="Calibri" w:hAnsi="Calibri"/>
        </w:rPr>
      </w:pPr>
    </w:p>
    <w:p w14:paraId="1CBF8B11" w14:textId="77777777" w:rsidR="003406BA" w:rsidRPr="00801556" w:rsidRDefault="003406BA" w:rsidP="003406BA">
      <w:pPr>
        <w:rPr>
          <w:rFonts w:ascii="Calibri" w:hAnsi="Calibri"/>
          <w:b/>
        </w:rPr>
      </w:pPr>
      <w:r w:rsidRPr="00801556">
        <w:rPr>
          <w:rFonts w:ascii="Calibri" w:hAnsi="Calibri"/>
          <w:b/>
        </w:rPr>
        <w:t>Classes/Interfaces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21"/>
        <w:gridCol w:w="3156"/>
        <w:gridCol w:w="3137"/>
      </w:tblGrid>
      <w:tr w:rsidR="003406BA" w:rsidRPr="00801556" w14:paraId="180F8DDC" w14:textId="77777777" w:rsidTr="00E54371">
        <w:tc>
          <w:tcPr>
            <w:tcW w:w="3195" w:type="dxa"/>
            <w:tcBorders>
              <w:top w:val="single" w:sz="4" w:space="0" w:color="auto"/>
              <w:left w:val="single" w:sz="4" w:space="0" w:color="auto"/>
              <w:bottom w:val="single" w:sz="4" w:space="0" w:color="auto"/>
              <w:right w:val="single" w:sz="4" w:space="0" w:color="auto"/>
            </w:tcBorders>
            <w:shd w:val="clear" w:color="auto" w:fill="E7E6E6"/>
            <w:hideMark/>
          </w:tcPr>
          <w:p w14:paraId="7B46CAF0" w14:textId="77777777" w:rsidR="003406BA" w:rsidRPr="00E54371" w:rsidRDefault="003406BA" w:rsidP="00C22F6B">
            <w:pPr>
              <w:rPr>
                <w:rFonts w:ascii="Calibri" w:hAnsi="Calibri"/>
                <w:b/>
              </w:rPr>
            </w:pPr>
            <w:r w:rsidRPr="00E54371">
              <w:rPr>
                <w:rFonts w:ascii="Calibri" w:hAnsi="Calibri"/>
                <w:b/>
              </w:rPr>
              <w:t>Program data type</w:t>
            </w:r>
          </w:p>
        </w:tc>
        <w:tc>
          <w:tcPr>
            <w:tcW w:w="3224" w:type="dxa"/>
            <w:tcBorders>
              <w:top w:val="single" w:sz="4" w:space="0" w:color="auto"/>
              <w:left w:val="single" w:sz="4" w:space="0" w:color="auto"/>
              <w:bottom w:val="single" w:sz="4" w:space="0" w:color="auto"/>
              <w:right w:val="single" w:sz="4" w:space="0" w:color="auto"/>
            </w:tcBorders>
            <w:shd w:val="clear" w:color="auto" w:fill="E7E6E6"/>
            <w:hideMark/>
          </w:tcPr>
          <w:p w14:paraId="65E44921" w14:textId="77777777" w:rsidR="003406BA" w:rsidRPr="00E54371" w:rsidRDefault="003406BA" w:rsidP="00C22F6B">
            <w:pPr>
              <w:rPr>
                <w:rFonts w:ascii="Calibri" w:hAnsi="Calibri"/>
                <w:b/>
              </w:rPr>
            </w:pPr>
            <w:r w:rsidRPr="00E54371">
              <w:rPr>
                <w:rFonts w:ascii="Calibri" w:hAnsi="Calibri"/>
                <w:b/>
              </w:rPr>
              <w:t>Local data</w:t>
            </w:r>
          </w:p>
        </w:tc>
        <w:tc>
          <w:tcPr>
            <w:tcW w:w="3210" w:type="dxa"/>
            <w:tcBorders>
              <w:top w:val="single" w:sz="4" w:space="0" w:color="auto"/>
              <w:left w:val="single" w:sz="4" w:space="0" w:color="auto"/>
              <w:bottom w:val="single" w:sz="4" w:space="0" w:color="auto"/>
              <w:right w:val="single" w:sz="4" w:space="0" w:color="auto"/>
            </w:tcBorders>
            <w:shd w:val="clear" w:color="auto" w:fill="E7E6E6"/>
            <w:hideMark/>
          </w:tcPr>
          <w:p w14:paraId="01D65F38" w14:textId="77777777" w:rsidR="003406BA" w:rsidRPr="00E54371" w:rsidRDefault="003406BA" w:rsidP="00C22F6B">
            <w:pPr>
              <w:rPr>
                <w:rFonts w:ascii="Calibri" w:hAnsi="Calibri"/>
                <w:b/>
              </w:rPr>
            </w:pPr>
            <w:r w:rsidRPr="00E54371">
              <w:rPr>
                <w:rFonts w:ascii="Calibri" w:hAnsi="Calibri"/>
                <w:b/>
              </w:rPr>
              <w:t>Rule in ATC</w:t>
            </w:r>
          </w:p>
        </w:tc>
      </w:tr>
      <w:tr w:rsidR="003406BA" w:rsidRPr="00801556" w14:paraId="435BA3BE" w14:textId="77777777" w:rsidTr="00E54371">
        <w:tc>
          <w:tcPr>
            <w:tcW w:w="3195" w:type="dxa"/>
            <w:tcBorders>
              <w:top w:val="single" w:sz="4" w:space="0" w:color="auto"/>
              <w:left w:val="single" w:sz="4" w:space="0" w:color="auto"/>
              <w:bottom w:val="single" w:sz="4" w:space="0" w:color="auto"/>
              <w:right w:val="single" w:sz="4" w:space="0" w:color="auto"/>
            </w:tcBorders>
            <w:shd w:val="clear" w:color="auto" w:fill="auto"/>
            <w:hideMark/>
          </w:tcPr>
          <w:p w14:paraId="27C1F257" w14:textId="77777777" w:rsidR="003406BA" w:rsidRPr="00E54371" w:rsidRDefault="003406BA" w:rsidP="00C22F6B">
            <w:pPr>
              <w:rPr>
                <w:rFonts w:ascii="Calibri" w:hAnsi="Calibri"/>
              </w:rPr>
            </w:pPr>
            <w:r w:rsidRPr="00E54371">
              <w:rPr>
                <w:rFonts w:ascii="Calibri" w:hAnsi="Calibri"/>
              </w:rPr>
              <w:t>Class</w:t>
            </w:r>
          </w:p>
        </w:tc>
        <w:tc>
          <w:tcPr>
            <w:tcW w:w="3224" w:type="dxa"/>
            <w:tcBorders>
              <w:top w:val="single" w:sz="4" w:space="0" w:color="auto"/>
              <w:left w:val="single" w:sz="4" w:space="0" w:color="auto"/>
              <w:bottom w:val="single" w:sz="4" w:space="0" w:color="auto"/>
              <w:right w:val="single" w:sz="4" w:space="0" w:color="auto"/>
            </w:tcBorders>
            <w:shd w:val="clear" w:color="auto" w:fill="auto"/>
            <w:hideMark/>
          </w:tcPr>
          <w:p w14:paraId="567AADAD" w14:textId="77777777" w:rsidR="003406BA" w:rsidRPr="00E54371" w:rsidRDefault="003406BA" w:rsidP="00C22F6B">
            <w:pPr>
              <w:rPr>
                <w:rFonts w:ascii="Calibri" w:hAnsi="Calibri"/>
              </w:rPr>
            </w:pPr>
            <w:r w:rsidRPr="00E54371">
              <w:rPr>
                <w:rFonts w:ascii="Calibri" w:hAnsi="Calibri"/>
              </w:rPr>
              <w:t>LCL_&lt;name&gt;</w:t>
            </w:r>
          </w:p>
        </w:tc>
        <w:tc>
          <w:tcPr>
            <w:tcW w:w="3210" w:type="dxa"/>
            <w:tcBorders>
              <w:top w:val="single" w:sz="4" w:space="0" w:color="auto"/>
              <w:left w:val="single" w:sz="4" w:space="0" w:color="auto"/>
              <w:bottom w:val="single" w:sz="4" w:space="0" w:color="auto"/>
              <w:right w:val="single" w:sz="4" w:space="0" w:color="auto"/>
            </w:tcBorders>
            <w:shd w:val="clear" w:color="auto" w:fill="auto"/>
            <w:hideMark/>
          </w:tcPr>
          <w:p w14:paraId="3B6596EC" w14:textId="77777777" w:rsidR="003406BA" w:rsidRPr="00E54371" w:rsidRDefault="003406BA" w:rsidP="00C22F6B">
            <w:pPr>
              <w:rPr>
                <w:rFonts w:ascii="Calibri" w:hAnsi="Calibri"/>
              </w:rPr>
            </w:pPr>
            <w:r w:rsidRPr="00E54371">
              <w:rPr>
                <w:rFonts w:ascii="Calibri" w:hAnsi="Calibri"/>
              </w:rPr>
              <w:t>CLASS</w:t>
            </w:r>
          </w:p>
        </w:tc>
      </w:tr>
      <w:tr w:rsidR="003406BA" w:rsidRPr="00801556" w14:paraId="1E9976E4" w14:textId="77777777" w:rsidTr="00E54371">
        <w:tc>
          <w:tcPr>
            <w:tcW w:w="3195" w:type="dxa"/>
            <w:tcBorders>
              <w:top w:val="single" w:sz="4" w:space="0" w:color="auto"/>
              <w:left w:val="single" w:sz="4" w:space="0" w:color="auto"/>
              <w:bottom w:val="single" w:sz="4" w:space="0" w:color="auto"/>
              <w:right w:val="single" w:sz="4" w:space="0" w:color="auto"/>
            </w:tcBorders>
            <w:shd w:val="clear" w:color="auto" w:fill="auto"/>
            <w:hideMark/>
          </w:tcPr>
          <w:p w14:paraId="2DA578DB" w14:textId="77777777" w:rsidR="003406BA" w:rsidRPr="00E54371" w:rsidRDefault="003406BA" w:rsidP="00C22F6B">
            <w:pPr>
              <w:rPr>
                <w:rFonts w:ascii="Calibri" w:hAnsi="Calibri"/>
              </w:rPr>
            </w:pPr>
            <w:r w:rsidRPr="00E54371">
              <w:rPr>
                <w:rFonts w:ascii="Calibri" w:hAnsi="Calibri"/>
              </w:rPr>
              <w:t>Exception class</w:t>
            </w:r>
          </w:p>
        </w:tc>
        <w:tc>
          <w:tcPr>
            <w:tcW w:w="3224" w:type="dxa"/>
            <w:tcBorders>
              <w:top w:val="single" w:sz="4" w:space="0" w:color="auto"/>
              <w:left w:val="single" w:sz="4" w:space="0" w:color="auto"/>
              <w:bottom w:val="single" w:sz="4" w:space="0" w:color="auto"/>
              <w:right w:val="single" w:sz="4" w:space="0" w:color="auto"/>
            </w:tcBorders>
            <w:shd w:val="clear" w:color="auto" w:fill="auto"/>
            <w:hideMark/>
          </w:tcPr>
          <w:p w14:paraId="401A3250" w14:textId="77777777" w:rsidR="003406BA" w:rsidRPr="00E54371" w:rsidRDefault="003406BA" w:rsidP="00C22F6B">
            <w:pPr>
              <w:rPr>
                <w:rFonts w:ascii="Calibri" w:hAnsi="Calibri"/>
                <w:lang w:val="da-DK"/>
              </w:rPr>
            </w:pPr>
            <w:r w:rsidRPr="00E54371">
              <w:rPr>
                <w:rFonts w:ascii="Calibri" w:hAnsi="Calibri"/>
              </w:rPr>
              <w:t>LCX_</w:t>
            </w:r>
            <w:r w:rsidRPr="00E54371">
              <w:rPr>
                <w:rFonts w:ascii="Calibri" w:hAnsi="Calibri"/>
                <w:lang w:val="da-DK"/>
              </w:rPr>
              <w:t>&lt;</w:t>
            </w:r>
            <w:r w:rsidRPr="00E54371">
              <w:rPr>
                <w:rFonts w:ascii="Calibri" w:hAnsi="Calibri"/>
                <w:lang w:val="en-CA"/>
              </w:rPr>
              <w:t>name</w:t>
            </w:r>
            <w:r w:rsidRPr="00E54371">
              <w:rPr>
                <w:rFonts w:ascii="Calibri" w:hAnsi="Calibri"/>
                <w:lang w:val="da-DK"/>
              </w:rPr>
              <w:t>&gt;</w:t>
            </w:r>
          </w:p>
        </w:tc>
        <w:tc>
          <w:tcPr>
            <w:tcW w:w="3210" w:type="dxa"/>
            <w:tcBorders>
              <w:top w:val="single" w:sz="4" w:space="0" w:color="auto"/>
              <w:left w:val="single" w:sz="4" w:space="0" w:color="auto"/>
              <w:bottom w:val="single" w:sz="4" w:space="0" w:color="auto"/>
              <w:right w:val="single" w:sz="4" w:space="0" w:color="auto"/>
            </w:tcBorders>
            <w:shd w:val="clear" w:color="auto" w:fill="auto"/>
            <w:hideMark/>
          </w:tcPr>
          <w:p w14:paraId="48090F36" w14:textId="77777777" w:rsidR="003406BA" w:rsidRPr="00E54371" w:rsidRDefault="003406BA" w:rsidP="00C22F6B">
            <w:pPr>
              <w:rPr>
                <w:rFonts w:ascii="Calibri" w:hAnsi="Calibri"/>
                <w:lang w:val="da-DK"/>
              </w:rPr>
            </w:pPr>
            <w:r w:rsidRPr="00E54371">
              <w:rPr>
                <w:rFonts w:ascii="Calibri" w:hAnsi="Calibri"/>
                <w:lang w:val="da-DK"/>
              </w:rPr>
              <w:t>CLASS</w:t>
            </w:r>
          </w:p>
        </w:tc>
      </w:tr>
      <w:tr w:rsidR="003406BA" w:rsidRPr="00801556" w14:paraId="72A96574" w14:textId="77777777" w:rsidTr="00E54371">
        <w:tc>
          <w:tcPr>
            <w:tcW w:w="3195" w:type="dxa"/>
            <w:tcBorders>
              <w:top w:val="single" w:sz="4" w:space="0" w:color="auto"/>
              <w:left w:val="single" w:sz="4" w:space="0" w:color="auto"/>
              <w:bottom w:val="single" w:sz="4" w:space="0" w:color="auto"/>
              <w:right w:val="single" w:sz="4" w:space="0" w:color="auto"/>
            </w:tcBorders>
            <w:shd w:val="clear" w:color="auto" w:fill="auto"/>
            <w:hideMark/>
          </w:tcPr>
          <w:p w14:paraId="0072CE5E" w14:textId="77777777" w:rsidR="003406BA" w:rsidRPr="00E54371" w:rsidRDefault="003406BA" w:rsidP="00C22F6B">
            <w:pPr>
              <w:rPr>
                <w:rFonts w:ascii="Calibri" w:hAnsi="Calibri"/>
                <w:lang w:val="da-DK"/>
              </w:rPr>
            </w:pPr>
            <w:r w:rsidRPr="00E54371">
              <w:rPr>
                <w:rFonts w:ascii="Calibri" w:hAnsi="Calibri"/>
                <w:lang w:val="da-DK"/>
              </w:rPr>
              <w:t>Interface</w:t>
            </w:r>
          </w:p>
        </w:tc>
        <w:tc>
          <w:tcPr>
            <w:tcW w:w="3224" w:type="dxa"/>
            <w:tcBorders>
              <w:top w:val="single" w:sz="4" w:space="0" w:color="auto"/>
              <w:left w:val="single" w:sz="4" w:space="0" w:color="auto"/>
              <w:bottom w:val="single" w:sz="4" w:space="0" w:color="auto"/>
              <w:right w:val="single" w:sz="4" w:space="0" w:color="auto"/>
            </w:tcBorders>
            <w:shd w:val="clear" w:color="auto" w:fill="auto"/>
            <w:hideMark/>
          </w:tcPr>
          <w:p w14:paraId="4F638ED7" w14:textId="77777777" w:rsidR="003406BA" w:rsidRPr="00E54371" w:rsidRDefault="003406BA" w:rsidP="00C22F6B">
            <w:pPr>
              <w:rPr>
                <w:rFonts w:ascii="Calibri" w:hAnsi="Calibri"/>
                <w:lang w:val="da-DK"/>
              </w:rPr>
            </w:pPr>
            <w:r w:rsidRPr="00E54371">
              <w:rPr>
                <w:rFonts w:ascii="Calibri" w:hAnsi="Calibri"/>
                <w:lang w:val="da-DK"/>
              </w:rPr>
              <w:t>LIF_&lt;name&gt;</w:t>
            </w:r>
          </w:p>
        </w:tc>
        <w:tc>
          <w:tcPr>
            <w:tcW w:w="3210" w:type="dxa"/>
            <w:tcBorders>
              <w:top w:val="single" w:sz="4" w:space="0" w:color="auto"/>
              <w:left w:val="single" w:sz="4" w:space="0" w:color="auto"/>
              <w:bottom w:val="single" w:sz="4" w:space="0" w:color="auto"/>
              <w:right w:val="single" w:sz="4" w:space="0" w:color="auto"/>
            </w:tcBorders>
            <w:shd w:val="clear" w:color="auto" w:fill="auto"/>
            <w:hideMark/>
          </w:tcPr>
          <w:p w14:paraId="396BABC5" w14:textId="77777777" w:rsidR="003406BA" w:rsidRPr="00E54371" w:rsidRDefault="003406BA" w:rsidP="00C22F6B">
            <w:pPr>
              <w:rPr>
                <w:rFonts w:ascii="Calibri" w:hAnsi="Calibri"/>
                <w:lang w:val="da-DK"/>
              </w:rPr>
            </w:pPr>
            <w:r w:rsidRPr="00E54371">
              <w:rPr>
                <w:rFonts w:ascii="Calibri" w:hAnsi="Calibri"/>
                <w:lang w:val="da-DK"/>
              </w:rPr>
              <w:t>INTERFACE</w:t>
            </w:r>
          </w:p>
        </w:tc>
      </w:tr>
      <w:tr w:rsidR="003406BA" w:rsidRPr="00801556" w14:paraId="7E9E9D9E" w14:textId="77777777" w:rsidTr="00E54371">
        <w:tc>
          <w:tcPr>
            <w:tcW w:w="3195" w:type="dxa"/>
            <w:tcBorders>
              <w:top w:val="single" w:sz="4" w:space="0" w:color="auto"/>
              <w:left w:val="single" w:sz="4" w:space="0" w:color="auto"/>
              <w:bottom w:val="single" w:sz="4" w:space="0" w:color="auto"/>
              <w:right w:val="single" w:sz="4" w:space="0" w:color="auto"/>
            </w:tcBorders>
            <w:shd w:val="clear" w:color="auto" w:fill="auto"/>
            <w:hideMark/>
          </w:tcPr>
          <w:p w14:paraId="67A5F884" w14:textId="77777777" w:rsidR="003406BA" w:rsidRPr="00E54371" w:rsidRDefault="003406BA" w:rsidP="00C22F6B">
            <w:pPr>
              <w:rPr>
                <w:rFonts w:ascii="Calibri" w:hAnsi="Calibri"/>
                <w:lang w:val="da-DK"/>
              </w:rPr>
            </w:pPr>
            <w:r w:rsidRPr="00E54371">
              <w:rPr>
                <w:rFonts w:ascii="Calibri" w:hAnsi="Calibri"/>
                <w:lang w:val="da-DK"/>
              </w:rPr>
              <w:t>Attributes</w:t>
            </w:r>
          </w:p>
        </w:tc>
        <w:tc>
          <w:tcPr>
            <w:tcW w:w="3224" w:type="dxa"/>
            <w:tcBorders>
              <w:top w:val="single" w:sz="4" w:space="0" w:color="auto"/>
              <w:left w:val="single" w:sz="4" w:space="0" w:color="auto"/>
              <w:bottom w:val="single" w:sz="4" w:space="0" w:color="auto"/>
              <w:right w:val="single" w:sz="4" w:space="0" w:color="auto"/>
            </w:tcBorders>
            <w:shd w:val="clear" w:color="auto" w:fill="auto"/>
            <w:hideMark/>
          </w:tcPr>
          <w:p w14:paraId="653BD703" w14:textId="77777777" w:rsidR="003406BA" w:rsidRPr="00E54371" w:rsidRDefault="003406BA" w:rsidP="00C22F6B">
            <w:pPr>
              <w:rPr>
                <w:rFonts w:ascii="Calibri" w:hAnsi="Calibri"/>
                <w:lang w:val="da-DK"/>
              </w:rPr>
            </w:pPr>
            <w:r w:rsidRPr="00E54371">
              <w:rPr>
                <w:rFonts w:ascii="Calibri" w:hAnsi="Calibri"/>
                <w:lang w:val="da-DK"/>
              </w:rPr>
              <w:t>&lt;name&gt;</w:t>
            </w:r>
          </w:p>
        </w:tc>
        <w:tc>
          <w:tcPr>
            <w:tcW w:w="3210" w:type="dxa"/>
            <w:tcBorders>
              <w:top w:val="single" w:sz="4" w:space="0" w:color="auto"/>
              <w:left w:val="single" w:sz="4" w:space="0" w:color="auto"/>
              <w:bottom w:val="single" w:sz="4" w:space="0" w:color="auto"/>
              <w:right w:val="single" w:sz="4" w:space="0" w:color="auto"/>
            </w:tcBorders>
            <w:shd w:val="clear" w:color="auto" w:fill="auto"/>
            <w:hideMark/>
          </w:tcPr>
          <w:p w14:paraId="43B47FFB" w14:textId="77777777" w:rsidR="003406BA" w:rsidRPr="00E54371" w:rsidRDefault="003406BA" w:rsidP="00C22F6B">
            <w:pPr>
              <w:rPr>
                <w:rFonts w:ascii="Calibri" w:hAnsi="Calibri"/>
                <w:lang w:val="da-DK"/>
              </w:rPr>
            </w:pPr>
            <w:r w:rsidRPr="00E54371">
              <w:rPr>
                <w:rFonts w:ascii="Calibri" w:hAnsi="Calibri"/>
                <w:lang w:val="da-DK"/>
              </w:rPr>
              <w:t>CLASS-DATA</w:t>
            </w:r>
          </w:p>
        </w:tc>
      </w:tr>
      <w:tr w:rsidR="003406BA" w:rsidRPr="00801556" w14:paraId="3E3DAD17" w14:textId="77777777" w:rsidTr="00E54371">
        <w:tc>
          <w:tcPr>
            <w:tcW w:w="3195" w:type="dxa"/>
            <w:tcBorders>
              <w:top w:val="single" w:sz="4" w:space="0" w:color="auto"/>
              <w:left w:val="single" w:sz="4" w:space="0" w:color="auto"/>
              <w:bottom w:val="single" w:sz="4" w:space="0" w:color="auto"/>
              <w:right w:val="single" w:sz="4" w:space="0" w:color="auto"/>
            </w:tcBorders>
            <w:shd w:val="clear" w:color="auto" w:fill="auto"/>
            <w:hideMark/>
          </w:tcPr>
          <w:p w14:paraId="2611A3A5" w14:textId="77777777" w:rsidR="003406BA" w:rsidRPr="00E54371" w:rsidRDefault="003406BA" w:rsidP="00C22F6B">
            <w:pPr>
              <w:rPr>
                <w:rFonts w:ascii="Calibri" w:hAnsi="Calibri"/>
                <w:lang w:val="da-DK"/>
              </w:rPr>
            </w:pPr>
            <w:r w:rsidRPr="00E54371">
              <w:rPr>
                <w:rFonts w:ascii="Calibri" w:hAnsi="Calibri"/>
                <w:lang w:val="da-DK"/>
              </w:rPr>
              <w:t>Events</w:t>
            </w:r>
          </w:p>
        </w:tc>
        <w:tc>
          <w:tcPr>
            <w:tcW w:w="3224" w:type="dxa"/>
            <w:tcBorders>
              <w:top w:val="single" w:sz="4" w:space="0" w:color="auto"/>
              <w:left w:val="single" w:sz="4" w:space="0" w:color="auto"/>
              <w:bottom w:val="single" w:sz="4" w:space="0" w:color="auto"/>
              <w:right w:val="single" w:sz="4" w:space="0" w:color="auto"/>
            </w:tcBorders>
            <w:shd w:val="clear" w:color="auto" w:fill="auto"/>
            <w:hideMark/>
          </w:tcPr>
          <w:p w14:paraId="0DBFC47D" w14:textId="77777777" w:rsidR="003406BA" w:rsidRPr="00E54371" w:rsidRDefault="003406BA" w:rsidP="00C22F6B">
            <w:pPr>
              <w:rPr>
                <w:rFonts w:ascii="Calibri" w:hAnsi="Calibri"/>
                <w:lang w:val="da-DK"/>
              </w:rPr>
            </w:pPr>
            <w:r w:rsidRPr="00E54371">
              <w:rPr>
                <w:rFonts w:ascii="Calibri" w:hAnsi="Calibri"/>
                <w:lang w:val="da-DK"/>
              </w:rPr>
              <w:t>&lt;</w:t>
            </w:r>
            <w:r w:rsidRPr="00E54371">
              <w:rPr>
                <w:rFonts w:ascii="Calibri" w:hAnsi="Calibri"/>
                <w:lang w:val="en-AU"/>
              </w:rPr>
              <w:t>name</w:t>
            </w:r>
            <w:r w:rsidRPr="00E54371">
              <w:rPr>
                <w:rFonts w:ascii="Calibri" w:hAnsi="Calibri"/>
                <w:lang w:val="da-DK"/>
              </w:rPr>
              <w:t>&gt;</w:t>
            </w:r>
          </w:p>
        </w:tc>
        <w:tc>
          <w:tcPr>
            <w:tcW w:w="3210" w:type="dxa"/>
            <w:tcBorders>
              <w:top w:val="single" w:sz="4" w:space="0" w:color="auto"/>
              <w:left w:val="single" w:sz="4" w:space="0" w:color="auto"/>
              <w:bottom w:val="single" w:sz="4" w:space="0" w:color="auto"/>
              <w:right w:val="single" w:sz="4" w:space="0" w:color="auto"/>
            </w:tcBorders>
            <w:shd w:val="clear" w:color="auto" w:fill="auto"/>
            <w:hideMark/>
          </w:tcPr>
          <w:p w14:paraId="10E1B732" w14:textId="77777777" w:rsidR="003406BA" w:rsidRPr="00E54371" w:rsidRDefault="003406BA" w:rsidP="00C22F6B">
            <w:pPr>
              <w:rPr>
                <w:rFonts w:ascii="Calibri" w:hAnsi="Calibri"/>
                <w:lang w:val="da-DK"/>
              </w:rPr>
            </w:pPr>
            <w:r w:rsidRPr="00E54371">
              <w:rPr>
                <w:rFonts w:ascii="Calibri" w:hAnsi="Calibri"/>
                <w:lang w:val="da-DK"/>
              </w:rPr>
              <w:t>EVENTS</w:t>
            </w:r>
          </w:p>
        </w:tc>
      </w:tr>
      <w:tr w:rsidR="003406BA" w:rsidRPr="00801556" w14:paraId="2F6948CE" w14:textId="77777777" w:rsidTr="00E54371">
        <w:tc>
          <w:tcPr>
            <w:tcW w:w="3195" w:type="dxa"/>
            <w:tcBorders>
              <w:top w:val="single" w:sz="4" w:space="0" w:color="auto"/>
              <w:left w:val="single" w:sz="4" w:space="0" w:color="auto"/>
              <w:bottom w:val="single" w:sz="4" w:space="0" w:color="auto"/>
              <w:right w:val="single" w:sz="4" w:space="0" w:color="auto"/>
            </w:tcBorders>
            <w:shd w:val="clear" w:color="auto" w:fill="auto"/>
            <w:hideMark/>
          </w:tcPr>
          <w:p w14:paraId="5F262079" w14:textId="77777777" w:rsidR="003406BA" w:rsidRPr="00E54371" w:rsidRDefault="003406BA" w:rsidP="00C22F6B">
            <w:pPr>
              <w:rPr>
                <w:rFonts w:ascii="Calibri" w:hAnsi="Calibri"/>
                <w:lang w:val="da-DK"/>
              </w:rPr>
            </w:pPr>
            <w:r w:rsidRPr="00E54371">
              <w:rPr>
                <w:rFonts w:ascii="Calibri" w:hAnsi="Calibri"/>
                <w:lang w:val="da-DK"/>
              </w:rPr>
              <w:t>Methods</w:t>
            </w:r>
          </w:p>
        </w:tc>
        <w:tc>
          <w:tcPr>
            <w:tcW w:w="3224" w:type="dxa"/>
            <w:tcBorders>
              <w:top w:val="single" w:sz="4" w:space="0" w:color="auto"/>
              <w:left w:val="single" w:sz="4" w:space="0" w:color="auto"/>
              <w:bottom w:val="single" w:sz="4" w:space="0" w:color="auto"/>
              <w:right w:val="single" w:sz="4" w:space="0" w:color="auto"/>
            </w:tcBorders>
            <w:shd w:val="clear" w:color="auto" w:fill="auto"/>
            <w:hideMark/>
          </w:tcPr>
          <w:p w14:paraId="54B8A8FC" w14:textId="77777777" w:rsidR="003406BA" w:rsidRPr="00E54371" w:rsidRDefault="003406BA" w:rsidP="00C22F6B">
            <w:pPr>
              <w:rPr>
                <w:rFonts w:ascii="Calibri" w:hAnsi="Calibri"/>
                <w:lang w:val="da-DK"/>
              </w:rPr>
            </w:pPr>
            <w:r w:rsidRPr="00E54371">
              <w:rPr>
                <w:rFonts w:ascii="Calibri" w:hAnsi="Calibri"/>
                <w:lang w:val="da-DK"/>
              </w:rPr>
              <w:t>&lt;name&gt;</w:t>
            </w:r>
          </w:p>
        </w:tc>
        <w:tc>
          <w:tcPr>
            <w:tcW w:w="3210" w:type="dxa"/>
            <w:tcBorders>
              <w:top w:val="single" w:sz="4" w:space="0" w:color="auto"/>
              <w:left w:val="single" w:sz="4" w:space="0" w:color="auto"/>
              <w:bottom w:val="single" w:sz="4" w:space="0" w:color="auto"/>
              <w:right w:val="single" w:sz="4" w:space="0" w:color="auto"/>
            </w:tcBorders>
            <w:shd w:val="clear" w:color="auto" w:fill="auto"/>
            <w:hideMark/>
          </w:tcPr>
          <w:p w14:paraId="4B379C05" w14:textId="77777777" w:rsidR="003406BA" w:rsidRPr="00E54371" w:rsidRDefault="003406BA" w:rsidP="00C22F6B">
            <w:pPr>
              <w:rPr>
                <w:rFonts w:ascii="Calibri" w:hAnsi="Calibri"/>
                <w:lang w:val="da-DK"/>
              </w:rPr>
            </w:pPr>
            <w:r w:rsidRPr="00E54371">
              <w:rPr>
                <w:rFonts w:ascii="Calibri" w:hAnsi="Calibri"/>
                <w:lang w:val="da-DK"/>
              </w:rPr>
              <w:t>METHODS</w:t>
            </w:r>
          </w:p>
        </w:tc>
      </w:tr>
    </w:tbl>
    <w:p w14:paraId="751ACA45" w14:textId="77777777" w:rsidR="003406BA" w:rsidRPr="00801556" w:rsidRDefault="003406BA" w:rsidP="003406BA">
      <w:pPr>
        <w:rPr>
          <w:rFonts w:ascii="Calibri" w:hAnsi="Calibri"/>
          <w:b/>
        </w:rPr>
      </w:pPr>
    </w:p>
    <w:p w14:paraId="1FCEA531" w14:textId="77777777" w:rsidR="003406BA" w:rsidRPr="00801556" w:rsidRDefault="003406BA" w:rsidP="003406BA">
      <w:pPr>
        <w:rPr>
          <w:rFonts w:ascii="Calibri" w:hAnsi="Calibri"/>
          <w:b/>
        </w:rPr>
      </w:pPr>
      <w:r w:rsidRPr="00801556">
        <w:rPr>
          <w:rFonts w:ascii="Calibri" w:hAnsi="Calibri"/>
          <w:b/>
        </w:rPr>
        <w:t>Parameters for functions modules / methods / WF applications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36"/>
        <w:gridCol w:w="3158"/>
        <w:gridCol w:w="3120"/>
      </w:tblGrid>
      <w:tr w:rsidR="003406BA" w:rsidRPr="00801556" w14:paraId="1AAF2C58" w14:textId="77777777" w:rsidTr="00E54371">
        <w:tc>
          <w:tcPr>
            <w:tcW w:w="3208" w:type="dxa"/>
            <w:tcBorders>
              <w:top w:val="single" w:sz="4" w:space="0" w:color="auto"/>
              <w:left w:val="single" w:sz="4" w:space="0" w:color="auto"/>
              <w:bottom w:val="single" w:sz="4" w:space="0" w:color="auto"/>
              <w:right w:val="single" w:sz="4" w:space="0" w:color="auto"/>
            </w:tcBorders>
            <w:shd w:val="clear" w:color="auto" w:fill="E7E6E6"/>
            <w:hideMark/>
          </w:tcPr>
          <w:p w14:paraId="55A40079" w14:textId="77777777" w:rsidR="003406BA" w:rsidRPr="00E54371" w:rsidRDefault="003406BA" w:rsidP="00C22F6B">
            <w:pPr>
              <w:rPr>
                <w:rFonts w:ascii="Calibri" w:hAnsi="Calibri"/>
                <w:b/>
              </w:rPr>
            </w:pPr>
            <w:r w:rsidRPr="00E54371">
              <w:rPr>
                <w:rFonts w:ascii="Calibri" w:hAnsi="Calibri"/>
                <w:b/>
              </w:rPr>
              <w:t>Parameter type</w:t>
            </w:r>
          </w:p>
        </w:tc>
        <w:tc>
          <w:tcPr>
            <w:tcW w:w="3227" w:type="dxa"/>
            <w:tcBorders>
              <w:top w:val="single" w:sz="4" w:space="0" w:color="auto"/>
              <w:left w:val="single" w:sz="4" w:space="0" w:color="auto"/>
              <w:bottom w:val="single" w:sz="4" w:space="0" w:color="auto"/>
              <w:right w:val="single" w:sz="4" w:space="0" w:color="auto"/>
            </w:tcBorders>
            <w:shd w:val="clear" w:color="auto" w:fill="E7E6E6"/>
            <w:hideMark/>
          </w:tcPr>
          <w:p w14:paraId="0FB2FA3A" w14:textId="77777777" w:rsidR="003406BA" w:rsidRPr="00E54371" w:rsidRDefault="003406BA" w:rsidP="00C22F6B">
            <w:pPr>
              <w:rPr>
                <w:rFonts w:ascii="Calibri" w:hAnsi="Calibri"/>
                <w:b/>
              </w:rPr>
            </w:pPr>
            <w:r w:rsidRPr="00E54371">
              <w:rPr>
                <w:rFonts w:ascii="Calibri" w:hAnsi="Calibri"/>
                <w:b/>
              </w:rPr>
              <w:t>Naming Convention</w:t>
            </w:r>
          </w:p>
        </w:tc>
        <w:tc>
          <w:tcPr>
            <w:tcW w:w="3194" w:type="dxa"/>
            <w:tcBorders>
              <w:top w:val="single" w:sz="4" w:space="0" w:color="auto"/>
              <w:left w:val="single" w:sz="4" w:space="0" w:color="auto"/>
              <w:bottom w:val="single" w:sz="4" w:space="0" w:color="auto"/>
              <w:right w:val="single" w:sz="4" w:space="0" w:color="auto"/>
            </w:tcBorders>
            <w:shd w:val="clear" w:color="auto" w:fill="E7E6E6"/>
            <w:hideMark/>
          </w:tcPr>
          <w:p w14:paraId="6036357F" w14:textId="77777777" w:rsidR="003406BA" w:rsidRPr="00E54371" w:rsidRDefault="003406BA" w:rsidP="00C22F6B">
            <w:pPr>
              <w:rPr>
                <w:rFonts w:ascii="Calibri" w:hAnsi="Calibri"/>
                <w:b/>
              </w:rPr>
            </w:pPr>
            <w:r w:rsidRPr="00E54371">
              <w:rPr>
                <w:rFonts w:ascii="Calibri" w:hAnsi="Calibri"/>
                <w:b/>
              </w:rPr>
              <w:t>Remarks</w:t>
            </w:r>
          </w:p>
        </w:tc>
      </w:tr>
      <w:tr w:rsidR="003406BA" w:rsidRPr="00801556" w14:paraId="692B9BEC" w14:textId="77777777" w:rsidTr="00E54371">
        <w:tc>
          <w:tcPr>
            <w:tcW w:w="3208" w:type="dxa"/>
            <w:tcBorders>
              <w:top w:val="single" w:sz="4" w:space="0" w:color="auto"/>
              <w:left w:val="single" w:sz="4" w:space="0" w:color="auto"/>
              <w:bottom w:val="single" w:sz="4" w:space="0" w:color="auto"/>
              <w:right w:val="single" w:sz="4" w:space="0" w:color="auto"/>
            </w:tcBorders>
            <w:shd w:val="clear" w:color="auto" w:fill="auto"/>
            <w:hideMark/>
          </w:tcPr>
          <w:p w14:paraId="4D44F253" w14:textId="77777777" w:rsidR="003406BA" w:rsidRPr="00E54371" w:rsidRDefault="003406BA" w:rsidP="00C22F6B">
            <w:pPr>
              <w:rPr>
                <w:rFonts w:ascii="Calibri" w:hAnsi="Calibri"/>
              </w:rPr>
            </w:pPr>
            <w:r w:rsidRPr="00E54371">
              <w:rPr>
                <w:rFonts w:ascii="Calibri" w:hAnsi="Calibri"/>
              </w:rPr>
              <w:t>Import</w:t>
            </w:r>
          </w:p>
        </w:tc>
        <w:tc>
          <w:tcPr>
            <w:tcW w:w="3227" w:type="dxa"/>
            <w:tcBorders>
              <w:top w:val="single" w:sz="4" w:space="0" w:color="auto"/>
              <w:left w:val="single" w:sz="4" w:space="0" w:color="auto"/>
              <w:bottom w:val="single" w:sz="4" w:space="0" w:color="auto"/>
              <w:right w:val="single" w:sz="4" w:space="0" w:color="auto"/>
            </w:tcBorders>
            <w:shd w:val="clear" w:color="auto" w:fill="auto"/>
            <w:hideMark/>
          </w:tcPr>
          <w:p w14:paraId="6911497E" w14:textId="77777777" w:rsidR="003406BA" w:rsidRPr="00E54371" w:rsidRDefault="003406BA" w:rsidP="00C22F6B">
            <w:pPr>
              <w:rPr>
                <w:rFonts w:ascii="Calibri" w:hAnsi="Calibri"/>
                <w:lang w:val="de-DE"/>
              </w:rPr>
            </w:pPr>
            <w:r w:rsidRPr="00E54371">
              <w:rPr>
                <w:rFonts w:ascii="Calibri" w:hAnsi="Calibri"/>
                <w:lang w:val="de-DE"/>
              </w:rPr>
              <w:t>IY_&lt;name&gt;</w:t>
            </w:r>
          </w:p>
        </w:tc>
        <w:tc>
          <w:tcPr>
            <w:tcW w:w="3194" w:type="dxa"/>
            <w:tcBorders>
              <w:top w:val="single" w:sz="4" w:space="0" w:color="auto"/>
              <w:left w:val="single" w:sz="4" w:space="0" w:color="auto"/>
              <w:bottom w:val="single" w:sz="4" w:space="0" w:color="auto"/>
              <w:right w:val="single" w:sz="4" w:space="0" w:color="auto"/>
            </w:tcBorders>
            <w:shd w:val="clear" w:color="auto" w:fill="auto"/>
          </w:tcPr>
          <w:p w14:paraId="573D63D4" w14:textId="77777777" w:rsidR="003406BA" w:rsidRPr="00E54371" w:rsidRDefault="003406BA" w:rsidP="00C22F6B">
            <w:pPr>
              <w:rPr>
                <w:rFonts w:ascii="Calibri" w:hAnsi="Calibri"/>
              </w:rPr>
            </w:pPr>
          </w:p>
        </w:tc>
      </w:tr>
      <w:tr w:rsidR="003406BA" w:rsidRPr="00801556" w14:paraId="4FF8E861" w14:textId="77777777" w:rsidTr="00E54371">
        <w:tc>
          <w:tcPr>
            <w:tcW w:w="3208" w:type="dxa"/>
            <w:tcBorders>
              <w:top w:val="single" w:sz="4" w:space="0" w:color="auto"/>
              <w:left w:val="single" w:sz="4" w:space="0" w:color="auto"/>
              <w:bottom w:val="single" w:sz="4" w:space="0" w:color="auto"/>
              <w:right w:val="single" w:sz="4" w:space="0" w:color="auto"/>
            </w:tcBorders>
            <w:shd w:val="clear" w:color="auto" w:fill="auto"/>
            <w:hideMark/>
          </w:tcPr>
          <w:p w14:paraId="490999C1" w14:textId="77777777" w:rsidR="003406BA" w:rsidRPr="00E54371" w:rsidRDefault="003406BA" w:rsidP="00C22F6B">
            <w:pPr>
              <w:rPr>
                <w:rFonts w:ascii="Calibri" w:hAnsi="Calibri"/>
              </w:rPr>
            </w:pPr>
            <w:r w:rsidRPr="00E54371">
              <w:rPr>
                <w:rFonts w:ascii="Calibri" w:hAnsi="Calibri"/>
              </w:rPr>
              <w:t>Export</w:t>
            </w:r>
          </w:p>
        </w:tc>
        <w:tc>
          <w:tcPr>
            <w:tcW w:w="3227" w:type="dxa"/>
            <w:tcBorders>
              <w:top w:val="single" w:sz="4" w:space="0" w:color="auto"/>
              <w:left w:val="single" w:sz="4" w:space="0" w:color="auto"/>
              <w:bottom w:val="single" w:sz="4" w:space="0" w:color="auto"/>
              <w:right w:val="single" w:sz="4" w:space="0" w:color="auto"/>
            </w:tcBorders>
            <w:shd w:val="clear" w:color="auto" w:fill="auto"/>
            <w:hideMark/>
          </w:tcPr>
          <w:p w14:paraId="105C65F8" w14:textId="77777777" w:rsidR="003406BA" w:rsidRPr="00E54371" w:rsidRDefault="003406BA" w:rsidP="00C22F6B">
            <w:pPr>
              <w:rPr>
                <w:rFonts w:ascii="Calibri" w:hAnsi="Calibri"/>
                <w:lang w:val="fr-FR"/>
              </w:rPr>
            </w:pPr>
            <w:r w:rsidRPr="00E54371">
              <w:rPr>
                <w:rFonts w:ascii="Calibri" w:hAnsi="Calibri"/>
                <w:lang w:val="fr-FR"/>
              </w:rPr>
              <w:t>EY_&lt;</w:t>
            </w:r>
            <w:proofErr w:type="spellStart"/>
            <w:r w:rsidRPr="00E54371">
              <w:rPr>
                <w:rFonts w:ascii="Calibri" w:hAnsi="Calibri"/>
                <w:lang w:val="fr-FR"/>
              </w:rPr>
              <w:t>name</w:t>
            </w:r>
            <w:proofErr w:type="spellEnd"/>
            <w:r w:rsidRPr="00E54371">
              <w:rPr>
                <w:rFonts w:ascii="Calibri" w:hAnsi="Calibri"/>
                <w:lang w:val="fr-FR"/>
              </w:rPr>
              <w:t>&gt;</w:t>
            </w:r>
          </w:p>
        </w:tc>
        <w:tc>
          <w:tcPr>
            <w:tcW w:w="3194" w:type="dxa"/>
            <w:tcBorders>
              <w:top w:val="single" w:sz="4" w:space="0" w:color="auto"/>
              <w:left w:val="single" w:sz="4" w:space="0" w:color="auto"/>
              <w:bottom w:val="single" w:sz="4" w:space="0" w:color="auto"/>
              <w:right w:val="single" w:sz="4" w:space="0" w:color="auto"/>
            </w:tcBorders>
            <w:shd w:val="clear" w:color="auto" w:fill="auto"/>
          </w:tcPr>
          <w:p w14:paraId="43C0A14D" w14:textId="77777777" w:rsidR="003406BA" w:rsidRPr="00E54371" w:rsidRDefault="003406BA" w:rsidP="00C22F6B">
            <w:pPr>
              <w:rPr>
                <w:rFonts w:ascii="Calibri" w:hAnsi="Calibri"/>
                <w:lang w:val="fr-FR"/>
              </w:rPr>
            </w:pPr>
          </w:p>
        </w:tc>
      </w:tr>
      <w:tr w:rsidR="003406BA" w:rsidRPr="00801556" w14:paraId="2C6C80C8" w14:textId="77777777" w:rsidTr="00E54371">
        <w:tc>
          <w:tcPr>
            <w:tcW w:w="3208" w:type="dxa"/>
            <w:tcBorders>
              <w:top w:val="single" w:sz="4" w:space="0" w:color="auto"/>
              <w:left w:val="single" w:sz="4" w:space="0" w:color="auto"/>
              <w:bottom w:val="single" w:sz="4" w:space="0" w:color="auto"/>
              <w:right w:val="single" w:sz="4" w:space="0" w:color="auto"/>
            </w:tcBorders>
            <w:shd w:val="clear" w:color="auto" w:fill="auto"/>
            <w:hideMark/>
          </w:tcPr>
          <w:p w14:paraId="1AF7B02D" w14:textId="77777777" w:rsidR="003406BA" w:rsidRPr="00E54371" w:rsidRDefault="003406BA" w:rsidP="00C22F6B">
            <w:pPr>
              <w:rPr>
                <w:rFonts w:ascii="Calibri" w:hAnsi="Calibri"/>
              </w:rPr>
            </w:pPr>
            <w:r w:rsidRPr="00E54371">
              <w:rPr>
                <w:rFonts w:ascii="Calibri" w:hAnsi="Calibri"/>
              </w:rPr>
              <w:t>Changing</w:t>
            </w:r>
          </w:p>
        </w:tc>
        <w:tc>
          <w:tcPr>
            <w:tcW w:w="3227" w:type="dxa"/>
            <w:tcBorders>
              <w:top w:val="single" w:sz="4" w:space="0" w:color="auto"/>
              <w:left w:val="single" w:sz="4" w:space="0" w:color="auto"/>
              <w:bottom w:val="single" w:sz="4" w:space="0" w:color="auto"/>
              <w:right w:val="single" w:sz="4" w:space="0" w:color="auto"/>
            </w:tcBorders>
            <w:shd w:val="clear" w:color="auto" w:fill="auto"/>
            <w:hideMark/>
          </w:tcPr>
          <w:p w14:paraId="2B2E6725" w14:textId="77777777" w:rsidR="003406BA" w:rsidRPr="00E54371" w:rsidRDefault="003406BA" w:rsidP="00C22F6B">
            <w:pPr>
              <w:rPr>
                <w:rFonts w:ascii="Calibri" w:hAnsi="Calibri"/>
              </w:rPr>
            </w:pPr>
            <w:r w:rsidRPr="00E54371">
              <w:rPr>
                <w:rFonts w:ascii="Calibri" w:hAnsi="Calibri"/>
              </w:rPr>
              <w:t>CY_&lt;name&gt;</w:t>
            </w:r>
          </w:p>
        </w:tc>
        <w:tc>
          <w:tcPr>
            <w:tcW w:w="3194" w:type="dxa"/>
            <w:tcBorders>
              <w:top w:val="single" w:sz="4" w:space="0" w:color="auto"/>
              <w:left w:val="single" w:sz="4" w:space="0" w:color="auto"/>
              <w:bottom w:val="single" w:sz="4" w:space="0" w:color="auto"/>
              <w:right w:val="single" w:sz="4" w:space="0" w:color="auto"/>
            </w:tcBorders>
            <w:shd w:val="clear" w:color="auto" w:fill="auto"/>
          </w:tcPr>
          <w:p w14:paraId="2E37C425" w14:textId="77777777" w:rsidR="003406BA" w:rsidRPr="00E54371" w:rsidRDefault="003406BA" w:rsidP="00C22F6B">
            <w:pPr>
              <w:rPr>
                <w:rFonts w:ascii="Calibri" w:hAnsi="Calibri"/>
              </w:rPr>
            </w:pPr>
          </w:p>
        </w:tc>
      </w:tr>
      <w:tr w:rsidR="003406BA" w:rsidRPr="00801556" w14:paraId="2C3650D2" w14:textId="77777777" w:rsidTr="00E54371">
        <w:tc>
          <w:tcPr>
            <w:tcW w:w="3208" w:type="dxa"/>
            <w:tcBorders>
              <w:top w:val="single" w:sz="4" w:space="0" w:color="auto"/>
              <w:left w:val="single" w:sz="4" w:space="0" w:color="auto"/>
              <w:bottom w:val="single" w:sz="4" w:space="0" w:color="auto"/>
              <w:right w:val="single" w:sz="4" w:space="0" w:color="auto"/>
            </w:tcBorders>
            <w:shd w:val="clear" w:color="auto" w:fill="auto"/>
            <w:hideMark/>
          </w:tcPr>
          <w:p w14:paraId="59953B1E" w14:textId="77777777" w:rsidR="003406BA" w:rsidRPr="00E54371" w:rsidRDefault="003406BA" w:rsidP="00C22F6B">
            <w:pPr>
              <w:rPr>
                <w:rFonts w:ascii="Calibri" w:hAnsi="Calibri"/>
              </w:rPr>
            </w:pPr>
            <w:r w:rsidRPr="00E54371">
              <w:rPr>
                <w:rFonts w:ascii="Calibri" w:hAnsi="Calibri"/>
              </w:rPr>
              <w:t>Returning</w:t>
            </w:r>
          </w:p>
        </w:tc>
        <w:tc>
          <w:tcPr>
            <w:tcW w:w="3227" w:type="dxa"/>
            <w:tcBorders>
              <w:top w:val="single" w:sz="4" w:space="0" w:color="auto"/>
              <w:left w:val="single" w:sz="4" w:space="0" w:color="auto"/>
              <w:bottom w:val="single" w:sz="4" w:space="0" w:color="auto"/>
              <w:right w:val="single" w:sz="4" w:space="0" w:color="auto"/>
            </w:tcBorders>
            <w:shd w:val="clear" w:color="auto" w:fill="auto"/>
            <w:hideMark/>
          </w:tcPr>
          <w:p w14:paraId="4D09CC28" w14:textId="77777777" w:rsidR="003406BA" w:rsidRPr="00E54371" w:rsidRDefault="003406BA" w:rsidP="00C22F6B">
            <w:pPr>
              <w:rPr>
                <w:rFonts w:ascii="Calibri" w:hAnsi="Calibri"/>
              </w:rPr>
            </w:pPr>
            <w:r w:rsidRPr="00E54371">
              <w:rPr>
                <w:rFonts w:ascii="Calibri" w:hAnsi="Calibri"/>
              </w:rPr>
              <w:t>RY_&lt;name&gt;</w:t>
            </w:r>
          </w:p>
        </w:tc>
        <w:tc>
          <w:tcPr>
            <w:tcW w:w="3194" w:type="dxa"/>
            <w:tcBorders>
              <w:top w:val="single" w:sz="4" w:space="0" w:color="auto"/>
              <w:left w:val="single" w:sz="4" w:space="0" w:color="auto"/>
              <w:bottom w:val="single" w:sz="4" w:space="0" w:color="auto"/>
              <w:right w:val="single" w:sz="4" w:space="0" w:color="auto"/>
            </w:tcBorders>
            <w:shd w:val="clear" w:color="auto" w:fill="auto"/>
            <w:hideMark/>
          </w:tcPr>
          <w:p w14:paraId="0BEA07B5" w14:textId="77777777" w:rsidR="003406BA" w:rsidRPr="00E54371" w:rsidRDefault="003406BA" w:rsidP="00C22F6B">
            <w:pPr>
              <w:rPr>
                <w:rFonts w:ascii="Calibri" w:hAnsi="Calibri"/>
              </w:rPr>
            </w:pPr>
            <w:r w:rsidRPr="00E54371">
              <w:rPr>
                <w:rFonts w:ascii="Calibri" w:hAnsi="Calibri"/>
              </w:rPr>
              <w:t>Methods only</w:t>
            </w:r>
          </w:p>
        </w:tc>
      </w:tr>
      <w:tr w:rsidR="003406BA" w:rsidRPr="00801556" w14:paraId="630A62D0" w14:textId="77777777" w:rsidTr="00E54371">
        <w:tc>
          <w:tcPr>
            <w:tcW w:w="3208" w:type="dxa"/>
            <w:tcBorders>
              <w:top w:val="single" w:sz="4" w:space="0" w:color="auto"/>
              <w:left w:val="single" w:sz="4" w:space="0" w:color="auto"/>
              <w:bottom w:val="single" w:sz="4" w:space="0" w:color="auto"/>
              <w:right w:val="single" w:sz="4" w:space="0" w:color="auto"/>
            </w:tcBorders>
            <w:shd w:val="clear" w:color="auto" w:fill="auto"/>
            <w:hideMark/>
          </w:tcPr>
          <w:p w14:paraId="3AC74641" w14:textId="77777777" w:rsidR="003406BA" w:rsidRPr="00E54371" w:rsidRDefault="003406BA" w:rsidP="00C22F6B">
            <w:pPr>
              <w:rPr>
                <w:rFonts w:ascii="Calibri" w:hAnsi="Calibri"/>
              </w:rPr>
            </w:pPr>
            <w:r w:rsidRPr="00E54371">
              <w:rPr>
                <w:rFonts w:ascii="Calibri" w:hAnsi="Calibri"/>
              </w:rPr>
              <w:t>Tables</w:t>
            </w:r>
          </w:p>
        </w:tc>
        <w:tc>
          <w:tcPr>
            <w:tcW w:w="3227" w:type="dxa"/>
            <w:tcBorders>
              <w:top w:val="single" w:sz="4" w:space="0" w:color="auto"/>
              <w:left w:val="single" w:sz="4" w:space="0" w:color="auto"/>
              <w:bottom w:val="single" w:sz="4" w:space="0" w:color="auto"/>
              <w:right w:val="single" w:sz="4" w:space="0" w:color="auto"/>
            </w:tcBorders>
            <w:shd w:val="clear" w:color="auto" w:fill="auto"/>
          </w:tcPr>
          <w:p w14:paraId="09DF0DC6" w14:textId="77777777" w:rsidR="003406BA" w:rsidRPr="00E54371" w:rsidRDefault="003406BA" w:rsidP="00C22F6B">
            <w:pPr>
              <w:rPr>
                <w:rFonts w:ascii="Calibri" w:hAnsi="Calibri"/>
              </w:rPr>
            </w:pPr>
          </w:p>
        </w:tc>
        <w:tc>
          <w:tcPr>
            <w:tcW w:w="3194" w:type="dxa"/>
            <w:tcBorders>
              <w:top w:val="single" w:sz="4" w:space="0" w:color="auto"/>
              <w:left w:val="single" w:sz="4" w:space="0" w:color="auto"/>
              <w:bottom w:val="single" w:sz="4" w:space="0" w:color="auto"/>
              <w:right w:val="single" w:sz="4" w:space="0" w:color="auto"/>
            </w:tcBorders>
            <w:shd w:val="clear" w:color="auto" w:fill="auto"/>
            <w:hideMark/>
          </w:tcPr>
          <w:p w14:paraId="4D201675" w14:textId="77777777" w:rsidR="003406BA" w:rsidRPr="00E54371" w:rsidRDefault="003406BA" w:rsidP="00C22F6B">
            <w:pPr>
              <w:rPr>
                <w:rFonts w:ascii="Calibri" w:hAnsi="Calibri"/>
              </w:rPr>
            </w:pPr>
            <w:r w:rsidRPr="00E54371">
              <w:rPr>
                <w:rFonts w:ascii="Calibri" w:hAnsi="Calibri"/>
              </w:rPr>
              <w:t>Not allowed, Exception needed</w:t>
            </w:r>
          </w:p>
        </w:tc>
      </w:tr>
      <w:tr w:rsidR="003406BA" w:rsidRPr="00801556" w14:paraId="7A4C21B7" w14:textId="77777777" w:rsidTr="00E54371">
        <w:tc>
          <w:tcPr>
            <w:tcW w:w="3208" w:type="dxa"/>
            <w:tcBorders>
              <w:top w:val="single" w:sz="4" w:space="0" w:color="auto"/>
              <w:left w:val="single" w:sz="4" w:space="0" w:color="auto"/>
              <w:bottom w:val="single" w:sz="4" w:space="0" w:color="auto"/>
              <w:right w:val="single" w:sz="4" w:space="0" w:color="auto"/>
            </w:tcBorders>
            <w:shd w:val="clear" w:color="auto" w:fill="auto"/>
            <w:hideMark/>
          </w:tcPr>
          <w:p w14:paraId="207DBD60" w14:textId="77777777" w:rsidR="003406BA" w:rsidRPr="00E54371" w:rsidRDefault="003406BA" w:rsidP="00C22F6B">
            <w:pPr>
              <w:rPr>
                <w:rFonts w:ascii="Calibri" w:hAnsi="Calibri"/>
              </w:rPr>
            </w:pPr>
            <w:r w:rsidRPr="00E54371">
              <w:rPr>
                <w:rFonts w:ascii="Calibri" w:hAnsi="Calibri"/>
              </w:rPr>
              <w:lastRenderedPageBreak/>
              <w:t>Exceptions</w:t>
            </w:r>
          </w:p>
        </w:tc>
        <w:tc>
          <w:tcPr>
            <w:tcW w:w="3227" w:type="dxa"/>
            <w:tcBorders>
              <w:top w:val="single" w:sz="4" w:space="0" w:color="auto"/>
              <w:left w:val="single" w:sz="4" w:space="0" w:color="auto"/>
              <w:bottom w:val="single" w:sz="4" w:space="0" w:color="auto"/>
              <w:right w:val="single" w:sz="4" w:space="0" w:color="auto"/>
            </w:tcBorders>
            <w:shd w:val="clear" w:color="auto" w:fill="auto"/>
            <w:hideMark/>
          </w:tcPr>
          <w:p w14:paraId="12D6D05D" w14:textId="77777777" w:rsidR="003406BA" w:rsidRPr="00E54371" w:rsidRDefault="003406BA" w:rsidP="00C22F6B">
            <w:pPr>
              <w:rPr>
                <w:rFonts w:ascii="Calibri" w:hAnsi="Calibri"/>
              </w:rPr>
            </w:pPr>
            <w:r w:rsidRPr="00E54371">
              <w:rPr>
                <w:rFonts w:ascii="Calibri" w:hAnsi="Calibri"/>
              </w:rPr>
              <w:t>CX_&lt;name&gt;</w:t>
            </w:r>
          </w:p>
        </w:tc>
        <w:tc>
          <w:tcPr>
            <w:tcW w:w="3194" w:type="dxa"/>
            <w:tcBorders>
              <w:top w:val="single" w:sz="4" w:space="0" w:color="auto"/>
              <w:left w:val="single" w:sz="4" w:space="0" w:color="auto"/>
              <w:bottom w:val="single" w:sz="4" w:space="0" w:color="auto"/>
              <w:right w:val="single" w:sz="4" w:space="0" w:color="auto"/>
            </w:tcBorders>
            <w:shd w:val="clear" w:color="auto" w:fill="auto"/>
            <w:hideMark/>
          </w:tcPr>
          <w:p w14:paraId="56043402" w14:textId="77777777" w:rsidR="003406BA" w:rsidRPr="00E54371" w:rsidRDefault="003406BA" w:rsidP="00C22F6B">
            <w:pPr>
              <w:rPr>
                <w:rFonts w:ascii="Calibri" w:hAnsi="Calibri"/>
              </w:rPr>
            </w:pPr>
            <w:r w:rsidRPr="00E54371">
              <w:rPr>
                <w:rFonts w:ascii="Calibri" w:hAnsi="Calibri"/>
              </w:rPr>
              <w:t>Not checked (ATC)</w:t>
            </w:r>
          </w:p>
        </w:tc>
      </w:tr>
      <w:tr w:rsidR="003406BA" w:rsidRPr="00801556" w14:paraId="5182B603" w14:textId="77777777" w:rsidTr="00E54371">
        <w:tc>
          <w:tcPr>
            <w:tcW w:w="9629" w:type="dxa"/>
            <w:gridSpan w:val="3"/>
            <w:tcBorders>
              <w:top w:val="single" w:sz="4" w:space="0" w:color="auto"/>
              <w:left w:val="single" w:sz="4" w:space="0" w:color="auto"/>
              <w:bottom w:val="single" w:sz="4" w:space="0" w:color="auto"/>
              <w:right w:val="single" w:sz="4" w:space="0" w:color="auto"/>
            </w:tcBorders>
            <w:shd w:val="clear" w:color="auto" w:fill="auto"/>
          </w:tcPr>
          <w:p w14:paraId="55B66663" w14:textId="77777777" w:rsidR="003406BA" w:rsidRPr="00E54371" w:rsidRDefault="003406BA" w:rsidP="00C22F6B">
            <w:pPr>
              <w:rPr>
                <w:rFonts w:ascii="Calibri" w:hAnsi="Calibri"/>
              </w:rPr>
            </w:pPr>
            <w:r w:rsidRPr="00E54371">
              <w:rPr>
                <w:rFonts w:ascii="Calibri" w:hAnsi="Calibri"/>
                <w:lang w:val="da-DK"/>
              </w:rPr>
              <w:t>Note: Y – V = Variable, R = Range, T = Internal table, S = Structure, O = Objects</w:t>
            </w:r>
          </w:p>
        </w:tc>
      </w:tr>
    </w:tbl>
    <w:p w14:paraId="1E8D66F6" w14:textId="77777777" w:rsidR="003406BA" w:rsidRPr="00801556" w:rsidRDefault="003406BA" w:rsidP="003406BA">
      <w:pPr>
        <w:rPr>
          <w:rFonts w:ascii="Calibri" w:hAnsi="Calibri"/>
          <w:b/>
        </w:rPr>
      </w:pPr>
    </w:p>
    <w:p w14:paraId="31B3A4FD" w14:textId="77777777" w:rsidR="003406BA" w:rsidRPr="00801556" w:rsidRDefault="003406BA" w:rsidP="003406BA">
      <w:pPr>
        <w:rPr>
          <w:rFonts w:ascii="Calibri" w:hAnsi="Calibri"/>
          <w:b/>
        </w:rPr>
      </w:pPr>
      <w:r w:rsidRPr="00801556">
        <w:rPr>
          <w:rFonts w:ascii="Calibri" w:hAnsi="Calibri"/>
          <w:b/>
        </w:rPr>
        <w:t>Parameters for forms (Subroutines)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38"/>
        <w:gridCol w:w="3158"/>
        <w:gridCol w:w="3118"/>
      </w:tblGrid>
      <w:tr w:rsidR="003406BA" w:rsidRPr="00801556" w14:paraId="1F66E14D" w14:textId="77777777" w:rsidTr="00E54371">
        <w:tc>
          <w:tcPr>
            <w:tcW w:w="3209" w:type="dxa"/>
            <w:tcBorders>
              <w:top w:val="single" w:sz="4" w:space="0" w:color="auto"/>
              <w:left w:val="single" w:sz="4" w:space="0" w:color="auto"/>
              <w:bottom w:val="single" w:sz="4" w:space="0" w:color="auto"/>
              <w:right w:val="single" w:sz="4" w:space="0" w:color="auto"/>
            </w:tcBorders>
            <w:shd w:val="clear" w:color="auto" w:fill="E7E6E6"/>
            <w:hideMark/>
          </w:tcPr>
          <w:p w14:paraId="53CD4B89" w14:textId="77777777" w:rsidR="003406BA" w:rsidRPr="00E54371" w:rsidRDefault="003406BA" w:rsidP="00C22F6B">
            <w:pPr>
              <w:rPr>
                <w:rFonts w:ascii="Calibri" w:hAnsi="Calibri"/>
                <w:b/>
              </w:rPr>
            </w:pPr>
            <w:r w:rsidRPr="00E54371">
              <w:rPr>
                <w:rFonts w:ascii="Calibri" w:hAnsi="Calibri"/>
                <w:b/>
              </w:rPr>
              <w:t>Parameter type</w:t>
            </w:r>
          </w:p>
        </w:tc>
        <w:tc>
          <w:tcPr>
            <w:tcW w:w="3226" w:type="dxa"/>
            <w:tcBorders>
              <w:top w:val="single" w:sz="4" w:space="0" w:color="auto"/>
              <w:left w:val="single" w:sz="4" w:space="0" w:color="auto"/>
              <w:bottom w:val="single" w:sz="4" w:space="0" w:color="auto"/>
              <w:right w:val="single" w:sz="4" w:space="0" w:color="auto"/>
            </w:tcBorders>
            <w:shd w:val="clear" w:color="auto" w:fill="E7E6E6"/>
            <w:hideMark/>
          </w:tcPr>
          <w:p w14:paraId="05D7A781" w14:textId="77777777" w:rsidR="003406BA" w:rsidRPr="00E54371" w:rsidRDefault="003406BA" w:rsidP="00C22F6B">
            <w:pPr>
              <w:rPr>
                <w:rFonts w:ascii="Calibri" w:hAnsi="Calibri"/>
                <w:b/>
              </w:rPr>
            </w:pPr>
            <w:r w:rsidRPr="00E54371">
              <w:rPr>
                <w:rFonts w:ascii="Calibri" w:hAnsi="Calibri"/>
                <w:b/>
              </w:rPr>
              <w:t>Naming Convention</w:t>
            </w:r>
          </w:p>
        </w:tc>
        <w:tc>
          <w:tcPr>
            <w:tcW w:w="3194" w:type="dxa"/>
            <w:tcBorders>
              <w:top w:val="single" w:sz="4" w:space="0" w:color="auto"/>
              <w:left w:val="single" w:sz="4" w:space="0" w:color="auto"/>
              <w:bottom w:val="single" w:sz="4" w:space="0" w:color="auto"/>
              <w:right w:val="single" w:sz="4" w:space="0" w:color="auto"/>
            </w:tcBorders>
            <w:shd w:val="clear" w:color="auto" w:fill="E7E6E6"/>
            <w:hideMark/>
          </w:tcPr>
          <w:p w14:paraId="3D41C672" w14:textId="77777777" w:rsidR="003406BA" w:rsidRPr="00E54371" w:rsidRDefault="003406BA" w:rsidP="00C22F6B">
            <w:pPr>
              <w:rPr>
                <w:rFonts w:ascii="Calibri" w:hAnsi="Calibri"/>
                <w:b/>
              </w:rPr>
            </w:pPr>
            <w:r w:rsidRPr="00E54371">
              <w:rPr>
                <w:rFonts w:ascii="Calibri" w:hAnsi="Calibri"/>
                <w:b/>
              </w:rPr>
              <w:t>Remarks</w:t>
            </w:r>
          </w:p>
        </w:tc>
      </w:tr>
      <w:tr w:rsidR="003406BA" w:rsidRPr="00801556" w14:paraId="6CE185B0" w14:textId="77777777" w:rsidTr="00E54371">
        <w:tc>
          <w:tcPr>
            <w:tcW w:w="3209" w:type="dxa"/>
            <w:tcBorders>
              <w:top w:val="single" w:sz="4" w:space="0" w:color="auto"/>
              <w:left w:val="single" w:sz="4" w:space="0" w:color="auto"/>
              <w:bottom w:val="single" w:sz="4" w:space="0" w:color="auto"/>
              <w:right w:val="single" w:sz="4" w:space="0" w:color="auto"/>
            </w:tcBorders>
            <w:shd w:val="clear" w:color="auto" w:fill="auto"/>
            <w:hideMark/>
          </w:tcPr>
          <w:p w14:paraId="48DE114D" w14:textId="77777777" w:rsidR="003406BA" w:rsidRPr="00E54371" w:rsidRDefault="003406BA" w:rsidP="00C22F6B">
            <w:pPr>
              <w:rPr>
                <w:rFonts w:ascii="Calibri" w:hAnsi="Calibri"/>
              </w:rPr>
            </w:pPr>
            <w:r w:rsidRPr="00E54371">
              <w:rPr>
                <w:rFonts w:ascii="Calibri" w:hAnsi="Calibri"/>
              </w:rPr>
              <w:t>Using</w:t>
            </w:r>
          </w:p>
        </w:tc>
        <w:tc>
          <w:tcPr>
            <w:tcW w:w="3226" w:type="dxa"/>
            <w:tcBorders>
              <w:top w:val="single" w:sz="4" w:space="0" w:color="auto"/>
              <w:left w:val="single" w:sz="4" w:space="0" w:color="auto"/>
              <w:bottom w:val="single" w:sz="4" w:space="0" w:color="auto"/>
              <w:right w:val="single" w:sz="4" w:space="0" w:color="auto"/>
            </w:tcBorders>
            <w:shd w:val="clear" w:color="auto" w:fill="auto"/>
            <w:hideMark/>
          </w:tcPr>
          <w:p w14:paraId="0A4A9802" w14:textId="77777777" w:rsidR="003406BA" w:rsidRPr="00E54371" w:rsidRDefault="003406BA" w:rsidP="00C22F6B">
            <w:pPr>
              <w:rPr>
                <w:rFonts w:ascii="Calibri" w:hAnsi="Calibri"/>
              </w:rPr>
            </w:pPr>
            <w:r w:rsidRPr="00E54371">
              <w:rPr>
                <w:rFonts w:ascii="Calibri" w:hAnsi="Calibri"/>
              </w:rPr>
              <w:t>UX_&lt;name&gt;</w:t>
            </w:r>
          </w:p>
        </w:tc>
        <w:tc>
          <w:tcPr>
            <w:tcW w:w="3194" w:type="dxa"/>
            <w:tcBorders>
              <w:top w:val="single" w:sz="4" w:space="0" w:color="auto"/>
              <w:left w:val="single" w:sz="4" w:space="0" w:color="auto"/>
              <w:bottom w:val="single" w:sz="4" w:space="0" w:color="auto"/>
              <w:right w:val="single" w:sz="4" w:space="0" w:color="auto"/>
            </w:tcBorders>
            <w:shd w:val="clear" w:color="auto" w:fill="auto"/>
          </w:tcPr>
          <w:p w14:paraId="6AB640D1" w14:textId="77777777" w:rsidR="003406BA" w:rsidRPr="00E54371" w:rsidRDefault="003406BA" w:rsidP="00C22F6B">
            <w:pPr>
              <w:rPr>
                <w:rFonts w:ascii="Calibri" w:hAnsi="Calibri"/>
              </w:rPr>
            </w:pPr>
          </w:p>
        </w:tc>
      </w:tr>
      <w:tr w:rsidR="003406BA" w:rsidRPr="00801556" w14:paraId="669C3B62" w14:textId="77777777" w:rsidTr="00E54371">
        <w:tc>
          <w:tcPr>
            <w:tcW w:w="3209" w:type="dxa"/>
            <w:tcBorders>
              <w:top w:val="single" w:sz="4" w:space="0" w:color="auto"/>
              <w:left w:val="single" w:sz="4" w:space="0" w:color="auto"/>
              <w:bottom w:val="single" w:sz="4" w:space="0" w:color="auto"/>
              <w:right w:val="single" w:sz="4" w:space="0" w:color="auto"/>
            </w:tcBorders>
            <w:shd w:val="clear" w:color="auto" w:fill="auto"/>
            <w:hideMark/>
          </w:tcPr>
          <w:p w14:paraId="22D2A321" w14:textId="77777777" w:rsidR="003406BA" w:rsidRPr="00E54371" w:rsidRDefault="003406BA" w:rsidP="00C22F6B">
            <w:pPr>
              <w:rPr>
                <w:rFonts w:ascii="Calibri" w:hAnsi="Calibri"/>
              </w:rPr>
            </w:pPr>
            <w:r w:rsidRPr="00E54371">
              <w:rPr>
                <w:rFonts w:ascii="Calibri" w:hAnsi="Calibri"/>
              </w:rPr>
              <w:t>Changing</w:t>
            </w:r>
          </w:p>
        </w:tc>
        <w:tc>
          <w:tcPr>
            <w:tcW w:w="3226" w:type="dxa"/>
            <w:tcBorders>
              <w:top w:val="single" w:sz="4" w:space="0" w:color="auto"/>
              <w:left w:val="single" w:sz="4" w:space="0" w:color="auto"/>
              <w:bottom w:val="single" w:sz="4" w:space="0" w:color="auto"/>
              <w:right w:val="single" w:sz="4" w:space="0" w:color="auto"/>
            </w:tcBorders>
            <w:shd w:val="clear" w:color="auto" w:fill="auto"/>
            <w:hideMark/>
          </w:tcPr>
          <w:p w14:paraId="05C8FBF0" w14:textId="77777777" w:rsidR="003406BA" w:rsidRPr="00E54371" w:rsidRDefault="003406BA" w:rsidP="00C22F6B">
            <w:pPr>
              <w:rPr>
                <w:rFonts w:ascii="Calibri" w:hAnsi="Calibri"/>
              </w:rPr>
            </w:pPr>
            <w:r w:rsidRPr="00E54371">
              <w:rPr>
                <w:rFonts w:ascii="Calibri" w:hAnsi="Calibri"/>
              </w:rPr>
              <w:t>CX_&lt;name&gt;</w:t>
            </w:r>
          </w:p>
        </w:tc>
        <w:tc>
          <w:tcPr>
            <w:tcW w:w="3194" w:type="dxa"/>
            <w:tcBorders>
              <w:top w:val="single" w:sz="4" w:space="0" w:color="auto"/>
              <w:left w:val="single" w:sz="4" w:space="0" w:color="auto"/>
              <w:bottom w:val="single" w:sz="4" w:space="0" w:color="auto"/>
              <w:right w:val="single" w:sz="4" w:space="0" w:color="auto"/>
            </w:tcBorders>
            <w:shd w:val="clear" w:color="auto" w:fill="auto"/>
          </w:tcPr>
          <w:p w14:paraId="0A75DC97" w14:textId="77777777" w:rsidR="003406BA" w:rsidRPr="00E54371" w:rsidRDefault="003406BA" w:rsidP="00C22F6B">
            <w:pPr>
              <w:rPr>
                <w:rFonts w:ascii="Calibri" w:hAnsi="Calibri"/>
              </w:rPr>
            </w:pPr>
          </w:p>
        </w:tc>
      </w:tr>
      <w:tr w:rsidR="003406BA" w:rsidRPr="00801556" w14:paraId="3B6F80E4" w14:textId="77777777" w:rsidTr="00E54371">
        <w:tc>
          <w:tcPr>
            <w:tcW w:w="3209" w:type="dxa"/>
            <w:tcBorders>
              <w:top w:val="single" w:sz="4" w:space="0" w:color="auto"/>
              <w:left w:val="single" w:sz="4" w:space="0" w:color="auto"/>
              <w:bottom w:val="single" w:sz="4" w:space="0" w:color="auto"/>
              <w:right w:val="single" w:sz="4" w:space="0" w:color="auto"/>
            </w:tcBorders>
            <w:shd w:val="clear" w:color="auto" w:fill="auto"/>
            <w:hideMark/>
          </w:tcPr>
          <w:p w14:paraId="129F1717" w14:textId="77777777" w:rsidR="003406BA" w:rsidRPr="00E54371" w:rsidRDefault="003406BA" w:rsidP="00C22F6B">
            <w:pPr>
              <w:rPr>
                <w:rFonts w:ascii="Calibri" w:hAnsi="Calibri"/>
              </w:rPr>
            </w:pPr>
            <w:r w:rsidRPr="00E54371">
              <w:rPr>
                <w:rFonts w:ascii="Calibri" w:hAnsi="Calibri"/>
              </w:rPr>
              <w:t>Tables</w:t>
            </w:r>
          </w:p>
        </w:tc>
        <w:tc>
          <w:tcPr>
            <w:tcW w:w="3226" w:type="dxa"/>
            <w:tcBorders>
              <w:top w:val="single" w:sz="4" w:space="0" w:color="auto"/>
              <w:left w:val="single" w:sz="4" w:space="0" w:color="auto"/>
              <w:bottom w:val="single" w:sz="4" w:space="0" w:color="auto"/>
              <w:right w:val="single" w:sz="4" w:space="0" w:color="auto"/>
            </w:tcBorders>
            <w:shd w:val="clear" w:color="auto" w:fill="auto"/>
          </w:tcPr>
          <w:p w14:paraId="7C4583D3" w14:textId="77777777" w:rsidR="003406BA" w:rsidRPr="00E54371" w:rsidRDefault="003406BA" w:rsidP="00C22F6B">
            <w:pPr>
              <w:rPr>
                <w:rFonts w:ascii="Calibri" w:hAnsi="Calibri"/>
              </w:rPr>
            </w:pPr>
          </w:p>
        </w:tc>
        <w:tc>
          <w:tcPr>
            <w:tcW w:w="3194" w:type="dxa"/>
            <w:tcBorders>
              <w:top w:val="single" w:sz="4" w:space="0" w:color="auto"/>
              <w:left w:val="single" w:sz="4" w:space="0" w:color="auto"/>
              <w:bottom w:val="single" w:sz="4" w:space="0" w:color="auto"/>
              <w:right w:val="single" w:sz="4" w:space="0" w:color="auto"/>
            </w:tcBorders>
            <w:shd w:val="clear" w:color="auto" w:fill="auto"/>
            <w:hideMark/>
          </w:tcPr>
          <w:p w14:paraId="11DF37E2" w14:textId="77777777" w:rsidR="003406BA" w:rsidRPr="00E54371" w:rsidRDefault="003406BA" w:rsidP="00C22F6B">
            <w:pPr>
              <w:rPr>
                <w:rFonts w:ascii="Calibri" w:hAnsi="Calibri"/>
              </w:rPr>
            </w:pPr>
            <w:r w:rsidRPr="00E54371">
              <w:rPr>
                <w:rFonts w:ascii="Calibri" w:hAnsi="Calibri"/>
              </w:rPr>
              <w:t>Not allowed / Obsolete</w:t>
            </w:r>
          </w:p>
        </w:tc>
      </w:tr>
      <w:tr w:rsidR="003406BA" w:rsidRPr="00801556" w14:paraId="6EB6AA22" w14:textId="77777777" w:rsidTr="00E54371">
        <w:tc>
          <w:tcPr>
            <w:tcW w:w="9629" w:type="dxa"/>
            <w:gridSpan w:val="3"/>
            <w:tcBorders>
              <w:top w:val="single" w:sz="4" w:space="0" w:color="auto"/>
              <w:left w:val="single" w:sz="4" w:space="0" w:color="auto"/>
              <w:bottom w:val="single" w:sz="4" w:space="0" w:color="auto"/>
              <w:right w:val="single" w:sz="4" w:space="0" w:color="auto"/>
            </w:tcBorders>
            <w:shd w:val="clear" w:color="auto" w:fill="auto"/>
          </w:tcPr>
          <w:p w14:paraId="3FB06F9D" w14:textId="77777777" w:rsidR="003406BA" w:rsidRPr="00E54371" w:rsidRDefault="003406BA" w:rsidP="00C22F6B">
            <w:pPr>
              <w:rPr>
                <w:rFonts w:ascii="Calibri" w:hAnsi="Calibri"/>
              </w:rPr>
            </w:pPr>
            <w:r w:rsidRPr="00E54371">
              <w:rPr>
                <w:rFonts w:ascii="Calibri" w:hAnsi="Calibri"/>
                <w:lang w:val="da-DK"/>
              </w:rPr>
              <w:t>Note: X – V = Variable, R = Range, T = Internal table, S = Structure, O = Objects</w:t>
            </w:r>
          </w:p>
        </w:tc>
      </w:tr>
    </w:tbl>
    <w:p w14:paraId="37310A44" w14:textId="77777777" w:rsidR="007F25D9" w:rsidRPr="008052D5" w:rsidRDefault="007F25D9" w:rsidP="008052D5"/>
    <w:p w14:paraId="2AF0472F" w14:textId="77777777" w:rsidR="00583E33" w:rsidRPr="00393866" w:rsidRDefault="00583E33" w:rsidP="00583E33">
      <w:pPr>
        <w:ind w:left="720"/>
        <w:rPr>
          <w:rFonts w:ascii="Tahoma" w:hAnsi="Tahoma" w:cs="Tahoma"/>
        </w:rPr>
      </w:pPr>
    </w:p>
    <w:p w14:paraId="4749A25E" w14:textId="1A447AED" w:rsidR="00D67BFC" w:rsidRDefault="00DE3685" w:rsidP="00D67BFC">
      <w:pPr>
        <w:pStyle w:val="Heading2"/>
        <w:numPr>
          <w:ilvl w:val="0"/>
          <w:numId w:val="0"/>
        </w:numPr>
        <w:rPr>
          <w:rFonts w:ascii="Tahoma" w:hAnsi="Tahoma" w:cs="Tahoma"/>
        </w:rPr>
      </w:pPr>
      <w:bookmarkStart w:id="3141" w:name="_Toc62037454"/>
      <w:r w:rsidRPr="00393866">
        <w:rPr>
          <w:rFonts w:ascii="Tahoma" w:hAnsi="Tahoma" w:cs="Tahoma"/>
        </w:rPr>
        <w:t>8.</w:t>
      </w:r>
      <w:r>
        <w:rPr>
          <w:rFonts w:ascii="Tahoma" w:hAnsi="Tahoma" w:cs="Tahoma"/>
        </w:rPr>
        <w:t>2</w:t>
      </w:r>
      <w:r w:rsidRPr="00393866">
        <w:rPr>
          <w:rFonts w:ascii="Tahoma" w:hAnsi="Tahoma" w:cs="Tahoma"/>
        </w:rPr>
        <w:tab/>
      </w:r>
      <w:commentRangeStart w:id="3142"/>
      <w:commentRangeStart w:id="3143"/>
      <w:r w:rsidR="00D67BFC">
        <w:rPr>
          <w:rFonts w:ascii="Tahoma" w:hAnsi="Tahoma" w:cs="Tahoma"/>
        </w:rPr>
        <w:t>Web Dynpro Naming Convention</w:t>
      </w:r>
      <w:commentRangeEnd w:id="3142"/>
      <w:r w:rsidR="007107B9">
        <w:rPr>
          <w:rStyle w:val="CommentReference"/>
          <w:rFonts w:ascii="Grundfos TheSans V2" w:eastAsia="Grundfos TheSans V2" w:hAnsi="Grundfos TheSans V2"/>
          <w:b w:val="0"/>
        </w:rPr>
        <w:commentReference w:id="3142"/>
      </w:r>
      <w:commentRangeEnd w:id="3143"/>
      <w:r w:rsidR="00EE205B">
        <w:rPr>
          <w:rStyle w:val="CommentReference"/>
          <w:rFonts w:ascii="Grundfos TheSans V2" w:eastAsia="Grundfos TheSans V2" w:hAnsi="Grundfos TheSans V2"/>
          <w:b w:val="0"/>
        </w:rPr>
        <w:commentReference w:id="3143"/>
      </w:r>
      <w:bookmarkEnd w:id="3141"/>
    </w:p>
    <w:p w14:paraId="5EE79935" w14:textId="77777777" w:rsidR="00583E33" w:rsidRPr="00393866" w:rsidRDefault="00583E33" w:rsidP="008052D5">
      <w:pPr>
        <w:rPr>
          <w:rFonts w:ascii="Tahoma" w:hAnsi="Tahoma" w:cs="Tahom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37"/>
        <w:gridCol w:w="3190"/>
        <w:gridCol w:w="3087"/>
      </w:tblGrid>
      <w:tr w:rsidR="005E4207" w:rsidRPr="00801556" w14:paraId="03BB903A" w14:textId="77777777" w:rsidTr="00E54371">
        <w:tc>
          <w:tcPr>
            <w:tcW w:w="3396" w:type="dxa"/>
            <w:tcBorders>
              <w:top w:val="single" w:sz="4" w:space="0" w:color="auto"/>
              <w:left w:val="single" w:sz="4" w:space="0" w:color="auto"/>
              <w:bottom w:val="single" w:sz="4" w:space="0" w:color="auto"/>
              <w:right w:val="single" w:sz="4" w:space="0" w:color="auto"/>
            </w:tcBorders>
            <w:shd w:val="clear" w:color="auto" w:fill="E7E6E6"/>
            <w:hideMark/>
          </w:tcPr>
          <w:p w14:paraId="3ED81250" w14:textId="77777777" w:rsidR="005E4207" w:rsidRPr="00E54371" w:rsidRDefault="005E4207" w:rsidP="004F3FCC">
            <w:pPr>
              <w:rPr>
                <w:rFonts w:ascii="Calibri" w:hAnsi="Calibri"/>
                <w:b/>
              </w:rPr>
            </w:pPr>
            <w:r w:rsidRPr="00E54371">
              <w:rPr>
                <w:rFonts w:ascii="Calibri" w:hAnsi="Calibri"/>
                <w:b/>
              </w:rPr>
              <w:t>Type</w:t>
            </w:r>
          </w:p>
        </w:tc>
        <w:tc>
          <w:tcPr>
            <w:tcW w:w="3396" w:type="dxa"/>
            <w:tcBorders>
              <w:top w:val="single" w:sz="4" w:space="0" w:color="auto"/>
              <w:left w:val="single" w:sz="4" w:space="0" w:color="auto"/>
              <w:bottom w:val="single" w:sz="4" w:space="0" w:color="auto"/>
              <w:right w:val="single" w:sz="4" w:space="0" w:color="auto"/>
            </w:tcBorders>
            <w:shd w:val="clear" w:color="auto" w:fill="E7E6E6"/>
            <w:hideMark/>
          </w:tcPr>
          <w:p w14:paraId="02434D0D" w14:textId="77777777" w:rsidR="005E4207" w:rsidRPr="00E54371" w:rsidRDefault="005E4207" w:rsidP="004F3FCC">
            <w:pPr>
              <w:rPr>
                <w:rFonts w:ascii="Calibri" w:hAnsi="Calibri"/>
                <w:b/>
              </w:rPr>
            </w:pPr>
            <w:r w:rsidRPr="00E54371">
              <w:rPr>
                <w:rFonts w:ascii="Calibri" w:hAnsi="Calibri"/>
                <w:b/>
              </w:rPr>
              <w:t>Naming Convention</w:t>
            </w:r>
          </w:p>
        </w:tc>
        <w:tc>
          <w:tcPr>
            <w:tcW w:w="3396" w:type="dxa"/>
            <w:tcBorders>
              <w:top w:val="single" w:sz="4" w:space="0" w:color="auto"/>
              <w:left w:val="single" w:sz="4" w:space="0" w:color="auto"/>
              <w:bottom w:val="single" w:sz="4" w:space="0" w:color="auto"/>
              <w:right w:val="single" w:sz="4" w:space="0" w:color="auto"/>
            </w:tcBorders>
            <w:shd w:val="clear" w:color="auto" w:fill="E7E6E6"/>
            <w:hideMark/>
          </w:tcPr>
          <w:p w14:paraId="6AEF91DC" w14:textId="77777777" w:rsidR="005E4207" w:rsidRPr="00E54371" w:rsidRDefault="005E4207" w:rsidP="004F3FCC">
            <w:pPr>
              <w:rPr>
                <w:rFonts w:ascii="Calibri" w:hAnsi="Calibri"/>
                <w:b/>
              </w:rPr>
            </w:pPr>
            <w:r w:rsidRPr="00E54371">
              <w:rPr>
                <w:rFonts w:ascii="Calibri" w:hAnsi="Calibri"/>
                <w:b/>
              </w:rPr>
              <w:t>Remarks</w:t>
            </w:r>
          </w:p>
        </w:tc>
      </w:tr>
      <w:tr w:rsidR="005E4207" w:rsidRPr="00801556" w14:paraId="0D2A6642" w14:textId="77777777" w:rsidTr="00E54371">
        <w:tc>
          <w:tcPr>
            <w:tcW w:w="3396" w:type="dxa"/>
            <w:tcBorders>
              <w:top w:val="single" w:sz="4" w:space="0" w:color="auto"/>
              <w:left w:val="single" w:sz="4" w:space="0" w:color="auto"/>
              <w:bottom w:val="single" w:sz="4" w:space="0" w:color="auto"/>
              <w:right w:val="single" w:sz="4" w:space="0" w:color="auto"/>
            </w:tcBorders>
            <w:shd w:val="clear" w:color="auto" w:fill="auto"/>
          </w:tcPr>
          <w:p w14:paraId="4D98A975" w14:textId="77777777" w:rsidR="005E4207" w:rsidRPr="00E54371" w:rsidRDefault="005E4207" w:rsidP="004F3FCC">
            <w:pPr>
              <w:rPr>
                <w:rFonts w:ascii="Calibri" w:hAnsi="Calibri"/>
              </w:rPr>
            </w:pPr>
            <w:r w:rsidRPr="00E54371">
              <w:rPr>
                <w:rFonts w:ascii="Calibri" w:hAnsi="Calibri"/>
              </w:rPr>
              <w:t>Component</w:t>
            </w:r>
          </w:p>
          <w:p w14:paraId="74A9C3AB" w14:textId="77777777" w:rsidR="005E4207" w:rsidRPr="00E54371" w:rsidRDefault="005E4207" w:rsidP="004F3FCC">
            <w:pPr>
              <w:rPr>
                <w:rFonts w:ascii="Calibri" w:hAnsi="Calibri"/>
              </w:rPr>
            </w:pPr>
          </w:p>
        </w:tc>
        <w:tc>
          <w:tcPr>
            <w:tcW w:w="3396" w:type="dxa"/>
            <w:tcBorders>
              <w:top w:val="single" w:sz="4" w:space="0" w:color="auto"/>
              <w:left w:val="single" w:sz="4" w:space="0" w:color="auto"/>
              <w:bottom w:val="single" w:sz="4" w:space="0" w:color="auto"/>
              <w:right w:val="single" w:sz="4" w:space="0" w:color="auto"/>
            </w:tcBorders>
            <w:shd w:val="clear" w:color="auto" w:fill="auto"/>
            <w:hideMark/>
          </w:tcPr>
          <w:p w14:paraId="2FC472FB" w14:textId="2458AF7B" w:rsidR="005E4207" w:rsidRPr="00E54371" w:rsidRDefault="005E4207" w:rsidP="004F3FCC">
            <w:pPr>
              <w:rPr>
                <w:rFonts w:ascii="Calibri" w:hAnsi="Calibri"/>
              </w:rPr>
            </w:pPr>
            <w:r w:rsidRPr="00E54371">
              <w:rPr>
                <w:rFonts w:ascii="Calibri" w:hAnsi="Calibri"/>
              </w:rPr>
              <w:t>ZWDC_&lt;name&gt;</w:t>
            </w:r>
          </w:p>
        </w:tc>
        <w:tc>
          <w:tcPr>
            <w:tcW w:w="3396" w:type="dxa"/>
            <w:tcBorders>
              <w:top w:val="single" w:sz="4" w:space="0" w:color="auto"/>
              <w:left w:val="single" w:sz="4" w:space="0" w:color="auto"/>
              <w:bottom w:val="single" w:sz="4" w:space="0" w:color="auto"/>
              <w:right w:val="single" w:sz="4" w:space="0" w:color="auto"/>
            </w:tcBorders>
            <w:shd w:val="clear" w:color="auto" w:fill="auto"/>
          </w:tcPr>
          <w:p w14:paraId="1E7BC467" w14:textId="77777777" w:rsidR="005E4207" w:rsidRPr="00E54371" w:rsidRDefault="005E4207" w:rsidP="004F3FCC">
            <w:pPr>
              <w:rPr>
                <w:rFonts w:ascii="Calibri" w:hAnsi="Calibri"/>
              </w:rPr>
            </w:pPr>
          </w:p>
        </w:tc>
      </w:tr>
      <w:tr w:rsidR="005E4207" w:rsidRPr="00801556" w14:paraId="53E826D4" w14:textId="77777777" w:rsidTr="00E54371">
        <w:tc>
          <w:tcPr>
            <w:tcW w:w="3396" w:type="dxa"/>
            <w:tcBorders>
              <w:top w:val="single" w:sz="4" w:space="0" w:color="auto"/>
              <w:left w:val="single" w:sz="4" w:space="0" w:color="auto"/>
              <w:bottom w:val="single" w:sz="4" w:space="0" w:color="auto"/>
              <w:right w:val="single" w:sz="4" w:space="0" w:color="auto"/>
            </w:tcBorders>
            <w:shd w:val="clear" w:color="auto" w:fill="auto"/>
          </w:tcPr>
          <w:p w14:paraId="2EA1A65A" w14:textId="77777777" w:rsidR="005E4207" w:rsidRPr="00E54371" w:rsidRDefault="005E4207" w:rsidP="004F3FCC">
            <w:pPr>
              <w:rPr>
                <w:rFonts w:ascii="Calibri" w:hAnsi="Calibri"/>
              </w:rPr>
            </w:pPr>
            <w:r w:rsidRPr="00E54371">
              <w:rPr>
                <w:rFonts w:ascii="Calibri" w:hAnsi="Calibri"/>
              </w:rPr>
              <w:t>Application</w:t>
            </w:r>
          </w:p>
          <w:p w14:paraId="0A77A344" w14:textId="77777777" w:rsidR="005E4207" w:rsidRPr="00E54371" w:rsidRDefault="005E4207" w:rsidP="004F3FCC">
            <w:pPr>
              <w:rPr>
                <w:rFonts w:ascii="Calibri" w:hAnsi="Calibri"/>
              </w:rPr>
            </w:pPr>
          </w:p>
        </w:tc>
        <w:tc>
          <w:tcPr>
            <w:tcW w:w="3396" w:type="dxa"/>
            <w:tcBorders>
              <w:top w:val="single" w:sz="4" w:space="0" w:color="auto"/>
              <w:left w:val="single" w:sz="4" w:space="0" w:color="auto"/>
              <w:bottom w:val="single" w:sz="4" w:space="0" w:color="auto"/>
              <w:right w:val="single" w:sz="4" w:space="0" w:color="auto"/>
            </w:tcBorders>
            <w:shd w:val="clear" w:color="auto" w:fill="auto"/>
            <w:hideMark/>
          </w:tcPr>
          <w:p w14:paraId="2ABF0FA4" w14:textId="7950D2FA" w:rsidR="005E4207" w:rsidRPr="00E54371" w:rsidRDefault="005E4207" w:rsidP="004F3FCC">
            <w:pPr>
              <w:rPr>
                <w:rFonts w:ascii="Calibri" w:hAnsi="Calibri"/>
              </w:rPr>
            </w:pPr>
            <w:r w:rsidRPr="00E54371">
              <w:rPr>
                <w:rFonts w:ascii="Calibri" w:hAnsi="Calibri"/>
              </w:rPr>
              <w:t>ZWDA_&lt;name&gt;</w:t>
            </w:r>
          </w:p>
        </w:tc>
        <w:tc>
          <w:tcPr>
            <w:tcW w:w="3396" w:type="dxa"/>
            <w:tcBorders>
              <w:top w:val="single" w:sz="4" w:space="0" w:color="auto"/>
              <w:left w:val="single" w:sz="4" w:space="0" w:color="auto"/>
              <w:bottom w:val="single" w:sz="4" w:space="0" w:color="auto"/>
              <w:right w:val="single" w:sz="4" w:space="0" w:color="auto"/>
            </w:tcBorders>
            <w:shd w:val="clear" w:color="auto" w:fill="auto"/>
          </w:tcPr>
          <w:p w14:paraId="7EC7D94C" w14:textId="77777777" w:rsidR="005E4207" w:rsidRPr="00E54371" w:rsidRDefault="005E4207" w:rsidP="004F3FCC">
            <w:pPr>
              <w:rPr>
                <w:rFonts w:ascii="Calibri" w:hAnsi="Calibri"/>
              </w:rPr>
            </w:pPr>
          </w:p>
        </w:tc>
      </w:tr>
      <w:tr w:rsidR="005E4207" w:rsidRPr="00801556" w14:paraId="29336B64" w14:textId="77777777" w:rsidTr="00E54371">
        <w:tc>
          <w:tcPr>
            <w:tcW w:w="3396" w:type="dxa"/>
            <w:tcBorders>
              <w:top w:val="single" w:sz="4" w:space="0" w:color="auto"/>
              <w:left w:val="single" w:sz="4" w:space="0" w:color="auto"/>
              <w:bottom w:val="single" w:sz="4" w:space="0" w:color="auto"/>
              <w:right w:val="single" w:sz="4" w:space="0" w:color="auto"/>
            </w:tcBorders>
            <w:shd w:val="clear" w:color="auto" w:fill="auto"/>
          </w:tcPr>
          <w:p w14:paraId="0C26745A" w14:textId="77777777" w:rsidR="005E4207" w:rsidRPr="00E54371" w:rsidRDefault="005E4207" w:rsidP="004F3FCC">
            <w:pPr>
              <w:rPr>
                <w:rFonts w:ascii="Calibri" w:hAnsi="Calibri"/>
              </w:rPr>
            </w:pPr>
            <w:proofErr w:type="spellStart"/>
            <w:r w:rsidRPr="00E54371">
              <w:rPr>
                <w:rFonts w:ascii="Calibri" w:hAnsi="Calibri"/>
              </w:rPr>
              <w:t>WebDynpro</w:t>
            </w:r>
            <w:proofErr w:type="spellEnd"/>
            <w:r w:rsidRPr="00E54371">
              <w:rPr>
                <w:rFonts w:ascii="Calibri" w:hAnsi="Calibri"/>
              </w:rPr>
              <w:t xml:space="preserve"> Chip</w:t>
            </w:r>
          </w:p>
          <w:p w14:paraId="3A4A524C" w14:textId="77777777" w:rsidR="005E4207" w:rsidRPr="00E54371" w:rsidRDefault="005E4207" w:rsidP="004F3FCC">
            <w:pPr>
              <w:rPr>
                <w:rFonts w:ascii="Calibri" w:hAnsi="Calibri"/>
              </w:rPr>
            </w:pPr>
          </w:p>
        </w:tc>
        <w:tc>
          <w:tcPr>
            <w:tcW w:w="3396" w:type="dxa"/>
            <w:tcBorders>
              <w:top w:val="single" w:sz="4" w:space="0" w:color="auto"/>
              <w:left w:val="single" w:sz="4" w:space="0" w:color="auto"/>
              <w:bottom w:val="single" w:sz="4" w:space="0" w:color="auto"/>
              <w:right w:val="single" w:sz="4" w:space="0" w:color="auto"/>
            </w:tcBorders>
            <w:shd w:val="clear" w:color="auto" w:fill="auto"/>
            <w:hideMark/>
          </w:tcPr>
          <w:p w14:paraId="504410E4" w14:textId="2CBAC419" w:rsidR="005E4207" w:rsidRPr="00E54371" w:rsidRDefault="005E4207" w:rsidP="004F3FCC">
            <w:pPr>
              <w:rPr>
                <w:rFonts w:ascii="Calibri" w:hAnsi="Calibri"/>
              </w:rPr>
            </w:pPr>
            <w:r w:rsidRPr="00E54371">
              <w:rPr>
                <w:rFonts w:ascii="Calibri" w:hAnsi="Calibri"/>
              </w:rPr>
              <w:t>ZWD&lt;name&gt;_CHIP</w:t>
            </w:r>
          </w:p>
        </w:tc>
        <w:tc>
          <w:tcPr>
            <w:tcW w:w="3396" w:type="dxa"/>
            <w:tcBorders>
              <w:top w:val="single" w:sz="4" w:space="0" w:color="auto"/>
              <w:left w:val="single" w:sz="4" w:space="0" w:color="auto"/>
              <w:bottom w:val="single" w:sz="4" w:space="0" w:color="auto"/>
              <w:right w:val="single" w:sz="4" w:space="0" w:color="auto"/>
            </w:tcBorders>
            <w:shd w:val="clear" w:color="auto" w:fill="auto"/>
          </w:tcPr>
          <w:p w14:paraId="5E48C827" w14:textId="77777777" w:rsidR="005E4207" w:rsidRPr="00E54371" w:rsidRDefault="005E4207" w:rsidP="004F3FCC">
            <w:pPr>
              <w:rPr>
                <w:rFonts w:ascii="Calibri" w:hAnsi="Calibri"/>
              </w:rPr>
            </w:pPr>
          </w:p>
        </w:tc>
      </w:tr>
      <w:tr w:rsidR="005E4207" w:rsidRPr="00801556" w14:paraId="5F7AC5F0" w14:textId="77777777" w:rsidTr="00E54371">
        <w:tc>
          <w:tcPr>
            <w:tcW w:w="3396" w:type="dxa"/>
            <w:tcBorders>
              <w:top w:val="single" w:sz="4" w:space="0" w:color="auto"/>
              <w:left w:val="single" w:sz="4" w:space="0" w:color="auto"/>
              <w:bottom w:val="single" w:sz="4" w:space="0" w:color="auto"/>
              <w:right w:val="single" w:sz="4" w:space="0" w:color="auto"/>
            </w:tcBorders>
            <w:shd w:val="clear" w:color="auto" w:fill="auto"/>
            <w:hideMark/>
          </w:tcPr>
          <w:p w14:paraId="34ABB265" w14:textId="77777777" w:rsidR="005E4207" w:rsidRPr="00E54371" w:rsidRDefault="005E4207" w:rsidP="004F3FCC">
            <w:pPr>
              <w:rPr>
                <w:rFonts w:ascii="Calibri" w:hAnsi="Calibri"/>
              </w:rPr>
            </w:pPr>
            <w:r w:rsidRPr="00E54371">
              <w:rPr>
                <w:rFonts w:ascii="Calibri" w:hAnsi="Calibri"/>
              </w:rPr>
              <w:t>Component Configuration</w:t>
            </w:r>
          </w:p>
        </w:tc>
        <w:tc>
          <w:tcPr>
            <w:tcW w:w="3396" w:type="dxa"/>
            <w:tcBorders>
              <w:top w:val="single" w:sz="4" w:space="0" w:color="auto"/>
              <w:left w:val="single" w:sz="4" w:space="0" w:color="auto"/>
              <w:bottom w:val="single" w:sz="4" w:space="0" w:color="auto"/>
              <w:right w:val="single" w:sz="4" w:space="0" w:color="auto"/>
            </w:tcBorders>
            <w:shd w:val="clear" w:color="auto" w:fill="auto"/>
            <w:hideMark/>
          </w:tcPr>
          <w:p w14:paraId="39E7A914" w14:textId="307135D8" w:rsidR="005E4207" w:rsidRPr="00E54371" w:rsidRDefault="005E4207" w:rsidP="004F3FCC">
            <w:pPr>
              <w:rPr>
                <w:rFonts w:ascii="Calibri" w:hAnsi="Calibri"/>
              </w:rPr>
            </w:pPr>
            <w:commentRangeStart w:id="3144"/>
            <w:commentRangeStart w:id="3145"/>
            <w:r w:rsidRPr="00E54371">
              <w:rPr>
                <w:rFonts w:ascii="Calibri" w:hAnsi="Calibri"/>
              </w:rPr>
              <w:t>ZWDC_&lt;name&gt;</w:t>
            </w:r>
            <w:commentRangeEnd w:id="3144"/>
            <w:r w:rsidR="00B32EA0">
              <w:rPr>
                <w:rStyle w:val="CommentReference"/>
                <w:rFonts w:ascii="Grundfos TheSans V2" w:eastAsia="Grundfos TheSans V2" w:hAnsi="Grundfos TheSans V2"/>
              </w:rPr>
              <w:commentReference w:id="3144"/>
            </w:r>
            <w:commentRangeEnd w:id="3145"/>
            <w:r w:rsidR="001B6535">
              <w:rPr>
                <w:rStyle w:val="CommentReference"/>
                <w:rFonts w:ascii="Grundfos TheSans V2" w:eastAsia="Grundfos TheSans V2" w:hAnsi="Grundfos TheSans V2"/>
              </w:rPr>
              <w:commentReference w:id="3145"/>
            </w:r>
          </w:p>
        </w:tc>
        <w:tc>
          <w:tcPr>
            <w:tcW w:w="3396" w:type="dxa"/>
            <w:tcBorders>
              <w:top w:val="single" w:sz="4" w:space="0" w:color="auto"/>
              <w:left w:val="single" w:sz="4" w:space="0" w:color="auto"/>
              <w:bottom w:val="single" w:sz="4" w:space="0" w:color="auto"/>
              <w:right w:val="single" w:sz="4" w:space="0" w:color="auto"/>
            </w:tcBorders>
            <w:shd w:val="clear" w:color="auto" w:fill="auto"/>
          </w:tcPr>
          <w:p w14:paraId="074E3CAF" w14:textId="77777777" w:rsidR="005E4207" w:rsidRPr="00E54371" w:rsidRDefault="005E4207" w:rsidP="004F3FCC">
            <w:pPr>
              <w:rPr>
                <w:rFonts w:ascii="Calibri" w:hAnsi="Calibri"/>
              </w:rPr>
            </w:pPr>
          </w:p>
        </w:tc>
      </w:tr>
      <w:tr w:rsidR="005E4207" w:rsidRPr="00801556" w14:paraId="482A50C7" w14:textId="77777777" w:rsidTr="00E54371">
        <w:tc>
          <w:tcPr>
            <w:tcW w:w="3396" w:type="dxa"/>
            <w:tcBorders>
              <w:top w:val="single" w:sz="4" w:space="0" w:color="auto"/>
              <w:left w:val="single" w:sz="4" w:space="0" w:color="auto"/>
              <w:bottom w:val="single" w:sz="4" w:space="0" w:color="auto"/>
              <w:right w:val="single" w:sz="4" w:space="0" w:color="auto"/>
            </w:tcBorders>
            <w:shd w:val="clear" w:color="auto" w:fill="auto"/>
            <w:hideMark/>
          </w:tcPr>
          <w:p w14:paraId="04086328" w14:textId="77777777" w:rsidR="005E4207" w:rsidRPr="00E54371" w:rsidRDefault="005E4207" w:rsidP="004F3FCC">
            <w:pPr>
              <w:rPr>
                <w:rFonts w:ascii="Calibri" w:hAnsi="Calibri"/>
              </w:rPr>
            </w:pPr>
            <w:r w:rsidRPr="00E54371">
              <w:rPr>
                <w:rFonts w:ascii="Calibri" w:hAnsi="Calibri"/>
              </w:rPr>
              <w:t>Application Configuration</w:t>
            </w:r>
          </w:p>
        </w:tc>
        <w:tc>
          <w:tcPr>
            <w:tcW w:w="3396" w:type="dxa"/>
            <w:tcBorders>
              <w:top w:val="single" w:sz="4" w:space="0" w:color="auto"/>
              <w:left w:val="single" w:sz="4" w:space="0" w:color="auto"/>
              <w:bottom w:val="single" w:sz="4" w:space="0" w:color="auto"/>
              <w:right w:val="single" w:sz="4" w:space="0" w:color="auto"/>
            </w:tcBorders>
            <w:shd w:val="clear" w:color="auto" w:fill="auto"/>
            <w:hideMark/>
          </w:tcPr>
          <w:p w14:paraId="50D09646" w14:textId="071EA934" w:rsidR="005E4207" w:rsidRPr="00E54371" w:rsidRDefault="005E4207" w:rsidP="004F3FCC">
            <w:pPr>
              <w:rPr>
                <w:rFonts w:ascii="Calibri" w:hAnsi="Calibri"/>
              </w:rPr>
            </w:pPr>
            <w:commentRangeStart w:id="3146"/>
            <w:commentRangeStart w:id="3147"/>
            <w:r w:rsidRPr="00E54371">
              <w:rPr>
                <w:rFonts w:ascii="Calibri" w:hAnsi="Calibri"/>
              </w:rPr>
              <w:t>ZWDA_&lt;name&gt;</w:t>
            </w:r>
            <w:commentRangeEnd w:id="3146"/>
            <w:r w:rsidR="00F533D8">
              <w:rPr>
                <w:rStyle w:val="CommentReference"/>
                <w:rFonts w:ascii="Grundfos TheSans V2" w:eastAsia="Grundfos TheSans V2" w:hAnsi="Grundfos TheSans V2"/>
              </w:rPr>
              <w:commentReference w:id="3146"/>
            </w:r>
            <w:commentRangeEnd w:id="3147"/>
            <w:r w:rsidR="001B6535">
              <w:rPr>
                <w:rStyle w:val="CommentReference"/>
                <w:rFonts w:ascii="Grundfos TheSans V2" w:eastAsia="Grundfos TheSans V2" w:hAnsi="Grundfos TheSans V2"/>
              </w:rPr>
              <w:commentReference w:id="3147"/>
            </w:r>
          </w:p>
        </w:tc>
        <w:tc>
          <w:tcPr>
            <w:tcW w:w="3396" w:type="dxa"/>
            <w:tcBorders>
              <w:top w:val="single" w:sz="4" w:space="0" w:color="auto"/>
              <w:left w:val="single" w:sz="4" w:space="0" w:color="auto"/>
              <w:bottom w:val="single" w:sz="4" w:space="0" w:color="auto"/>
              <w:right w:val="single" w:sz="4" w:space="0" w:color="auto"/>
            </w:tcBorders>
            <w:shd w:val="clear" w:color="auto" w:fill="auto"/>
          </w:tcPr>
          <w:p w14:paraId="6D21E3BA" w14:textId="77777777" w:rsidR="005E4207" w:rsidRPr="00E54371" w:rsidRDefault="005E4207" w:rsidP="004F3FCC">
            <w:pPr>
              <w:rPr>
                <w:rFonts w:ascii="Calibri" w:hAnsi="Calibri"/>
              </w:rPr>
            </w:pPr>
          </w:p>
        </w:tc>
      </w:tr>
      <w:tr w:rsidR="005E4207" w:rsidRPr="00F411A7" w14:paraId="5097D307" w14:textId="77777777" w:rsidTr="00E54371">
        <w:tc>
          <w:tcPr>
            <w:tcW w:w="3396" w:type="dxa"/>
            <w:tcBorders>
              <w:top w:val="single" w:sz="4" w:space="0" w:color="auto"/>
              <w:left w:val="single" w:sz="4" w:space="0" w:color="auto"/>
              <w:bottom w:val="single" w:sz="4" w:space="0" w:color="auto"/>
              <w:right w:val="single" w:sz="4" w:space="0" w:color="auto"/>
            </w:tcBorders>
            <w:shd w:val="clear" w:color="auto" w:fill="auto"/>
            <w:hideMark/>
          </w:tcPr>
          <w:p w14:paraId="1A69C606" w14:textId="77777777" w:rsidR="005E4207" w:rsidRPr="00E54371" w:rsidRDefault="005E4207" w:rsidP="004F3FCC">
            <w:pPr>
              <w:rPr>
                <w:rFonts w:ascii="Calibri" w:hAnsi="Calibri"/>
              </w:rPr>
            </w:pPr>
            <w:r w:rsidRPr="00E54371">
              <w:rPr>
                <w:rFonts w:ascii="Calibri" w:hAnsi="Calibri"/>
              </w:rPr>
              <w:t xml:space="preserve">FPM Component Scenario Configuration </w:t>
            </w:r>
          </w:p>
        </w:tc>
        <w:tc>
          <w:tcPr>
            <w:tcW w:w="3396" w:type="dxa"/>
            <w:tcBorders>
              <w:top w:val="single" w:sz="4" w:space="0" w:color="auto"/>
              <w:left w:val="single" w:sz="4" w:space="0" w:color="auto"/>
              <w:bottom w:val="single" w:sz="4" w:space="0" w:color="auto"/>
              <w:right w:val="single" w:sz="4" w:space="0" w:color="auto"/>
            </w:tcBorders>
            <w:shd w:val="clear" w:color="auto" w:fill="auto"/>
            <w:hideMark/>
          </w:tcPr>
          <w:p w14:paraId="66DEA4F3" w14:textId="778EE1A8" w:rsidR="005E4207" w:rsidRPr="00E54371" w:rsidRDefault="005E4207" w:rsidP="004F3FCC">
            <w:pPr>
              <w:rPr>
                <w:rFonts w:ascii="Calibri" w:hAnsi="Calibri"/>
              </w:rPr>
            </w:pPr>
            <w:commentRangeStart w:id="3148"/>
            <w:commentRangeStart w:id="3149"/>
            <w:r w:rsidRPr="00E54371">
              <w:rPr>
                <w:rFonts w:ascii="Calibri" w:hAnsi="Calibri"/>
              </w:rPr>
              <w:t>ZWDC_&lt;name&gt;</w:t>
            </w:r>
            <w:commentRangeEnd w:id="3148"/>
            <w:r w:rsidR="00F533D8">
              <w:rPr>
                <w:rStyle w:val="CommentReference"/>
                <w:rFonts w:ascii="Grundfos TheSans V2" w:eastAsia="Grundfos TheSans V2" w:hAnsi="Grundfos TheSans V2"/>
              </w:rPr>
              <w:commentReference w:id="3148"/>
            </w:r>
            <w:commentRangeEnd w:id="3149"/>
            <w:r w:rsidR="001B6535">
              <w:rPr>
                <w:rStyle w:val="CommentReference"/>
                <w:rFonts w:ascii="Grundfos TheSans V2" w:eastAsia="Grundfos TheSans V2" w:hAnsi="Grundfos TheSans V2"/>
              </w:rPr>
              <w:commentReference w:id="3149"/>
            </w:r>
          </w:p>
        </w:tc>
        <w:tc>
          <w:tcPr>
            <w:tcW w:w="3396" w:type="dxa"/>
            <w:tcBorders>
              <w:top w:val="single" w:sz="4" w:space="0" w:color="auto"/>
              <w:left w:val="single" w:sz="4" w:space="0" w:color="auto"/>
              <w:bottom w:val="single" w:sz="4" w:space="0" w:color="auto"/>
              <w:right w:val="single" w:sz="4" w:space="0" w:color="auto"/>
            </w:tcBorders>
            <w:shd w:val="clear" w:color="auto" w:fill="auto"/>
          </w:tcPr>
          <w:p w14:paraId="066AF724" w14:textId="77777777" w:rsidR="005E4207" w:rsidRPr="00E54371" w:rsidRDefault="005E4207" w:rsidP="004F3FCC">
            <w:pPr>
              <w:rPr>
                <w:rFonts w:ascii="Calibri" w:hAnsi="Calibri"/>
                <w:lang w:val="es-ES"/>
              </w:rPr>
            </w:pPr>
          </w:p>
        </w:tc>
      </w:tr>
      <w:tr w:rsidR="005E4207" w:rsidRPr="00F411A7" w14:paraId="5CC603C9" w14:textId="77777777" w:rsidTr="00E54371">
        <w:tc>
          <w:tcPr>
            <w:tcW w:w="3396" w:type="dxa"/>
            <w:tcBorders>
              <w:top w:val="single" w:sz="4" w:space="0" w:color="auto"/>
              <w:left w:val="single" w:sz="4" w:space="0" w:color="auto"/>
              <w:bottom w:val="single" w:sz="4" w:space="0" w:color="auto"/>
              <w:right w:val="single" w:sz="4" w:space="0" w:color="auto"/>
            </w:tcBorders>
            <w:shd w:val="clear" w:color="auto" w:fill="auto"/>
            <w:hideMark/>
          </w:tcPr>
          <w:p w14:paraId="6B87A129" w14:textId="77777777" w:rsidR="005E4207" w:rsidRPr="00E54371" w:rsidRDefault="005E4207" w:rsidP="004F3FCC">
            <w:pPr>
              <w:rPr>
                <w:rFonts w:ascii="Calibri" w:hAnsi="Calibri"/>
              </w:rPr>
            </w:pPr>
            <w:r w:rsidRPr="00E54371">
              <w:rPr>
                <w:rFonts w:ascii="Calibri" w:hAnsi="Calibri"/>
              </w:rPr>
              <w:t xml:space="preserve">FPM Application Configuration </w:t>
            </w:r>
          </w:p>
        </w:tc>
        <w:tc>
          <w:tcPr>
            <w:tcW w:w="3396" w:type="dxa"/>
            <w:tcBorders>
              <w:top w:val="single" w:sz="4" w:space="0" w:color="auto"/>
              <w:left w:val="single" w:sz="4" w:space="0" w:color="auto"/>
              <w:bottom w:val="single" w:sz="4" w:space="0" w:color="auto"/>
              <w:right w:val="single" w:sz="4" w:space="0" w:color="auto"/>
            </w:tcBorders>
            <w:shd w:val="clear" w:color="auto" w:fill="auto"/>
            <w:hideMark/>
          </w:tcPr>
          <w:p w14:paraId="4D3E9822" w14:textId="0DED4DA6" w:rsidR="005E4207" w:rsidRPr="00E54371" w:rsidRDefault="005E4207" w:rsidP="004F3FCC">
            <w:pPr>
              <w:rPr>
                <w:rFonts w:ascii="Calibri" w:hAnsi="Calibri"/>
              </w:rPr>
            </w:pPr>
            <w:commentRangeStart w:id="3150"/>
            <w:commentRangeStart w:id="3151"/>
            <w:r w:rsidRPr="00E54371">
              <w:rPr>
                <w:rFonts w:ascii="Calibri" w:hAnsi="Calibri"/>
              </w:rPr>
              <w:t>ZWDA_&lt;name&gt;</w:t>
            </w:r>
            <w:commentRangeEnd w:id="3150"/>
            <w:r w:rsidR="00F533D8">
              <w:rPr>
                <w:rStyle w:val="CommentReference"/>
                <w:rFonts w:ascii="Grundfos TheSans V2" w:eastAsia="Grundfos TheSans V2" w:hAnsi="Grundfos TheSans V2"/>
              </w:rPr>
              <w:commentReference w:id="3150"/>
            </w:r>
            <w:commentRangeEnd w:id="3151"/>
            <w:r w:rsidR="001B6535">
              <w:rPr>
                <w:rStyle w:val="CommentReference"/>
                <w:rFonts w:ascii="Grundfos TheSans V2" w:eastAsia="Grundfos TheSans V2" w:hAnsi="Grundfos TheSans V2"/>
              </w:rPr>
              <w:commentReference w:id="3151"/>
            </w:r>
          </w:p>
        </w:tc>
        <w:tc>
          <w:tcPr>
            <w:tcW w:w="3396" w:type="dxa"/>
            <w:tcBorders>
              <w:top w:val="single" w:sz="4" w:space="0" w:color="auto"/>
              <w:left w:val="single" w:sz="4" w:space="0" w:color="auto"/>
              <w:bottom w:val="single" w:sz="4" w:space="0" w:color="auto"/>
              <w:right w:val="single" w:sz="4" w:space="0" w:color="auto"/>
            </w:tcBorders>
            <w:shd w:val="clear" w:color="auto" w:fill="auto"/>
          </w:tcPr>
          <w:p w14:paraId="755F1C1A" w14:textId="77777777" w:rsidR="005E4207" w:rsidRPr="00E54371" w:rsidRDefault="005E4207" w:rsidP="004F3FCC">
            <w:pPr>
              <w:rPr>
                <w:rFonts w:ascii="Calibri" w:hAnsi="Calibri"/>
                <w:lang w:val="es-ES"/>
              </w:rPr>
            </w:pPr>
          </w:p>
        </w:tc>
      </w:tr>
    </w:tbl>
    <w:p w14:paraId="75ED7CDD" w14:textId="24F0F8CE" w:rsidR="00583E33" w:rsidRPr="00393866" w:rsidRDefault="00583E33" w:rsidP="00583E33">
      <w:pPr>
        <w:rPr>
          <w:rFonts w:ascii="Tahoma" w:hAnsi="Tahoma" w:cs="Tahoma"/>
        </w:rPr>
      </w:pPr>
    </w:p>
    <w:sectPr w:rsidR="00583E33" w:rsidRPr="00393866">
      <w:headerReference w:type="default" r:id="rId30"/>
      <w:footerReference w:type="default" r:id="rId31"/>
      <w:pgSz w:w="11907" w:h="16840" w:code="9"/>
      <w:pgMar w:top="1418" w:right="1043"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0" w:author="Tatiana Kazakova" w:date="2020-11-02T14:21:00Z" w:initials="TK">
    <w:p w14:paraId="356719ED" w14:textId="127A0AC5" w:rsidR="00F70062" w:rsidRDefault="00F70062">
      <w:pPr>
        <w:pStyle w:val="CommentText"/>
        <w:rPr>
          <w:rFonts w:ascii="Calibri" w:hAnsi="Calibri" w:cs="Calibri"/>
          <w:sz w:val="22"/>
          <w:szCs w:val="22"/>
        </w:rPr>
      </w:pPr>
      <w:r>
        <w:rPr>
          <w:rStyle w:val="CommentReference"/>
        </w:rPr>
        <w:annotationRef/>
      </w:r>
      <w:r w:rsidRPr="009403C4">
        <w:rPr>
          <w:rFonts w:ascii="Calibri" w:hAnsi="Calibri" w:cs="Calibri"/>
          <w:sz w:val="22"/>
          <w:szCs w:val="22"/>
        </w:rPr>
        <w:t xml:space="preserve">This is global standards </w:t>
      </w:r>
      <w:r>
        <w:rPr>
          <w:rFonts w:ascii="Calibri" w:hAnsi="Calibri" w:cs="Calibri"/>
          <w:sz w:val="22"/>
          <w:szCs w:val="22"/>
        </w:rPr>
        <w:t>but only GY AP should follow them?</w:t>
      </w:r>
    </w:p>
    <w:p w14:paraId="6EFBD8DE" w14:textId="15535000" w:rsidR="00F70062" w:rsidRDefault="00F70062">
      <w:pPr>
        <w:pStyle w:val="CommentText"/>
      </w:pPr>
      <w:r>
        <w:rPr>
          <w:rFonts w:ascii="Calibri" w:hAnsi="Calibri" w:cs="Calibri"/>
          <w:sz w:val="22"/>
          <w:szCs w:val="22"/>
        </w:rPr>
        <w:t>Maybe it makes sense to add that these standards should be applied in Global GY systems.</w:t>
      </w:r>
    </w:p>
  </w:comment>
  <w:comment w:id="21" w:author="Mon Magallanes" w:date="2020-11-26T06:41:00Z" w:initials="MM">
    <w:p w14:paraId="2A6269DD" w14:textId="4FA482AE" w:rsidR="00F70062" w:rsidRPr="00260CFD" w:rsidRDefault="00F70062">
      <w:pPr>
        <w:pStyle w:val="CommentText"/>
        <w:rPr>
          <w:rFonts w:ascii="Arial" w:hAnsi="Arial" w:cs="Arial"/>
        </w:rPr>
      </w:pPr>
      <w:r>
        <w:rPr>
          <w:rStyle w:val="CommentReference"/>
        </w:rPr>
        <w:annotationRef/>
      </w:r>
      <w:r w:rsidRPr="00260CFD">
        <w:rPr>
          <w:rFonts w:ascii="Arial" w:hAnsi="Arial" w:cs="Arial"/>
        </w:rPr>
        <w:t>Modified</w:t>
      </w:r>
    </w:p>
  </w:comment>
  <w:comment w:id="350" w:author="Tatiana Kazakova" w:date="2020-11-02T14:34:00Z" w:initials="TK">
    <w:p w14:paraId="70FDB8AA" w14:textId="27A83798" w:rsidR="00F70062" w:rsidRPr="00DB583F" w:rsidRDefault="00F70062">
      <w:pPr>
        <w:pStyle w:val="CommentText"/>
        <w:rPr>
          <w:rFonts w:ascii="Calibri" w:hAnsi="Calibri" w:cs="Calibri"/>
          <w:sz w:val="22"/>
          <w:szCs w:val="22"/>
        </w:rPr>
      </w:pPr>
      <w:r>
        <w:rPr>
          <w:rStyle w:val="CommentReference"/>
        </w:rPr>
        <w:annotationRef/>
      </w:r>
      <w:r w:rsidRPr="00DB583F">
        <w:rPr>
          <w:rFonts w:ascii="Calibri" w:hAnsi="Calibri" w:cs="Calibri"/>
          <w:sz w:val="22"/>
          <w:szCs w:val="22"/>
        </w:rPr>
        <w:t>The same question as for v1.0</w:t>
      </w:r>
    </w:p>
  </w:comment>
  <w:comment w:id="415" w:author="Tatiana Kazakova" w:date="2020-11-02T14:36:00Z" w:initials="TK">
    <w:p w14:paraId="30DC9485" w14:textId="77777777" w:rsidR="00F70062" w:rsidRPr="00BD570E" w:rsidRDefault="00F70062">
      <w:pPr>
        <w:pStyle w:val="CommentText"/>
        <w:rPr>
          <w:rFonts w:ascii="Calibri" w:hAnsi="Calibri" w:cs="Calibri"/>
          <w:sz w:val="22"/>
          <w:szCs w:val="22"/>
        </w:rPr>
      </w:pPr>
      <w:r>
        <w:rPr>
          <w:rStyle w:val="CommentReference"/>
        </w:rPr>
        <w:annotationRef/>
      </w:r>
      <w:r w:rsidRPr="00BD570E">
        <w:rPr>
          <w:rFonts w:ascii="Calibri" w:hAnsi="Calibri" w:cs="Calibri"/>
          <w:sz w:val="22"/>
          <w:szCs w:val="22"/>
        </w:rPr>
        <w:t>The same question as for v1.0:</w:t>
      </w:r>
    </w:p>
    <w:p w14:paraId="066BDBA4" w14:textId="6A8757EC" w:rsidR="00F70062" w:rsidRDefault="00F70062">
      <w:pPr>
        <w:pStyle w:val="CommentText"/>
      </w:pPr>
      <w:r w:rsidRPr="00BD570E">
        <w:rPr>
          <w:rFonts w:ascii="Calibri" w:hAnsi="Calibri" w:cs="Calibri"/>
          <w:sz w:val="22"/>
          <w:szCs w:val="22"/>
        </w:rPr>
        <w:t xml:space="preserve">But what is a difference </w:t>
      </w:r>
      <w:r w:rsidRPr="00BD570E">
        <w:rPr>
          <w:rFonts w:ascii="Calibri" w:hAnsi="Calibri" w:cs="Calibri"/>
          <w:sz w:val="22"/>
          <w:szCs w:val="22"/>
        </w:rPr>
        <w:t>bw Dialogs and Scr</w:t>
      </w:r>
      <w:r>
        <w:rPr>
          <w:rFonts w:ascii="Calibri" w:hAnsi="Calibri" w:cs="Calibri"/>
          <w:sz w:val="22"/>
          <w:szCs w:val="22"/>
        </w:rPr>
        <w:t xml:space="preserve">eens? What is Update program? </w:t>
      </w:r>
    </w:p>
  </w:comment>
  <w:comment w:id="416" w:author="Mon Magallanes" w:date="2020-11-26T06:54:00Z" w:initials="MM">
    <w:p w14:paraId="3B35655D" w14:textId="6B372BA2" w:rsidR="00F70062" w:rsidRPr="00833AF5" w:rsidRDefault="00F70062">
      <w:pPr>
        <w:pStyle w:val="CommentText"/>
        <w:rPr>
          <w:rFonts w:ascii="Arial" w:hAnsi="Arial" w:cs="Arial"/>
        </w:rPr>
      </w:pPr>
      <w:r>
        <w:rPr>
          <w:rStyle w:val="CommentReference"/>
        </w:rPr>
        <w:annotationRef/>
      </w:r>
      <w:r w:rsidRPr="00833AF5">
        <w:rPr>
          <w:rFonts w:ascii="Arial" w:hAnsi="Arial" w:cs="Arial"/>
        </w:rPr>
        <w:t>Modified</w:t>
      </w:r>
    </w:p>
  </w:comment>
  <w:comment w:id="594" w:author="Mon Magallanes" w:date="2020-12-03T17:18:00Z" w:initials="MM">
    <w:p w14:paraId="73DED941" w14:textId="3ACA2B26" w:rsidR="00F70062" w:rsidRPr="00F07950" w:rsidRDefault="00F70062">
      <w:pPr>
        <w:pStyle w:val="CommentText"/>
        <w:rPr>
          <w:rFonts w:ascii="Arial" w:hAnsi="Arial" w:cs="Arial"/>
        </w:rPr>
      </w:pPr>
      <w:r w:rsidRPr="00F07950">
        <w:rPr>
          <w:rFonts w:ascii="Arial" w:hAnsi="Arial" w:cs="Arial"/>
        </w:rPr>
        <w:t>Use this for standard change. but for custom program why not use XXXX</w:t>
      </w:r>
      <w:r>
        <w:rPr>
          <w:rFonts w:ascii="Arial" w:hAnsi="Arial" w:cs="Arial"/>
        </w:rPr>
        <w:t>.</w:t>
      </w:r>
    </w:p>
  </w:comment>
  <w:comment w:id="595" w:author="Mon Magallanes" w:date="2020-12-07T14:18:00Z" w:initials="MM">
    <w:p w14:paraId="70E1D278" w14:textId="77777777" w:rsidR="00F70062" w:rsidRDefault="00F70062">
      <w:pPr>
        <w:pStyle w:val="CommentText"/>
        <w:rPr>
          <w:rFonts w:ascii="Arial" w:hAnsi="Arial" w:cs="Arial"/>
        </w:rPr>
      </w:pPr>
      <w:r w:rsidRPr="00B83CBF">
        <w:rPr>
          <w:rStyle w:val="CommentReference"/>
          <w:rFonts w:ascii="Arial" w:hAnsi="Arial" w:cs="Arial"/>
        </w:rPr>
        <w:annotationRef/>
      </w:r>
      <w:r w:rsidRPr="00B83CBF">
        <w:rPr>
          <w:rFonts w:ascii="Arial" w:hAnsi="Arial" w:cs="Arial"/>
        </w:rPr>
        <w:t>F</w:t>
      </w:r>
      <w:r>
        <w:rPr>
          <w:rFonts w:ascii="Arial" w:hAnsi="Arial" w:cs="Arial"/>
        </w:rPr>
        <w:t>o</w:t>
      </w:r>
      <w:r w:rsidRPr="00B83CBF">
        <w:rPr>
          <w:rFonts w:ascii="Arial" w:hAnsi="Arial" w:cs="Arial"/>
        </w:rPr>
        <w:t xml:space="preserve">r standardization so </w:t>
      </w:r>
      <w:r>
        <w:rPr>
          <w:rFonts w:ascii="Arial" w:hAnsi="Arial" w:cs="Arial"/>
        </w:rPr>
        <w:t>we can see immediately that a screen is created/to be called is a custom development. Exit may use standard screen.</w:t>
      </w:r>
    </w:p>
    <w:p w14:paraId="13AAD005" w14:textId="77777777" w:rsidR="00F70062" w:rsidRDefault="00F70062">
      <w:pPr>
        <w:pStyle w:val="CommentText"/>
        <w:rPr>
          <w:rFonts w:ascii="Arial" w:hAnsi="Arial" w:cs="Arial"/>
        </w:rPr>
      </w:pPr>
    </w:p>
    <w:p w14:paraId="30A8917F" w14:textId="7282E85D" w:rsidR="00F70062" w:rsidRPr="00B83CBF" w:rsidRDefault="00F70062">
      <w:pPr>
        <w:pStyle w:val="CommentText"/>
        <w:rPr>
          <w:rFonts w:ascii="Arial" w:hAnsi="Arial" w:cs="Arial"/>
        </w:rPr>
      </w:pPr>
      <w:r>
        <w:rPr>
          <w:rFonts w:ascii="Arial" w:hAnsi="Arial" w:cs="Arial"/>
        </w:rPr>
        <w:t>Also, 9XXX will have 1000 screens.</w:t>
      </w:r>
    </w:p>
  </w:comment>
  <w:comment w:id="603" w:author="Tatiana Kazakova" w:date="2020-11-02T14:58:00Z" w:initials="TK">
    <w:p w14:paraId="4AFA3360" w14:textId="10D2CACA" w:rsidR="00F70062" w:rsidRPr="00DB583F" w:rsidRDefault="00F70062">
      <w:pPr>
        <w:pStyle w:val="CommentText"/>
        <w:rPr>
          <w:rFonts w:ascii="Calibri" w:hAnsi="Calibri" w:cs="Calibri"/>
          <w:sz w:val="22"/>
          <w:szCs w:val="22"/>
        </w:rPr>
      </w:pPr>
      <w:r>
        <w:rPr>
          <w:rStyle w:val="CommentReference"/>
        </w:rPr>
        <w:annotationRef/>
      </w:r>
      <w:r w:rsidRPr="00DB583F">
        <w:rPr>
          <w:rFonts w:ascii="Calibri" w:hAnsi="Calibri" w:cs="Calibri"/>
          <w:sz w:val="22"/>
          <w:szCs w:val="22"/>
        </w:rPr>
        <w:t>The same questions as for v1.0</w:t>
      </w:r>
    </w:p>
  </w:comment>
  <w:comment w:id="647" w:author="Tatiana Kazakova" w:date="2020-12-21T16:48:00Z" w:initials="TK">
    <w:p w14:paraId="03A404A6" w14:textId="091A60E2" w:rsidR="00F70062" w:rsidRPr="00874C8F" w:rsidRDefault="00F70062">
      <w:pPr>
        <w:pStyle w:val="CommentText"/>
        <w:rPr>
          <w:rFonts w:asciiTheme="minorHAnsi" w:hAnsiTheme="minorHAnsi" w:cstheme="minorHAnsi"/>
          <w:b/>
          <w:color w:val="FF0000"/>
          <w:sz w:val="22"/>
          <w:szCs w:val="22"/>
        </w:rPr>
      </w:pPr>
      <w:r>
        <w:rPr>
          <w:rStyle w:val="CommentReference"/>
        </w:rPr>
        <w:annotationRef/>
      </w:r>
      <w:r w:rsidRPr="00874C8F">
        <w:rPr>
          <w:rFonts w:asciiTheme="minorHAnsi" w:hAnsiTheme="minorHAnsi" w:cstheme="minorHAnsi"/>
          <w:b/>
          <w:color w:val="FF0000"/>
          <w:sz w:val="22"/>
          <w:szCs w:val="22"/>
        </w:rPr>
        <w:t>12/21/2020</w:t>
      </w:r>
    </w:p>
    <w:p w14:paraId="62324419" w14:textId="6EC8A21F" w:rsidR="00F70062" w:rsidRPr="00874C8F" w:rsidRDefault="00F70062">
      <w:pPr>
        <w:pStyle w:val="CommentText"/>
        <w:rPr>
          <w:rFonts w:asciiTheme="minorHAnsi" w:hAnsiTheme="minorHAnsi" w:cstheme="minorHAnsi"/>
          <w:b/>
          <w:color w:val="FF0000"/>
          <w:sz w:val="22"/>
          <w:szCs w:val="22"/>
        </w:rPr>
      </w:pPr>
      <w:r>
        <w:rPr>
          <w:rFonts w:asciiTheme="minorHAnsi" w:hAnsiTheme="minorHAnsi" w:cstheme="minorHAnsi"/>
          <w:b/>
          <w:color w:val="FF0000"/>
          <w:sz w:val="22"/>
          <w:szCs w:val="22"/>
        </w:rPr>
        <w:t xml:space="preserve">Do you mean to take the last used number and use the next one, i.e. transactions for SD would be: ZSD0001, ZSD0002, </w:t>
      </w:r>
      <w:r>
        <w:rPr>
          <w:rFonts w:asciiTheme="minorHAnsi" w:hAnsiTheme="minorHAnsi" w:cstheme="minorHAnsi"/>
          <w:b/>
          <w:color w:val="FF0000"/>
          <w:sz w:val="22"/>
          <w:szCs w:val="22"/>
        </w:rPr>
        <w:t>etc?</w:t>
      </w:r>
    </w:p>
    <w:p w14:paraId="4967963E" w14:textId="60EE51F2" w:rsidR="00F70062" w:rsidRPr="00874C8F" w:rsidRDefault="00F70062">
      <w:pPr>
        <w:pStyle w:val="CommentText"/>
        <w:rPr>
          <w:rFonts w:asciiTheme="minorHAnsi" w:hAnsiTheme="minorHAnsi" w:cstheme="minorHAnsi"/>
          <w:b/>
          <w:color w:val="FF0000"/>
          <w:sz w:val="22"/>
          <w:szCs w:val="22"/>
        </w:rPr>
      </w:pPr>
      <w:r w:rsidRPr="00874C8F">
        <w:rPr>
          <w:rFonts w:asciiTheme="minorHAnsi" w:hAnsiTheme="minorHAnsi" w:cstheme="minorHAnsi"/>
          <w:b/>
          <w:color w:val="FF0000"/>
          <w:sz w:val="22"/>
          <w:szCs w:val="22"/>
        </w:rPr>
        <w:t>With this naming the trx code is non-meaningful. I would recommend to check with the functional teams for their agreement.</w:t>
      </w:r>
    </w:p>
  </w:comment>
  <w:comment w:id="648" w:author="Mon Magallanes" w:date="2021-01-20T10:56:00Z" w:initials="MM">
    <w:p w14:paraId="188471A9" w14:textId="6B8C2805" w:rsidR="00F70062" w:rsidRPr="007B2173" w:rsidRDefault="00F70062">
      <w:pPr>
        <w:pStyle w:val="CommentText"/>
        <w:rPr>
          <w:rFonts w:ascii="Arial" w:hAnsi="Arial" w:cs="Arial"/>
          <w:sz w:val="22"/>
          <w:szCs w:val="22"/>
        </w:rPr>
      </w:pPr>
      <w:r>
        <w:rPr>
          <w:rStyle w:val="CommentReference"/>
        </w:rPr>
        <w:annotationRef/>
      </w:r>
      <w:r w:rsidRPr="007B2173">
        <w:rPr>
          <w:rFonts w:ascii="Arial" w:hAnsi="Arial" w:cs="Arial"/>
          <w:sz w:val="22"/>
          <w:szCs w:val="22"/>
        </w:rPr>
        <w:t>We already consulted the functional team of AP here</w:t>
      </w:r>
      <w:r>
        <w:rPr>
          <w:rFonts w:ascii="Arial" w:hAnsi="Arial" w:cs="Arial"/>
          <w:sz w:val="22"/>
          <w:szCs w:val="22"/>
        </w:rPr>
        <w:t xml:space="preserve"> and already got their alignment. We will also do the same for other region after we finalize the document.</w:t>
      </w:r>
    </w:p>
  </w:comment>
  <w:comment w:id="1233" w:author="Tatiana Kazakova" w:date="2020-12-21T17:16:00Z" w:initials="TK">
    <w:p w14:paraId="4F70ACE4" w14:textId="146AF616" w:rsidR="00F70062" w:rsidRPr="006173DE" w:rsidRDefault="00F70062">
      <w:pPr>
        <w:pStyle w:val="CommentText"/>
        <w:rPr>
          <w:rFonts w:asciiTheme="minorHAnsi" w:hAnsiTheme="minorHAnsi" w:cstheme="minorHAnsi"/>
          <w:b/>
          <w:color w:val="FF0000"/>
          <w:sz w:val="22"/>
          <w:szCs w:val="22"/>
        </w:rPr>
      </w:pPr>
      <w:r>
        <w:rPr>
          <w:rStyle w:val="CommentReference"/>
        </w:rPr>
        <w:annotationRef/>
      </w:r>
      <w:r w:rsidRPr="006173DE">
        <w:rPr>
          <w:rFonts w:asciiTheme="minorHAnsi" w:hAnsiTheme="minorHAnsi" w:cstheme="minorHAnsi"/>
          <w:b/>
          <w:color w:val="FF0000"/>
          <w:sz w:val="22"/>
          <w:szCs w:val="22"/>
        </w:rPr>
        <w:t>12/21/2020</w:t>
      </w:r>
    </w:p>
    <w:p w14:paraId="2096D0D2" w14:textId="43E90B89" w:rsidR="00F70062" w:rsidRDefault="00F70062">
      <w:pPr>
        <w:pStyle w:val="CommentText"/>
        <w:rPr>
          <w:rFonts w:asciiTheme="minorHAnsi" w:hAnsiTheme="minorHAnsi" w:cstheme="minorHAnsi"/>
          <w:b/>
          <w:color w:val="FF0000"/>
          <w:sz w:val="22"/>
          <w:szCs w:val="22"/>
        </w:rPr>
      </w:pPr>
      <w:r w:rsidRPr="006173DE">
        <w:rPr>
          <w:rFonts w:asciiTheme="minorHAnsi" w:hAnsiTheme="minorHAnsi" w:cstheme="minorHAnsi"/>
          <w:b/>
          <w:color w:val="FF0000"/>
          <w:sz w:val="22"/>
          <w:szCs w:val="22"/>
        </w:rPr>
        <w:t>Please return to ABAP, it was fixed by mistake</w:t>
      </w:r>
    </w:p>
    <w:p w14:paraId="5E6C6AF3" w14:textId="1079C353" w:rsidR="00F70062" w:rsidRPr="006173DE" w:rsidRDefault="00F70062">
      <w:pPr>
        <w:pStyle w:val="CommentText"/>
        <w:rPr>
          <w:rFonts w:asciiTheme="minorHAnsi" w:hAnsiTheme="minorHAnsi" w:cstheme="minorHAnsi"/>
          <w:b/>
          <w:color w:val="FF0000"/>
          <w:sz w:val="22"/>
          <w:szCs w:val="22"/>
        </w:rPr>
      </w:pPr>
      <w:r>
        <w:rPr>
          <w:rFonts w:asciiTheme="minorHAnsi" w:hAnsiTheme="minorHAnsi" w:cstheme="minorHAnsi"/>
          <w:b/>
          <w:color w:val="FF0000"/>
          <w:sz w:val="22"/>
          <w:szCs w:val="22"/>
        </w:rPr>
        <w:t>But it should sound like ‘in ABAP (</w:t>
      </w:r>
      <w:r w:rsidRPr="00945A13">
        <w:rPr>
          <w:rFonts w:asciiTheme="minorHAnsi" w:hAnsiTheme="minorHAnsi" w:cstheme="minorHAnsi"/>
          <w:b/>
          <w:color w:val="FF0000"/>
          <w:sz w:val="22"/>
          <w:szCs w:val="22"/>
        </w:rPr>
        <w:t>in the Eclipse-based development environment</w:t>
      </w:r>
      <w:r>
        <w:rPr>
          <w:rFonts w:asciiTheme="minorHAnsi" w:hAnsiTheme="minorHAnsi" w:cstheme="minorHAnsi"/>
          <w:b/>
          <w:color w:val="FF0000"/>
          <w:sz w:val="22"/>
          <w:szCs w:val="22"/>
        </w:rPr>
        <w:t xml:space="preserve"> only)’</w:t>
      </w:r>
    </w:p>
  </w:comment>
  <w:comment w:id="1234" w:author="Mon Magallanes" w:date="2021-01-20T11:03:00Z" w:initials="MM">
    <w:p w14:paraId="5FEB335A" w14:textId="1F8EBDE8" w:rsidR="00F70062" w:rsidRPr="007B2173" w:rsidRDefault="00F70062">
      <w:pPr>
        <w:pStyle w:val="CommentText"/>
        <w:rPr>
          <w:rFonts w:ascii="Arial" w:hAnsi="Arial" w:cs="Arial"/>
          <w:sz w:val="22"/>
          <w:szCs w:val="22"/>
        </w:rPr>
      </w:pPr>
      <w:r>
        <w:rPr>
          <w:rStyle w:val="CommentReference"/>
        </w:rPr>
        <w:annotationRef/>
      </w:r>
      <w:r w:rsidRPr="007B2173">
        <w:rPr>
          <w:rFonts w:ascii="Arial" w:hAnsi="Arial" w:cs="Arial"/>
          <w:sz w:val="22"/>
          <w:szCs w:val="22"/>
        </w:rPr>
        <w:t>Applied</w:t>
      </w:r>
    </w:p>
  </w:comment>
  <w:comment w:id="1297" w:author="Tatiana Kazakova" w:date="2020-11-02T15:09:00Z" w:initials="TK">
    <w:p w14:paraId="7F417D85" w14:textId="2D8001D8" w:rsidR="00F70062" w:rsidRDefault="00F70062">
      <w:pPr>
        <w:pStyle w:val="CommentText"/>
      </w:pPr>
      <w:r>
        <w:rPr>
          <w:rStyle w:val="CommentReference"/>
        </w:rPr>
        <w:annotationRef/>
      </w:r>
      <w:r w:rsidRPr="00B94B59">
        <w:rPr>
          <w:rFonts w:ascii="Arial" w:hAnsi="Arial" w:cs="Arial"/>
        </w:rPr>
        <w:t>The same note as for 2 previous versions:</w:t>
      </w:r>
    </w:p>
    <w:p w14:paraId="3183E3D4" w14:textId="77777777" w:rsidR="00F70062" w:rsidRDefault="00F70062" w:rsidP="00B94B59">
      <w:pPr>
        <w:pStyle w:val="CommentText"/>
        <w:rPr>
          <w:rFonts w:ascii="Arial" w:hAnsi="Arial" w:cs="Arial"/>
        </w:rPr>
      </w:pPr>
      <w:r>
        <w:rPr>
          <w:rFonts w:ascii="Arial" w:hAnsi="Arial" w:cs="Arial"/>
        </w:rPr>
        <w:t>SAP expects ‘_’ at the 2</w:t>
      </w:r>
      <w:r w:rsidRPr="008E1980">
        <w:rPr>
          <w:rFonts w:ascii="Arial" w:hAnsi="Arial" w:cs="Arial"/>
          <w:vertAlign w:val="superscript"/>
        </w:rPr>
        <w:t>nd</w:t>
      </w:r>
      <w:r>
        <w:rPr>
          <w:rFonts w:ascii="Arial" w:hAnsi="Arial" w:cs="Arial"/>
        </w:rPr>
        <w:t xml:space="preserve"> position of FM name:</w:t>
      </w:r>
    </w:p>
    <w:p w14:paraId="2BC81C86" w14:textId="77777777" w:rsidR="00F70062" w:rsidRDefault="00F70062" w:rsidP="00B94B59">
      <w:pPr>
        <w:pStyle w:val="CommentText"/>
      </w:pPr>
      <w:r>
        <w:rPr>
          <w:rFonts w:ascii="Arial" w:hAnsi="Arial" w:cs="Arial"/>
          <w:color w:val="000000"/>
          <w:sz w:val="19"/>
          <w:szCs w:val="19"/>
        </w:rPr>
        <w:t xml:space="preserve">The names you use for your own function modules should begin with </w:t>
      </w:r>
      <w:r>
        <w:rPr>
          <w:rFonts w:ascii="Arial" w:hAnsi="Arial" w:cs="Arial"/>
          <w:b/>
          <w:bCs/>
          <w:color w:val="000000"/>
          <w:sz w:val="19"/>
          <w:szCs w:val="19"/>
        </w:rPr>
        <w:t>Y_</w:t>
      </w:r>
      <w:r>
        <w:rPr>
          <w:rFonts w:ascii="Arial" w:hAnsi="Arial" w:cs="Arial"/>
          <w:color w:val="000000"/>
          <w:sz w:val="19"/>
          <w:szCs w:val="19"/>
        </w:rPr>
        <w:t xml:space="preserve"> or </w:t>
      </w:r>
      <w:r>
        <w:rPr>
          <w:rFonts w:ascii="Arial" w:hAnsi="Arial" w:cs="Arial"/>
          <w:b/>
          <w:bCs/>
          <w:color w:val="000000"/>
          <w:sz w:val="19"/>
          <w:szCs w:val="19"/>
        </w:rPr>
        <w:t>Z_</w:t>
      </w:r>
      <w:r>
        <w:rPr>
          <w:rFonts w:ascii="Arial" w:hAnsi="Arial" w:cs="Arial"/>
          <w:color w:val="000000"/>
          <w:sz w:val="19"/>
          <w:szCs w:val="19"/>
        </w:rPr>
        <w:t>. SAP has reserved this naming range specially for customers' own use</w:t>
      </w:r>
    </w:p>
    <w:p w14:paraId="406C7B24" w14:textId="26BB6C96" w:rsidR="00F70062" w:rsidRDefault="00F70062">
      <w:pPr>
        <w:pStyle w:val="CommentText"/>
      </w:pPr>
    </w:p>
  </w:comment>
  <w:comment w:id="1296" w:author="Mon Magallanes" w:date="2020-11-06T15:26:00Z" w:initials="MM">
    <w:p w14:paraId="4BC79A4C" w14:textId="77777777" w:rsidR="00F70062" w:rsidRDefault="00F70062">
      <w:pPr>
        <w:pStyle w:val="CommentText"/>
        <w:rPr>
          <w:rFonts w:ascii="Arial" w:hAnsi="Arial" w:cs="Arial"/>
        </w:rPr>
      </w:pPr>
      <w:r>
        <w:rPr>
          <w:rStyle w:val="CommentReference"/>
        </w:rPr>
        <w:annotationRef/>
      </w:r>
      <w:r w:rsidRPr="00833AF5">
        <w:rPr>
          <w:rFonts w:ascii="Arial" w:hAnsi="Arial" w:cs="Arial"/>
        </w:rPr>
        <w:t>SAP only prompt this as a warning and can be ignored. We want to use as many character</w:t>
      </w:r>
      <w:r>
        <w:rPr>
          <w:rFonts w:ascii="Arial" w:hAnsi="Arial" w:cs="Arial"/>
        </w:rPr>
        <w:t>s</w:t>
      </w:r>
      <w:r w:rsidRPr="00833AF5">
        <w:rPr>
          <w:rFonts w:ascii="Arial" w:hAnsi="Arial" w:cs="Arial"/>
        </w:rPr>
        <w:t xml:space="preserve"> as we can for the free text. </w:t>
      </w:r>
    </w:p>
    <w:p w14:paraId="50D9A420" w14:textId="77777777" w:rsidR="00F70062" w:rsidRDefault="00F70062">
      <w:pPr>
        <w:pStyle w:val="CommentText"/>
        <w:rPr>
          <w:rFonts w:ascii="Arial" w:hAnsi="Arial" w:cs="Arial"/>
        </w:rPr>
      </w:pPr>
    </w:p>
    <w:p w14:paraId="6131A869" w14:textId="7F38BA41" w:rsidR="00F70062" w:rsidRPr="00833AF5" w:rsidRDefault="00F70062">
      <w:pPr>
        <w:pStyle w:val="CommentText"/>
        <w:rPr>
          <w:rFonts w:ascii="Arial" w:hAnsi="Arial" w:cs="Arial"/>
        </w:rPr>
      </w:pPr>
      <w:r>
        <w:rPr>
          <w:rFonts w:ascii="Arial" w:hAnsi="Arial" w:cs="Arial"/>
        </w:rPr>
        <w:t xml:space="preserve">'_' additional after first character - </w:t>
      </w:r>
      <w:r w:rsidRPr="00EC52B5">
        <w:rPr>
          <w:rFonts w:ascii="Arial" w:hAnsi="Arial" w:cs="Arial"/>
          <w:b/>
          <w:bCs/>
        </w:rPr>
        <w:t>check</w:t>
      </w:r>
    </w:p>
  </w:comment>
  <w:comment w:id="1467" w:author="Tatiana Kazakova" w:date="2020-11-02T15:10:00Z" w:initials="TK">
    <w:p w14:paraId="27440080" w14:textId="26FD8A62" w:rsidR="00F70062" w:rsidRPr="00DB583F" w:rsidRDefault="00F70062">
      <w:pPr>
        <w:pStyle w:val="CommentText"/>
        <w:rPr>
          <w:rFonts w:ascii="Calibri" w:hAnsi="Calibri" w:cs="Calibri"/>
          <w:sz w:val="22"/>
          <w:szCs w:val="22"/>
        </w:rPr>
      </w:pPr>
      <w:r>
        <w:rPr>
          <w:rStyle w:val="CommentReference"/>
        </w:rPr>
        <w:annotationRef/>
      </w:r>
      <w:r w:rsidRPr="00DB583F">
        <w:rPr>
          <w:rFonts w:ascii="Calibri" w:hAnsi="Calibri" w:cs="Calibri"/>
          <w:sz w:val="22"/>
          <w:szCs w:val="22"/>
        </w:rPr>
        <w:t>The same question as for v1.0</w:t>
      </w:r>
    </w:p>
  </w:comment>
  <w:comment w:id="1468" w:author="Mon Magallanes" w:date="2020-11-26T07:00:00Z" w:initials="MM">
    <w:p w14:paraId="06BCB88F" w14:textId="77777777" w:rsidR="00F70062" w:rsidRDefault="00F70062">
      <w:pPr>
        <w:pStyle w:val="CommentText"/>
        <w:rPr>
          <w:rFonts w:ascii="Arial" w:hAnsi="Arial" w:cs="Arial"/>
        </w:rPr>
      </w:pPr>
      <w:r>
        <w:rPr>
          <w:rStyle w:val="CommentReference"/>
        </w:rPr>
        <w:annotationRef/>
      </w:r>
      <w:r w:rsidRPr="00833AF5">
        <w:rPr>
          <w:rFonts w:ascii="Arial" w:hAnsi="Arial" w:cs="Arial"/>
        </w:rPr>
        <w:t>Added notes</w:t>
      </w:r>
      <w:r>
        <w:rPr>
          <w:rFonts w:ascii="Arial" w:hAnsi="Arial" w:cs="Arial"/>
        </w:rPr>
        <w:t xml:space="preserve">. </w:t>
      </w:r>
    </w:p>
    <w:p w14:paraId="6D483DF3" w14:textId="77777777" w:rsidR="00F70062" w:rsidRDefault="00F70062">
      <w:pPr>
        <w:pStyle w:val="CommentText"/>
        <w:rPr>
          <w:rFonts w:ascii="Arial" w:hAnsi="Arial" w:cs="Arial"/>
        </w:rPr>
      </w:pPr>
    </w:p>
    <w:p w14:paraId="29EDE7FB" w14:textId="77777777" w:rsidR="00F70062" w:rsidRDefault="00F70062">
      <w:pPr>
        <w:pStyle w:val="CommentText"/>
        <w:rPr>
          <w:rFonts w:ascii="Arial" w:hAnsi="Arial" w:cs="Arial"/>
        </w:rPr>
      </w:pPr>
      <w:r>
        <w:rPr>
          <w:rFonts w:ascii="Arial" w:hAnsi="Arial" w:cs="Arial"/>
        </w:rPr>
        <w:t xml:space="preserve">No modification should be done on standard message class. </w:t>
      </w:r>
    </w:p>
    <w:p w14:paraId="6073E818" w14:textId="77777777" w:rsidR="00F70062" w:rsidRDefault="00F70062">
      <w:pPr>
        <w:pStyle w:val="CommentText"/>
        <w:rPr>
          <w:rFonts w:ascii="Arial" w:hAnsi="Arial" w:cs="Arial"/>
        </w:rPr>
      </w:pPr>
    </w:p>
    <w:p w14:paraId="0FD5E054" w14:textId="26E95523" w:rsidR="00F70062" w:rsidRPr="00833AF5" w:rsidRDefault="00F70062">
      <w:pPr>
        <w:pStyle w:val="CommentText"/>
        <w:rPr>
          <w:rFonts w:ascii="Arial" w:hAnsi="Arial" w:cs="Arial"/>
        </w:rPr>
      </w:pPr>
      <w:r>
        <w:rPr>
          <w:rFonts w:ascii="Arial" w:hAnsi="Arial" w:cs="Arial"/>
        </w:rPr>
        <w:t>Create a new custom message class if you need to show different message from standard message class.</w:t>
      </w:r>
    </w:p>
  </w:comment>
  <w:comment w:id="1600" w:author="Tatiana Kazakova" w:date="2020-11-02T15:13:00Z" w:initials="TK">
    <w:p w14:paraId="0CEC90EB" w14:textId="77777777" w:rsidR="00F70062" w:rsidRPr="00DB583F" w:rsidRDefault="00F70062">
      <w:pPr>
        <w:pStyle w:val="CommentText"/>
        <w:rPr>
          <w:rFonts w:ascii="Calibri" w:hAnsi="Calibri" w:cs="Calibri"/>
          <w:sz w:val="22"/>
          <w:szCs w:val="22"/>
        </w:rPr>
      </w:pPr>
      <w:r>
        <w:rPr>
          <w:rStyle w:val="CommentReference"/>
        </w:rPr>
        <w:annotationRef/>
      </w:r>
      <w:r w:rsidRPr="00DB583F">
        <w:rPr>
          <w:rFonts w:ascii="Calibri" w:hAnsi="Calibri" w:cs="Calibri"/>
          <w:sz w:val="22"/>
          <w:szCs w:val="22"/>
        </w:rPr>
        <w:t>The same question as for v1.1:</w:t>
      </w:r>
    </w:p>
    <w:p w14:paraId="0CE268C1" w14:textId="4728DE71" w:rsidR="00F70062" w:rsidRDefault="00F70062">
      <w:pPr>
        <w:pStyle w:val="CommentText"/>
      </w:pPr>
      <w:r w:rsidRPr="00DB583F">
        <w:rPr>
          <w:rFonts w:ascii="Calibri" w:hAnsi="Calibri" w:cs="Calibri"/>
          <w:sz w:val="22"/>
          <w:szCs w:val="22"/>
        </w:rPr>
        <w:t xml:space="preserve">If LDB is obsolete and the naming convention would be applied for any new object, </w:t>
      </w:r>
      <w:r w:rsidRPr="00DB583F">
        <w:rPr>
          <w:rFonts w:ascii="Calibri" w:hAnsi="Calibri" w:cs="Calibri"/>
          <w:sz w:val="22"/>
          <w:szCs w:val="22"/>
          <w:lang w:val="en"/>
        </w:rPr>
        <w:t>Do you need still naming convention for custom LDB?</w:t>
      </w:r>
    </w:p>
  </w:comment>
  <w:comment w:id="2160" w:author="Tatiana Kazakova" w:date="2020-11-02T15:15:00Z" w:initials="TK">
    <w:p w14:paraId="3D9D39B2" w14:textId="1AEA8DC0" w:rsidR="00F70062" w:rsidRPr="00207D0B" w:rsidRDefault="00F70062">
      <w:pPr>
        <w:pStyle w:val="CommentText"/>
        <w:rPr>
          <w:rFonts w:ascii="Calibri" w:hAnsi="Calibri" w:cs="Calibri"/>
          <w:b/>
          <w:sz w:val="22"/>
          <w:szCs w:val="22"/>
        </w:rPr>
      </w:pPr>
      <w:r>
        <w:rPr>
          <w:rStyle w:val="CommentReference"/>
        </w:rPr>
        <w:annotationRef/>
      </w:r>
      <w:r w:rsidRPr="00207D0B">
        <w:rPr>
          <w:rFonts w:ascii="Calibri" w:hAnsi="Calibri" w:cs="Calibri"/>
          <w:b/>
          <w:color w:val="FF0000"/>
          <w:sz w:val="22"/>
          <w:szCs w:val="22"/>
        </w:rPr>
        <w:t xml:space="preserve"> </w:t>
      </w:r>
      <w:r>
        <w:rPr>
          <w:rFonts w:ascii="Calibri" w:hAnsi="Calibri" w:cs="Calibri"/>
          <w:b/>
          <w:color w:val="FF0000"/>
          <w:sz w:val="22"/>
          <w:szCs w:val="22"/>
        </w:rPr>
        <w:t xml:space="preserve">The </w:t>
      </w:r>
      <w:r w:rsidRPr="00207D0B">
        <w:rPr>
          <w:rFonts w:ascii="Calibri" w:hAnsi="Calibri" w:cs="Calibri"/>
          <w:b/>
          <w:color w:val="FF0000"/>
          <w:sz w:val="22"/>
          <w:szCs w:val="22"/>
        </w:rPr>
        <w:t xml:space="preserve">letters </w:t>
      </w:r>
      <w:r>
        <w:rPr>
          <w:rFonts w:ascii="Calibri" w:hAnsi="Calibri" w:cs="Calibri"/>
          <w:b/>
          <w:color w:val="FF0000"/>
          <w:sz w:val="22"/>
          <w:szCs w:val="22"/>
        </w:rPr>
        <w:t xml:space="preserve">EI are missing </w:t>
      </w:r>
      <w:r w:rsidRPr="00207D0B">
        <w:rPr>
          <w:rFonts w:ascii="Calibri" w:hAnsi="Calibri" w:cs="Calibri"/>
          <w:b/>
          <w:color w:val="FF0000"/>
          <w:sz w:val="22"/>
          <w:szCs w:val="22"/>
        </w:rPr>
        <w:t>in the format</w:t>
      </w:r>
    </w:p>
  </w:comment>
  <w:comment w:id="2228" w:author="Tatiana Kazakova" w:date="2020-12-21T19:24:00Z" w:initials="TK">
    <w:p w14:paraId="7FCD1209" w14:textId="6CED2ECB" w:rsidR="00F70062" w:rsidRPr="003261B4" w:rsidRDefault="00F70062">
      <w:pPr>
        <w:pStyle w:val="CommentText"/>
        <w:rPr>
          <w:rFonts w:asciiTheme="minorHAnsi" w:hAnsiTheme="minorHAnsi" w:cstheme="minorHAnsi"/>
          <w:b/>
          <w:color w:val="FF0000"/>
          <w:sz w:val="28"/>
          <w:szCs w:val="28"/>
        </w:rPr>
      </w:pPr>
      <w:r>
        <w:rPr>
          <w:rStyle w:val="CommentReference"/>
        </w:rPr>
        <w:annotationRef/>
      </w:r>
      <w:r w:rsidRPr="003261B4">
        <w:rPr>
          <w:rFonts w:asciiTheme="minorHAnsi" w:hAnsiTheme="minorHAnsi" w:cstheme="minorHAnsi"/>
          <w:b/>
          <w:color w:val="FF0000"/>
          <w:sz w:val="28"/>
          <w:szCs w:val="28"/>
        </w:rPr>
        <w:t>12/21/2020</w:t>
      </w:r>
    </w:p>
    <w:p w14:paraId="622912A9" w14:textId="3529F74A" w:rsidR="00F70062" w:rsidRPr="003261B4" w:rsidRDefault="00F70062">
      <w:pPr>
        <w:pStyle w:val="CommentText"/>
        <w:rPr>
          <w:rFonts w:asciiTheme="minorHAnsi" w:hAnsiTheme="minorHAnsi" w:cstheme="minorHAnsi"/>
          <w:b/>
          <w:color w:val="FF0000"/>
          <w:sz w:val="28"/>
          <w:szCs w:val="28"/>
        </w:rPr>
      </w:pPr>
      <w:r w:rsidRPr="003261B4">
        <w:rPr>
          <w:rFonts w:asciiTheme="minorHAnsi" w:hAnsiTheme="minorHAnsi" w:cstheme="minorHAnsi"/>
          <w:b/>
          <w:color w:val="FF0000"/>
          <w:sz w:val="28"/>
          <w:szCs w:val="28"/>
        </w:rPr>
        <w:t>It is incorrect statement</w:t>
      </w:r>
    </w:p>
    <w:p w14:paraId="26009159" w14:textId="3FCCA247" w:rsidR="00F70062" w:rsidRPr="003261B4" w:rsidRDefault="00F70062">
      <w:pPr>
        <w:pStyle w:val="CommentText"/>
        <w:rPr>
          <w:rFonts w:asciiTheme="minorHAnsi" w:hAnsiTheme="minorHAnsi" w:cstheme="minorHAnsi"/>
          <w:b/>
          <w:color w:val="FF0000"/>
          <w:sz w:val="28"/>
          <w:szCs w:val="28"/>
        </w:rPr>
      </w:pPr>
      <w:r w:rsidRPr="003261B4">
        <w:rPr>
          <w:rFonts w:asciiTheme="minorHAnsi" w:hAnsiTheme="minorHAnsi" w:cstheme="minorHAnsi"/>
          <w:b/>
          <w:color w:val="FF0000"/>
          <w:sz w:val="28"/>
          <w:szCs w:val="28"/>
        </w:rPr>
        <w:t>The 1</w:t>
      </w:r>
      <w:r w:rsidRPr="003261B4">
        <w:rPr>
          <w:rFonts w:asciiTheme="minorHAnsi" w:hAnsiTheme="minorHAnsi" w:cstheme="minorHAnsi"/>
          <w:b/>
          <w:color w:val="FF0000"/>
          <w:sz w:val="28"/>
          <w:szCs w:val="28"/>
          <w:vertAlign w:val="superscript"/>
        </w:rPr>
        <w:t>st</w:t>
      </w:r>
      <w:r w:rsidRPr="003261B4">
        <w:rPr>
          <w:rFonts w:asciiTheme="minorHAnsi" w:hAnsiTheme="minorHAnsi" w:cstheme="minorHAnsi"/>
          <w:b/>
          <w:color w:val="FF0000"/>
          <w:sz w:val="28"/>
          <w:szCs w:val="28"/>
        </w:rPr>
        <w:t xml:space="preserve"> DB read could be done at any other previous events if needed, e.g. at </w:t>
      </w:r>
      <w:r>
        <w:rPr>
          <w:rFonts w:asciiTheme="minorHAnsi" w:hAnsiTheme="minorHAnsi" w:cstheme="minorHAnsi"/>
          <w:b/>
          <w:color w:val="FF0000"/>
          <w:sz w:val="28"/>
          <w:szCs w:val="28"/>
        </w:rPr>
        <w:t>INITIALIZATION</w:t>
      </w:r>
      <w:r w:rsidRPr="003261B4">
        <w:rPr>
          <w:rFonts w:asciiTheme="minorHAnsi" w:hAnsiTheme="minorHAnsi" w:cstheme="minorHAnsi"/>
          <w:b/>
          <w:color w:val="FF0000"/>
          <w:sz w:val="28"/>
          <w:szCs w:val="28"/>
        </w:rPr>
        <w:t xml:space="preserve"> or for checking field input at SELECTION-</w:t>
      </w:r>
      <w:r>
        <w:rPr>
          <w:rFonts w:asciiTheme="minorHAnsi" w:hAnsiTheme="minorHAnsi" w:cstheme="minorHAnsi"/>
          <w:b/>
          <w:color w:val="FF0000"/>
          <w:sz w:val="28"/>
          <w:szCs w:val="28"/>
        </w:rPr>
        <w:t>SCREEN.</w:t>
      </w:r>
    </w:p>
    <w:p w14:paraId="04524D6F" w14:textId="313E2531" w:rsidR="00F70062" w:rsidRPr="003261B4" w:rsidRDefault="00F70062">
      <w:pPr>
        <w:pStyle w:val="CommentText"/>
        <w:rPr>
          <w:rFonts w:asciiTheme="minorHAnsi" w:hAnsiTheme="minorHAnsi" w:cstheme="minorHAnsi"/>
          <w:b/>
          <w:color w:val="FF0000"/>
          <w:sz w:val="28"/>
          <w:szCs w:val="28"/>
        </w:rPr>
      </w:pPr>
    </w:p>
    <w:p w14:paraId="38258498" w14:textId="07C45DD1" w:rsidR="00F70062" w:rsidRPr="003261B4" w:rsidRDefault="00F70062">
      <w:pPr>
        <w:pStyle w:val="CommentText"/>
        <w:rPr>
          <w:rFonts w:asciiTheme="minorHAnsi" w:hAnsiTheme="minorHAnsi" w:cstheme="minorHAnsi"/>
          <w:b/>
          <w:color w:val="FF0000"/>
          <w:sz w:val="28"/>
          <w:szCs w:val="28"/>
          <w:lang w:val="en"/>
        </w:rPr>
      </w:pPr>
      <w:r w:rsidRPr="003261B4">
        <w:rPr>
          <w:rFonts w:asciiTheme="minorHAnsi" w:hAnsiTheme="minorHAnsi" w:cstheme="minorHAnsi"/>
          <w:b/>
          <w:color w:val="FF0000"/>
          <w:sz w:val="28"/>
          <w:szCs w:val="28"/>
        </w:rPr>
        <w:t xml:space="preserve">The event START-OF-SELECTION </w:t>
      </w:r>
      <w:r w:rsidRPr="003261B4">
        <w:rPr>
          <w:rFonts w:asciiTheme="minorHAnsi" w:hAnsiTheme="minorHAnsi" w:cstheme="minorHAnsi"/>
          <w:b/>
          <w:color w:val="FF0000"/>
          <w:sz w:val="28"/>
          <w:szCs w:val="28"/>
          <w:lang w:val="en"/>
        </w:rPr>
        <w:t>defines the standard processing block of an executable program.</w:t>
      </w:r>
      <w:r>
        <w:rPr>
          <w:rFonts w:asciiTheme="minorHAnsi" w:hAnsiTheme="minorHAnsi" w:cstheme="minorHAnsi"/>
          <w:b/>
          <w:color w:val="FF0000"/>
          <w:sz w:val="28"/>
          <w:szCs w:val="28"/>
          <w:lang w:val="en"/>
        </w:rPr>
        <w:t xml:space="preserve"> This event </w:t>
      </w:r>
      <w:r w:rsidRPr="003261B4">
        <w:rPr>
          <w:rFonts w:asciiTheme="minorHAnsi" w:hAnsiTheme="minorHAnsi" w:cstheme="minorHAnsi"/>
          <w:b/>
          <w:color w:val="FF0000"/>
          <w:sz w:val="28"/>
          <w:szCs w:val="28"/>
          <w:lang w:val="en"/>
        </w:rPr>
        <w:t xml:space="preserve">is triggered by the </w:t>
      </w:r>
      <w:hyperlink r:id="rId1" w:tooltip="Glossary Entry" w:history="1">
        <w:r w:rsidRPr="003261B4">
          <w:rPr>
            <w:rFonts w:asciiTheme="minorHAnsi" w:hAnsiTheme="minorHAnsi" w:cstheme="minorHAnsi"/>
            <w:b/>
            <w:color w:val="FF0000"/>
            <w:sz w:val="28"/>
            <w:szCs w:val="28"/>
          </w:rPr>
          <w:t>ABAP runtime environment</w:t>
        </w:r>
      </w:hyperlink>
      <w:r w:rsidRPr="003261B4">
        <w:rPr>
          <w:rFonts w:asciiTheme="minorHAnsi" w:hAnsiTheme="minorHAnsi" w:cstheme="minorHAnsi"/>
          <w:b/>
          <w:color w:val="FF0000"/>
          <w:sz w:val="28"/>
          <w:szCs w:val="28"/>
          <w:lang w:val="en"/>
        </w:rPr>
        <w:t xml:space="preserve"> during the </w:t>
      </w:r>
      <w:hyperlink r:id="rId2" w:history="1">
        <w:r w:rsidRPr="003261B4">
          <w:rPr>
            <w:rFonts w:asciiTheme="minorHAnsi" w:hAnsiTheme="minorHAnsi" w:cstheme="minorHAnsi"/>
            <w:b/>
            <w:color w:val="FF0000"/>
            <w:sz w:val="28"/>
            <w:szCs w:val="28"/>
          </w:rPr>
          <w:t>running</w:t>
        </w:r>
      </w:hyperlink>
      <w:r w:rsidRPr="003261B4">
        <w:rPr>
          <w:rFonts w:asciiTheme="minorHAnsi" w:hAnsiTheme="minorHAnsi" w:cstheme="minorHAnsi"/>
          <w:b/>
          <w:color w:val="FF0000"/>
          <w:sz w:val="28"/>
          <w:szCs w:val="28"/>
          <w:lang w:val="en"/>
        </w:rPr>
        <w:t xml:space="preserve"> of an </w:t>
      </w:r>
      <w:hyperlink r:id="rId3" w:tooltip="Glossary Entry" w:history="1">
        <w:r w:rsidRPr="003261B4">
          <w:rPr>
            <w:rFonts w:asciiTheme="minorHAnsi" w:hAnsiTheme="minorHAnsi" w:cstheme="minorHAnsi"/>
            <w:b/>
            <w:color w:val="FF0000"/>
            <w:sz w:val="28"/>
            <w:szCs w:val="28"/>
          </w:rPr>
          <w:t>executable program</w:t>
        </w:r>
      </w:hyperlink>
      <w:r w:rsidRPr="003261B4">
        <w:rPr>
          <w:rFonts w:asciiTheme="minorHAnsi" w:hAnsiTheme="minorHAnsi" w:cstheme="minorHAnsi"/>
          <w:b/>
          <w:color w:val="FF0000"/>
          <w:sz w:val="28"/>
          <w:szCs w:val="28"/>
          <w:lang w:val="en"/>
        </w:rPr>
        <w:t xml:space="preserve"> after any standard selection screens have been </w:t>
      </w:r>
      <w:hyperlink r:id="rId4" w:tooltip="Glossary Entry" w:history="1">
        <w:r w:rsidRPr="003261B4">
          <w:rPr>
            <w:rFonts w:asciiTheme="minorHAnsi" w:hAnsiTheme="minorHAnsi" w:cstheme="minorHAnsi"/>
            <w:b/>
            <w:color w:val="FF0000"/>
            <w:sz w:val="28"/>
            <w:szCs w:val="28"/>
          </w:rPr>
          <w:t>processed</w:t>
        </w:r>
      </w:hyperlink>
      <w:r w:rsidRPr="003261B4">
        <w:rPr>
          <w:rFonts w:asciiTheme="minorHAnsi" w:hAnsiTheme="minorHAnsi" w:cstheme="minorHAnsi"/>
          <w:b/>
          <w:color w:val="FF0000"/>
          <w:sz w:val="28"/>
          <w:szCs w:val="28"/>
          <w:lang w:val="en"/>
        </w:rPr>
        <w:t>.</w:t>
      </w:r>
    </w:p>
    <w:p w14:paraId="6B512DF6" w14:textId="77777777" w:rsidR="00F70062" w:rsidRDefault="00F70062">
      <w:pPr>
        <w:pStyle w:val="CommentText"/>
      </w:pPr>
    </w:p>
  </w:comment>
  <w:comment w:id="2229" w:author="Mon Magallanes" w:date="2021-01-20T11:54:00Z" w:initials="MM">
    <w:p w14:paraId="75897DAD" w14:textId="22D55754" w:rsidR="00F70062" w:rsidRPr="00D06717" w:rsidRDefault="00F70062">
      <w:pPr>
        <w:pStyle w:val="CommentText"/>
        <w:rPr>
          <w:rFonts w:ascii="Arial" w:hAnsi="Arial" w:cs="Arial"/>
        </w:rPr>
      </w:pPr>
      <w:r>
        <w:rPr>
          <w:rStyle w:val="CommentReference"/>
        </w:rPr>
        <w:annotationRef/>
      </w:r>
      <w:r w:rsidRPr="00D06717">
        <w:rPr>
          <w:rFonts w:ascii="Arial" w:hAnsi="Arial" w:cs="Arial"/>
        </w:rPr>
        <w:t>Removed the statement to avoid confusion.</w:t>
      </w:r>
    </w:p>
  </w:comment>
  <w:comment w:id="2230" w:author="Tatiana Kazakova" w:date="2020-11-02T15:19:00Z" w:initials="TK">
    <w:p w14:paraId="482C12BE" w14:textId="3973E3FE" w:rsidR="00F70062" w:rsidRPr="00DB583F" w:rsidRDefault="00F70062">
      <w:pPr>
        <w:pStyle w:val="CommentText"/>
        <w:rPr>
          <w:rFonts w:ascii="Calibri" w:hAnsi="Calibri" w:cs="Calibri"/>
          <w:sz w:val="22"/>
          <w:szCs w:val="22"/>
        </w:rPr>
      </w:pPr>
      <w:r>
        <w:rPr>
          <w:rStyle w:val="CommentReference"/>
        </w:rPr>
        <w:annotationRef/>
      </w:r>
      <w:r w:rsidRPr="00DB583F">
        <w:rPr>
          <w:rFonts w:ascii="Calibri" w:hAnsi="Calibri" w:cs="Calibri"/>
          <w:sz w:val="22"/>
          <w:szCs w:val="22"/>
        </w:rPr>
        <w:t>The same note as for V1.1</w:t>
      </w:r>
    </w:p>
  </w:comment>
  <w:comment w:id="2231" w:author="Mon Magallanes" w:date="2020-11-26T07:15:00Z" w:initials="MM">
    <w:p w14:paraId="6A3426BD" w14:textId="77215C67" w:rsidR="00F70062" w:rsidRPr="005C6497" w:rsidRDefault="00F70062">
      <w:pPr>
        <w:pStyle w:val="CommentText"/>
        <w:rPr>
          <w:rFonts w:ascii="Arial" w:hAnsi="Arial" w:cs="Arial"/>
        </w:rPr>
      </w:pPr>
      <w:r>
        <w:rPr>
          <w:rStyle w:val="CommentReference"/>
        </w:rPr>
        <w:annotationRef/>
      </w:r>
      <w:r w:rsidRPr="005C6497">
        <w:rPr>
          <w:rFonts w:ascii="Arial" w:hAnsi="Arial" w:cs="Arial"/>
        </w:rPr>
        <w:t>Modified</w:t>
      </w:r>
    </w:p>
  </w:comment>
  <w:comment w:id="2247" w:author="Tatiana Kazakova" w:date="2020-12-21T19:42:00Z" w:initials="TK">
    <w:p w14:paraId="65C5A28B" w14:textId="77777777" w:rsidR="00F70062" w:rsidRPr="001A6195" w:rsidRDefault="00F70062" w:rsidP="00E55FEF">
      <w:pPr>
        <w:pStyle w:val="CommentText"/>
        <w:rPr>
          <w:rFonts w:asciiTheme="minorHAnsi" w:hAnsiTheme="minorHAnsi" w:cstheme="minorHAnsi"/>
          <w:b/>
          <w:color w:val="FF0000"/>
          <w:sz w:val="22"/>
          <w:szCs w:val="22"/>
        </w:rPr>
      </w:pPr>
      <w:r w:rsidRPr="001A6195">
        <w:rPr>
          <w:rStyle w:val="CommentReference"/>
          <w:rFonts w:asciiTheme="minorHAnsi" w:hAnsiTheme="minorHAnsi" w:cstheme="minorHAnsi"/>
          <w:b/>
          <w:color w:val="FF0000"/>
          <w:sz w:val="22"/>
          <w:szCs w:val="22"/>
        </w:rPr>
        <w:annotationRef/>
      </w:r>
      <w:r w:rsidRPr="001A6195">
        <w:rPr>
          <w:rFonts w:asciiTheme="minorHAnsi" w:hAnsiTheme="minorHAnsi" w:cstheme="minorHAnsi"/>
          <w:b/>
          <w:color w:val="FF0000"/>
          <w:sz w:val="22"/>
          <w:szCs w:val="22"/>
        </w:rPr>
        <w:t>12/21/2020</w:t>
      </w:r>
    </w:p>
    <w:p w14:paraId="69F9A40E" w14:textId="77777777" w:rsidR="00F70062" w:rsidRDefault="00F70062" w:rsidP="00E55FEF">
      <w:pPr>
        <w:pStyle w:val="CommentText"/>
        <w:rPr>
          <w:rFonts w:asciiTheme="minorHAnsi" w:hAnsiTheme="minorHAnsi" w:cstheme="minorHAnsi"/>
          <w:b/>
          <w:color w:val="FF0000"/>
          <w:sz w:val="22"/>
          <w:szCs w:val="22"/>
        </w:rPr>
      </w:pPr>
      <w:r w:rsidRPr="001A6195">
        <w:rPr>
          <w:rFonts w:asciiTheme="minorHAnsi" w:hAnsiTheme="minorHAnsi" w:cstheme="minorHAnsi"/>
          <w:b/>
          <w:color w:val="FF0000"/>
          <w:sz w:val="22"/>
          <w:szCs w:val="22"/>
        </w:rPr>
        <w:t xml:space="preserve">This example of comments contradicts the purpose of the comments above, I have highlighted them in blue. </w:t>
      </w:r>
    </w:p>
    <w:p w14:paraId="2917AD11" w14:textId="77777777" w:rsidR="00F70062" w:rsidRPr="001A6195" w:rsidRDefault="00F70062" w:rsidP="00E55FEF">
      <w:pPr>
        <w:pStyle w:val="CommentText"/>
        <w:rPr>
          <w:rFonts w:asciiTheme="minorHAnsi" w:hAnsiTheme="minorHAnsi" w:cstheme="minorHAnsi"/>
          <w:b/>
          <w:color w:val="FF0000"/>
          <w:sz w:val="22"/>
          <w:szCs w:val="22"/>
        </w:rPr>
      </w:pPr>
      <w:r>
        <w:rPr>
          <w:rFonts w:asciiTheme="minorHAnsi" w:hAnsiTheme="minorHAnsi" w:cstheme="minorHAnsi"/>
          <w:b/>
          <w:color w:val="FF0000"/>
          <w:sz w:val="22"/>
          <w:szCs w:val="22"/>
        </w:rPr>
        <w:t>Or is it example of how it is not needed to comment?</w:t>
      </w:r>
    </w:p>
  </w:comment>
  <w:comment w:id="2248" w:author="Mon Magallanes" w:date="2021-01-20T11:12:00Z" w:initials="MM">
    <w:p w14:paraId="0C5721F2" w14:textId="6C3122FC" w:rsidR="00F70062" w:rsidRPr="00966302" w:rsidRDefault="00F70062" w:rsidP="00E55FEF">
      <w:pPr>
        <w:pStyle w:val="CommentText"/>
        <w:rPr>
          <w:rFonts w:ascii="Arial" w:hAnsi="Arial" w:cs="Arial"/>
        </w:rPr>
      </w:pPr>
      <w:r>
        <w:rPr>
          <w:rStyle w:val="CommentReference"/>
        </w:rPr>
        <w:annotationRef/>
      </w:r>
      <w:r w:rsidRPr="00966302">
        <w:rPr>
          <w:rFonts w:ascii="Arial" w:hAnsi="Arial" w:cs="Arial"/>
        </w:rPr>
        <w:t>Yes</w:t>
      </w:r>
      <w:r>
        <w:rPr>
          <w:rFonts w:ascii="Arial" w:hAnsi="Arial" w:cs="Arial"/>
        </w:rPr>
        <w:t>, this an example of improper documentation. Already revised the statement as well as the arrangement of example to avoid confusion.</w:t>
      </w:r>
    </w:p>
  </w:comment>
  <w:comment w:id="2252" w:author="Tatiana Kazakova" w:date="2020-12-21T20:00:00Z" w:initials="TK">
    <w:p w14:paraId="18514957" w14:textId="11062E15" w:rsidR="00F70062" w:rsidRPr="003A23E7" w:rsidRDefault="00F70062">
      <w:pPr>
        <w:pStyle w:val="CommentText"/>
        <w:rPr>
          <w:rFonts w:asciiTheme="minorHAnsi" w:hAnsiTheme="minorHAnsi" w:cstheme="minorHAnsi"/>
          <w:b/>
          <w:color w:val="FF0000"/>
          <w:sz w:val="22"/>
          <w:szCs w:val="22"/>
        </w:rPr>
      </w:pPr>
      <w:r>
        <w:rPr>
          <w:rStyle w:val="CommentReference"/>
        </w:rPr>
        <w:annotationRef/>
      </w:r>
      <w:r w:rsidRPr="003A23E7">
        <w:rPr>
          <w:rFonts w:asciiTheme="minorHAnsi" w:hAnsiTheme="minorHAnsi" w:cstheme="minorHAnsi"/>
          <w:b/>
          <w:color w:val="FF0000"/>
          <w:sz w:val="22"/>
          <w:szCs w:val="22"/>
        </w:rPr>
        <w:t>12/21/2020 – this comment is for the whole point, not for some separate part</w:t>
      </w:r>
    </w:p>
    <w:p w14:paraId="327B0731" w14:textId="4FC1BD22" w:rsidR="00F70062" w:rsidRPr="003A23E7" w:rsidRDefault="00F70062">
      <w:pPr>
        <w:pStyle w:val="CommentText"/>
        <w:rPr>
          <w:rFonts w:asciiTheme="minorHAnsi" w:hAnsiTheme="minorHAnsi" w:cstheme="minorHAnsi"/>
          <w:b/>
          <w:color w:val="FF0000"/>
          <w:sz w:val="22"/>
          <w:szCs w:val="22"/>
        </w:rPr>
      </w:pPr>
      <w:r w:rsidRPr="003A23E7">
        <w:rPr>
          <w:rFonts w:asciiTheme="minorHAnsi" w:hAnsiTheme="minorHAnsi" w:cstheme="minorHAnsi"/>
          <w:b/>
          <w:color w:val="FF0000"/>
          <w:sz w:val="22"/>
          <w:szCs w:val="22"/>
        </w:rPr>
        <w:t>I wrote already about NA revision history and standards to maintain it.</w:t>
      </w:r>
    </w:p>
    <w:p w14:paraId="56818FA7" w14:textId="0435A4C2" w:rsidR="00F70062" w:rsidRPr="003A23E7" w:rsidRDefault="00F70062">
      <w:pPr>
        <w:pStyle w:val="CommentText"/>
        <w:rPr>
          <w:rFonts w:asciiTheme="minorHAnsi" w:hAnsiTheme="minorHAnsi" w:cstheme="minorHAnsi"/>
          <w:b/>
          <w:color w:val="FF0000"/>
          <w:sz w:val="22"/>
          <w:szCs w:val="22"/>
        </w:rPr>
      </w:pPr>
      <w:r w:rsidRPr="003A23E7">
        <w:rPr>
          <w:rFonts w:asciiTheme="minorHAnsi" w:hAnsiTheme="minorHAnsi" w:cstheme="minorHAnsi"/>
          <w:b/>
          <w:color w:val="FF0000"/>
          <w:sz w:val="22"/>
          <w:szCs w:val="22"/>
        </w:rPr>
        <w:t>NA team would prefer to use NA template of revision history.</w:t>
      </w:r>
    </w:p>
    <w:p w14:paraId="18FE4919" w14:textId="369DCAD0" w:rsidR="00F70062" w:rsidRPr="003A23E7" w:rsidRDefault="00F70062">
      <w:pPr>
        <w:pStyle w:val="CommentText"/>
        <w:rPr>
          <w:rFonts w:asciiTheme="minorHAnsi" w:hAnsiTheme="minorHAnsi" w:cstheme="minorHAnsi"/>
          <w:b/>
          <w:color w:val="FF0000"/>
          <w:sz w:val="22"/>
          <w:szCs w:val="22"/>
        </w:rPr>
      </w:pPr>
      <w:r w:rsidRPr="003A23E7">
        <w:rPr>
          <w:rFonts w:asciiTheme="minorHAnsi" w:hAnsiTheme="minorHAnsi" w:cstheme="minorHAnsi"/>
          <w:b/>
          <w:color w:val="FF0000"/>
          <w:sz w:val="22"/>
          <w:szCs w:val="22"/>
        </w:rPr>
        <w:t xml:space="preserve">Either regional development teams will use their own revision history or we need to find </w:t>
      </w:r>
    </w:p>
    <w:p w14:paraId="7AA8E50E" w14:textId="03ADBDD1" w:rsidR="00F70062" w:rsidRPr="003A23E7" w:rsidRDefault="00F70062">
      <w:pPr>
        <w:pStyle w:val="CommentText"/>
        <w:rPr>
          <w:rFonts w:asciiTheme="minorHAnsi" w:hAnsiTheme="minorHAnsi" w:cstheme="minorHAnsi"/>
          <w:color w:val="FF0000"/>
          <w:sz w:val="22"/>
          <w:szCs w:val="22"/>
        </w:rPr>
      </w:pPr>
      <w:r w:rsidRPr="003A23E7">
        <w:rPr>
          <w:rFonts w:asciiTheme="minorHAnsi" w:hAnsiTheme="minorHAnsi" w:cstheme="minorHAnsi"/>
          <w:b/>
          <w:color w:val="FF0000"/>
          <w:sz w:val="22"/>
          <w:szCs w:val="22"/>
        </w:rPr>
        <w:t xml:space="preserve">A compromise to develop a </w:t>
      </w:r>
      <w:r w:rsidRPr="00DA0B58">
        <w:rPr>
          <w:rFonts w:asciiTheme="minorHAnsi" w:hAnsiTheme="minorHAnsi" w:cstheme="minorHAnsi"/>
          <w:b/>
          <w:color w:val="FF0000"/>
          <w:sz w:val="22"/>
          <w:szCs w:val="22"/>
        </w:rPr>
        <w:t>revision history which would meet all teams</w:t>
      </w:r>
    </w:p>
  </w:comment>
  <w:comment w:id="2253" w:author="Mon Magallanes" w:date="2021-01-20T14:59:00Z" w:initials="MM">
    <w:p w14:paraId="6D6CA34A" w14:textId="27FC1472" w:rsidR="00F70062" w:rsidRPr="000075D8" w:rsidRDefault="00F70062">
      <w:pPr>
        <w:pStyle w:val="CommentText"/>
        <w:rPr>
          <w:rFonts w:ascii="Arial" w:hAnsi="Arial" w:cs="Arial"/>
        </w:rPr>
      </w:pPr>
      <w:r>
        <w:rPr>
          <w:rStyle w:val="CommentReference"/>
        </w:rPr>
        <w:annotationRef/>
      </w:r>
      <w:bookmarkStart w:id="2254" w:name="_Hlk62049540"/>
      <w:r>
        <w:rPr>
          <w:rFonts w:ascii="Arial" w:hAnsi="Arial" w:cs="Arial"/>
        </w:rPr>
        <w:t>May I request for the NA Revision History Format. AP are willing to follow your history revision if it also provides the same information as we have. We already had a communication with the EMEA Team and they are willing to consider our suggestions for standardization</w:t>
      </w:r>
      <w:bookmarkEnd w:id="2254"/>
      <w:r>
        <w:rPr>
          <w:rFonts w:ascii="Arial" w:hAnsi="Arial" w:cs="Arial"/>
        </w:rPr>
        <w:t xml:space="preserve">. </w:t>
      </w:r>
    </w:p>
  </w:comment>
  <w:comment w:id="2255" w:author="Tatiana Kazakova" w:date="2020-12-22T15:36:00Z" w:initials="TK">
    <w:p w14:paraId="641FF7F7" w14:textId="70530839" w:rsidR="00F70062" w:rsidRPr="009362E1" w:rsidRDefault="00F70062">
      <w:pPr>
        <w:pStyle w:val="CommentText"/>
        <w:rPr>
          <w:rFonts w:asciiTheme="minorHAnsi" w:hAnsiTheme="minorHAnsi" w:cstheme="minorHAnsi"/>
          <w:b/>
          <w:sz w:val="22"/>
          <w:szCs w:val="22"/>
        </w:rPr>
      </w:pPr>
      <w:r>
        <w:rPr>
          <w:rStyle w:val="CommentReference"/>
        </w:rPr>
        <w:annotationRef/>
      </w:r>
      <w:r w:rsidRPr="009362E1">
        <w:rPr>
          <w:rFonts w:asciiTheme="minorHAnsi" w:hAnsiTheme="minorHAnsi" w:cstheme="minorHAnsi"/>
          <w:b/>
          <w:color w:val="FF0000"/>
          <w:sz w:val="22"/>
          <w:szCs w:val="22"/>
        </w:rPr>
        <w:t>For 1 line of code we can have the additional variant, just mark the line with the change tag at the end of line</w:t>
      </w:r>
    </w:p>
  </w:comment>
  <w:comment w:id="2256" w:author="Mon Magallanes" w:date="2021-01-20T11:20:00Z" w:initials="MM">
    <w:p w14:paraId="13389124" w14:textId="685B4B24" w:rsidR="00F70062" w:rsidRPr="0055714B" w:rsidRDefault="00F70062">
      <w:pPr>
        <w:pStyle w:val="CommentText"/>
        <w:rPr>
          <w:rFonts w:ascii="Arial" w:hAnsi="Arial" w:cs="Arial"/>
        </w:rPr>
      </w:pPr>
      <w:r w:rsidRPr="0055714B">
        <w:rPr>
          <w:rStyle w:val="CommentReference"/>
          <w:rFonts w:ascii="Arial" w:hAnsi="Arial" w:cs="Arial"/>
        </w:rPr>
        <w:annotationRef/>
      </w:r>
      <w:r>
        <w:rPr>
          <w:rFonts w:ascii="Arial" w:hAnsi="Arial" w:cs="Arial"/>
        </w:rPr>
        <w:t>Applied</w:t>
      </w:r>
    </w:p>
  </w:comment>
  <w:comment w:id="2267" w:author="Tatiana Kazakova" w:date="2020-12-22T15:41:00Z" w:initials="TK">
    <w:p w14:paraId="37BB5998" w14:textId="0A1E6464" w:rsidR="00F70062" w:rsidRPr="0085286D" w:rsidRDefault="00F70062">
      <w:pPr>
        <w:pStyle w:val="CommentText"/>
        <w:rPr>
          <w:rFonts w:asciiTheme="minorHAnsi" w:hAnsiTheme="minorHAnsi" w:cstheme="minorHAnsi"/>
          <w:sz w:val="22"/>
          <w:szCs w:val="22"/>
        </w:rPr>
      </w:pPr>
      <w:r>
        <w:rPr>
          <w:rStyle w:val="CommentReference"/>
        </w:rPr>
        <w:annotationRef/>
      </w:r>
      <w:r w:rsidRPr="0085286D">
        <w:rPr>
          <w:rFonts w:asciiTheme="minorHAnsi" w:hAnsiTheme="minorHAnsi" w:cstheme="minorHAnsi"/>
          <w:color w:val="FF0000"/>
          <w:sz w:val="22"/>
          <w:szCs w:val="22"/>
        </w:rPr>
        <w:t xml:space="preserve">To add: where pretty printer </w:t>
      </w:r>
      <w:r>
        <w:rPr>
          <w:rFonts w:asciiTheme="minorHAnsi" w:hAnsiTheme="minorHAnsi" w:cstheme="minorHAnsi"/>
          <w:b/>
          <w:color w:val="FF0000"/>
          <w:sz w:val="22"/>
          <w:szCs w:val="22"/>
        </w:rPr>
        <w:t>i</w:t>
      </w:r>
      <w:r w:rsidRPr="0085286D">
        <w:rPr>
          <w:rFonts w:asciiTheme="minorHAnsi" w:hAnsiTheme="minorHAnsi" w:cstheme="minorHAnsi"/>
          <w:b/>
          <w:color w:val="FF0000"/>
          <w:sz w:val="22"/>
          <w:szCs w:val="22"/>
        </w:rPr>
        <w:t>n the needed</w:t>
      </w:r>
      <w:r w:rsidRPr="0085286D">
        <w:rPr>
          <w:rFonts w:asciiTheme="minorHAnsi" w:hAnsiTheme="minorHAnsi" w:cstheme="minorHAnsi"/>
          <w:color w:val="FF0000"/>
          <w:sz w:val="22"/>
          <w:szCs w:val="22"/>
        </w:rPr>
        <w:t xml:space="preserve"> format is already applied.</w:t>
      </w:r>
    </w:p>
  </w:comment>
  <w:comment w:id="2268" w:author="Mon Magallanes" w:date="2021-01-20T11:22:00Z" w:initials="MM">
    <w:p w14:paraId="228BDA73" w14:textId="4501B3AB" w:rsidR="00F70062" w:rsidRPr="009A291D" w:rsidRDefault="00F70062">
      <w:pPr>
        <w:pStyle w:val="CommentText"/>
        <w:rPr>
          <w:rFonts w:ascii="Arial" w:hAnsi="Arial" w:cs="Arial"/>
        </w:rPr>
      </w:pPr>
      <w:r>
        <w:rPr>
          <w:rStyle w:val="CommentReference"/>
        </w:rPr>
        <w:annotationRef/>
      </w:r>
      <w:r w:rsidRPr="009A291D">
        <w:rPr>
          <w:rFonts w:ascii="Arial" w:hAnsi="Arial" w:cs="Arial"/>
        </w:rPr>
        <w:t>Applied</w:t>
      </w:r>
    </w:p>
  </w:comment>
  <w:comment w:id="2273" w:author="Tatiana Kazakova" w:date="2020-11-02T15:30:00Z" w:initials="TK">
    <w:p w14:paraId="0A769A99" w14:textId="7B3223BA" w:rsidR="00F70062" w:rsidRPr="00DB583F" w:rsidRDefault="00F70062">
      <w:pPr>
        <w:pStyle w:val="CommentText"/>
        <w:rPr>
          <w:rFonts w:ascii="Calibri" w:hAnsi="Calibri" w:cs="Calibri"/>
          <w:sz w:val="22"/>
          <w:szCs w:val="22"/>
        </w:rPr>
      </w:pPr>
      <w:r>
        <w:rPr>
          <w:rStyle w:val="CommentReference"/>
        </w:rPr>
        <w:annotationRef/>
      </w:r>
      <w:r w:rsidRPr="00DB583F">
        <w:rPr>
          <w:rFonts w:ascii="Calibri" w:hAnsi="Calibri" w:cs="Calibri"/>
          <w:sz w:val="22"/>
          <w:szCs w:val="22"/>
        </w:rPr>
        <w:t>The same note as for v1.1</w:t>
      </w:r>
    </w:p>
  </w:comment>
  <w:comment w:id="2274" w:author="Mon Magallanes" w:date="2020-11-26T07:21:00Z" w:initials="MM">
    <w:p w14:paraId="739DF04F" w14:textId="1F90CCAD" w:rsidR="00F70062" w:rsidRPr="00AB1ECC" w:rsidRDefault="00F70062">
      <w:pPr>
        <w:pStyle w:val="CommentText"/>
        <w:rPr>
          <w:rFonts w:ascii="Arial" w:hAnsi="Arial" w:cs="Arial"/>
        </w:rPr>
      </w:pPr>
      <w:r w:rsidRPr="00AB1ECC">
        <w:rPr>
          <w:rStyle w:val="CommentReference"/>
          <w:rFonts w:ascii="Arial" w:hAnsi="Arial" w:cs="Arial"/>
        </w:rPr>
        <w:annotationRef/>
      </w:r>
      <w:r w:rsidRPr="00AB1ECC">
        <w:rPr>
          <w:rFonts w:ascii="Arial" w:hAnsi="Arial" w:cs="Arial"/>
        </w:rPr>
        <w:t>Added note for this.</w:t>
      </w:r>
    </w:p>
  </w:comment>
  <w:comment w:id="2275" w:author="Tatiana Kazakova" w:date="2020-12-21T20:20:00Z" w:initials="TK">
    <w:p w14:paraId="0D843A2C" w14:textId="04FE88ED" w:rsidR="00F70062" w:rsidRPr="00BB7A9D" w:rsidRDefault="00F70062">
      <w:pPr>
        <w:pStyle w:val="CommentText"/>
        <w:rPr>
          <w:rFonts w:asciiTheme="minorHAnsi" w:hAnsiTheme="minorHAnsi" w:cstheme="minorHAnsi"/>
          <w:b/>
          <w:color w:val="FF0000"/>
          <w:sz w:val="28"/>
          <w:szCs w:val="28"/>
        </w:rPr>
      </w:pPr>
      <w:r>
        <w:rPr>
          <w:rStyle w:val="CommentReference"/>
        </w:rPr>
        <w:annotationRef/>
      </w:r>
      <w:r w:rsidRPr="00BB7A9D">
        <w:rPr>
          <w:rFonts w:asciiTheme="minorHAnsi" w:hAnsiTheme="minorHAnsi" w:cstheme="minorHAnsi"/>
          <w:b/>
          <w:color w:val="FF0000"/>
          <w:sz w:val="28"/>
          <w:szCs w:val="28"/>
        </w:rPr>
        <w:t>To add: all modification of SAP standard must be done in the modification mode</w:t>
      </w:r>
    </w:p>
  </w:comment>
  <w:comment w:id="2276" w:author="Mon Magallanes" w:date="2021-01-20T11:23:00Z" w:initials="MM">
    <w:p w14:paraId="48A3C819" w14:textId="484DE888" w:rsidR="00F70062" w:rsidRPr="00C16D8C" w:rsidRDefault="00F70062">
      <w:pPr>
        <w:pStyle w:val="CommentText"/>
        <w:rPr>
          <w:rFonts w:ascii="Arial" w:hAnsi="Arial" w:cs="Arial"/>
        </w:rPr>
      </w:pPr>
      <w:r>
        <w:rPr>
          <w:rStyle w:val="CommentReference"/>
        </w:rPr>
        <w:annotationRef/>
      </w:r>
      <w:r w:rsidRPr="00C16D8C">
        <w:rPr>
          <w:rFonts w:ascii="Arial" w:hAnsi="Arial" w:cs="Arial"/>
        </w:rPr>
        <w:t>Applied</w:t>
      </w:r>
    </w:p>
  </w:comment>
  <w:comment w:id="2277" w:author="Tatiana Kazakova" w:date="2020-12-21T20:21:00Z" w:initials="TK">
    <w:p w14:paraId="78663EF0" w14:textId="0445A082" w:rsidR="00F70062" w:rsidRPr="00785435" w:rsidRDefault="00F70062">
      <w:pPr>
        <w:pStyle w:val="CommentText"/>
        <w:rPr>
          <w:rFonts w:asciiTheme="minorHAnsi" w:hAnsiTheme="minorHAnsi" w:cstheme="minorHAnsi"/>
          <w:b/>
          <w:sz w:val="28"/>
          <w:szCs w:val="28"/>
        </w:rPr>
      </w:pPr>
      <w:r>
        <w:rPr>
          <w:rStyle w:val="CommentReference"/>
        </w:rPr>
        <w:annotationRef/>
      </w:r>
      <w:r w:rsidRPr="00785435">
        <w:rPr>
          <w:rFonts w:asciiTheme="minorHAnsi" w:hAnsiTheme="minorHAnsi" w:cstheme="minorHAnsi"/>
          <w:b/>
          <w:color w:val="FF0000"/>
          <w:sz w:val="28"/>
          <w:szCs w:val="28"/>
        </w:rPr>
        <w:t>Why with ‘Y’ if this standard supposes to have all objects to be started with ‘Z’?</w:t>
      </w:r>
    </w:p>
  </w:comment>
  <w:comment w:id="2278" w:author="Mon Magallanes" w:date="2021-01-20T11:24:00Z" w:initials="MM">
    <w:p w14:paraId="7A19CD69" w14:textId="631C1815" w:rsidR="00F70062" w:rsidRPr="009E2C9D" w:rsidRDefault="00F70062">
      <w:pPr>
        <w:pStyle w:val="CommentText"/>
        <w:rPr>
          <w:rFonts w:ascii="Arial" w:hAnsi="Arial" w:cs="Arial"/>
        </w:rPr>
      </w:pPr>
      <w:r>
        <w:rPr>
          <w:rStyle w:val="CommentReference"/>
        </w:rPr>
        <w:annotationRef/>
      </w:r>
      <w:r w:rsidRPr="009E2C9D">
        <w:rPr>
          <w:rFonts w:ascii="Arial" w:hAnsi="Arial" w:cs="Arial"/>
        </w:rPr>
        <w:t>Appl</w:t>
      </w:r>
      <w:r>
        <w:rPr>
          <w:rFonts w:ascii="Arial" w:hAnsi="Arial" w:cs="Arial"/>
        </w:rPr>
        <w:t>ied</w:t>
      </w:r>
    </w:p>
  </w:comment>
  <w:comment w:id="2280" w:author="Tatiana Kazakova" w:date="2020-12-21T20:22:00Z" w:initials="TK">
    <w:p w14:paraId="0A2E9A75" w14:textId="0AE3AE10" w:rsidR="00F70062" w:rsidRPr="007551B3" w:rsidRDefault="00F70062">
      <w:pPr>
        <w:pStyle w:val="CommentText"/>
        <w:rPr>
          <w:rFonts w:asciiTheme="minorHAnsi" w:hAnsiTheme="minorHAnsi" w:cstheme="minorHAnsi"/>
          <w:b/>
          <w:sz w:val="22"/>
          <w:szCs w:val="22"/>
        </w:rPr>
      </w:pPr>
      <w:r>
        <w:rPr>
          <w:rStyle w:val="CommentReference"/>
        </w:rPr>
        <w:annotationRef/>
      </w:r>
      <w:r w:rsidRPr="007551B3">
        <w:rPr>
          <w:rFonts w:asciiTheme="minorHAnsi" w:hAnsiTheme="minorHAnsi" w:cstheme="minorHAnsi"/>
          <w:b/>
          <w:color w:val="FF0000"/>
          <w:sz w:val="22"/>
          <w:szCs w:val="22"/>
        </w:rPr>
        <w:t>To add: what SAP standard program was copied/cloned.</w:t>
      </w:r>
    </w:p>
  </w:comment>
  <w:comment w:id="2281" w:author="Mon Magallanes" w:date="2021-01-20T11:25:00Z" w:initials="MM">
    <w:p w14:paraId="04F32A32" w14:textId="4210AE4D" w:rsidR="00F70062" w:rsidRPr="00A4078E" w:rsidRDefault="00F70062">
      <w:pPr>
        <w:pStyle w:val="CommentText"/>
        <w:rPr>
          <w:rFonts w:ascii="Arial" w:hAnsi="Arial" w:cs="Arial"/>
        </w:rPr>
      </w:pPr>
      <w:r>
        <w:rPr>
          <w:rStyle w:val="CommentReference"/>
        </w:rPr>
        <w:annotationRef/>
      </w:r>
      <w:r w:rsidRPr="00A4078E">
        <w:rPr>
          <w:rFonts w:ascii="Arial" w:hAnsi="Arial" w:cs="Arial"/>
        </w:rPr>
        <w:t>Applied</w:t>
      </w:r>
    </w:p>
  </w:comment>
  <w:comment w:id="2282" w:author="Tatiana Kazakova" w:date="2020-12-21T20:24:00Z" w:initials="TK">
    <w:p w14:paraId="6CBD9C7E" w14:textId="15CEF9A5" w:rsidR="00F70062" w:rsidRPr="00BA6170" w:rsidRDefault="00F70062">
      <w:pPr>
        <w:pStyle w:val="CommentText"/>
        <w:rPr>
          <w:rFonts w:asciiTheme="minorHAnsi" w:hAnsiTheme="minorHAnsi" w:cstheme="minorHAnsi"/>
          <w:b/>
          <w:sz w:val="28"/>
          <w:szCs w:val="28"/>
        </w:rPr>
      </w:pPr>
      <w:r>
        <w:rPr>
          <w:rStyle w:val="CommentReference"/>
        </w:rPr>
        <w:annotationRef/>
      </w:r>
      <w:r w:rsidRPr="00BA6170">
        <w:rPr>
          <w:rFonts w:asciiTheme="minorHAnsi" w:hAnsiTheme="minorHAnsi" w:cstheme="minorHAnsi"/>
          <w:b/>
          <w:color w:val="FF0000"/>
          <w:sz w:val="28"/>
          <w:szCs w:val="28"/>
        </w:rPr>
        <w:t>Marked by the change tag specified in the revision history</w:t>
      </w:r>
    </w:p>
  </w:comment>
  <w:comment w:id="2283" w:author="Mon Magallanes" w:date="2021-01-20T11:26:00Z" w:initials="MM">
    <w:p w14:paraId="5CCEAD31" w14:textId="09422512" w:rsidR="00F70062" w:rsidRPr="0027659E" w:rsidRDefault="00F70062">
      <w:pPr>
        <w:pStyle w:val="CommentText"/>
        <w:rPr>
          <w:rFonts w:ascii="Arial" w:hAnsi="Arial" w:cs="Arial"/>
        </w:rPr>
      </w:pPr>
      <w:r>
        <w:rPr>
          <w:rStyle w:val="CommentReference"/>
        </w:rPr>
        <w:annotationRef/>
      </w:r>
      <w:r w:rsidRPr="0027659E">
        <w:rPr>
          <w:rFonts w:ascii="Arial" w:hAnsi="Arial" w:cs="Arial"/>
        </w:rPr>
        <w:t>Applied</w:t>
      </w:r>
    </w:p>
  </w:comment>
  <w:comment w:id="2285" w:author="Tatiana Kazakova" w:date="2020-12-21T20:26:00Z" w:initials="TK">
    <w:p w14:paraId="0A49320A" w14:textId="5743FE7A" w:rsidR="00F70062" w:rsidRPr="00C24B4E" w:rsidRDefault="00F70062">
      <w:pPr>
        <w:pStyle w:val="CommentText"/>
        <w:rPr>
          <w:rFonts w:asciiTheme="minorHAnsi" w:hAnsiTheme="minorHAnsi" w:cstheme="minorHAnsi"/>
          <w:b/>
          <w:sz w:val="22"/>
          <w:szCs w:val="22"/>
        </w:rPr>
      </w:pPr>
      <w:r>
        <w:rPr>
          <w:rStyle w:val="CommentReference"/>
        </w:rPr>
        <w:annotationRef/>
      </w:r>
      <w:r w:rsidRPr="00C24B4E">
        <w:rPr>
          <w:rFonts w:asciiTheme="minorHAnsi" w:hAnsiTheme="minorHAnsi" w:cstheme="minorHAnsi"/>
          <w:b/>
          <w:color w:val="FF0000"/>
          <w:sz w:val="22"/>
          <w:szCs w:val="22"/>
        </w:rPr>
        <w:t>I would use the term ‘Change tag’ in each description of the changes, as in this section so in all other sections</w:t>
      </w:r>
    </w:p>
  </w:comment>
  <w:comment w:id="2286" w:author="Mon Magallanes" w:date="2021-01-20T11:28:00Z" w:initials="MM">
    <w:p w14:paraId="53D7A60E" w14:textId="524B5962" w:rsidR="00F70062" w:rsidRPr="0027659E" w:rsidRDefault="00F70062">
      <w:pPr>
        <w:pStyle w:val="CommentText"/>
        <w:rPr>
          <w:rFonts w:ascii="Arial" w:hAnsi="Arial" w:cs="Arial"/>
        </w:rPr>
      </w:pPr>
      <w:r>
        <w:rPr>
          <w:rStyle w:val="CommentReference"/>
        </w:rPr>
        <w:annotationRef/>
      </w:r>
      <w:r w:rsidRPr="0027659E">
        <w:rPr>
          <w:rFonts w:ascii="Arial" w:hAnsi="Arial" w:cs="Arial"/>
        </w:rPr>
        <w:t>Applied</w:t>
      </w:r>
    </w:p>
  </w:comment>
  <w:comment w:id="2353" w:author="Tatiana Kazakova" w:date="2020-12-21T20:37:00Z" w:initials="TK">
    <w:p w14:paraId="30EE6088" w14:textId="6E268E76" w:rsidR="00F70062" w:rsidRPr="008F4235" w:rsidRDefault="00F70062">
      <w:pPr>
        <w:pStyle w:val="CommentText"/>
        <w:rPr>
          <w:rFonts w:asciiTheme="minorHAnsi" w:hAnsiTheme="minorHAnsi" w:cstheme="minorHAnsi"/>
          <w:b/>
          <w:sz w:val="22"/>
          <w:szCs w:val="22"/>
        </w:rPr>
      </w:pPr>
      <w:r>
        <w:rPr>
          <w:rStyle w:val="CommentReference"/>
        </w:rPr>
        <w:annotationRef/>
      </w:r>
      <w:r w:rsidRPr="008F4235">
        <w:rPr>
          <w:rFonts w:asciiTheme="minorHAnsi" w:hAnsiTheme="minorHAnsi" w:cstheme="minorHAnsi"/>
          <w:b/>
          <w:color w:val="FF0000"/>
          <w:sz w:val="22"/>
          <w:szCs w:val="22"/>
        </w:rPr>
        <w:t xml:space="preserve">Please replace ‘must‘ with ‘should’, sometimes it is not needed to check </w:t>
      </w:r>
      <w:r w:rsidRPr="008F4235">
        <w:rPr>
          <w:rFonts w:asciiTheme="minorHAnsi" w:hAnsiTheme="minorHAnsi" w:cstheme="minorHAnsi"/>
          <w:b/>
          <w:color w:val="FF0000"/>
          <w:sz w:val="22"/>
          <w:szCs w:val="22"/>
        </w:rPr>
        <w:t>sy-subrc</w:t>
      </w:r>
    </w:p>
  </w:comment>
  <w:comment w:id="2354" w:author="Mon Magallanes" w:date="2021-01-20T11:30:00Z" w:initials="MM">
    <w:p w14:paraId="11816721" w14:textId="244D2A4A" w:rsidR="00F70062" w:rsidRPr="00E017BB" w:rsidRDefault="00F70062">
      <w:pPr>
        <w:pStyle w:val="CommentText"/>
        <w:rPr>
          <w:rFonts w:ascii="Arial" w:hAnsi="Arial" w:cs="Arial"/>
        </w:rPr>
      </w:pPr>
      <w:r>
        <w:rPr>
          <w:rStyle w:val="CommentReference"/>
        </w:rPr>
        <w:annotationRef/>
      </w:r>
      <w:r w:rsidRPr="00E017BB">
        <w:rPr>
          <w:rFonts w:ascii="Arial" w:hAnsi="Arial" w:cs="Arial"/>
        </w:rPr>
        <w:t>Applied</w:t>
      </w:r>
    </w:p>
  </w:comment>
  <w:comment w:id="2376" w:author="Tatiana Kazakova" w:date="2020-12-21T21:40:00Z" w:initials="TK">
    <w:p w14:paraId="5A897F11" w14:textId="74325867" w:rsidR="00F70062" w:rsidRPr="002D41FD" w:rsidRDefault="00F70062">
      <w:pPr>
        <w:pStyle w:val="CommentText"/>
        <w:rPr>
          <w:rFonts w:asciiTheme="minorHAnsi" w:hAnsiTheme="minorHAnsi" w:cstheme="minorHAnsi"/>
          <w:b/>
          <w:color w:val="FF0000"/>
          <w:sz w:val="28"/>
          <w:szCs w:val="28"/>
        </w:rPr>
      </w:pPr>
      <w:r>
        <w:rPr>
          <w:rStyle w:val="CommentReference"/>
        </w:rPr>
        <w:annotationRef/>
      </w:r>
      <w:r w:rsidRPr="002D41FD">
        <w:rPr>
          <w:rFonts w:asciiTheme="minorHAnsi" w:hAnsiTheme="minorHAnsi" w:cstheme="minorHAnsi"/>
          <w:b/>
          <w:color w:val="FF0000"/>
          <w:sz w:val="28"/>
          <w:szCs w:val="28"/>
        </w:rPr>
        <w:t>To add:</w:t>
      </w:r>
    </w:p>
    <w:p w14:paraId="4A766D51" w14:textId="51A6905A" w:rsidR="00F70062" w:rsidRPr="002D41FD" w:rsidRDefault="00F70062">
      <w:pPr>
        <w:pStyle w:val="CommentText"/>
        <w:rPr>
          <w:rFonts w:asciiTheme="minorHAnsi" w:hAnsiTheme="minorHAnsi" w:cstheme="minorHAnsi"/>
          <w:b/>
          <w:color w:val="FF0000"/>
          <w:sz w:val="28"/>
          <w:szCs w:val="28"/>
        </w:rPr>
      </w:pPr>
      <w:r w:rsidRPr="002D41FD">
        <w:rPr>
          <w:rFonts w:asciiTheme="minorHAnsi" w:hAnsiTheme="minorHAnsi" w:cstheme="minorHAnsi"/>
          <w:b/>
          <w:color w:val="FF0000"/>
          <w:sz w:val="28"/>
          <w:szCs w:val="28"/>
        </w:rPr>
        <w:t>OR</w:t>
      </w:r>
    </w:p>
    <w:p w14:paraId="43997DC3" w14:textId="77777777" w:rsidR="00F70062" w:rsidRPr="002D41FD" w:rsidRDefault="00F70062" w:rsidP="002D41FD">
      <w:pPr>
        <w:rPr>
          <w:rFonts w:asciiTheme="minorHAnsi" w:hAnsiTheme="minorHAnsi" w:cstheme="minorHAnsi"/>
          <w:b/>
          <w:color w:val="FF0000"/>
          <w:sz w:val="28"/>
          <w:szCs w:val="28"/>
        </w:rPr>
      </w:pPr>
      <w:r w:rsidRPr="002D41FD">
        <w:rPr>
          <w:rFonts w:asciiTheme="minorHAnsi" w:hAnsiTheme="minorHAnsi" w:cstheme="minorHAnsi"/>
          <w:b/>
          <w:color w:val="FF0000"/>
          <w:sz w:val="28"/>
          <w:szCs w:val="28"/>
        </w:rPr>
        <w:t>Instead of:</w:t>
      </w:r>
      <w:r w:rsidRPr="002D41FD">
        <w:rPr>
          <w:rFonts w:asciiTheme="minorHAnsi" w:hAnsiTheme="minorHAnsi" w:cstheme="minorHAnsi"/>
          <w:b/>
          <w:color w:val="FF0000"/>
          <w:sz w:val="28"/>
          <w:szCs w:val="28"/>
        </w:rPr>
        <w:tab/>
        <w:t>write: / “General Ledger Report for Finance”.</w:t>
      </w:r>
    </w:p>
    <w:p w14:paraId="727A7DC6" w14:textId="77777777" w:rsidR="00F70062" w:rsidRPr="002D41FD" w:rsidRDefault="00F70062" w:rsidP="002D41FD">
      <w:pPr>
        <w:rPr>
          <w:rFonts w:asciiTheme="minorHAnsi" w:hAnsiTheme="minorHAnsi" w:cstheme="minorHAnsi"/>
          <w:b/>
          <w:color w:val="FF0000"/>
          <w:sz w:val="28"/>
          <w:szCs w:val="28"/>
        </w:rPr>
      </w:pPr>
    </w:p>
    <w:p w14:paraId="60381043" w14:textId="439F3D5B" w:rsidR="00F70062" w:rsidRPr="002D41FD" w:rsidRDefault="00F70062" w:rsidP="002D41FD">
      <w:pPr>
        <w:rPr>
          <w:rFonts w:asciiTheme="minorHAnsi" w:hAnsiTheme="minorHAnsi" w:cstheme="minorHAnsi"/>
          <w:b/>
          <w:color w:val="FF0000"/>
          <w:sz w:val="28"/>
          <w:szCs w:val="28"/>
        </w:rPr>
      </w:pPr>
      <w:r w:rsidRPr="002D41FD">
        <w:rPr>
          <w:rFonts w:asciiTheme="minorHAnsi" w:hAnsiTheme="minorHAnsi" w:cstheme="minorHAnsi"/>
          <w:b/>
          <w:color w:val="FF0000"/>
          <w:sz w:val="28"/>
          <w:szCs w:val="28"/>
        </w:rPr>
        <w:t>Use:</w:t>
      </w:r>
      <w:r w:rsidRPr="002D41FD">
        <w:rPr>
          <w:rFonts w:asciiTheme="minorHAnsi" w:hAnsiTheme="minorHAnsi" w:cstheme="minorHAnsi"/>
          <w:b/>
          <w:color w:val="FF0000"/>
          <w:sz w:val="28"/>
          <w:szCs w:val="28"/>
        </w:rPr>
        <w:tab/>
      </w:r>
      <w:r w:rsidRPr="002D41FD">
        <w:rPr>
          <w:rFonts w:asciiTheme="minorHAnsi" w:hAnsiTheme="minorHAnsi" w:cstheme="minorHAnsi"/>
          <w:b/>
          <w:color w:val="FF0000"/>
          <w:sz w:val="28"/>
          <w:szCs w:val="28"/>
        </w:rPr>
        <w:tab/>
        <w:t xml:space="preserve">write: / </w:t>
      </w:r>
      <w:r>
        <w:rPr>
          <w:rFonts w:asciiTheme="minorHAnsi" w:hAnsiTheme="minorHAnsi" w:cstheme="minorHAnsi"/>
          <w:b/>
          <w:color w:val="FF0000"/>
          <w:sz w:val="28"/>
          <w:szCs w:val="28"/>
        </w:rPr>
        <w:t>‘</w:t>
      </w:r>
      <w:r w:rsidRPr="002D41FD">
        <w:rPr>
          <w:rFonts w:asciiTheme="minorHAnsi" w:hAnsiTheme="minorHAnsi" w:cstheme="minorHAnsi"/>
          <w:b/>
          <w:color w:val="FF0000"/>
          <w:sz w:val="28"/>
          <w:szCs w:val="28"/>
        </w:rPr>
        <w:t>Ge</w:t>
      </w:r>
      <w:r>
        <w:rPr>
          <w:rFonts w:asciiTheme="minorHAnsi" w:hAnsiTheme="minorHAnsi" w:cstheme="minorHAnsi"/>
          <w:b/>
          <w:color w:val="FF0000"/>
          <w:sz w:val="28"/>
          <w:szCs w:val="28"/>
        </w:rPr>
        <w:t>neral Ledger Report for Finance’</w:t>
      </w:r>
      <w:r w:rsidRPr="002D41FD">
        <w:rPr>
          <w:rFonts w:asciiTheme="minorHAnsi" w:hAnsiTheme="minorHAnsi" w:cstheme="minorHAnsi"/>
          <w:b/>
          <w:color w:val="FF0000"/>
          <w:sz w:val="28"/>
          <w:szCs w:val="28"/>
        </w:rPr>
        <w:t>(001).</w:t>
      </w:r>
    </w:p>
    <w:p w14:paraId="7DFC9CDD" w14:textId="77777777" w:rsidR="00F70062" w:rsidRDefault="00F70062">
      <w:pPr>
        <w:pStyle w:val="CommentText"/>
      </w:pPr>
    </w:p>
  </w:comment>
  <w:comment w:id="2377" w:author="Mon Magallanes" w:date="2021-01-20T11:34:00Z" w:initials="MM">
    <w:p w14:paraId="2821BCD7" w14:textId="7DF83179" w:rsidR="00F70062" w:rsidRPr="00E017BB" w:rsidRDefault="00F70062">
      <w:pPr>
        <w:pStyle w:val="CommentText"/>
        <w:rPr>
          <w:rFonts w:ascii="Arial" w:hAnsi="Arial" w:cs="Arial"/>
        </w:rPr>
      </w:pPr>
      <w:r>
        <w:rPr>
          <w:rStyle w:val="CommentReference"/>
        </w:rPr>
        <w:annotationRef/>
      </w:r>
      <w:r w:rsidRPr="00E017BB">
        <w:rPr>
          <w:rFonts w:ascii="Arial" w:hAnsi="Arial" w:cs="Arial"/>
        </w:rPr>
        <w:t>Applied</w:t>
      </w:r>
    </w:p>
  </w:comment>
  <w:comment w:id="2381" w:author="Tatiana Kazakova" w:date="2020-12-21T21:43:00Z" w:initials="TK">
    <w:p w14:paraId="51F62472" w14:textId="2CE88829" w:rsidR="00F70062" w:rsidRPr="00F73E26" w:rsidRDefault="00F70062">
      <w:pPr>
        <w:pStyle w:val="CommentText"/>
        <w:rPr>
          <w:rFonts w:asciiTheme="minorHAnsi" w:hAnsiTheme="minorHAnsi" w:cstheme="minorHAnsi"/>
          <w:b/>
          <w:sz w:val="28"/>
          <w:szCs w:val="28"/>
        </w:rPr>
      </w:pPr>
      <w:r>
        <w:rPr>
          <w:rStyle w:val="CommentReference"/>
        </w:rPr>
        <w:annotationRef/>
      </w:r>
      <w:r w:rsidRPr="00F73E26">
        <w:rPr>
          <w:rFonts w:asciiTheme="minorHAnsi" w:hAnsiTheme="minorHAnsi" w:cstheme="minorHAnsi"/>
          <w:b/>
          <w:color w:val="FF0000"/>
          <w:sz w:val="28"/>
          <w:szCs w:val="28"/>
        </w:rPr>
        <w:t>I would use ‘can’ instead of ‘should’</w:t>
      </w:r>
    </w:p>
  </w:comment>
  <w:comment w:id="2382" w:author="Mon Magallanes" w:date="2021-01-20T11:34:00Z" w:initials="MM">
    <w:p w14:paraId="7BB3D804" w14:textId="7C4D0CBE" w:rsidR="00F70062" w:rsidRPr="00E017BB" w:rsidRDefault="00F70062">
      <w:pPr>
        <w:pStyle w:val="CommentText"/>
        <w:rPr>
          <w:rFonts w:ascii="Arial" w:hAnsi="Arial" w:cs="Arial"/>
        </w:rPr>
      </w:pPr>
      <w:r>
        <w:rPr>
          <w:rStyle w:val="CommentReference"/>
        </w:rPr>
        <w:annotationRef/>
      </w:r>
      <w:r w:rsidRPr="00E017BB">
        <w:rPr>
          <w:rFonts w:ascii="Arial" w:hAnsi="Arial" w:cs="Arial"/>
        </w:rPr>
        <w:t>Applied</w:t>
      </w:r>
    </w:p>
  </w:comment>
  <w:comment w:id="2395" w:author="Tatiana Kazakova" w:date="2020-12-21T21:51:00Z" w:initials="TK">
    <w:p w14:paraId="1794ADB1" w14:textId="4CC4DDD6" w:rsidR="00F70062" w:rsidRPr="009E2124" w:rsidRDefault="00F70062">
      <w:pPr>
        <w:pStyle w:val="CommentText"/>
        <w:rPr>
          <w:rFonts w:asciiTheme="minorHAnsi" w:hAnsiTheme="minorHAnsi" w:cstheme="minorHAnsi"/>
          <w:b/>
          <w:sz w:val="22"/>
          <w:szCs w:val="22"/>
        </w:rPr>
      </w:pPr>
      <w:r>
        <w:rPr>
          <w:rStyle w:val="CommentReference"/>
        </w:rPr>
        <w:annotationRef/>
      </w:r>
      <w:r w:rsidRPr="009E2124">
        <w:rPr>
          <w:rFonts w:asciiTheme="minorHAnsi" w:hAnsiTheme="minorHAnsi" w:cstheme="minorHAnsi"/>
          <w:b/>
          <w:color w:val="FF0000"/>
          <w:sz w:val="22"/>
          <w:szCs w:val="22"/>
        </w:rPr>
        <w:t>Maybe EXPORT TO MEMORY?</w:t>
      </w:r>
    </w:p>
  </w:comment>
  <w:comment w:id="2396" w:author="Mon Magallanes" w:date="2021-01-20T11:36:00Z" w:initials="MM">
    <w:p w14:paraId="24A01353" w14:textId="43F4EB02" w:rsidR="00F70062" w:rsidRPr="00E017BB" w:rsidRDefault="00F70062">
      <w:pPr>
        <w:pStyle w:val="CommentText"/>
        <w:rPr>
          <w:rFonts w:ascii="Arial" w:hAnsi="Arial" w:cs="Arial"/>
        </w:rPr>
      </w:pPr>
      <w:r>
        <w:rPr>
          <w:rStyle w:val="CommentReference"/>
        </w:rPr>
        <w:annotationRef/>
      </w:r>
      <w:r w:rsidRPr="00E017BB">
        <w:rPr>
          <w:rFonts w:ascii="Arial" w:hAnsi="Arial" w:cs="Arial"/>
        </w:rPr>
        <w:t>Applied</w:t>
      </w:r>
    </w:p>
  </w:comment>
  <w:comment w:id="2649" w:author="Tatiana Kazakova" w:date="2020-11-05T11:15:00Z" w:initials="TK">
    <w:p w14:paraId="0D94FE9B" w14:textId="6CDD7C51" w:rsidR="00F70062" w:rsidRPr="00DB583F" w:rsidRDefault="00F70062">
      <w:pPr>
        <w:pStyle w:val="CommentText"/>
        <w:rPr>
          <w:rFonts w:ascii="Calibri" w:hAnsi="Calibri" w:cs="Calibri"/>
          <w:sz w:val="22"/>
          <w:szCs w:val="22"/>
        </w:rPr>
      </w:pPr>
      <w:r>
        <w:rPr>
          <w:rStyle w:val="CommentReference"/>
        </w:rPr>
        <w:annotationRef/>
      </w:r>
      <w:r w:rsidRPr="00DB583F">
        <w:rPr>
          <w:rFonts w:ascii="Calibri" w:hAnsi="Calibri" w:cs="Calibri"/>
          <w:sz w:val="22"/>
          <w:szCs w:val="22"/>
        </w:rPr>
        <w:t>The same as for V.1.0 this point should be discussed</w:t>
      </w:r>
    </w:p>
  </w:comment>
  <w:comment w:id="2650" w:author="Mon Magallanes" w:date="2020-11-26T07:39:00Z" w:initials="MM">
    <w:p w14:paraId="74A62556" w14:textId="1B530D22" w:rsidR="00F70062" w:rsidRPr="00AB1ECC" w:rsidRDefault="00F70062">
      <w:pPr>
        <w:pStyle w:val="CommentText"/>
        <w:rPr>
          <w:rFonts w:ascii="Arial" w:hAnsi="Arial" w:cs="Arial"/>
        </w:rPr>
      </w:pPr>
      <w:r>
        <w:rPr>
          <w:rStyle w:val="CommentReference"/>
        </w:rPr>
        <w:annotationRef/>
      </w:r>
      <w:r w:rsidRPr="00AB1ECC">
        <w:rPr>
          <w:rFonts w:ascii="Arial" w:hAnsi="Arial" w:cs="Arial"/>
        </w:rPr>
        <w:t>Modified</w:t>
      </w:r>
      <w:r>
        <w:rPr>
          <w:rFonts w:ascii="Arial" w:hAnsi="Arial" w:cs="Arial"/>
        </w:rPr>
        <w:t xml:space="preserve">. </w:t>
      </w:r>
    </w:p>
  </w:comment>
  <w:comment w:id="2693" w:author="Tatiana Kazakova" w:date="2020-11-02T15:53:00Z" w:initials="TK">
    <w:p w14:paraId="15F41B67" w14:textId="045E6B8A" w:rsidR="00F70062" w:rsidRPr="00DB583F" w:rsidRDefault="00F70062">
      <w:pPr>
        <w:pStyle w:val="CommentText"/>
        <w:rPr>
          <w:rFonts w:ascii="Calibri" w:hAnsi="Calibri" w:cs="Calibri"/>
          <w:sz w:val="22"/>
          <w:szCs w:val="22"/>
        </w:rPr>
      </w:pPr>
      <w:r>
        <w:rPr>
          <w:rStyle w:val="CommentReference"/>
        </w:rPr>
        <w:annotationRef/>
      </w:r>
      <w:r w:rsidRPr="00DB583F">
        <w:rPr>
          <w:rFonts w:ascii="Calibri" w:hAnsi="Calibri" w:cs="Calibri"/>
          <w:sz w:val="22"/>
          <w:szCs w:val="22"/>
        </w:rPr>
        <w:t>The same note as for v.1.1</w:t>
      </w:r>
    </w:p>
  </w:comment>
  <w:comment w:id="2694" w:author="Mon Magallanes" w:date="2020-11-26T07:43:00Z" w:initials="MM">
    <w:p w14:paraId="5B6EACBC" w14:textId="0DA058FE" w:rsidR="00F70062" w:rsidRPr="00D2539E" w:rsidRDefault="00F70062">
      <w:pPr>
        <w:pStyle w:val="CommentText"/>
        <w:rPr>
          <w:rFonts w:ascii="Arial" w:hAnsi="Arial" w:cs="Arial"/>
        </w:rPr>
      </w:pPr>
      <w:r>
        <w:rPr>
          <w:rStyle w:val="CommentReference"/>
        </w:rPr>
        <w:annotationRef/>
      </w:r>
      <w:r w:rsidRPr="00D2539E">
        <w:rPr>
          <w:rFonts w:ascii="Arial" w:hAnsi="Arial" w:cs="Arial"/>
        </w:rPr>
        <w:t>Modified</w:t>
      </w:r>
    </w:p>
  </w:comment>
  <w:comment w:id="2927" w:author="Tatiana Kazakova" w:date="2020-12-21T22:23:00Z" w:initials="TK">
    <w:p w14:paraId="7ED051C2" w14:textId="569130BE" w:rsidR="00F70062" w:rsidRPr="00184703" w:rsidRDefault="00F70062">
      <w:pPr>
        <w:pStyle w:val="CommentText"/>
        <w:rPr>
          <w:rFonts w:asciiTheme="minorHAnsi" w:hAnsiTheme="minorHAnsi" w:cstheme="minorHAnsi"/>
          <w:b/>
          <w:sz w:val="28"/>
          <w:szCs w:val="28"/>
        </w:rPr>
      </w:pPr>
      <w:r>
        <w:rPr>
          <w:rStyle w:val="CommentReference"/>
        </w:rPr>
        <w:annotationRef/>
      </w:r>
      <w:r w:rsidRPr="00184703">
        <w:rPr>
          <w:rFonts w:asciiTheme="minorHAnsi" w:hAnsiTheme="minorHAnsi" w:cstheme="minorHAnsi"/>
          <w:b/>
          <w:color w:val="FF0000"/>
          <w:sz w:val="28"/>
          <w:szCs w:val="28"/>
        </w:rPr>
        <w:t>This section is repeated somewhere above, maybe it should be placed only here to not have the same sections in multiple places</w:t>
      </w:r>
    </w:p>
  </w:comment>
  <w:comment w:id="2928" w:author="Mon Magallanes" w:date="2021-01-20T11:49:00Z" w:initials="MM">
    <w:p w14:paraId="02973B7D" w14:textId="4F1DFF20" w:rsidR="00F70062" w:rsidRPr="00E2728B" w:rsidRDefault="00F70062">
      <w:pPr>
        <w:pStyle w:val="CommentText"/>
        <w:rPr>
          <w:rFonts w:ascii="Arial" w:hAnsi="Arial" w:cs="Arial"/>
        </w:rPr>
      </w:pPr>
      <w:r>
        <w:rPr>
          <w:rStyle w:val="CommentReference"/>
        </w:rPr>
        <w:annotationRef/>
      </w:r>
      <w:r w:rsidRPr="00E2728B">
        <w:rPr>
          <w:rFonts w:ascii="Arial" w:hAnsi="Arial" w:cs="Arial"/>
        </w:rPr>
        <w:t>Already deleted the code above.</w:t>
      </w:r>
    </w:p>
  </w:comment>
  <w:comment w:id="3142" w:author="Tatiana Kazakova" w:date="2020-11-02T15:56:00Z" w:initials="TK">
    <w:p w14:paraId="36B9FDDA" w14:textId="2CFB77E4" w:rsidR="00F70062" w:rsidRPr="00DB583F" w:rsidRDefault="00F70062">
      <w:pPr>
        <w:pStyle w:val="CommentText"/>
        <w:rPr>
          <w:rFonts w:ascii="Calibri" w:hAnsi="Calibri" w:cs="Calibri"/>
          <w:sz w:val="22"/>
          <w:szCs w:val="22"/>
        </w:rPr>
      </w:pPr>
      <w:r>
        <w:rPr>
          <w:rStyle w:val="CommentReference"/>
        </w:rPr>
        <w:annotationRef/>
      </w:r>
      <w:r w:rsidRPr="00DB583F">
        <w:rPr>
          <w:rFonts w:ascii="Calibri" w:hAnsi="Calibri" w:cs="Calibri"/>
          <w:sz w:val="22"/>
          <w:szCs w:val="22"/>
        </w:rPr>
        <w:t>The same notes for 2 previous versions</w:t>
      </w:r>
    </w:p>
  </w:comment>
  <w:comment w:id="3143" w:author="Mon Magallanes" w:date="2020-12-03T17:09:00Z" w:initials="MM">
    <w:p w14:paraId="77B1CB5B" w14:textId="72EF6DEC" w:rsidR="00F70062" w:rsidRPr="00EE205B" w:rsidRDefault="00F70062">
      <w:pPr>
        <w:pStyle w:val="CommentText"/>
        <w:rPr>
          <w:rFonts w:ascii="Arial" w:hAnsi="Arial" w:cs="Arial"/>
        </w:rPr>
      </w:pPr>
      <w:r>
        <w:rPr>
          <w:rStyle w:val="CommentReference"/>
        </w:rPr>
        <w:annotationRef/>
      </w:r>
      <w:r w:rsidRPr="00EE205B">
        <w:rPr>
          <w:rFonts w:ascii="Arial" w:hAnsi="Arial" w:cs="Arial"/>
        </w:rPr>
        <w:t xml:space="preserve">Modified following the suggestion. Should follow the how SAP name these objects. </w:t>
      </w:r>
    </w:p>
  </w:comment>
  <w:comment w:id="3144" w:author="Tatiana Kazakova" w:date="2020-12-21T22:28:00Z" w:initials="TK">
    <w:p w14:paraId="099A984F" w14:textId="684CDA84" w:rsidR="00F70062" w:rsidRPr="00B32EA0" w:rsidRDefault="00F70062">
      <w:pPr>
        <w:pStyle w:val="CommentText"/>
        <w:rPr>
          <w:rFonts w:asciiTheme="minorHAnsi" w:hAnsiTheme="minorHAnsi" w:cstheme="minorHAnsi"/>
          <w:b/>
          <w:sz w:val="28"/>
          <w:szCs w:val="28"/>
        </w:rPr>
      </w:pPr>
      <w:r>
        <w:rPr>
          <w:rStyle w:val="CommentReference"/>
        </w:rPr>
        <w:annotationRef/>
      </w:r>
      <w:r w:rsidRPr="00B32EA0">
        <w:rPr>
          <w:rFonts w:asciiTheme="minorHAnsi" w:hAnsiTheme="minorHAnsi" w:cstheme="minorHAnsi"/>
          <w:b/>
          <w:color w:val="FF0000"/>
          <w:sz w:val="28"/>
          <w:szCs w:val="28"/>
        </w:rPr>
        <w:t>Old note: Maybe ZWDCC_&lt;name&gt; would be better and would be similar to how it is used in SAP standard</w:t>
      </w:r>
    </w:p>
  </w:comment>
  <w:comment w:id="3145" w:author="Mon Magallanes" w:date="2021-01-20T11:40:00Z" w:initials="MM">
    <w:p w14:paraId="63C88210" w14:textId="7397B11D" w:rsidR="00F70062" w:rsidRPr="001B6535" w:rsidRDefault="00F70062">
      <w:pPr>
        <w:pStyle w:val="CommentText"/>
        <w:rPr>
          <w:rFonts w:ascii="Arial" w:hAnsi="Arial" w:cs="Arial"/>
        </w:rPr>
      </w:pPr>
      <w:r>
        <w:rPr>
          <w:rStyle w:val="CommentReference"/>
        </w:rPr>
        <w:annotationRef/>
      </w:r>
      <w:r w:rsidRPr="001B6535">
        <w:rPr>
          <w:rFonts w:ascii="Arial" w:hAnsi="Arial" w:cs="Arial"/>
        </w:rPr>
        <w:t>Applied</w:t>
      </w:r>
    </w:p>
  </w:comment>
  <w:comment w:id="3146" w:author="Tatiana Kazakova" w:date="2020-12-21T22:28:00Z" w:initials="TK">
    <w:p w14:paraId="7300DC16" w14:textId="63A2D1D5" w:rsidR="00F70062" w:rsidRPr="00F533D8" w:rsidRDefault="00F70062">
      <w:pPr>
        <w:pStyle w:val="CommentText"/>
        <w:rPr>
          <w:rFonts w:asciiTheme="minorHAnsi" w:hAnsiTheme="minorHAnsi" w:cstheme="minorHAnsi"/>
          <w:b/>
          <w:color w:val="FF0000"/>
          <w:sz w:val="28"/>
          <w:szCs w:val="28"/>
        </w:rPr>
      </w:pPr>
      <w:r w:rsidRPr="00F533D8">
        <w:rPr>
          <w:rStyle w:val="CommentReference"/>
          <w:rFonts w:asciiTheme="minorHAnsi" w:hAnsiTheme="minorHAnsi" w:cstheme="minorHAnsi"/>
          <w:b/>
          <w:color w:val="FF0000"/>
          <w:sz w:val="28"/>
          <w:szCs w:val="28"/>
        </w:rPr>
        <w:annotationRef/>
      </w:r>
      <w:r w:rsidRPr="00F533D8">
        <w:rPr>
          <w:rFonts w:asciiTheme="minorHAnsi" w:hAnsiTheme="minorHAnsi" w:cstheme="minorHAnsi"/>
          <w:b/>
          <w:color w:val="FF0000"/>
          <w:sz w:val="28"/>
          <w:szCs w:val="28"/>
        </w:rPr>
        <w:t>Old note: Maybe ZWDAC_&lt;name&gt; would be better and would be similar to how it is used in SAP standard</w:t>
      </w:r>
    </w:p>
  </w:comment>
  <w:comment w:id="3147" w:author="Mon Magallanes" w:date="2021-01-20T11:40:00Z" w:initials="MM">
    <w:p w14:paraId="786C37C1" w14:textId="2D891931" w:rsidR="00F70062" w:rsidRDefault="00F70062">
      <w:pPr>
        <w:pStyle w:val="CommentText"/>
      </w:pPr>
      <w:r>
        <w:rPr>
          <w:rStyle w:val="CommentReference"/>
        </w:rPr>
        <w:annotationRef/>
      </w:r>
      <w:r w:rsidRPr="001B6535">
        <w:rPr>
          <w:rFonts w:ascii="Arial" w:hAnsi="Arial" w:cs="Arial"/>
        </w:rPr>
        <w:t>Applied</w:t>
      </w:r>
    </w:p>
  </w:comment>
  <w:comment w:id="3148" w:author="Tatiana Kazakova" w:date="2020-12-21T22:29:00Z" w:initials="TK">
    <w:p w14:paraId="1B072474" w14:textId="4AC9650C" w:rsidR="00F70062" w:rsidRDefault="00F70062">
      <w:pPr>
        <w:pStyle w:val="CommentText"/>
      </w:pPr>
      <w:r>
        <w:rPr>
          <w:rStyle w:val="CommentReference"/>
        </w:rPr>
        <w:annotationRef/>
      </w:r>
      <w:r w:rsidRPr="00F533D8">
        <w:rPr>
          <w:rFonts w:ascii="Arial" w:hAnsi="Arial" w:cs="Arial"/>
          <w:color w:val="FF0000"/>
        </w:rPr>
        <w:t>The same as for Component configuration</w:t>
      </w:r>
    </w:p>
  </w:comment>
  <w:comment w:id="3149" w:author="Mon Magallanes" w:date="2021-01-20T11:40:00Z" w:initials="MM">
    <w:p w14:paraId="7F982E6F" w14:textId="360F7D08" w:rsidR="00F70062" w:rsidRDefault="00F70062">
      <w:pPr>
        <w:pStyle w:val="CommentText"/>
      </w:pPr>
      <w:r>
        <w:rPr>
          <w:rStyle w:val="CommentReference"/>
        </w:rPr>
        <w:annotationRef/>
      </w:r>
      <w:r w:rsidRPr="001B6535">
        <w:rPr>
          <w:rFonts w:ascii="Arial" w:hAnsi="Arial" w:cs="Arial"/>
        </w:rPr>
        <w:t>Applied</w:t>
      </w:r>
    </w:p>
  </w:comment>
  <w:comment w:id="3150" w:author="Tatiana Kazakova" w:date="2020-12-21T22:29:00Z" w:initials="TK">
    <w:p w14:paraId="263C7C52" w14:textId="3806A7E3" w:rsidR="00F70062" w:rsidRDefault="00F70062">
      <w:pPr>
        <w:pStyle w:val="CommentText"/>
      </w:pPr>
      <w:r>
        <w:rPr>
          <w:rStyle w:val="CommentReference"/>
        </w:rPr>
        <w:annotationRef/>
      </w:r>
      <w:r w:rsidRPr="00F533D8">
        <w:rPr>
          <w:rFonts w:ascii="Arial" w:hAnsi="Arial" w:cs="Arial"/>
          <w:color w:val="FF0000"/>
        </w:rPr>
        <w:t>The same as for Application configuration</w:t>
      </w:r>
    </w:p>
  </w:comment>
  <w:comment w:id="3151" w:author="Mon Magallanes" w:date="2021-01-20T11:40:00Z" w:initials="MM">
    <w:p w14:paraId="0B3C6B2F" w14:textId="22F3B042" w:rsidR="00F70062" w:rsidRDefault="00F70062">
      <w:pPr>
        <w:pStyle w:val="CommentText"/>
      </w:pPr>
      <w:r>
        <w:rPr>
          <w:rStyle w:val="CommentReference"/>
        </w:rPr>
        <w:annotationRef/>
      </w:r>
      <w:r w:rsidRPr="001B6535">
        <w:rPr>
          <w:rFonts w:ascii="Arial" w:hAnsi="Arial" w:cs="Arial"/>
        </w:rPr>
        <w:t>Applied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EFBD8DE" w15:done="1"/>
  <w15:commentEx w15:paraId="2A6269DD" w15:paraIdParent="6EFBD8DE" w15:done="1"/>
  <w15:commentEx w15:paraId="70FDB8AA" w15:done="0"/>
  <w15:commentEx w15:paraId="066BDBA4" w15:done="1"/>
  <w15:commentEx w15:paraId="3B35655D" w15:paraIdParent="066BDBA4" w15:done="1"/>
  <w15:commentEx w15:paraId="73DED941" w15:done="0"/>
  <w15:commentEx w15:paraId="30A8917F" w15:paraIdParent="73DED941" w15:done="0"/>
  <w15:commentEx w15:paraId="4AFA3360" w15:done="0"/>
  <w15:commentEx w15:paraId="4967963E" w15:done="0"/>
  <w15:commentEx w15:paraId="188471A9" w15:paraIdParent="4967963E" w15:done="0"/>
  <w15:commentEx w15:paraId="5E6C6AF3" w15:done="0"/>
  <w15:commentEx w15:paraId="5FEB335A" w15:paraIdParent="5E6C6AF3" w15:done="0"/>
  <w15:commentEx w15:paraId="406C7B24" w15:done="1"/>
  <w15:commentEx w15:paraId="6131A869" w15:paraIdParent="406C7B24" w15:done="1"/>
  <w15:commentEx w15:paraId="27440080" w15:done="1"/>
  <w15:commentEx w15:paraId="0FD5E054" w15:paraIdParent="27440080" w15:done="1"/>
  <w15:commentEx w15:paraId="0CE268C1" w15:done="0"/>
  <w15:commentEx w15:paraId="3D9D39B2" w15:done="0"/>
  <w15:commentEx w15:paraId="6B512DF6" w15:done="0"/>
  <w15:commentEx w15:paraId="75897DAD" w15:paraIdParent="6B512DF6" w15:done="0"/>
  <w15:commentEx w15:paraId="482C12BE" w15:done="1"/>
  <w15:commentEx w15:paraId="6A3426BD" w15:paraIdParent="482C12BE" w15:done="1"/>
  <w15:commentEx w15:paraId="2917AD11" w15:done="0"/>
  <w15:commentEx w15:paraId="0C5721F2" w15:paraIdParent="2917AD11" w15:done="0"/>
  <w15:commentEx w15:paraId="7AA8E50E" w15:done="0"/>
  <w15:commentEx w15:paraId="6D6CA34A" w15:paraIdParent="7AA8E50E" w15:done="0"/>
  <w15:commentEx w15:paraId="641FF7F7" w15:done="0"/>
  <w15:commentEx w15:paraId="13389124" w15:paraIdParent="641FF7F7" w15:done="0"/>
  <w15:commentEx w15:paraId="37BB5998" w15:done="0"/>
  <w15:commentEx w15:paraId="228BDA73" w15:paraIdParent="37BB5998" w15:done="0"/>
  <w15:commentEx w15:paraId="0A769A99" w15:done="1"/>
  <w15:commentEx w15:paraId="739DF04F" w15:paraIdParent="0A769A99" w15:done="1"/>
  <w15:commentEx w15:paraId="0D843A2C" w15:done="0"/>
  <w15:commentEx w15:paraId="48A3C819" w15:paraIdParent="0D843A2C" w15:done="0"/>
  <w15:commentEx w15:paraId="78663EF0" w15:done="0"/>
  <w15:commentEx w15:paraId="7A19CD69" w15:paraIdParent="78663EF0" w15:done="0"/>
  <w15:commentEx w15:paraId="0A2E9A75" w15:done="0"/>
  <w15:commentEx w15:paraId="04F32A32" w15:paraIdParent="0A2E9A75" w15:done="0"/>
  <w15:commentEx w15:paraId="6CBD9C7E" w15:done="0"/>
  <w15:commentEx w15:paraId="5CCEAD31" w15:paraIdParent="6CBD9C7E" w15:done="0"/>
  <w15:commentEx w15:paraId="0A49320A" w15:done="0"/>
  <w15:commentEx w15:paraId="53D7A60E" w15:paraIdParent="0A49320A" w15:done="0"/>
  <w15:commentEx w15:paraId="30EE6088" w15:done="0"/>
  <w15:commentEx w15:paraId="11816721" w15:paraIdParent="30EE6088" w15:done="0"/>
  <w15:commentEx w15:paraId="7DFC9CDD" w15:done="0"/>
  <w15:commentEx w15:paraId="2821BCD7" w15:paraIdParent="7DFC9CDD" w15:done="0"/>
  <w15:commentEx w15:paraId="51F62472" w15:done="0"/>
  <w15:commentEx w15:paraId="7BB3D804" w15:paraIdParent="51F62472" w15:done="0"/>
  <w15:commentEx w15:paraId="1794ADB1" w15:done="0"/>
  <w15:commentEx w15:paraId="24A01353" w15:paraIdParent="1794ADB1" w15:done="0"/>
  <w15:commentEx w15:paraId="0D94FE9B" w15:done="1"/>
  <w15:commentEx w15:paraId="74A62556" w15:paraIdParent="0D94FE9B" w15:done="1"/>
  <w15:commentEx w15:paraId="15F41B67" w15:done="1"/>
  <w15:commentEx w15:paraId="5B6EACBC" w15:paraIdParent="15F41B67" w15:done="1"/>
  <w15:commentEx w15:paraId="7ED051C2" w15:done="0"/>
  <w15:commentEx w15:paraId="02973B7D" w15:paraIdParent="7ED051C2" w15:done="0"/>
  <w15:commentEx w15:paraId="36B9FDDA" w15:done="1"/>
  <w15:commentEx w15:paraId="77B1CB5B" w15:paraIdParent="36B9FDDA" w15:done="1"/>
  <w15:commentEx w15:paraId="099A984F" w15:done="0"/>
  <w15:commentEx w15:paraId="63C88210" w15:paraIdParent="099A984F" w15:done="0"/>
  <w15:commentEx w15:paraId="7300DC16" w15:done="0"/>
  <w15:commentEx w15:paraId="786C37C1" w15:paraIdParent="7300DC16" w15:done="0"/>
  <w15:commentEx w15:paraId="1B072474" w15:done="0"/>
  <w15:commentEx w15:paraId="7F982E6F" w15:paraIdParent="1B072474" w15:done="0"/>
  <w15:commentEx w15:paraId="263C7C52" w15:done="0"/>
  <w15:commentEx w15:paraId="0B3C6B2F" w15:paraIdParent="263C7C5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EFBD8DE" w16cid:durableId="234FE428"/>
  <w16cid:commentId w16cid:paraId="2A6269DD" w16cid:durableId="2369CCB2"/>
  <w16cid:commentId w16cid:paraId="70FDB8AA" w16cid:durableId="234FE42B"/>
  <w16cid:commentId w16cid:paraId="066BDBA4" w16cid:durableId="234FE42C"/>
  <w16cid:commentId w16cid:paraId="3B35655D" w16cid:durableId="2369CFAA"/>
  <w16cid:commentId w16cid:paraId="73DED941" w16cid:durableId="23739C53"/>
  <w16cid:commentId w16cid:paraId="30A8917F" w16cid:durableId="2378B81D"/>
  <w16cid:commentId w16cid:paraId="4AFA3360" w16cid:durableId="234FE42D"/>
  <w16cid:commentId w16cid:paraId="4967963E" w16cid:durableId="23B289F6"/>
  <w16cid:commentId w16cid:paraId="188471A9" w16cid:durableId="23B28AE3"/>
  <w16cid:commentId w16cid:paraId="5E6C6AF3" w16cid:durableId="23B289F8"/>
  <w16cid:commentId w16cid:paraId="5FEB335A" w16cid:durableId="23B28C70"/>
  <w16cid:commentId w16cid:paraId="406C7B24" w16cid:durableId="234FE42E"/>
  <w16cid:commentId w16cid:paraId="6131A869" w16cid:durableId="234FE9BD"/>
  <w16cid:commentId w16cid:paraId="27440080" w16cid:durableId="234FE42F"/>
  <w16cid:commentId w16cid:paraId="0FD5E054" w16cid:durableId="2369D107"/>
  <w16cid:commentId w16cid:paraId="0CE268C1" w16cid:durableId="234FE430"/>
  <w16cid:commentId w16cid:paraId="3D9D39B2" w16cid:durableId="234FE431"/>
  <w16cid:commentId w16cid:paraId="6B512DF6" w16cid:durableId="23B28A02"/>
  <w16cid:commentId w16cid:paraId="75897DAD" w16cid:durableId="23B2988C"/>
  <w16cid:commentId w16cid:paraId="482C12BE" w16cid:durableId="234FE433"/>
  <w16cid:commentId w16cid:paraId="6A3426BD" w16cid:durableId="2369D48F"/>
  <w16cid:commentId w16cid:paraId="2917AD11" w16cid:durableId="23B28A08"/>
  <w16cid:commentId w16cid:paraId="0C5721F2" w16cid:durableId="23B28E87"/>
  <w16cid:commentId w16cid:paraId="7AA8E50E" w16cid:durableId="23B28A09"/>
  <w16cid:commentId w16cid:paraId="6D6CA34A" w16cid:durableId="23B2C3B7"/>
  <w16cid:commentId w16cid:paraId="641FF7F7" w16cid:durableId="23B28A0A"/>
  <w16cid:commentId w16cid:paraId="13389124" w16cid:durableId="23B29065"/>
  <w16cid:commentId w16cid:paraId="37BB5998" w16cid:durableId="23B28A0B"/>
  <w16cid:commentId w16cid:paraId="228BDA73" w16cid:durableId="23B290ED"/>
  <w16cid:commentId w16cid:paraId="0A769A99" w16cid:durableId="234FE435"/>
  <w16cid:commentId w16cid:paraId="739DF04F" w16cid:durableId="2369D60E"/>
  <w16cid:commentId w16cid:paraId="0D843A2C" w16cid:durableId="23B28A0F"/>
  <w16cid:commentId w16cid:paraId="48A3C819" w16cid:durableId="23B29144"/>
  <w16cid:commentId w16cid:paraId="78663EF0" w16cid:durableId="23B28A10"/>
  <w16cid:commentId w16cid:paraId="7A19CD69" w16cid:durableId="23B29174"/>
  <w16cid:commentId w16cid:paraId="0A2E9A75" w16cid:durableId="23B28A11"/>
  <w16cid:commentId w16cid:paraId="04F32A32" w16cid:durableId="23B2919F"/>
  <w16cid:commentId w16cid:paraId="6CBD9C7E" w16cid:durableId="23B28A12"/>
  <w16cid:commentId w16cid:paraId="5CCEAD31" w16cid:durableId="23B291EC"/>
  <w16cid:commentId w16cid:paraId="0A49320A" w16cid:durableId="23B28A13"/>
  <w16cid:commentId w16cid:paraId="53D7A60E" w16cid:durableId="23B2926C"/>
  <w16cid:commentId w16cid:paraId="30EE6088" w16cid:durableId="23B28A15"/>
  <w16cid:commentId w16cid:paraId="11816721" w16cid:durableId="23B292DA"/>
  <w16cid:commentId w16cid:paraId="7DFC9CDD" w16cid:durableId="23B28A18"/>
  <w16cid:commentId w16cid:paraId="2821BCD7" w16cid:durableId="23B293AA"/>
  <w16cid:commentId w16cid:paraId="51F62472" w16cid:durableId="23B28A19"/>
  <w16cid:commentId w16cid:paraId="7BB3D804" w16cid:durableId="23B293C9"/>
  <w16cid:commentId w16cid:paraId="1794ADB1" w16cid:durableId="23B28A1C"/>
  <w16cid:commentId w16cid:paraId="24A01353" w16cid:durableId="23B29429"/>
  <w16cid:commentId w16cid:paraId="0D94FE9B" w16cid:durableId="234FE439"/>
  <w16cid:commentId w16cid:paraId="74A62556" w16cid:durableId="2369DA39"/>
  <w16cid:commentId w16cid:paraId="15F41B67" w16cid:durableId="234FE43D"/>
  <w16cid:commentId w16cid:paraId="5B6EACBC" w16cid:durableId="2369DB1F"/>
  <w16cid:commentId w16cid:paraId="7ED051C2" w16cid:durableId="23B28A25"/>
  <w16cid:commentId w16cid:paraId="02973B7D" w16cid:durableId="23B2973E"/>
  <w16cid:commentId w16cid:paraId="36B9FDDA" w16cid:durableId="234FE43E"/>
  <w16cid:commentId w16cid:paraId="77B1CB5B" w16cid:durableId="23739A2D"/>
  <w16cid:commentId w16cid:paraId="099A984F" w16cid:durableId="23B28A28"/>
  <w16cid:commentId w16cid:paraId="63C88210" w16cid:durableId="23B29530"/>
  <w16cid:commentId w16cid:paraId="7300DC16" w16cid:durableId="23B28A29"/>
  <w16cid:commentId w16cid:paraId="786C37C1" w16cid:durableId="23B2953D"/>
  <w16cid:commentId w16cid:paraId="1B072474" w16cid:durableId="23B28A2A"/>
  <w16cid:commentId w16cid:paraId="7F982E6F" w16cid:durableId="23B2953F"/>
  <w16cid:commentId w16cid:paraId="263C7C52" w16cid:durableId="23B28A2B"/>
  <w16cid:commentId w16cid:paraId="0B3C6B2F" w16cid:durableId="23B2954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E54BCB" w14:textId="77777777" w:rsidR="009B45F6" w:rsidRDefault="009B45F6">
      <w:r>
        <w:separator/>
      </w:r>
    </w:p>
  </w:endnote>
  <w:endnote w:type="continuationSeparator" w:id="0">
    <w:p w14:paraId="3C2A2F8E" w14:textId="77777777" w:rsidR="009B45F6" w:rsidRDefault="009B45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Grundfos TheSans V2">
    <w:altName w:val="Segoe Script"/>
    <w:charset w:val="00"/>
    <w:family w:val="swiss"/>
    <w:pitch w:val="variable"/>
    <w:sig w:usb0="A00002FF" w:usb1="500064BB" w:usb2="00000000" w:usb3="00000000" w:csb0="0000009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E778E8" w14:textId="3E8E4D87" w:rsidR="00F70062" w:rsidRPr="00805272" w:rsidRDefault="00F70062">
    <w:pPr>
      <w:pStyle w:val="Footer"/>
      <w:rPr>
        <w:sz w:val="16"/>
        <w:szCs w:val="16"/>
      </w:rPr>
    </w:pPr>
    <w:r>
      <w:tab/>
    </w:r>
    <w:r>
      <w:tab/>
    </w:r>
    <w:r>
      <w:tab/>
    </w:r>
    <w:r>
      <w:rPr>
        <w:sz w:val="16"/>
        <w:szCs w:val="16"/>
      </w:rPr>
      <w:t>072020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000" w:firstRow="0" w:lastRow="0" w:firstColumn="0" w:lastColumn="0" w:noHBand="0" w:noVBand="0"/>
    </w:tblPr>
    <w:tblGrid>
      <w:gridCol w:w="5868"/>
      <w:gridCol w:w="558"/>
      <w:gridCol w:w="3213"/>
    </w:tblGrid>
    <w:tr w:rsidR="00F70062" w14:paraId="0C33F07F" w14:textId="77777777">
      <w:tc>
        <w:tcPr>
          <w:tcW w:w="5868" w:type="dxa"/>
        </w:tcPr>
        <w:p w14:paraId="74E5CB26" w14:textId="77777777" w:rsidR="00F70062" w:rsidRPr="0071130F" w:rsidRDefault="00F70062">
          <w:pPr>
            <w:pStyle w:val="Footer"/>
            <w:rPr>
              <w:snapToGrid w:val="0"/>
              <w:sz w:val="16"/>
              <w:szCs w:val="16"/>
            </w:rPr>
          </w:pPr>
          <w:r>
            <w:rPr>
              <w:snapToGrid w:val="0"/>
              <w:sz w:val="16"/>
              <w:szCs w:val="16"/>
            </w:rPr>
            <w:t>3.10</w:t>
          </w:r>
        </w:p>
      </w:tc>
      <w:tc>
        <w:tcPr>
          <w:tcW w:w="558" w:type="dxa"/>
        </w:tcPr>
        <w:p w14:paraId="2EAF6120" w14:textId="77777777" w:rsidR="00F70062" w:rsidRDefault="00F70062">
          <w:pPr>
            <w:pStyle w:val="Footer"/>
            <w:rPr>
              <w:snapToGrid w:val="0"/>
            </w:rPr>
          </w:pPr>
        </w:p>
      </w:tc>
      <w:tc>
        <w:tcPr>
          <w:tcW w:w="3213" w:type="dxa"/>
        </w:tcPr>
        <w:p w14:paraId="192DC6E5" w14:textId="2156868C" w:rsidR="00F70062" w:rsidRDefault="00F70062">
          <w:pPr>
            <w:pStyle w:val="Footer"/>
            <w:jc w:val="right"/>
            <w:rPr>
              <w:snapToGrid w:val="0"/>
            </w:rPr>
          </w:pPr>
          <w:r>
            <w:rPr>
              <w:snapToGrid w:val="0"/>
              <w:sz w:val="16"/>
            </w:rPr>
            <w:t xml:space="preserve">Page </w:t>
          </w:r>
          <w:r>
            <w:rPr>
              <w:snapToGrid w:val="0"/>
              <w:sz w:val="16"/>
            </w:rPr>
            <w:fldChar w:fldCharType="begin"/>
          </w:r>
          <w:r>
            <w:rPr>
              <w:snapToGrid w:val="0"/>
              <w:sz w:val="16"/>
            </w:rPr>
            <w:instrText xml:space="preserve"> PAGE </w:instrText>
          </w:r>
          <w:r>
            <w:rPr>
              <w:snapToGrid w:val="0"/>
              <w:sz w:val="16"/>
            </w:rPr>
            <w:fldChar w:fldCharType="separate"/>
          </w:r>
          <w:r>
            <w:rPr>
              <w:noProof/>
              <w:snapToGrid w:val="0"/>
              <w:sz w:val="16"/>
            </w:rPr>
            <w:t>54</w:t>
          </w:r>
          <w:r>
            <w:rPr>
              <w:snapToGrid w:val="0"/>
              <w:sz w:val="16"/>
            </w:rPr>
            <w:fldChar w:fldCharType="end"/>
          </w:r>
          <w:r>
            <w:rPr>
              <w:snapToGrid w:val="0"/>
              <w:sz w:val="16"/>
            </w:rPr>
            <w:t xml:space="preserve"> of </w:t>
          </w:r>
          <w:r>
            <w:rPr>
              <w:snapToGrid w:val="0"/>
              <w:sz w:val="16"/>
            </w:rPr>
            <w:fldChar w:fldCharType="begin"/>
          </w:r>
          <w:r>
            <w:rPr>
              <w:snapToGrid w:val="0"/>
              <w:sz w:val="16"/>
            </w:rPr>
            <w:instrText xml:space="preserve"> NUMPAGES </w:instrText>
          </w:r>
          <w:r>
            <w:rPr>
              <w:snapToGrid w:val="0"/>
              <w:sz w:val="16"/>
            </w:rPr>
            <w:fldChar w:fldCharType="separate"/>
          </w:r>
          <w:r>
            <w:rPr>
              <w:noProof/>
              <w:snapToGrid w:val="0"/>
              <w:sz w:val="16"/>
            </w:rPr>
            <w:t>57</w:t>
          </w:r>
          <w:r>
            <w:rPr>
              <w:snapToGrid w:val="0"/>
              <w:sz w:val="16"/>
            </w:rPr>
            <w:fldChar w:fldCharType="end"/>
          </w:r>
        </w:p>
      </w:tc>
    </w:tr>
  </w:tbl>
  <w:p w14:paraId="3F9DFF8B" w14:textId="77777777" w:rsidR="00F70062" w:rsidRDefault="00F70062">
    <w:pPr>
      <w:pStyle w:val="Footer"/>
      <w:rPr>
        <w:snapToGrid w:val="0"/>
      </w:rPr>
    </w:pPr>
  </w:p>
  <w:p w14:paraId="2B61554F" w14:textId="77777777" w:rsidR="00F70062" w:rsidRDefault="00F70062">
    <w:pPr>
      <w:pStyle w:val="Footer"/>
    </w:pPr>
    <w:r>
      <w:tab/>
    </w: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3E770F" w14:textId="77777777" w:rsidR="009B45F6" w:rsidRDefault="009B45F6">
      <w:r>
        <w:separator/>
      </w:r>
    </w:p>
  </w:footnote>
  <w:footnote w:type="continuationSeparator" w:id="0">
    <w:p w14:paraId="4FC8C5B3" w14:textId="77777777" w:rsidR="009B45F6" w:rsidRDefault="009B45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41"/>
      <w:gridCol w:w="3141"/>
      <w:gridCol w:w="3141"/>
    </w:tblGrid>
    <w:tr w:rsidR="00F70062" w14:paraId="61B10F7E" w14:textId="77777777" w:rsidTr="219C9FEA">
      <w:tc>
        <w:tcPr>
          <w:tcW w:w="3141" w:type="dxa"/>
        </w:tcPr>
        <w:p w14:paraId="2E7643BA" w14:textId="611CE115" w:rsidR="00F70062" w:rsidRDefault="00F70062" w:rsidP="219C9FEA">
          <w:pPr>
            <w:pStyle w:val="Header"/>
            <w:ind w:left="-115"/>
          </w:pPr>
        </w:p>
      </w:tc>
      <w:tc>
        <w:tcPr>
          <w:tcW w:w="3141" w:type="dxa"/>
        </w:tcPr>
        <w:p w14:paraId="2F886DA1" w14:textId="6A7ABEC9" w:rsidR="00F70062" w:rsidRDefault="00F70062" w:rsidP="219C9FEA">
          <w:pPr>
            <w:pStyle w:val="Header"/>
            <w:jc w:val="center"/>
          </w:pPr>
        </w:p>
      </w:tc>
      <w:tc>
        <w:tcPr>
          <w:tcW w:w="3141" w:type="dxa"/>
        </w:tcPr>
        <w:p w14:paraId="422BD567" w14:textId="29C32221" w:rsidR="00F70062" w:rsidRDefault="00F70062" w:rsidP="219C9FEA">
          <w:pPr>
            <w:pStyle w:val="Header"/>
            <w:ind w:right="-115"/>
            <w:jc w:val="right"/>
          </w:pPr>
        </w:p>
      </w:tc>
    </w:tr>
  </w:tbl>
  <w:p w14:paraId="46D26BCF" w14:textId="4D40C3DB" w:rsidR="00F70062" w:rsidRDefault="00F70062" w:rsidP="219C9FE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000" w:firstRow="0" w:lastRow="0" w:firstColumn="0" w:lastColumn="0" w:noHBand="0" w:noVBand="0"/>
      <w:tblPrChange w:id="3152" w:author="Marco Chua" w:date="2020-07-10T00:23:00Z">
        <w:tblPr>
          <w:tblW w:w="0" w:type="auto"/>
          <w:tblLayout w:type="fixed"/>
          <w:tblLook w:val="0000" w:firstRow="0" w:lastRow="0" w:firstColumn="0" w:lastColumn="0" w:noHBand="0" w:noVBand="0"/>
        </w:tblPr>
      </w:tblPrChange>
    </w:tblPr>
    <w:tblGrid>
      <w:gridCol w:w="1809"/>
      <w:gridCol w:w="7797"/>
      <w:tblGridChange w:id="3153">
        <w:tblGrid>
          <w:gridCol w:w="360"/>
          <w:gridCol w:w="360"/>
          <w:gridCol w:w="1089"/>
          <w:gridCol w:w="7797"/>
        </w:tblGrid>
      </w:tblGridChange>
    </w:tblGrid>
    <w:tr w:rsidR="00F70062" w14:paraId="7189D811" w14:textId="77777777" w:rsidTr="219C9FEA">
      <w:trPr>
        <w:trPrChange w:id="3154" w:author="Marco Chua" w:date="2020-07-10T00:23:00Z">
          <w:trPr>
            <w:gridAfter w:val="0"/>
          </w:trPr>
        </w:trPrChange>
      </w:trPr>
      <w:tc>
        <w:tcPr>
          <w:tcW w:w="1809" w:type="dxa"/>
          <w:tcPrChange w:id="3155" w:author="Marco Chua" w:date="2020-07-10T00:23:00Z">
            <w:tcPr>
              <w:tcW w:w="0" w:type="auto"/>
            </w:tcPr>
          </w:tcPrChange>
        </w:tcPr>
        <w:p w14:paraId="14975B67" w14:textId="34A18594" w:rsidR="00F70062" w:rsidRDefault="00F70062" w:rsidP="00B56275">
          <w:pPr>
            <w:pStyle w:val="Header"/>
          </w:pPr>
          <w:del w:id="3156" w:author="Marco Chua" w:date="2020-07-10T00:22:00Z">
            <w:r>
              <w:rPr>
                <w:noProof/>
                <w:lang w:val="ru-RU" w:eastAsia="ru-RU"/>
              </w:rPr>
              <w:drawing>
                <wp:anchor distT="0" distB="0" distL="114300" distR="114300" simplePos="0" relativeHeight="251657216" behindDoc="0" locked="0" layoutInCell="1" allowOverlap="1" wp14:anchorId="1001AE21" wp14:editId="32F9CFB1">
                  <wp:simplePos x="0" y="0"/>
                  <wp:positionH relativeFrom="column">
                    <wp:align>left</wp:align>
                  </wp:positionH>
                  <wp:positionV relativeFrom="paragraph">
                    <wp:posOffset>0</wp:posOffset>
                  </wp:positionV>
                  <wp:extent cx="914400" cy="262255"/>
                  <wp:effectExtent l="0" t="0" r="0" b="0"/>
                  <wp:wrapNone/>
                  <wp:docPr id="2" name="Picture 6980158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9801582"/>
                          <pic:cNvPicPr>
                            <a:picLocks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262255"/>
                          </a:xfrm>
                          <a:prstGeom prst="rect">
                            <a:avLst/>
                          </a:prstGeom>
                          <a:noFill/>
                        </pic:spPr>
                      </pic:pic>
                    </a:graphicData>
                  </a:graphic>
                  <wp14:sizeRelH relativeFrom="page">
                    <wp14:pctWidth>0</wp14:pctWidth>
                  </wp14:sizeRelH>
                  <wp14:sizeRelV relativeFrom="page">
                    <wp14:pctHeight>0</wp14:pctHeight>
                  </wp14:sizeRelV>
                </wp:anchor>
              </w:drawing>
            </w:r>
          </w:del>
        </w:p>
      </w:tc>
      <w:tc>
        <w:tcPr>
          <w:tcW w:w="7797" w:type="dxa"/>
          <w:tcBorders>
            <w:bottom w:val="single" w:sz="4" w:space="0" w:color="auto"/>
          </w:tcBorders>
          <w:tcPrChange w:id="3157" w:author="Marco Chua" w:date="2020-07-10T00:23:00Z">
            <w:tcPr>
              <w:tcW w:w="0" w:type="auto"/>
            </w:tcPr>
          </w:tcPrChange>
        </w:tcPr>
        <w:p w14:paraId="0D9A3FAF" w14:textId="665E05EF" w:rsidR="00F70062" w:rsidRPr="00C86B5B" w:rsidRDefault="00F70062" w:rsidP="219C9FEA">
          <w:pPr>
            <w:pStyle w:val="Header"/>
            <w:rPr>
              <w:rFonts w:ascii="Tahoma" w:hAnsi="Tahoma" w:cs="Tahoma"/>
              <w:b/>
              <w:bCs/>
            </w:rPr>
          </w:pPr>
          <w:r w:rsidRPr="219C9FEA">
            <w:rPr>
              <w:rFonts w:ascii="Tahoma" w:hAnsi="Tahoma" w:cs="Tahoma"/>
              <w:b/>
              <w:bCs/>
            </w:rPr>
            <w:t>SAP ABAP</w:t>
          </w:r>
        </w:p>
      </w:tc>
    </w:tr>
    <w:tr w:rsidR="00F70062" w14:paraId="3007D96C" w14:textId="77777777" w:rsidTr="219C9FEA">
      <w:tc>
        <w:tcPr>
          <w:tcW w:w="1809" w:type="dxa"/>
        </w:tcPr>
        <w:p w14:paraId="5032E68E" w14:textId="77777777" w:rsidR="00F70062" w:rsidRDefault="00F70062" w:rsidP="00B56275">
          <w:pPr>
            <w:pStyle w:val="Header"/>
            <w:rPr>
              <w:sz w:val="12"/>
            </w:rPr>
          </w:pPr>
          <w:r>
            <w:rPr>
              <w:sz w:val="12"/>
            </w:rPr>
            <w:t xml:space="preserve"> </w:t>
          </w:r>
        </w:p>
      </w:tc>
      <w:tc>
        <w:tcPr>
          <w:tcW w:w="7797" w:type="dxa"/>
        </w:tcPr>
        <w:p w14:paraId="4BC3C275" w14:textId="17185396" w:rsidR="00F70062" w:rsidRPr="00C86B5B" w:rsidRDefault="00F70062" w:rsidP="219C9FEA">
          <w:pPr>
            <w:pStyle w:val="Header"/>
            <w:rPr>
              <w:rFonts w:ascii="Tahoma" w:hAnsi="Tahoma" w:cs="Tahoma"/>
              <w:b/>
              <w:bCs/>
            </w:rPr>
          </w:pPr>
          <w:r w:rsidRPr="219C9FEA">
            <w:rPr>
              <w:rFonts w:ascii="Tahoma" w:hAnsi="Tahoma" w:cs="Tahoma"/>
              <w:b/>
              <w:bCs/>
            </w:rPr>
            <w:t>Global Development Standards</w:t>
          </w:r>
        </w:p>
      </w:tc>
    </w:tr>
  </w:tbl>
  <w:p w14:paraId="382CD2AF" w14:textId="227A1541" w:rsidR="00F70062" w:rsidRDefault="00F70062">
    <w:pPr>
      <w:pStyle w:val="Header"/>
    </w:pPr>
    <w:ins w:id="3158" w:author="Marco Chua" w:date="2020-07-10T00:22:00Z">
      <w:r>
        <w:rPr>
          <w:noProof/>
          <w:lang w:val="ru-RU" w:eastAsia="ru-RU"/>
        </w:rPr>
        <w:drawing>
          <wp:anchor distT="0" distB="0" distL="114300" distR="114300" simplePos="0" relativeHeight="251658240" behindDoc="0" locked="0" layoutInCell="1" allowOverlap="1" wp14:anchorId="1DE77F5B" wp14:editId="1638F776">
            <wp:simplePos x="0" y="0"/>
            <wp:positionH relativeFrom="column">
              <wp:align>left</wp:align>
            </wp:positionH>
            <wp:positionV relativeFrom="paragraph">
              <wp:posOffset>0</wp:posOffset>
            </wp:positionV>
            <wp:extent cx="1250315" cy="234315"/>
            <wp:effectExtent l="0" t="0" r="0" b="0"/>
            <wp:wrapNone/>
            <wp:docPr id="1" name="Picture 10143884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14388429"/>
                    <pic:cNvPicPr>
                      <a:picLocks noChangeArrowheads="1"/>
                    </pic:cNvPicPr>
                  </pic:nvPicPr>
                  <pic:blipFill>
                    <a:blip r:embed="rId1">
                      <a:extLst>
                        <a:ext uri="{28A0092B-C50C-407E-A947-70E740481C1C}">
                          <a14:useLocalDpi xmlns:a14="http://schemas.microsoft.com/office/drawing/2010/main" val="0"/>
                        </a:ext>
                      </a:extLst>
                    </a:blip>
                    <a:srcRect b="34692"/>
                    <a:stretch>
                      <a:fillRect/>
                    </a:stretch>
                  </pic:blipFill>
                  <pic:spPr bwMode="auto">
                    <a:xfrm>
                      <a:off x="0" y="0"/>
                      <a:ext cx="1250315" cy="234315"/>
                    </a:xfrm>
                    <a:prstGeom prst="rect">
                      <a:avLst/>
                    </a:prstGeom>
                    <a:noFill/>
                  </pic:spPr>
                </pic:pic>
              </a:graphicData>
            </a:graphic>
            <wp14:sizeRelH relativeFrom="page">
              <wp14:pctWidth>0</wp14:pctWidth>
            </wp14:sizeRelH>
            <wp14:sizeRelV relativeFrom="page">
              <wp14:pctHeight>0</wp14:pctHeight>
            </wp14:sizeRelV>
          </wp:anchor>
        </w:drawing>
      </w:r>
    </w:ins>
  </w:p>
  <w:p w14:paraId="2A9B643C" w14:textId="77777777" w:rsidR="00F70062" w:rsidRDefault="00F7006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w14:anchorId="32DC18B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92" type="#_x0000_t75" style="width:11.2pt;height:11.2pt" o:bullet="t">
        <v:imagedata r:id="rId1" o:title="mso5F"/>
      </v:shape>
    </w:pict>
  </w:numPicBullet>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5B8042A"/>
    <w:multiLevelType w:val="multilevel"/>
    <w:tmpl w:val="18A60C76"/>
    <w:lvl w:ilvl="0">
      <w:start w:val="3"/>
      <w:numFmt w:val="decimal"/>
      <w:lvlText w:val="%1"/>
      <w:lvlJc w:val="left"/>
      <w:pPr>
        <w:tabs>
          <w:tab w:val="num" w:pos="720"/>
        </w:tabs>
        <w:ind w:left="720" w:hanging="720"/>
      </w:pPr>
      <w:rPr>
        <w:rFonts w:hint="default"/>
      </w:rPr>
    </w:lvl>
    <w:lvl w:ilvl="1">
      <w:start w:val="3"/>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15:restartNumberingAfterBreak="0">
    <w:nsid w:val="081E11C4"/>
    <w:multiLevelType w:val="multilevel"/>
    <w:tmpl w:val="9EF6BC6E"/>
    <w:lvl w:ilvl="0">
      <w:start w:val="3"/>
      <w:numFmt w:val="decimal"/>
      <w:lvlText w:val="%1"/>
      <w:lvlJc w:val="left"/>
      <w:pPr>
        <w:tabs>
          <w:tab w:val="num" w:pos="450"/>
        </w:tabs>
        <w:ind w:left="450" w:hanging="450"/>
      </w:pPr>
      <w:rPr>
        <w:rFonts w:hint="default"/>
      </w:rPr>
    </w:lvl>
    <w:lvl w:ilvl="1">
      <w:start w:val="3"/>
      <w:numFmt w:val="decimal"/>
      <w:lvlText w:val="%1.%2"/>
      <w:lvlJc w:val="left"/>
      <w:pPr>
        <w:tabs>
          <w:tab w:val="num" w:pos="450"/>
        </w:tabs>
        <w:ind w:left="450" w:hanging="450"/>
      </w:pPr>
      <w:rPr>
        <w:rFonts w:hint="default"/>
      </w:rPr>
    </w:lvl>
    <w:lvl w:ilvl="2">
      <w:start w:val="8"/>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 w15:restartNumberingAfterBreak="0">
    <w:nsid w:val="08251478"/>
    <w:multiLevelType w:val="multilevel"/>
    <w:tmpl w:val="DD989782"/>
    <w:lvl w:ilvl="0">
      <w:start w:val="4"/>
      <w:numFmt w:val="decimal"/>
      <w:lvlText w:val="%1"/>
      <w:lvlJc w:val="left"/>
      <w:pPr>
        <w:tabs>
          <w:tab w:val="num" w:pos="450"/>
        </w:tabs>
        <w:ind w:left="450" w:hanging="450"/>
      </w:pPr>
      <w:rPr>
        <w:rFonts w:hint="default"/>
      </w:rPr>
    </w:lvl>
    <w:lvl w:ilvl="1">
      <w:start w:val="4"/>
      <w:numFmt w:val="decimal"/>
      <w:lvlText w:val="%1.%2"/>
      <w:lvlJc w:val="left"/>
      <w:pPr>
        <w:tabs>
          <w:tab w:val="num" w:pos="450"/>
        </w:tabs>
        <w:ind w:left="450" w:hanging="450"/>
      </w:pPr>
      <w:rPr>
        <w:rFonts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 w15:restartNumberingAfterBreak="0">
    <w:nsid w:val="08CC2836"/>
    <w:multiLevelType w:val="multilevel"/>
    <w:tmpl w:val="D7FA11EE"/>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5" w15:restartNumberingAfterBreak="0">
    <w:nsid w:val="0FBE1FED"/>
    <w:multiLevelType w:val="multilevel"/>
    <w:tmpl w:val="5D167734"/>
    <w:lvl w:ilvl="0">
      <w:start w:val="4"/>
      <w:numFmt w:val="decimal"/>
      <w:lvlText w:val="%1"/>
      <w:lvlJc w:val="left"/>
      <w:pPr>
        <w:tabs>
          <w:tab w:val="num" w:pos="615"/>
        </w:tabs>
        <w:ind w:left="615" w:hanging="615"/>
      </w:pPr>
      <w:rPr>
        <w:rFonts w:hint="default"/>
      </w:rPr>
    </w:lvl>
    <w:lvl w:ilvl="1">
      <w:start w:val="3"/>
      <w:numFmt w:val="decimal"/>
      <w:lvlText w:val="%1.%2"/>
      <w:lvlJc w:val="left"/>
      <w:pPr>
        <w:tabs>
          <w:tab w:val="num" w:pos="615"/>
        </w:tabs>
        <w:ind w:left="615" w:hanging="615"/>
      </w:pPr>
      <w:rPr>
        <w:rFonts w:hint="default"/>
      </w:rPr>
    </w:lvl>
    <w:lvl w:ilvl="2">
      <w:start w:val="2"/>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6" w15:restartNumberingAfterBreak="0">
    <w:nsid w:val="107E5276"/>
    <w:multiLevelType w:val="hybridMultilevel"/>
    <w:tmpl w:val="9E2ED284"/>
    <w:lvl w:ilvl="0" w:tplc="FFFFFFFF">
      <w:start w:val="1"/>
      <w:numFmt w:val="decimal"/>
      <w:lvlText w:val="%1."/>
      <w:lvlJc w:val="left"/>
      <w:pPr>
        <w:tabs>
          <w:tab w:val="num" w:pos="720"/>
        </w:tabs>
        <w:ind w:left="720" w:hanging="360"/>
      </w:pPr>
    </w:lvl>
    <w:lvl w:ilvl="1" w:tplc="A292324C">
      <w:numFmt w:val="none"/>
      <w:lvlText w:val=""/>
      <w:lvlJc w:val="left"/>
      <w:pPr>
        <w:tabs>
          <w:tab w:val="num" w:pos="360"/>
        </w:tabs>
      </w:pPr>
    </w:lvl>
    <w:lvl w:ilvl="2" w:tplc="FCD4D5E6">
      <w:numFmt w:val="none"/>
      <w:lvlText w:val=""/>
      <w:lvlJc w:val="left"/>
      <w:pPr>
        <w:tabs>
          <w:tab w:val="num" w:pos="360"/>
        </w:tabs>
      </w:pPr>
    </w:lvl>
    <w:lvl w:ilvl="3" w:tplc="6BC600D4">
      <w:numFmt w:val="none"/>
      <w:lvlText w:val=""/>
      <w:lvlJc w:val="left"/>
      <w:pPr>
        <w:tabs>
          <w:tab w:val="num" w:pos="360"/>
        </w:tabs>
      </w:pPr>
    </w:lvl>
    <w:lvl w:ilvl="4" w:tplc="37B478E8">
      <w:numFmt w:val="none"/>
      <w:lvlText w:val=""/>
      <w:lvlJc w:val="left"/>
      <w:pPr>
        <w:tabs>
          <w:tab w:val="num" w:pos="360"/>
        </w:tabs>
      </w:pPr>
    </w:lvl>
    <w:lvl w:ilvl="5" w:tplc="C2B8C99C">
      <w:numFmt w:val="none"/>
      <w:lvlText w:val=""/>
      <w:lvlJc w:val="left"/>
      <w:pPr>
        <w:tabs>
          <w:tab w:val="num" w:pos="360"/>
        </w:tabs>
      </w:pPr>
    </w:lvl>
    <w:lvl w:ilvl="6" w:tplc="D834F758">
      <w:numFmt w:val="none"/>
      <w:lvlText w:val=""/>
      <w:lvlJc w:val="left"/>
      <w:pPr>
        <w:tabs>
          <w:tab w:val="num" w:pos="360"/>
        </w:tabs>
      </w:pPr>
    </w:lvl>
    <w:lvl w:ilvl="7" w:tplc="A33A80FE">
      <w:numFmt w:val="none"/>
      <w:lvlText w:val=""/>
      <w:lvlJc w:val="left"/>
      <w:pPr>
        <w:tabs>
          <w:tab w:val="num" w:pos="360"/>
        </w:tabs>
      </w:pPr>
    </w:lvl>
    <w:lvl w:ilvl="8" w:tplc="2ABA907C">
      <w:numFmt w:val="none"/>
      <w:lvlText w:val=""/>
      <w:lvlJc w:val="left"/>
      <w:pPr>
        <w:tabs>
          <w:tab w:val="num" w:pos="360"/>
        </w:tabs>
      </w:pPr>
    </w:lvl>
  </w:abstractNum>
  <w:abstractNum w:abstractNumId="7" w15:restartNumberingAfterBreak="0">
    <w:nsid w:val="10EC5150"/>
    <w:multiLevelType w:val="multilevel"/>
    <w:tmpl w:val="DC5C402C"/>
    <w:lvl w:ilvl="0">
      <w:start w:val="4"/>
      <w:numFmt w:val="decimal"/>
      <w:lvlText w:val="%1"/>
      <w:lvlJc w:val="left"/>
      <w:pPr>
        <w:tabs>
          <w:tab w:val="num" w:pos="450"/>
        </w:tabs>
        <w:ind w:left="450" w:hanging="450"/>
      </w:pPr>
      <w:rPr>
        <w:rFonts w:hint="default"/>
      </w:rPr>
    </w:lvl>
    <w:lvl w:ilvl="1">
      <w:start w:val="2"/>
      <w:numFmt w:val="decimal"/>
      <w:lvlText w:val="%1.%2"/>
      <w:lvlJc w:val="left"/>
      <w:pPr>
        <w:tabs>
          <w:tab w:val="num" w:pos="450"/>
        </w:tabs>
        <w:ind w:left="450" w:hanging="450"/>
      </w:pPr>
      <w:rPr>
        <w:rFonts w:hint="default"/>
      </w:rPr>
    </w:lvl>
    <w:lvl w:ilvl="2">
      <w:start w:val="3"/>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15:restartNumberingAfterBreak="0">
    <w:nsid w:val="165C77E5"/>
    <w:multiLevelType w:val="multilevel"/>
    <w:tmpl w:val="DEAE4670"/>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9" w15:restartNumberingAfterBreak="0">
    <w:nsid w:val="1723413B"/>
    <w:multiLevelType w:val="hybridMultilevel"/>
    <w:tmpl w:val="9064C842"/>
    <w:lvl w:ilvl="0" w:tplc="78EEA344">
      <w:start w:val="1"/>
      <w:numFmt w:val="bullet"/>
      <w:lvlText w:val=""/>
      <w:lvlPicBulletId w:val="0"/>
      <w:lvlJc w:val="left"/>
      <w:pPr>
        <w:tabs>
          <w:tab w:val="num" w:pos="720"/>
        </w:tabs>
        <w:ind w:left="720" w:hanging="864"/>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7C355ED"/>
    <w:multiLevelType w:val="multilevel"/>
    <w:tmpl w:val="42A8BCEE"/>
    <w:lvl w:ilvl="0">
      <w:start w:val="4"/>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1" w15:restartNumberingAfterBreak="0">
    <w:nsid w:val="1D447DA0"/>
    <w:multiLevelType w:val="multilevel"/>
    <w:tmpl w:val="0194E1C2"/>
    <w:lvl w:ilvl="0">
      <w:start w:val="7"/>
      <w:numFmt w:val="decimal"/>
      <w:lvlText w:val="%1"/>
      <w:lvlJc w:val="left"/>
      <w:pPr>
        <w:tabs>
          <w:tab w:val="num" w:pos="720"/>
        </w:tabs>
        <w:ind w:left="720" w:hanging="720"/>
      </w:pPr>
      <w:rPr>
        <w:rFonts w:hint="default"/>
      </w:rPr>
    </w:lvl>
    <w:lvl w:ilvl="1">
      <w:start w:val="3"/>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2" w15:restartNumberingAfterBreak="0">
    <w:nsid w:val="1FB23938"/>
    <w:multiLevelType w:val="multilevel"/>
    <w:tmpl w:val="1D9A0D50"/>
    <w:lvl w:ilvl="0">
      <w:start w:val="1"/>
      <w:numFmt w:val="none"/>
      <w:lvlText w:val="%1"/>
      <w:lvlJc w:val="left"/>
      <w:pPr>
        <w:tabs>
          <w:tab w:val="num" w:pos="357"/>
        </w:tabs>
        <w:ind w:left="0" w:firstLine="0"/>
      </w:pPr>
    </w:lvl>
    <w:lvl w:ilvl="1">
      <w:start w:val="1"/>
      <w:numFmt w:val="none"/>
      <w:pStyle w:val="ResetNumberedList"/>
      <w:suff w:val="nothing"/>
      <w:lvlText w:val="%2"/>
      <w:lvlJc w:val="left"/>
      <w:pPr>
        <w:ind w:left="0" w:firstLine="0"/>
      </w:pPr>
    </w:lvl>
    <w:lvl w:ilvl="2">
      <w:start w:val="1"/>
      <w:numFmt w:val="decimal"/>
      <w:pStyle w:val="NumberedList"/>
      <w:lvlText w:val="%3"/>
      <w:lvlJc w:val="left"/>
      <w:pPr>
        <w:tabs>
          <w:tab w:val="num" w:pos="720"/>
        </w:tabs>
        <w:ind w:left="720" w:hanging="72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15:restartNumberingAfterBreak="0">
    <w:nsid w:val="1FB77035"/>
    <w:multiLevelType w:val="multilevel"/>
    <w:tmpl w:val="FF7009BC"/>
    <w:lvl w:ilvl="0">
      <w:start w:val="4"/>
      <w:numFmt w:val="decimal"/>
      <w:lvlText w:val="%1"/>
      <w:lvlJc w:val="left"/>
      <w:pPr>
        <w:tabs>
          <w:tab w:val="num" w:pos="720"/>
        </w:tabs>
        <w:ind w:left="720" w:hanging="720"/>
      </w:pPr>
      <w:rPr>
        <w:rFonts w:hint="default"/>
      </w:rPr>
    </w:lvl>
    <w:lvl w:ilvl="1">
      <w:start w:val="4"/>
      <w:numFmt w:val="decimal"/>
      <w:lvlText w:val="%1.%2"/>
      <w:lvlJc w:val="left"/>
      <w:pPr>
        <w:tabs>
          <w:tab w:val="num" w:pos="720"/>
        </w:tabs>
        <w:ind w:left="720" w:hanging="720"/>
      </w:pPr>
      <w:rPr>
        <w:rFonts w:hint="default"/>
      </w:rPr>
    </w:lvl>
    <w:lvl w:ilvl="2">
      <w:start w:val="2"/>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4" w15:restartNumberingAfterBreak="0">
    <w:nsid w:val="26CC26B3"/>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2CF861DD"/>
    <w:multiLevelType w:val="hybridMultilevel"/>
    <w:tmpl w:val="58726D6C"/>
    <w:lvl w:ilvl="0" w:tplc="497A5E38">
      <w:numFmt w:val="none"/>
      <w:lvlText w:val=""/>
      <w:lvlJc w:val="left"/>
      <w:pPr>
        <w:tabs>
          <w:tab w:val="num" w:pos="360"/>
        </w:tabs>
      </w:pPr>
    </w:lvl>
    <w:lvl w:ilvl="1" w:tplc="12B62C2A">
      <w:start w:val="1"/>
      <w:numFmt w:val="lowerLetter"/>
      <w:lvlText w:val="%2."/>
      <w:lvlJc w:val="left"/>
      <w:pPr>
        <w:ind w:left="1440" w:hanging="360"/>
      </w:pPr>
    </w:lvl>
    <w:lvl w:ilvl="2" w:tplc="C2ACBB30">
      <w:start w:val="1"/>
      <w:numFmt w:val="lowerRoman"/>
      <w:lvlText w:val="%3."/>
      <w:lvlJc w:val="right"/>
      <w:pPr>
        <w:ind w:left="2160" w:hanging="180"/>
      </w:pPr>
    </w:lvl>
    <w:lvl w:ilvl="3" w:tplc="D632E758">
      <w:start w:val="1"/>
      <w:numFmt w:val="decimal"/>
      <w:lvlText w:val="%4."/>
      <w:lvlJc w:val="left"/>
      <w:pPr>
        <w:ind w:left="2880" w:hanging="360"/>
      </w:pPr>
    </w:lvl>
    <w:lvl w:ilvl="4" w:tplc="CB16BC06">
      <w:start w:val="1"/>
      <w:numFmt w:val="lowerLetter"/>
      <w:lvlText w:val="%5."/>
      <w:lvlJc w:val="left"/>
      <w:pPr>
        <w:ind w:left="3600" w:hanging="360"/>
      </w:pPr>
    </w:lvl>
    <w:lvl w:ilvl="5" w:tplc="C86446F0">
      <w:start w:val="1"/>
      <w:numFmt w:val="lowerRoman"/>
      <w:lvlText w:val="%6."/>
      <w:lvlJc w:val="right"/>
      <w:pPr>
        <w:ind w:left="4320" w:hanging="180"/>
      </w:pPr>
    </w:lvl>
    <w:lvl w:ilvl="6" w:tplc="EFDC7CA4">
      <w:start w:val="1"/>
      <w:numFmt w:val="decimal"/>
      <w:lvlText w:val="%7."/>
      <w:lvlJc w:val="left"/>
      <w:pPr>
        <w:ind w:left="5040" w:hanging="360"/>
      </w:pPr>
    </w:lvl>
    <w:lvl w:ilvl="7" w:tplc="13A4EDB0">
      <w:start w:val="1"/>
      <w:numFmt w:val="lowerLetter"/>
      <w:lvlText w:val="%8."/>
      <w:lvlJc w:val="left"/>
      <w:pPr>
        <w:ind w:left="5760" w:hanging="360"/>
      </w:pPr>
    </w:lvl>
    <w:lvl w:ilvl="8" w:tplc="3E9C79A6">
      <w:start w:val="1"/>
      <w:numFmt w:val="lowerRoman"/>
      <w:lvlText w:val="%9."/>
      <w:lvlJc w:val="right"/>
      <w:pPr>
        <w:ind w:left="6480" w:hanging="180"/>
      </w:pPr>
    </w:lvl>
  </w:abstractNum>
  <w:abstractNum w:abstractNumId="16" w15:restartNumberingAfterBreak="0">
    <w:nsid w:val="2DFF41D7"/>
    <w:multiLevelType w:val="multilevel"/>
    <w:tmpl w:val="0194E1C2"/>
    <w:lvl w:ilvl="0">
      <w:start w:val="4"/>
      <w:numFmt w:val="decimal"/>
      <w:lvlText w:val="%1"/>
      <w:lvlJc w:val="left"/>
      <w:pPr>
        <w:tabs>
          <w:tab w:val="num" w:pos="720"/>
        </w:tabs>
        <w:ind w:left="720" w:hanging="720"/>
      </w:pPr>
      <w:rPr>
        <w:rFonts w:hint="default"/>
      </w:rPr>
    </w:lvl>
    <w:lvl w:ilvl="1">
      <w:start w:val="5"/>
      <w:numFmt w:val="decimal"/>
      <w:lvlText w:val="%1.%2"/>
      <w:lvlJc w:val="left"/>
      <w:pPr>
        <w:tabs>
          <w:tab w:val="num" w:pos="720"/>
        </w:tabs>
        <w:ind w:left="720" w:hanging="720"/>
      </w:pPr>
      <w:rPr>
        <w:rFonts w:hint="default"/>
      </w:rPr>
    </w:lvl>
    <w:lvl w:ilvl="2">
      <w:start w:val="3"/>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7" w15:restartNumberingAfterBreak="0">
    <w:nsid w:val="2EAE05D5"/>
    <w:multiLevelType w:val="multilevel"/>
    <w:tmpl w:val="FC6C543E"/>
    <w:lvl w:ilvl="0">
      <w:start w:val="4"/>
      <w:numFmt w:val="decimal"/>
      <w:lvlText w:val="%1"/>
      <w:lvlJc w:val="left"/>
      <w:pPr>
        <w:tabs>
          <w:tab w:val="num" w:pos="615"/>
        </w:tabs>
        <w:ind w:left="615" w:hanging="615"/>
      </w:pPr>
      <w:rPr>
        <w:rFonts w:hint="default"/>
        <w:i w:val="0"/>
      </w:rPr>
    </w:lvl>
    <w:lvl w:ilvl="1">
      <w:start w:val="2"/>
      <w:numFmt w:val="decimal"/>
      <w:lvlText w:val="%1.%2"/>
      <w:lvlJc w:val="left"/>
      <w:pPr>
        <w:tabs>
          <w:tab w:val="num" w:pos="615"/>
        </w:tabs>
        <w:ind w:left="615" w:hanging="615"/>
      </w:pPr>
      <w:rPr>
        <w:rFonts w:hint="default"/>
        <w:i w:val="0"/>
      </w:rPr>
    </w:lvl>
    <w:lvl w:ilvl="2">
      <w:start w:val="2"/>
      <w:numFmt w:val="decimal"/>
      <w:lvlText w:val="%1.%2.%3"/>
      <w:lvlJc w:val="left"/>
      <w:pPr>
        <w:tabs>
          <w:tab w:val="num" w:pos="720"/>
        </w:tabs>
        <w:ind w:left="720" w:hanging="720"/>
      </w:pPr>
      <w:rPr>
        <w:rFonts w:hint="default"/>
        <w:i w:val="0"/>
      </w:rPr>
    </w:lvl>
    <w:lvl w:ilvl="3">
      <w:start w:val="2"/>
      <w:numFmt w:val="decimal"/>
      <w:lvlText w:val="%1.%2.%3.%4"/>
      <w:lvlJc w:val="left"/>
      <w:pPr>
        <w:tabs>
          <w:tab w:val="num" w:pos="720"/>
        </w:tabs>
        <w:ind w:left="720" w:hanging="720"/>
      </w:pPr>
      <w:rPr>
        <w:rFonts w:hint="default"/>
        <w:i w:val="0"/>
      </w:rPr>
    </w:lvl>
    <w:lvl w:ilvl="4">
      <w:start w:val="1"/>
      <w:numFmt w:val="decimal"/>
      <w:lvlText w:val="%1.%2.%3.%4.%5"/>
      <w:lvlJc w:val="left"/>
      <w:pPr>
        <w:tabs>
          <w:tab w:val="num" w:pos="1080"/>
        </w:tabs>
        <w:ind w:left="1080" w:hanging="1080"/>
      </w:pPr>
      <w:rPr>
        <w:rFonts w:hint="default"/>
        <w:i w:val="0"/>
      </w:rPr>
    </w:lvl>
    <w:lvl w:ilvl="5">
      <w:start w:val="1"/>
      <w:numFmt w:val="decimal"/>
      <w:lvlText w:val="%1.%2.%3.%4.%5.%6"/>
      <w:lvlJc w:val="left"/>
      <w:pPr>
        <w:tabs>
          <w:tab w:val="num" w:pos="1080"/>
        </w:tabs>
        <w:ind w:left="1080" w:hanging="1080"/>
      </w:pPr>
      <w:rPr>
        <w:rFonts w:hint="default"/>
        <w:i w:val="0"/>
      </w:rPr>
    </w:lvl>
    <w:lvl w:ilvl="6">
      <w:start w:val="1"/>
      <w:numFmt w:val="decimal"/>
      <w:lvlText w:val="%1.%2.%3.%4.%5.%6.%7"/>
      <w:lvlJc w:val="left"/>
      <w:pPr>
        <w:tabs>
          <w:tab w:val="num" w:pos="1440"/>
        </w:tabs>
        <w:ind w:left="1440" w:hanging="1440"/>
      </w:pPr>
      <w:rPr>
        <w:rFonts w:hint="default"/>
        <w:i w:val="0"/>
      </w:rPr>
    </w:lvl>
    <w:lvl w:ilvl="7">
      <w:start w:val="1"/>
      <w:numFmt w:val="decimal"/>
      <w:lvlText w:val="%1.%2.%3.%4.%5.%6.%7.%8"/>
      <w:lvlJc w:val="left"/>
      <w:pPr>
        <w:tabs>
          <w:tab w:val="num" w:pos="1440"/>
        </w:tabs>
        <w:ind w:left="1440" w:hanging="1440"/>
      </w:pPr>
      <w:rPr>
        <w:rFonts w:hint="default"/>
        <w:i w:val="0"/>
      </w:rPr>
    </w:lvl>
    <w:lvl w:ilvl="8">
      <w:start w:val="1"/>
      <w:numFmt w:val="decimal"/>
      <w:lvlText w:val="%1.%2.%3.%4.%5.%6.%7.%8.%9"/>
      <w:lvlJc w:val="left"/>
      <w:pPr>
        <w:tabs>
          <w:tab w:val="num" w:pos="1800"/>
        </w:tabs>
        <w:ind w:left="1800" w:hanging="1800"/>
      </w:pPr>
      <w:rPr>
        <w:rFonts w:hint="default"/>
        <w:i w:val="0"/>
      </w:rPr>
    </w:lvl>
  </w:abstractNum>
  <w:abstractNum w:abstractNumId="18" w15:restartNumberingAfterBreak="0">
    <w:nsid w:val="31BD6CCD"/>
    <w:multiLevelType w:val="multilevel"/>
    <w:tmpl w:val="A774973C"/>
    <w:lvl w:ilvl="0">
      <w:start w:val="4"/>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9" w15:restartNumberingAfterBreak="0">
    <w:nsid w:val="32AD4D32"/>
    <w:multiLevelType w:val="hybridMultilevel"/>
    <w:tmpl w:val="5CD84A7C"/>
    <w:lvl w:ilvl="0" w:tplc="78EEA344">
      <w:start w:val="1"/>
      <w:numFmt w:val="bullet"/>
      <w:lvlText w:val=""/>
      <w:lvlPicBulletId w:val="0"/>
      <w:lvlJc w:val="left"/>
      <w:pPr>
        <w:tabs>
          <w:tab w:val="num" w:pos="720"/>
        </w:tabs>
        <w:ind w:left="720" w:hanging="864"/>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47E790F"/>
    <w:multiLevelType w:val="multilevel"/>
    <w:tmpl w:val="E214DE9E"/>
    <w:lvl w:ilvl="0">
      <w:start w:val="3"/>
      <w:numFmt w:val="decimal"/>
      <w:lvlText w:val="%1"/>
      <w:lvlJc w:val="left"/>
      <w:pPr>
        <w:tabs>
          <w:tab w:val="num" w:pos="450"/>
        </w:tabs>
        <w:ind w:left="450" w:hanging="450"/>
      </w:pPr>
      <w:rPr>
        <w:rFonts w:hint="default"/>
      </w:rPr>
    </w:lvl>
    <w:lvl w:ilvl="1">
      <w:start w:val="2"/>
      <w:numFmt w:val="decimal"/>
      <w:lvlText w:val="%1.%2"/>
      <w:lvlJc w:val="left"/>
      <w:pPr>
        <w:tabs>
          <w:tab w:val="num" w:pos="450"/>
        </w:tabs>
        <w:ind w:left="450" w:hanging="450"/>
      </w:pPr>
      <w:rPr>
        <w:rFonts w:hint="default"/>
      </w:rPr>
    </w:lvl>
    <w:lvl w:ilvl="2">
      <w:start w:val="5"/>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1" w15:restartNumberingAfterBreak="0">
    <w:nsid w:val="387467DA"/>
    <w:multiLevelType w:val="multilevel"/>
    <w:tmpl w:val="18A60C76"/>
    <w:lvl w:ilvl="0">
      <w:start w:val="3"/>
      <w:numFmt w:val="decimal"/>
      <w:lvlText w:val="%1"/>
      <w:lvlJc w:val="left"/>
      <w:pPr>
        <w:tabs>
          <w:tab w:val="num" w:pos="720"/>
        </w:tabs>
        <w:ind w:left="720" w:hanging="720"/>
      </w:pPr>
      <w:rPr>
        <w:rFonts w:hint="default"/>
      </w:rPr>
    </w:lvl>
    <w:lvl w:ilvl="1">
      <w:start w:val="3"/>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2" w15:restartNumberingAfterBreak="0">
    <w:nsid w:val="3A120F09"/>
    <w:multiLevelType w:val="hybridMultilevel"/>
    <w:tmpl w:val="643CC012"/>
    <w:lvl w:ilvl="0" w:tplc="01706BD2">
      <w:numFmt w:val="none"/>
      <w:lvlText w:val=""/>
      <w:lvlJc w:val="left"/>
      <w:pPr>
        <w:tabs>
          <w:tab w:val="num" w:pos="360"/>
        </w:tabs>
      </w:pPr>
    </w:lvl>
    <w:lvl w:ilvl="1" w:tplc="C4322C5A">
      <w:start w:val="1"/>
      <w:numFmt w:val="lowerLetter"/>
      <w:lvlText w:val="%2."/>
      <w:lvlJc w:val="left"/>
      <w:pPr>
        <w:ind w:left="1440" w:hanging="360"/>
      </w:pPr>
    </w:lvl>
    <w:lvl w:ilvl="2" w:tplc="068C829A">
      <w:start w:val="1"/>
      <w:numFmt w:val="lowerRoman"/>
      <w:lvlText w:val="%3."/>
      <w:lvlJc w:val="right"/>
      <w:pPr>
        <w:ind w:left="2160" w:hanging="180"/>
      </w:pPr>
    </w:lvl>
    <w:lvl w:ilvl="3" w:tplc="F1DE900C">
      <w:start w:val="1"/>
      <w:numFmt w:val="decimal"/>
      <w:lvlText w:val="%4."/>
      <w:lvlJc w:val="left"/>
      <w:pPr>
        <w:ind w:left="2880" w:hanging="360"/>
      </w:pPr>
    </w:lvl>
    <w:lvl w:ilvl="4" w:tplc="A494488A">
      <w:start w:val="1"/>
      <w:numFmt w:val="lowerLetter"/>
      <w:lvlText w:val="%5."/>
      <w:lvlJc w:val="left"/>
      <w:pPr>
        <w:ind w:left="3600" w:hanging="360"/>
      </w:pPr>
    </w:lvl>
    <w:lvl w:ilvl="5" w:tplc="27F41714">
      <w:start w:val="1"/>
      <w:numFmt w:val="lowerRoman"/>
      <w:lvlText w:val="%6."/>
      <w:lvlJc w:val="right"/>
      <w:pPr>
        <w:ind w:left="4320" w:hanging="180"/>
      </w:pPr>
    </w:lvl>
    <w:lvl w:ilvl="6" w:tplc="9F108EE8">
      <w:start w:val="1"/>
      <w:numFmt w:val="decimal"/>
      <w:lvlText w:val="%7."/>
      <w:lvlJc w:val="left"/>
      <w:pPr>
        <w:ind w:left="5040" w:hanging="360"/>
      </w:pPr>
    </w:lvl>
    <w:lvl w:ilvl="7" w:tplc="D82E1F78">
      <w:start w:val="1"/>
      <w:numFmt w:val="lowerLetter"/>
      <w:lvlText w:val="%8."/>
      <w:lvlJc w:val="left"/>
      <w:pPr>
        <w:ind w:left="5760" w:hanging="360"/>
      </w:pPr>
    </w:lvl>
    <w:lvl w:ilvl="8" w:tplc="8BD8453C">
      <w:start w:val="1"/>
      <w:numFmt w:val="lowerRoman"/>
      <w:lvlText w:val="%9."/>
      <w:lvlJc w:val="right"/>
      <w:pPr>
        <w:ind w:left="6480" w:hanging="180"/>
      </w:pPr>
    </w:lvl>
  </w:abstractNum>
  <w:abstractNum w:abstractNumId="23" w15:restartNumberingAfterBreak="0">
    <w:nsid w:val="3ACE3745"/>
    <w:multiLevelType w:val="hybridMultilevel"/>
    <w:tmpl w:val="3A9E3BBE"/>
    <w:lvl w:ilvl="0" w:tplc="78EEA344">
      <w:start w:val="1"/>
      <w:numFmt w:val="bullet"/>
      <w:lvlText w:val=""/>
      <w:lvlPicBulletId w:val="0"/>
      <w:lvlJc w:val="left"/>
      <w:pPr>
        <w:tabs>
          <w:tab w:val="num" w:pos="720"/>
        </w:tabs>
        <w:ind w:left="720" w:hanging="864"/>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D3A148C"/>
    <w:multiLevelType w:val="multilevel"/>
    <w:tmpl w:val="09A455A2"/>
    <w:lvl w:ilvl="0">
      <w:start w:val="4"/>
      <w:numFmt w:val="decimal"/>
      <w:lvlText w:val="%1"/>
      <w:lvlJc w:val="left"/>
      <w:pPr>
        <w:tabs>
          <w:tab w:val="num" w:pos="360"/>
        </w:tabs>
        <w:ind w:left="360" w:hanging="360"/>
      </w:pPr>
      <w:rPr>
        <w:rFonts w:hint="default"/>
      </w:rPr>
    </w:lvl>
    <w:lvl w:ilvl="1">
      <w:start w:val="3"/>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5" w15:restartNumberingAfterBreak="0">
    <w:nsid w:val="40985356"/>
    <w:multiLevelType w:val="multilevel"/>
    <w:tmpl w:val="96746718"/>
    <w:lvl w:ilvl="0">
      <w:start w:val="3"/>
      <w:numFmt w:val="decimal"/>
      <w:lvlText w:val="%1"/>
      <w:lvlJc w:val="left"/>
      <w:pPr>
        <w:tabs>
          <w:tab w:val="num" w:pos="450"/>
        </w:tabs>
        <w:ind w:left="450" w:hanging="450"/>
      </w:pPr>
      <w:rPr>
        <w:rFonts w:hint="default"/>
      </w:rPr>
    </w:lvl>
    <w:lvl w:ilvl="1">
      <w:start w:val="2"/>
      <w:numFmt w:val="decimal"/>
      <w:lvlText w:val="%1.%2"/>
      <w:lvlJc w:val="left"/>
      <w:pPr>
        <w:tabs>
          <w:tab w:val="num" w:pos="450"/>
        </w:tabs>
        <w:ind w:left="450" w:hanging="450"/>
      </w:pPr>
      <w:rPr>
        <w:rFonts w:hint="default"/>
      </w:rPr>
    </w:lvl>
    <w:lvl w:ilvl="2">
      <w:start w:val="5"/>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6" w15:restartNumberingAfterBreak="0">
    <w:nsid w:val="45005B78"/>
    <w:multiLevelType w:val="multilevel"/>
    <w:tmpl w:val="97CACC38"/>
    <w:lvl w:ilvl="0">
      <w:start w:val="4"/>
      <w:numFmt w:val="decimal"/>
      <w:lvlText w:val="%1"/>
      <w:lvlJc w:val="left"/>
      <w:pPr>
        <w:tabs>
          <w:tab w:val="num" w:pos="450"/>
        </w:tabs>
        <w:ind w:left="450" w:hanging="450"/>
      </w:pPr>
      <w:rPr>
        <w:rFonts w:hint="default"/>
      </w:rPr>
    </w:lvl>
    <w:lvl w:ilvl="1">
      <w:start w:val="2"/>
      <w:numFmt w:val="decimal"/>
      <w:lvlText w:val="%1.%2"/>
      <w:lvlJc w:val="left"/>
      <w:pPr>
        <w:tabs>
          <w:tab w:val="num" w:pos="450"/>
        </w:tabs>
        <w:ind w:left="450" w:hanging="450"/>
      </w:pPr>
      <w:rPr>
        <w:rFonts w:hint="default"/>
      </w:rPr>
    </w:lvl>
    <w:lvl w:ilvl="2">
      <w:start w:val="2"/>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7" w15:restartNumberingAfterBreak="0">
    <w:nsid w:val="46865080"/>
    <w:multiLevelType w:val="multilevel"/>
    <w:tmpl w:val="1FE2AB5E"/>
    <w:lvl w:ilvl="0">
      <w:start w:val="1"/>
      <w:numFmt w:val="decimal"/>
      <w:lvlText w:val="%1."/>
      <w:lvlJc w:val="left"/>
      <w:pPr>
        <w:tabs>
          <w:tab w:val="num" w:pos="555"/>
        </w:tabs>
        <w:ind w:left="555" w:hanging="555"/>
      </w:pPr>
      <w:rPr>
        <w:rFonts w:hint="default"/>
      </w:rPr>
    </w:lvl>
    <w:lvl w:ilvl="1">
      <w:numFmt w:val="none"/>
      <w:lvlText w:val=""/>
      <w:lvlJc w:val="left"/>
      <w:pPr>
        <w:tabs>
          <w:tab w:val="num" w:pos="360"/>
        </w:tabs>
      </w:pPr>
    </w:lvl>
    <w:lvl w:ilvl="2">
      <w:numFmt w:val="none"/>
      <w:lvlText w:val=""/>
      <w:lvlJc w:val="left"/>
      <w:pPr>
        <w:tabs>
          <w:tab w:val="num" w:pos="360"/>
        </w:tabs>
      </w:pPr>
    </w:lvl>
    <w:lvl w:ilvl="3">
      <w:numFmt w:val="none"/>
      <w:lvlText w:val=""/>
      <w:lvlJc w:val="left"/>
      <w:pPr>
        <w:tabs>
          <w:tab w:val="num" w:pos="360"/>
        </w:tabs>
      </w:pPr>
    </w:lvl>
    <w:lvl w:ilvl="4">
      <w:numFmt w:val="none"/>
      <w:lvlText w:val=""/>
      <w:lvlJc w:val="left"/>
      <w:pPr>
        <w:tabs>
          <w:tab w:val="num" w:pos="360"/>
        </w:tabs>
      </w:pPr>
    </w:lvl>
    <w:lvl w:ilvl="5">
      <w:numFmt w:val="none"/>
      <w:lvlText w:val=""/>
      <w:lvlJc w:val="left"/>
      <w:pPr>
        <w:tabs>
          <w:tab w:val="num" w:pos="360"/>
        </w:tabs>
      </w:pPr>
    </w:lvl>
    <w:lvl w:ilvl="6">
      <w:numFmt w:val="none"/>
      <w:lvlText w:val=""/>
      <w:lvlJc w:val="left"/>
      <w:pPr>
        <w:tabs>
          <w:tab w:val="num" w:pos="360"/>
        </w:tabs>
      </w:pPr>
    </w:lvl>
    <w:lvl w:ilvl="7">
      <w:numFmt w:val="none"/>
      <w:lvlText w:val=""/>
      <w:lvlJc w:val="left"/>
      <w:pPr>
        <w:tabs>
          <w:tab w:val="num" w:pos="360"/>
        </w:tabs>
      </w:pPr>
    </w:lvl>
    <w:lvl w:ilvl="8">
      <w:start w:val="1"/>
      <w:numFmt w:val="decimal"/>
      <w:isLgl/>
      <w:lvlText w:val="%4.%5.%6.%7.%8.%9."/>
      <w:lvlJc w:val="left"/>
      <w:pPr>
        <w:tabs>
          <w:tab w:val="num" w:pos="1440"/>
        </w:tabs>
        <w:ind w:left="1440" w:hanging="1440"/>
      </w:pPr>
      <w:rPr>
        <w:rFonts w:hint="default"/>
      </w:rPr>
    </w:lvl>
  </w:abstractNum>
  <w:abstractNum w:abstractNumId="28" w15:restartNumberingAfterBreak="0">
    <w:nsid w:val="49272EC1"/>
    <w:multiLevelType w:val="multilevel"/>
    <w:tmpl w:val="01E064DE"/>
    <w:lvl w:ilvl="0">
      <w:start w:val="3"/>
      <w:numFmt w:val="decimal"/>
      <w:lvlText w:val="%1"/>
      <w:lvlJc w:val="left"/>
      <w:pPr>
        <w:tabs>
          <w:tab w:val="num" w:pos="450"/>
        </w:tabs>
        <w:ind w:left="450" w:hanging="450"/>
      </w:pPr>
      <w:rPr>
        <w:rFonts w:hint="default"/>
      </w:rPr>
    </w:lvl>
    <w:lvl w:ilvl="1">
      <w:start w:val="3"/>
      <w:numFmt w:val="decimal"/>
      <w:lvlText w:val="%1.%2"/>
      <w:lvlJc w:val="left"/>
      <w:pPr>
        <w:tabs>
          <w:tab w:val="num" w:pos="450"/>
        </w:tabs>
        <w:ind w:left="450" w:hanging="45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9" w15:restartNumberingAfterBreak="0">
    <w:nsid w:val="4AA432AD"/>
    <w:multiLevelType w:val="multilevel"/>
    <w:tmpl w:val="CA362EF8"/>
    <w:lvl w:ilvl="0">
      <w:start w:val="4"/>
      <w:numFmt w:val="decimal"/>
      <w:lvlText w:val="%1"/>
      <w:lvlJc w:val="left"/>
      <w:pPr>
        <w:tabs>
          <w:tab w:val="num" w:pos="615"/>
        </w:tabs>
        <w:ind w:left="615" w:hanging="615"/>
      </w:pPr>
      <w:rPr>
        <w:rFonts w:hint="default"/>
      </w:rPr>
    </w:lvl>
    <w:lvl w:ilvl="1">
      <w:start w:val="2"/>
      <w:numFmt w:val="decimal"/>
      <w:lvlText w:val="%1.%2"/>
      <w:lvlJc w:val="left"/>
      <w:pPr>
        <w:tabs>
          <w:tab w:val="num" w:pos="615"/>
        </w:tabs>
        <w:ind w:left="615" w:hanging="615"/>
      </w:pPr>
      <w:rPr>
        <w:rFonts w:hint="default"/>
      </w:rPr>
    </w:lvl>
    <w:lvl w:ilvl="2">
      <w:start w:val="2"/>
      <w:numFmt w:val="decimal"/>
      <w:lvlText w:val="%1.%2.%3"/>
      <w:lvlJc w:val="left"/>
      <w:pPr>
        <w:tabs>
          <w:tab w:val="num" w:pos="720"/>
        </w:tabs>
        <w:ind w:left="720" w:hanging="720"/>
      </w:pPr>
      <w:rPr>
        <w:rFonts w:hint="default"/>
      </w:rPr>
    </w:lvl>
    <w:lvl w:ilvl="3">
      <w:start w:val="2"/>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0" w15:restartNumberingAfterBreak="0">
    <w:nsid w:val="4B6D6987"/>
    <w:multiLevelType w:val="multilevel"/>
    <w:tmpl w:val="409C22CE"/>
    <w:lvl w:ilvl="0">
      <w:start w:val="4"/>
      <w:numFmt w:val="decimal"/>
      <w:lvlText w:val="%1"/>
      <w:lvlJc w:val="left"/>
      <w:pPr>
        <w:tabs>
          <w:tab w:val="num" w:pos="615"/>
        </w:tabs>
        <w:ind w:left="615" w:hanging="615"/>
      </w:pPr>
      <w:rPr>
        <w:rFonts w:hint="default"/>
      </w:rPr>
    </w:lvl>
    <w:lvl w:ilvl="1">
      <w:start w:val="3"/>
      <w:numFmt w:val="decimal"/>
      <w:lvlText w:val="%1.%2"/>
      <w:lvlJc w:val="left"/>
      <w:pPr>
        <w:tabs>
          <w:tab w:val="num" w:pos="615"/>
        </w:tabs>
        <w:ind w:left="615" w:hanging="615"/>
      </w:pPr>
      <w:rPr>
        <w:rFonts w:hint="default"/>
      </w:rPr>
    </w:lvl>
    <w:lvl w:ilvl="2">
      <w:start w:val="2"/>
      <w:numFmt w:val="decimal"/>
      <w:lvlText w:val="%1.%2.%3"/>
      <w:lvlJc w:val="left"/>
      <w:pPr>
        <w:tabs>
          <w:tab w:val="num" w:pos="720"/>
        </w:tabs>
        <w:ind w:left="720" w:hanging="720"/>
      </w:pPr>
      <w:rPr>
        <w:rFonts w:hint="default"/>
      </w:rPr>
    </w:lvl>
    <w:lvl w:ilvl="3">
      <w:start w:val="2"/>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1" w15:restartNumberingAfterBreak="0">
    <w:nsid w:val="4C1328F1"/>
    <w:multiLevelType w:val="multilevel"/>
    <w:tmpl w:val="067C35C0"/>
    <w:lvl w:ilvl="0">
      <w:start w:val="1"/>
      <w:numFmt w:val="decimal"/>
      <w:pStyle w:val="Heading1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2" w15:restartNumberingAfterBreak="0">
    <w:nsid w:val="565E0F10"/>
    <w:multiLevelType w:val="multilevel"/>
    <w:tmpl w:val="2D769260"/>
    <w:lvl w:ilvl="0">
      <w:start w:val="3"/>
      <w:numFmt w:val="decimal"/>
      <w:lvlText w:val="%1"/>
      <w:lvlJc w:val="left"/>
      <w:pPr>
        <w:tabs>
          <w:tab w:val="num" w:pos="450"/>
        </w:tabs>
        <w:ind w:left="450" w:hanging="450"/>
      </w:pPr>
      <w:rPr>
        <w:rFonts w:hint="default"/>
      </w:rPr>
    </w:lvl>
    <w:lvl w:ilvl="1">
      <w:start w:val="4"/>
      <w:numFmt w:val="decimal"/>
      <w:lvlText w:val="%1.%2"/>
      <w:lvlJc w:val="left"/>
      <w:pPr>
        <w:tabs>
          <w:tab w:val="num" w:pos="450"/>
        </w:tabs>
        <w:ind w:left="450" w:hanging="45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3" w15:restartNumberingAfterBreak="0">
    <w:nsid w:val="56AC532F"/>
    <w:multiLevelType w:val="hybridMultilevel"/>
    <w:tmpl w:val="D352A12A"/>
    <w:lvl w:ilvl="0" w:tplc="78EEA344">
      <w:start w:val="1"/>
      <w:numFmt w:val="bullet"/>
      <w:lvlText w:val=""/>
      <w:lvlPicBulletId w:val="0"/>
      <w:lvlJc w:val="left"/>
      <w:pPr>
        <w:tabs>
          <w:tab w:val="num" w:pos="720"/>
        </w:tabs>
        <w:ind w:left="720" w:hanging="864"/>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5D4620BC"/>
    <w:multiLevelType w:val="hybridMultilevel"/>
    <w:tmpl w:val="8F5ADC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5EFE7966"/>
    <w:multiLevelType w:val="hybridMultilevel"/>
    <w:tmpl w:val="87C059D6"/>
    <w:lvl w:ilvl="0" w:tplc="CF068F78">
      <w:numFmt w:val="none"/>
      <w:lvlText w:val=""/>
      <w:lvlJc w:val="left"/>
      <w:pPr>
        <w:tabs>
          <w:tab w:val="num" w:pos="360"/>
        </w:tabs>
      </w:pPr>
    </w:lvl>
    <w:lvl w:ilvl="1" w:tplc="7928549E">
      <w:start w:val="1"/>
      <w:numFmt w:val="lowerLetter"/>
      <w:lvlText w:val="%2."/>
      <w:lvlJc w:val="left"/>
      <w:pPr>
        <w:ind w:left="1440" w:hanging="360"/>
      </w:pPr>
    </w:lvl>
    <w:lvl w:ilvl="2" w:tplc="9A2AE06E">
      <w:start w:val="1"/>
      <w:numFmt w:val="lowerRoman"/>
      <w:lvlText w:val="%3."/>
      <w:lvlJc w:val="right"/>
      <w:pPr>
        <w:ind w:left="2160" w:hanging="180"/>
      </w:pPr>
    </w:lvl>
    <w:lvl w:ilvl="3" w:tplc="8B3C1DA4">
      <w:start w:val="1"/>
      <w:numFmt w:val="decimal"/>
      <w:lvlText w:val="%4."/>
      <w:lvlJc w:val="left"/>
      <w:pPr>
        <w:ind w:left="2880" w:hanging="360"/>
      </w:pPr>
    </w:lvl>
    <w:lvl w:ilvl="4" w:tplc="67BE494E">
      <w:start w:val="1"/>
      <w:numFmt w:val="lowerLetter"/>
      <w:lvlText w:val="%5."/>
      <w:lvlJc w:val="left"/>
      <w:pPr>
        <w:ind w:left="3600" w:hanging="360"/>
      </w:pPr>
    </w:lvl>
    <w:lvl w:ilvl="5" w:tplc="9CC6C50E">
      <w:start w:val="1"/>
      <w:numFmt w:val="lowerRoman"/>
      <w:lvlText w:val="%6."/>
      <w:lvlJc w:val="right"/>
      <w:pPr>
        <w:ind w:left="4320" w:hanging="180"/>
      </w:pPr>
    </w:lvl>
    <w:lvl w:ilvl="6" w:tplc="209AFB98">
      <w:start w:val="1"/>
      <w:numFmt w:val="decimal"/>
      <w:lvlText w:val="%7."/>
      <w:lvlJc w:val="left"/>
      <w:pPr>
        <w:ind w:left="5040" w:hanging="360"/>
      </w:pPr>
    </w:lvl>
    <w:lvl w:ilvl="7" w:tplc="8D1CE27A">
      <w:start w:val="1"/>
      <w:numFmt w:val="lowerLetter"/>
      <w:lvlText w:val="%8."/>
      <w:lvlJc w:val="left"/>
      <w:pPr>
        <w:ind w:left="5760" w:hanging="360"/>
      </w:pPr>
    </w:lvl>
    <w:lvl w:ilvl="8" w:tplc="050614A0">
      <w:start w:val="1"/>
      <w:numFmt w:val="lowerRoman"/>
      <w:lvlText w:val="%9."/>
      <w:lvlJc w:val="right"/>
      <w:pPr>
        <w:ind w:left="6480" w:hanging="180"/>
      </w:pPr>
    </w:lvl>
  </w:abstractNum>
  <w:abstractNum w:abstractNumId="36" w15:restartNumberingAfterBreak="0">
    <w:nsid w:val="5F57647E"/>
    <w:multiLevelType w:val="multilevel"/>
    <w:tmpl w:val="0194E1C2"/>
    <w:lvl w:ilvl="0">
      <w:start w:val="4"/>
      <w:numFmt w:val="decimal"/>
      <w:lvlText w:val="%1"/>
      <w:lvlJc w:val="left"/>
      <w:pPr>
        <w:tabs>
          <w:tab w:val="num" w:pos="720"/>
        </w:tabs>
        <w:ind w:left="720" w:hanging="720"/>
      </w:pPr>
      <w:rPr>
        <w:rFonts w:hint="default"/>
      </w:rPr>
    </w:lvl>
    <w:lvl w:ilvl="1">
      <w:start w:val="5"/>
      <w:numFmt w:val="decimal"/>
      <w:lvlText w:val="%1.%2"/>
      <w:lvlJc w:val="left"/>
      <w:pPr>
        <w:tabs>
          <w:tab w:val="num" w:pos="720"/>
        </w:tabs>
        <w:ind w:left="720" w:hanging="720"/>
      </w:pPr>
      <w:rPr>
        <w:rFonts w:hint="default"/>
      </w:rPr>
    </w:lvl>
    <w:lvl w:ilvl="2">
      <w:start w:val="3"/>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7" w15:restartNumberingAfterBreak="0">
    <w:nsid w:val="615A1097"/>
    <w:multiLevelType w:val="multilevel"/>
    <w:tmpl w:val="18A60C76"/>
    <w:lvl w:ilvl="0">
      <w:start w:val="3"/>
      <w:numFmt w:val="decimal"/>
      <w:lvlText w:val="%1"/>
      <w:lvlJc w:val="left"/>
      <w:pPr>
        <w:tabs>
          <w:tab w:val="num" w:pos="720"/>
        </w:tabs>
        <w:ind w:left="720" w:hanging="720"/>
      </w:pPr>
      <w:rPr>
        <w:rFonts w:hint="default"/>
      </w:rPr>
    </w:lvl>
    <w:lvl w:ilvl="1">
      <w:start w:val="3"/>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8" w15:restartNumberingAfterBreak="0">
    <w:nsid w:val="61B9350F"/>
    <w:multiLevelType w:val="multilevel"/>
    <w:tmpl w:val="58C8553C"/>
    <w:lvl w:ilvl="0">
      <w:start w:val="4"/>
      <w:numFmt w:val="decimal"/>
      <w:lvlText w:val="%1"/>
      <w:lvlJc w:val="left"/>
      <w:pPr>
        <w:tabs>
          <w:tab w:val="num" w:pos="450"/>
        </w:tabs>
        <w:ind w:left="450" w:hanging="450"/>
      </w:pPr>
      <w:rPr>
        <w:rFonts w:hint="default"/>
      </w:rPr>
    </w:lvl>
    <w:lvl w:ilvl="1">
      <w:start w:val="3"/>
      <w:numFmt w:val="decimal"/>
      <w:lvlText w:val="%1.%2"/>
      <w:lvlJc w:val="left"/>
      <w:pPr>
        <w:tabs>
          <w:tab w:val="num" w:pos="450"/>
        </w:tabs>
        <w:ind w:left="450" w:hanging="45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9" w15:restartNumberingAfterBreak="0">
    <w:nsid w:val="62104DAC"/>
    <w:multiLevelType w:val="singleLevel"/>
    <w:tmpl w:val="A86A6A0C"/>
    <w:lvl w:ilvl="0">
      <w:start w:val="1"/>
      <w:numFmt w:val="bullet"/>
      <w:pStyle w:val="BulletedList1"/>
      <w:lvlText w:val=""/>
      <w:lvlJc w:val="left"/>
      <w:pPr>
        <w:tabs>
          <w:tab w:val="num" w:pos="720"/>
        </w:tabs>
        <w:ind w:left="720" w:hanging="720"/>
      </w:pPr>
      <w:rPr>
        <w:rFonts w:ascii="Symbol" w:hAnsi="Symbol" w:hint="default"/>
        <w:sz w:val="28"/>
      </w:rPr>
    </w:lvl>
  </w:abstractNum>
  <w:abstractNum w:abstractNumId="40" w15:restartNumberingAfterBreak="0">
    <w:nsid w:val="624F42D8"/>
    <w:multiLevelType w:val="multilevel"/>
    <w:tmpl w:val="18A60C76"/>
    <w:lvl w:ilvl="0">
      <w:start w:val="3"/>
      <w:numFmt w:val="decimal"/>
      <w:lvlText w:val="%1"/>
      <w:lvlJc w:val="left"/>
      <w:pPr>
        <w:tabs>
          <w:tab w:val="num" w:pos="720"/>
        </w:tabs>
        <w:ind w:left="720" w:hanging="720"/>
      </w:pPr>
      <w:rPr>
        <w:rFonts w:hint="default"/>
      </w:rPr>
    </w:lvl>
    <w:lvl w:ilvl="1">
      <w:start w:val="2"/>
      <w:numFmt w:val="decimal"/>
      <w:lvlText w:val="%1.%2"/>
      <w:lvlJc w:val="left"/>
      <w:pPr>
        <w:tabs>
          <w:tab w:val="num" w:pos="720"/>
        </w:tabs>
        <w:ind w:left="720" w:hanging="720"/>
      </w:pPr>
      <w:rPr>
        <w:rFonts w:hint="default"/>
      </w:rPr>
    </w:lvl>
    <w:lvl w:ilvl="2">
      <w:start w:val="2"/>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1" w15:restartNumberingAfterBreak="0">
    <w:nsid w:val="62CE3FAF"/>
    <w:multiLevelType w:val="hybridMultilevel"/>
    <w:tmpl w:val="DBEC991C"/>
    <w:lvl w:ilvl="0" w:tplc="487661D6">
      <w:start w:val="8"/>
      <w:numFmt w:val="decimal"/>
      <w:lvlText w:val="%1."/>
      <w:lvlJc w:val="left"/>
      <w:pPr>
        <w:tabs>
          <w:tab w:val="num" w:pos="1080"/>
        </w:tabs>
        <w:ind w:left="1080" w:hanging="72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42" w15:restartNumberingAfterBreak="0">
    <w:nsid w:val="63882434"/>
    <w:multiLevelType w:val="multilevel"/>
    <w:tmpl w:val="18A60C76"/>
    <w:lvl w:ilvl="0">
      <w:start w:val="3"/>
      <w:numFmt w:val="decimal"/>
      <w:lvlText w:val="%1"/>
      <w:lvlJc w:val="left"/>
      <w:pPr>
        <w:tabs>
          <w:tab w:val="num" w:pos="720"/>
        </w:tabs>
        <w:ind w:left="720" w:hanging="720"/>
      </w:pPr>
      <w:rPr>
        <w:rFonts w:hint="default"/>
      </w:rPr>
    </w:lvl>
    <w:lvl w:ilvl="1">
      <w:start w:val="3"/>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3" w15:restartNumberingAfterBreak="0">
    <w:nsid w:val="650A6D60"/>
    <w:multiLevelType w:val="singleLevel"/>
    <w:tmpl w:val="85FA503C"/>
    <w:lvl w:ilvl="0">
      <w:start w:val="8"/>
      <w:numFmt w:val="bullet"/>
      <w:lvlText w:val="-"/>
      <w:lvlJc w:val="left"/>
      <w:pPr>
        <w:tabs>
          <w:tab w:val="num" w:pos="360"/>
        </w:tabs>
        <w:ind w:left="360" w:hanging="360"/>
      </w:pPr>
      <w:rPr>
        <w:rFonts w:hint="default"/>
      </w:rPr>
    </w:lvl>
  </w:abstractNum>
  <w:abstractNum w:abstractNumId="44" w15:restartNumberingAfterBreak="0">
    <w:nsid w:val="65344A11"/>
    <w:multiLevelType w:val="hybridMultilevel"/>
    <w:tmpl w:val="6F603D34"/>
    <w:lvl w:ilvl="0" w:tplc="78EEA344">
      <w:start w:val="1"/>
      <w:numFmt w:val="bullet"/>
      <w:lvlText w:val=""/>
      <w:lvlPicBulletId w:val="0"/>
      <w:lvlJc w:val="left"/>
      <w:pPr>
        <w:tabs>
          <w:tab w:val="num" w:pos="720"/>
        </w:tabs>
        <w:ind w:left="720" w:hanging="864"/>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6B3404EC"/>
    <w:multiLevelType w:val="hybridMultilevel"/>
    <w:tmpl w:val="002A849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6" w15:restartNumberingAfterBreak="0">
    <w:nsid w:val="6B5268AF"/>
    <w:multiLevelType w:val="hybridMultilevel"/>
    <w:tmpl w:val="FBE29B28"/>
    <w:lvl w:ilvl="0" w:tplc="3E2202CE">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7" w15:restartNumberingAfterBreak="0">
    <w:nsid w:val="7A7F33BF"/>
    <w:multiLevelType w:val="hybridMultilevel"/>
    <w:tmpl w:val="89B6AA20"/>
    <w:lvl w:ilvl="0" w:tplc="D550F5E2">
      <w:start w:val="3"/>
      <w:numFmt w:val="bullet"/>
      <w:lvlText w:val=""/>
      <w:lvlJc w:val="left"/>
      <w:pPr>
        <w:ind w:left="720" w:hanging="360"/>
      </w:pPr>
      <w:rPr>
        <w:rFonts w:ascii="Symbol" w:eastAsia="Times New Roman" w:hAnsi="Symbol"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BDD17BA"/>
    <w:multiLevelType w:val="multilevel"/>
    <w:tmpl w:val="18A60C76"/>
    <w:lvl w:ilvl="0">
      <w:start w:val="3"/>
      <w:numFmt w:val="decimal"/>
      <w:lvlText w:val="%1"/>
      <w:lvlJc w:val="left"/>
      <w:pPr>
        <w:tabs>
          <w:tab w:val="num" w:pos="720"/>
        </w:tabs>
        <w:ind w:left="720" w:hanging="720"/>
      </w:pPr>
      <w:rPr>
        <w:rFonts w:hint="default"/>
      </w:rPr>
    </w:lvl>
    <w:lvl w:ilvl="1">
      <w:start w:val="3"/>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9" w15:restartNumberingAfterBreak="0">
    <w:nsid w:val="7D2B3DCA"/>
    <w:multiLevelType w:val="hybridMultilevel"/>
    <w:tmpl w:val="B1047376"/>
    <w:lvl w:ilvl="0" w:tplc="179C03CE">
      <w:numFmt w:val="none"/>
      <w:lvlText w:val=""/>
      <w:lvlJc w:val="left"/>
      <w:pPr>
        <w:tabs>
          <w:tab w:val="num" w:pos="360"/>
        </w:tabs>
      </w:pPr>
    </w:lvl>
    <w:lvl w:ilvl="1" w:tplc="4DFAE908">
      <w:start w:val="1"/>
      <w:numFmt w:val="lowerLetter"/>
      <w:lvlText w:val="%2."/>
      <w:lvlJc w:val="left"/>
      <w:pPr>
        <w:ind w:left="1440" w:hanging="360"/>
      </w:pPr>
    </w:lvl>
    <w:lvl w:ilvl="2" w:tplc="8FC616EA">
      <w:start w:val="1"/>
      <w:numFmt w:val="lowerRoman"/>
      <w:lvlText w:val="%3."/>
      <w:lvlJc w:val="right"/>
      <w:pPr>
        <w:ind w:left="2160" w:hanging="180"/>
      </w:pPr>
    </w:lvl>
    <w:lvl w:ilvl="3" w:tplc="697C14AC">
      <w:start w:val="1"/>
      <w:numFmt w:val="decimal"/>
      <w:lvlText w:val="%4."/>
      <w:lvlJc w:val="left"/>
      <w:pPr>
        <w:ind w:left="2880" w:hanging="360"/>
      </w:pPr>
    </w:lvl>
    <w:lvl w:ilvl="4" w:tplc="4E8CD542">
      <w:start w:val="1"/>
      <w:numFmt w:val="lowerLetter"/>
      <w:lvlText w:val="%5."/>
      <w:lvlJc w:val="left"/>
      <w:pPr>
        <w:ind w:left="3600" w:hanging="360"/>
      </w:pPr>
    </w:lvl>
    <w:lvl w:ilvl="5" w:tplc="BE08F002">
      <w:start w:val="1"/>
      <w:numFmt w:val="lowerRoman"/>
      <w:lvlText w:val="%6."/>
      <w:lvlJc w:val="right"/>
      <w:pPr>
        <w:ind w:left="4320" w:hanging="180"/>
      </w:pPr>
    </w:lvl>
    <w:lvl w:ilvl="6" w:tplc="03D8CAB0">
      <w:start w:val="1"/>
      <w:numFmt w:val="decimal"/>
      <w:lvlText w:val="%7."/>
      <w:lvlJc w:val="left"/>
      <w:pPr>
        <w:ind w:left="5040" w:hanging="360"/>
      </w:pPr>
    </w:lvl>
    <w:lvl w:ilvl="7" w:tplc="555AD6DE">
      <w:start w:val="1"/>
      <w:numFmt w:val="lowerLetter"/>
      <w:lvlText w:val="%8."/>
      <w:lvlJc w:val="left"/>
      <w:pPr>
        <w:ind w:left="5760" w:hanging="360"/>
      </w:pPr>
    </w:lvl>
    <w:lvl w:ilvl="8" w:tplc="AE2ED168">
      <w:start w:val="1"/>
      <w:numFmt w:val="lowerRoman"/>
      <w:lvlText w:val="%9."/>
      <w:lvlJc w:val="right"/>
      <w:pPr>
        <w:ind w:left="6480" w:hanging="180"/>
      </w:pPr>
    </w:lvl>
  </w:abstractNum>
  <w:abstractNum w:abstractNumId="50" w15:restartNumberingAfterBreak="0">
    <w:nsid w:val="7F1A6BE3"/>
    <w:multiLevelType w:val="multilevel"/>
    <w:tmpl w:val="18A60C76"/>
    <w:lvl w:ilvl="0">
      <w:start w:val="3"/>
      <w:numFmt w:val="decimal"/>
      <w:lvlText w:val="%1"/>
      <w:lvlJc w:val="left"/>
      <w:pPr>
        <w:tabs>
          <w:tab w:val="num" w:pos="720"/>
        </w:tabs>
        <w:ind w:left="720" w:hanging="720"/>
      </w:pPr>
      <w:rPr>
        <w:rFonts w:hint="default"/>
      </w:rPr>
    </w:lvl>
    <w:lvl w:ilvl="1">
      <w:start w:val="3"/>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51" w15:restartNumberingAfterBreak="0">
    <w:nsid w:val="7F595D7F"/>
    <w:multiLevelType w:val="singleLevel"/>
    <w:tmpl w:val="85FA503C"/>
    <w:lvl w:ilvl="0">
      <w:start w:val="8"/>
      <w:numFmt w:val="bullet"/>
      <w:lvlText w:val="-"/>
      <w:lvlJc w:val="left"/>
      <w:pPr>
        <w:tabs>
          <w:tab w:val="num" w:pos="360"/>
        </w:tabs>
        <w:ind w:left="360" w:hanging="360"/>
      </w:pPr>
      <w:rPr>
        <w:rFonts w:hint="default"/>
      </w:rPr>
    </w:lvl>
  </w:abstractNum>
  <w:num w:numId="1">
    <w:abstractNumId w:val="22"/>
  </w:num>
  <w:num w:numId="2">
    <w:abstractNumId w:val="49"/>
  </w:num>
  <w:num w:numId="3">
    <w:abstractNumId w:val="15"/>
  </w:num>
  <w:num w:numId="4">
    <w:abstractNumId w:val="35"/>
  </w:num>
  <w:num w:numId="5">
    <w:abstractNumId w:val="12"/>
  </w:num>
  <w:num w:numId="6">
    <w:abstractNumId w:val="39"/>
  </w:num>
  <w:num w:numId="7">
    <w:abstractNumId w:val="31"/>
  </w:num>
  <w:num w:numId="8">
    <w:abstractNumId w:val="27"/>
  </w:num>
  <w:num w:numId="9">
    <w:abstractNumId w:val="0"/>
    <w:lvlOverride w:ilvl="0">
      <w:lvl w:ilvl="0">
        <w:start w:val="1"/>
        <w:numFmt w:val="bullet"/>
        <w:lvlText w:val=""/>
        <w:legacy w:legacy="1" w:legacySpace="0" w:legacyIndent="284"/>
        <w:lvlJc w:val="left"/>
        <w:pPr>
          <w:ind w:left="426" w:hanging="284"/>
        </w:pPr>
        <w:rPr>
          <w:rFonts w:ascii="Wingdings" w:hAnsi="Wingdings" w:hint="default"/>
        </w:rPr>
      </w:lvl>
    </w:lvlOverride>
  </w:num>
  <w:num w:numId="10">
    <w:abstractNumId w:val="43"/>
  </w:num>
  <w:num w:numId="11">
    <w:abstractNumId w:val="51"/>
  </w:num>
  <w:num w:numId="12">
    <w:abstractNumId w:val="14"/>
  </w:num>
  <w:num w:numId="13">
    <w:abstractNumId w:val="0"/>
    <w:lvlOverride w:ilvl="0">
      <w:lvl w:ilvl="0">
        <w:start w:val="1"/>
        <w:numFmt w:val="bullet"/>
        <w:lvlText w:val="•"/>
        <w:legacy w:legacy="1" w:legacySpace="0" w:legacyIndent="360"/>
        <w:lvlJc w:val="left"/>
        <w:pPr>
          <w:ind w:left="360" w:hanging="360"/>
        </w:pPr>
        <w:rPr>
          <w:rFonts w:ascii="Courier New" w:hAnsi="Courier New" w:hint="default"/>
        </w:rPr>
      </w:lvl>
    </w:lvlOverride>
  </w:num>
  <w:num w:numId="14">
    <w:abstractNumId w:val="6"/>
  </w:num>
  <w:num w:numId="15">
    <w:abstractNumId w:val="40"/>
  </w:num>
  <w:num w:numId="16">
    <w:abstractNumId w:val="20"/>
  </w:num>
  <w:num w:numId="17">
    <w:abstractNumId w:val="2"/>
  </w:num>
  <w:num w:numId="18">
    <w:abstractNumId w:val="50"/>
  </w:num>
  <w:num w:numId="19">
    <w:abstractNumId w:val="21"/>
  </w:num>
  <w:num w:numId="20">
    <w:abstractNumId w:val="42"/>
  </w:num>
  <w:num w:numId="21">
    <w:abstractNumId w:val="1"/>
  </w:num>
  <w:num w:numId="22">
    <w:abstractNumId w:val="48"/>
  </w:num>
  <w:num w:numId="23">
    <w:abstractNumId w:val="37"/>
  </w:num>
  <w:num w:numId="24">
    <w:abstractNumId w:val="32"/>
  </w:num>
  <w:num w:numId="25">
    <w:abstractNumId w:val="10"/>
  </w:num>
  <w:num w:numId="26">
    <w:abstractNumId w:val="7"/>
  </w:num>
  <w:num w:numId="27">
    <w:abstractNumId w:val="18"/>
  </w:num>
  <w:num w:numId="28">
    <w:abstractNumId w:val="13"/>
  </w:num>
  <w:num w:numId="29">
    <w:abstractNumId w:val="36"/>
  </w:num>
  <w:num w:numId="30">
    <w:abstractNumId w:val="16"/>
  </w:num>
  <w:num w:numId="31">
    <w:abstractNumId w:val="31"/>
    <w:lvlOverride w:ilvl="0">
      <w:startOverride w:val="3"/>
    </w:lvlOverride>
    <w:lvlOverride w:ilvl="1">
      <w:startOverride w:val="1"/>
    </w:lvlOverride>
    <w:lvlOverride w:ilvl="2">
      <w:startOverride w:val="3"/>
    </w:lvlOverride>
  </w:num>
  <w:num w:numId="32">
    <w:abstractNumId w:val="25"/>
  </w:num>
  <w:num w:numId="33">
    <w:abstractNumId w:val="28"/>
  </w:num>
  <w:num w:numId="34">
    <w:abstractNumId w:val="46"/>
  </w:num>
  <w:num w:numId="35">
    <w:abstractNumId w:val="4"/>
  </w:num>
  <w:num w:numId="36">
    <w:abstractNumId w:val="8"/>
  </w:num>
  <w:num w:numId="37">
    <w:abstractNumId w:val="30"/>
  </w:num>
  <w:num w:numId="38">
    <w:abstractNumId w:val="11"/>
  </w:num>
  <w:num w:numId="39">
    <w:abstractNumId w:val="23"/>
  </w:num>
  <w:num w:numId="40">
    <w:abstractNumId w:val="19"/>
  </w:num>
  <w:num w:numId="41">
    <w:abstractNumId w:val="45"/>
  </w:num>
  <w:num w:numId="42">
    <w:abstractNumId w:val="34"/>
  </w:num>
  <w:num w:numId="43">
    <w:abstractNumId w:val="44"/>
  </w:num>
  <w:num w:numId="44">
    <w:abstractNumId w:val="33"/>
  </w:num>
  <w:num w:numId="45">
    <w:abstractNumId w:val="9"/>
  </w:num>
  <w:num w:numId="46">
    <w:abstractNumId w:val="24"/>
  </w:num>
  <w:num w:numId="47">
    <w:abstractNumId w:val="29"/>
  </w:num>
  <w:num w:numId="48">
    <w:abstractNumId w:val="17"/>
  </w:num>
  <w:num w:numId="49">
    <w:abstractNumId w:val="26"/>
  </w:num>
  <w:num w:numId="50">
    <w:abstractNumId w:val="38"/>
  </w:num>
  <w:num w:numId="51">
    <w:abstractNumId w:val="5"/>
  </w:num>
  <w:num w:numId="52">
    <w:abstractNumId w:val="3"/>
  </w:num>
  <w:num w:numId="53">
    <w:abstractNumId w:val="41"/>
  </w:num>
  <w:num w:numId="54">
    <w:abstractNumId w:val="0"/>
    <w:lvlOverride w:ilvl="0">
      <w:lvl w:ilvl="0">
        <w:start w:val="1"/>
        <w:numFmt w:val="bullet"/>
        <w:lvlText w:val=""/>
        <w:legacy w:legacy="1" w:legacySpace="0" w:legacyIndent="284"/>
        <w:lvlJc w:val="left"/>
        <w:pPr>
          <w:ind w:left="426" w:hanging="284"/>
        </w:pPr>
        <w:rPr>
          <w:rFonts w:ascii="Wingdings" w:hAnsi="Wingdings" w:hint="default"/>
        </w:rPr>
      </w:lvl>
    </w:lvlOverride>
  </w:num>
  <w:num w:numId="55">
    <w:abstractNumId w:val="31"/>
  </w:num>
  <w:num w:numId="56">
    <w:abstractNumId w:val="31"/>
  </w:num>
  <w:num w:numId="57">
    <w:abstractNumId w:val="47"/>
  </w:num>
  <w:numIdMacAtCleanup w:val="5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on Magallanes">
    <w15:presenceInfo w15:providerId="AD" w15:userId="S::edmund_magallanes@goodyear.com::0ec31a53-c5ce-4405-8084-be8f2ff1c6b1"/>
  </w15:person>
  <w15:person w15:author="Tatiana Kazakova">
    <w15:presenceInfo w15:providerId="AD" w15:userId="S-1-5-21-414462826-1128799339-4547331-1774"/>
  </w15:person>
  <w15:person w15:author="Raphael Donor">
    <w15:presenceInfo w15:providerId="AD" w15:userId="S::raphael_donor@goodyear.com::6956280e-1036-42d6-8185-3e50274bcaa0"/>
  </w15:person>
  <w15:person w15:author="Marco Chua">
    <w15:presenceInfo w15:providerId="AD" w15:userId="S::marco_chua@goodyear.com::075273a7-30e7-41a4-a475-ff6b1a7f859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n-US" w:vendorID="8" w:dllVersion="513" w:checkStyle="1"/>
  <w:activeWritingStyle w:appName="MSWord" w:lang="en-GB" w:vendorID="8" w:dllVersion="513" w:checkStyle="1"/>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OCGUID" w:val="b9210103-df37-41ad-bc02-5e2046c48c7c"/>
  </w:docVars>
  <w:rsids>
    <w:rsidRoot w:val="00CB1B76"/>
    <w:rsid w:val="00000A31"/>
    <w:rsid w:val="00003922"/>
    <w:rsid w:val="000040F1"/>
    <w:rsid w:val="00005EAF"/>
    <w:rsid w:val="0000670A"/>
    <w:rsid w:val="000075D8"/>
    <w:rsid w:val="00007A0F"/>
    <w:rsid w:val="00010641"/>
    <w:rsid w:val="000107BD"/>
    <w:rsid w:val="00011A7D"/>
    <w:rsid w:val="0001341A"/>
    <w:rsid w:val="00013637"/>
    <w:rsid w:val="00013E8D"/>
    <w:rsid w:val="000167EE"/>
    <w:rsid w:val="00016EDE"/>
    <w:rsid w:val="00017C2D"/>
    <w:rsid w:val="0002124C"/>
    <w:rsid w:val="0002148B"/>
    <w:rsid w:val="00021C30"/>
    <w:rsid w:val="000231BA"/>
    <w:rsid w:val="0002332D"/>
    <w:rsid w:val="00024448"/>
    <w:rsid w:val="000246F3"/>
    <w:rsid w:val="000268CA"/>
    <w:rsid w:val="00030068"/>
    <w:rsid w:val="00031218"/>
    <w:rsid w:val="000324C3"/>
    <w:rsid w:val="00034702"/>
    <w:rsid w:val="00036747"/>
    <w:rsid w:val="000368E4"/>
    <w:rsid w:val="00036C36"/>
    <w:rsid w:val="00036F43"/>
    <w:rsid w:val="00036F98"/>
    <w:rsid w:val="00046379"/>
    <w:rsid w:val="0004697C"/>
    <w:rsid w:val="000476E8"/>
    <w:rsid w:val="00047C07"/>
    <w:rsid w:val="000518EA"/>
    <w:rsid w:val="0005331E"/>
    <w:rsid w:val="000536A2"/>
    <w:rsid w:val="0005476A"/>
    <w:rsid w:val="0005484C"/>
    <w:rsid w:val="000568B7"/>
    <w:rsid w:val="0005769C"/>
    <w:rsid w:val="00060EC3"/>
    <w:rsid w:val="00061070"/>
    <w:rsid w:val="00062B69"/>
    <w:rsid w:val="0006450E"/>
    <w:rsid w:val="00064A23"/>
    <w:rsid w:val="00064B9F"/>
    <w:rsid w:val="00065046"/>
    <w:rsid w:val="0006534E"/>
    <w:rsid w:val="00070C71"/>
    <w:rsid w:val="00070E0B"/>
    <w:rsid w:val="00072DE6"/>
    <w:rsid w:val="00075BE4"/>
    <w:rsid w:val="00075DCA"/>
    <w:rsid w:val="000817AC"/>
    <w:rsid w:val="000819E3"/>
    <w:rsid w:val="0008457F"/>
    <w:rsid w:val="0008467F"/>
    <w:rsid w:val="000861FF"/>
    <w:rsid w:val="00086973"/>
    <w:rsid w:val="00087659"/>
    <w:rsid w:val="00090308"/>
    <w:rsid w:val="00090D4C"/>
    <w:rsid w:val="00092FC3"/>
    <w:rsid w:val="00094CF9"/>
    <w:rsid w:val="00094E8A"/>
    <w:rsid w:val="00095DF6"/>
    <w:rsid w:val="00097709"/>
    <w:rsid w:val="000A170C"/>
    <w:rsid w:val="000A2E6E"/>
    <w:rsid w:val="000A38F3"/>
    <w:rsid w:val="000A456B"/>
    <w:rsid w:val="000A4909"/>
    <w:rsid w:val="000A5373"/>
    <w:rsid w:val="000A5B16"/>
    <w:rsid w:val="000A6921"/>
    <w:rsid w:val="000A72E3"/>
    <w:rsid w:val="000B03A5"/>
    <w:rsid w:val="000B094E"/>
    <w:rsid w:val="000B34AB"/>
    <w:rsid w:val="000B429B"/>
    <w:rsid w:val="000B4E48"/>
    <w:rsid w:val="000B6DE1"/>
    <w:rsid w:val="000B7373"/>
    <w:rsid w:val="000B765B"/>
    <w:rsid w:val="000C0DE0"/>
    <w:rsid w:val="000C278A"/>
    <w:rsid w:val="000C2867"/>
    <w:rsid w:val="000C2FCA"/>
    <w:rsid w:val="000C4378"/>
    <w:rsid w:val="000C4929"/>
    <w:rsid w:val="000C590B"/>
    <w:rsid w:val="000C62CD"/>
    <w:rsid w:val="000D1398"/>
    <w:rsid w:val="000D1C11"/>
    <w:rsid w:val="000D243B"/>
    <w:rsid w:val="000D3F97"/>
    <w:rsid w:val="000D5335"/>
    <w:rsid w:val="000D564E"/>
    <w:rsid w:val="000D565F"/>
    <w:rsid w:val="000E0C4F"/>
    <w:rsid w:val="000E0C80"/>
    <w:rsid w:val="000E1346"/>
    <w:rsid w:val="000E28CA"/>
    <w:rsid w:val="000E359A"/>
    <w:rsid w:val="000E3E05"/>
    <w:rsid w:val="000E4B87"/>
    <w:rsid w:val="000E6643"/>
    <w:rsid w:val="000E71EF"/>
    <w:rsid w:val="000E7CB3"/>
    <w:rsid w:val="000F2011"/>
    <w:rsid w:val="000F26F8"/>
    <w:rsid w:val="000F4A6F"/>
    <w:rsid w:val="000F50E8"/>
    <w:rsid w:val="000F558C"/>
    <w:rsid w:val="000F64BF"/>
    <w:rsid w:val="0010105D"/>
    <w:rsid w:val="001015D1"/>
    <w:rsid w:val="00102160"/>
    <w:rsid w:val="001021A8"/>
    <w:rsid w:val="001039E1"/>
    <w:rsid w:val="00103F00"/>
    <w:rsid w:val="00105E7F"/>
    <w:rsid w:val="00112E9A"/>
    <w:rsid w:val="00114472"/>
    <w:rsid w:val="001167D5"/>
    <w:rsid w:val="001174D9"/>
    <w:rsid w:val="00117690"/>
    <w:rsid w:val="00121C9A"/>
    <w:rsid w:val="0012224E"/>
    <w:rsid w:val="001222CC"/>
    <w:rsid w:val="00123D25"/>
    <w:rsid w:val="001241BA"/>
    <w:rsid w:val="00125015"/>
    <w:rsid w:val="00125526"/>
    <w:rsid w:val="001256DF"/>
    <w:rsid w:val="00126579"/>
    <w:rsid w:val="00126B5F"/>
    <w:rsid w:val="001278AF"/>
    <w:rsid w:val="00127ED6"/>
    <w:rsid w:val="00127F91"/>
    <w:rsid w:val="001317FC"/>
    <w:rsid w:val="00132C01"/>
    <w:rsid w:val="001345C3"/>
    <w:rsid w:val="001371DC"/>
    <w:rsid w:val="001421DA"/>
    <w:rsid w:val="00142D77"/>
    <w:rsid w:val="00143631"/>
    <w:rsid w:val="0014424D"/>
    <w:rsid w:val="001445EA"/>
    <w:rsid w:val="001450BB"/>
    <w:rsid w:val="00145BE1"/>
    <w:rsid w:val="00146E0E"/>
    <w:rsid w:val="0015017E"/>
    <w:rsid w:val="00150587"/>
    <w:rsid w:val="00150648"/>
    <w:rsid w:val="001506CD"/>
    <w:rsid w:val="00150E81"/>
    <w:rsid w:val="00152AC0"/>
    <w:rsid w:val="00153230"/>
    <w:rsid w:val="00153FA0"/>
    <w:rsid w:val="00155BA0"/>
    <w:rsid w:val="00155D12"/>
    <w:rsid w:val="001567E4"/>
    <w:rsid w:val="00160F31"/>
    <w:rsid w:val="001631BD"/>
    <w:rsid w:val="00165C4B"/>
    <w:rsid w:val="00166551"/>
    <w:rsid w:val="00167A31"/>
    <w:rsid w:val="00167F2D"/>
    <w:rsid w:val="001701A8"/>
    <w:rsid w:val="00170570"/>
    <w:rsid w:val="00171341"/>
    <w:rsid w:val="001728D2"/>
    <w:rsid w:val="00172D82"/>
    <w:rsid w:val="0017577C"/>
    <w:rsid w:val="001768BA"/>
    <w:rsid w:val="00176DA6"/>
    <w:rsid w:val="0018249C"/>
    <w:rsid w:val="00183268"/>
    <w:rsid w:val="00183457"/>
    <w:rsid w:val="00183FBF"/>
    <w:rsid w:val="00184703"/>
    <w:rsid w:val="001873D3"/>
    <w:rsid w:val="001903EB"/>
    <w:rsid w:val="001906B1"/>
    <w:rsid w:val="00191A62"/>
    <w:rsid w:val="001936CA"/>
    <w:rsid w:val="001955CC"/>
    <w:rsid w:val="00195682"/>
    <w:rsid w:val="00196C21"/>
    <w:rsid w:val="00196C28"/>
    <w:rsid w:val="001A07C3"/>
    <w:rsid w:val="001A0CF3"/>
    <w:rsid w:val="001A16AC"/>
    <w:rsid w:val="001A1F85"/>
    <w:rsid w:val="001A2B08"/>
    <w:rsid w:val="001A36C7"/>
    <w:rsid w:val="001A5693"/>
    <w:rsid w:val="001A5E9E"/>
    <w:rsid w:val="001A6195"/>
    <w:rsid w:val="001A6945"/>
    <w:rsid w:val="001A6AB2"/>
    <w:rsid w:val="001A6DC7"/>
    <w:rsid w:val="001A79D1"/>
    <w:rsid w:val="001B0737"/>
    <w:rsid w:val="001B2021"/>
    <w:rsid w:val="001B263A"/>
    <w:rsid w:val="001B3604"/>
    <w:rsid w:val="001B4B04"/>
    <w:rsid w:val="001B6535"/>
    <w:rsid w:val="001C00E0"/>
    <w:rsid w:val="001C0320"/>
    <w:rsid w:val="001C0906"/>
    <w:rsid w:val="001C1919"/>
    <w:rsid w:val="001C1DDB"/>
    <w:rsid w:val="001C5402"/>
    <w:rsid w:val="001C5A52"/>
    <w:rsid w:val="001C6859"/>
    <w:rsid w:val="001C6D80"/>
    <w:rsid w:val="001D095E"/>
    <w:rsid w:val="001D1475"/>
    <w:rsid w:val="001D40BD"/>
    <w:rsid w:val="001D66F5"/>
    <w:rsid w:val="001D6B85"/>
    <w:rsid w:val="001D775E"/>
    <w:rsid w:val="001D7EEF"/>
    <w:rsid w:val="001E0860"/>
    <w:rsid w:val="001E169B"/>
    <w:rsid w:val="001E19E3"/>
    <w:rsid w:val="001E3FCD"/>
    <w:rsid w:val="001E4362"/>
    <w:rsid w:val="001E5079"/>
    <w:rsid w:val="001F16BD"/>
    <w:rsid w:val="001F3556"/>
    <w:rsid w:val="001F3870"/>
    <w:rsid w:val="001F5DE6"/>
    <w:rsid w:val="0020198F"/>
    <w:rsid w:val="002021C4"/>
    <w:rsid w:val="002030F8"/>
    <w:rsid w:val="00203BE1"/>
    <w:rsid w:val="00203D90"/>
    <w:rsid w:val="00206680"/>
    <w:rsid w:val="00207D0B"/>
    <w:rsid w:val="0021077D"/>
    <w:rsid w:val="00211B1D"/>
    <w:rsid w:val="00212EC1"/>
    <w:rsid w:val="00213C09"/>
    <w:rsid w:val="0021517E"/>
    <w:rsid w:val="00215354"/>
    <w:rsid w:val="002209FC"/>
    <w:rsid w:val="00220F55"/>
    <w:rsid w:val="002215AD"/>
    <w:rsid w:val="00224958"/>
    <w:rsid w:val="00224CD4"/>
    <w:rsid w:val="00227564"/>
    <w:rsid w:val="00227D00"/>
    <w:rsid w:val="00230742"/>
    <w:rsid w:val="00233823"/>
    <w:rsid w:val="00234BB5"/>
    <w:rsid w:val="00240703"/>
    <w:rsid w:val="002407D8"/>
    <w:rsid w:val="00241BAE"/>
    <w:rsid w:val="002423AC"/>
    <w:rsid w:val="00244003"/>
    <w:rsid w:val="0024577D"/>
    <w:rsid w:val="002463BE"/>
    <w:rsid w:val="002479EB"/>
    <w:rsid w:val="00253710"/>
    <w:rsid w:val="0025469E"/>
    <w:rsid w:val="00254F92"/>
    <w:rsid w:val="00256D64"/>
    <w:rsid w:val="002576BE"/>
    <w:rsid w:val="0026013F"/>
    <w:rsid w:val="00260CFD"/>
    <w:rsid w:val="00261470"/>
    <w:rsid w:val="00261B47"/>
    <w:rsid w:val="00263A17"/>
    <w:rsid w:val="00263E5E"/>
    <w:rsid w:val="00263F2E"/>
    <w:rsid w:val="00264D77"/>
    <w:rsid w:val="00265E27"/>
    <w:rsid w:val="002674A8"/>
    <w:rsid w:val="00267AE4"/>
    <w:rsid w:val="00273293"/>
    <w:rsid w:val="00274254"/>
    <w:rsid w:val="00275655"/>
    <w:rsid w:val="0027659E"/>
    <w:rsid w:val="002774B5"/>
    <w:rsid w:val="0027757E"/>
    <w:rsid w:val="002805DB"/>
    <w:rsid w:val="00280C1A"/>
    <w:rsid w:val="00281642"/>
    <w:rsid w:val="002833E5"/>
    <w:rsid w:val="00283773"/>
    <w:rsid w:val="002858FD"/>
    <w:rsid w:val="00286873"/>
    <w:rsid w:val="00286CFF"/>
    <w:rsid w:val="0029189B"/>
    <w:rsid w:val="00291CEC"/>
    <w:rsid w:val="0029298C"/>
    <w:rsid w:val="00294967"/>
    <w:rsid w:val="00295B32"/>
    <w:rsid w:val="00296B3B"/>
    <w:rsid w:val="00297AF6"/>
    <w:rsid w:val="002A0479"/>
    <w:rsid w:val="002A43D3"/>
    <w:rsid w:val="002A534A"/>
    <w:rsid w:val="002B06E4"/>
    <w:rsid w:val="002B0E17"/>
    <w:rsid w:val="002B17CF"/>
    <w:rsid w:val="002B37E9"/>
    <w:rsid w:val="002B4064"/>
    <w:rsid w:val="002B4CF9"/>
    <w:rsid w:val="002B55B3"/>
    <w:rsid w:val="002B5FA1"/>
    <w:rsid w:val="002B5FDB"/>
    <w:rsid w:val="002B740A"/>
    <w:rsid w:val="002C05F5"/>
    <w:rsid w:val="002C16DF"/>
    <w:rsid w:val="002C2061"/>
    <w:rsid w:val="002C2095"/>
    <w:rsid w:val="002C255F"/>
    <w:rsid w:val="002C3756"/>
    <w:rsid w:val="002C47E3"/>
    <w:rsid w:val="002C5A60"/>
    <w:rsid w:val="002C624F"/>
    <w:rsid w:val="002C63B3"/>
    <w:rsid w:val="002C7E65"/>
    <w:rsid w:val="002D2D57"/>
    <w:rsid w:val="002D34FD"/>
    <w:rsid w:val="002D3C1A"/>
    <w:rsid w:val="002D41FD"/>
    <w:rsid w:val="002D4E2E"/>
    <w:rsid w:val="002D4F7C"/>
    <w:rsid w:val="002E0B1B"/>
    <w:rsid w:val="002E14B8"/>
    <w:rsid w:val="002E7FCD"/>
    <w:rsid w:val="002F09C7"/>
    <w:rsid w:val="002F3D04"/>
    <w:rsid w:val="002F40D7"/>
    <w:rsid w:val="002F6266"/>
    <w:rsid w:val="002F6A83"/>
    <w:rsid w:val="002F6BB3"/>
    <w:rsid w:val="002F6BE2"/>
    <w:rsid w:val="00300DC6"/>
    <w:rsid w:val="00300F43"/>
    <w:rsid w:val="003034AB"/>
    <w:rsid w:val="003038B7"/>
    <w:rsid w:val="003048CE"/>
    <w:rsid w:val="00304D3B"/>
    <w:rsid w:val="003055FB"/>
    <w:rsid w:val="00306DCE"/>
    <w:rsid w:val="0031003D"/>
    <w:rsid w:val="00313AC4"/>
    <w:rsid w:val="00314772"/>
    <w:rsid w:val="003153BE"/>
    <w:rsid w:val="003159A3"/>
    <w:rsid w:val="00315EC7"/>
    <w:rsid w:val="00315FD3"/>
    <w:rsid w:val="003172C9"/>
    <w:rsid w:val="00317831"/>
    <w:rsid w:val="00317ACC"/>
    <w:rsid w:val="003208DA"/>
    <w:rsid w:val="003218C3"/>
    <w:rsid w:val="00321E77"/>
    <w:rsid w:val="0032201E"/>
    <w:rsid w:val="00322DB5"/>
    <w:rsid w:val="0032315F"/>
    <w:rsid w:val="00323D58"/>
    <w:rsid w:val="00324484"/>
    <w:rsid w:val="00325560"/>
    <w:rsid w:val="003261B4"/>
    <w:rsid w:val="003303F7"/>
    <w:rsid w:val="003313E6"/>
    <w:rsid w:val="00332BC7"/>
    <w:rsid w:val="003335C3"/>
    <w:rsid w:val="0033390F"/>
    <w:rsid w:val="003342ED"/>
    <w:rsid w:val="00334704"/>
    <w:rsid w:val="00337256"/>
    <w:rsid w:val="003406BA"/>
    <w:rsid w:val="003408F4"/>
    <w:rsid w:val="00340CF3"/>
    <w:rsid w:val="00340E93"/>
    <w:rsid w:val="0034194F"/>
    <w:rsid w:val="00341A46"/>
    <w:rsid w:val="003420DB"/>
    <w:rsid w:val="003426A6"/>
    <w:rsid w:val="00343757"/>
    <w:rsid w:val="0034432E"/>
    <w:rsid w:val="00344386"/>
    <w:rsid w:val="0034455A"/>
    <w:rsid w:val="00346291"/>
    <w:rsid w:val="003465AA"/>
    <w:rsid w:val="00346962"/>
    <w:rsid w:val="00350E79"/>
    <w:rsid w:val="003517BE"/>
    <w:rsid w:val="00351D94"/>
    <w:rsid w:val="0035243E"/>
    <w:rsid w:val="00352E5A"/>
    <w:rsid w:val="003537EA"/>
    <w:rsid w:val="003543ED"/>
    <w:rsid w:val="00356E9C"/>
    <w:rsid w:val="00357335"/>
    <w:rsid w:val="00357BE7"/>
    <w:rsid w:val="00360849"/>
    <w:rsid w:val="00362428"/>
    <w:rsid w:val="003653D1"/>
    <w:rsid w:val="00365935"/>
    <w:rsid w:val="00372175"/>
    <w:rsid w:val="003721F7"/>
    <w:rsid w:val="00373C97"/>
    <w:rsid w:val="0037523B"/>
    <w:rsid w:val="00375467"/>
    <w:rsid w:val="00375F41"/>
    <w:rsid w:val="00376033"/>
    <w:rsid w:val="00376329"/>
    <w:rsid w:val="00377090"/>
    <w:rsid w:val="00377207"/>
    <w:rsid w:val="00377862"/>
    <w:rsid w:val="00377936"/>
    <w:rsid w:val="00383B2A"/>
    <w:rsid w:val="003844A4"/>
    <w:rsid w:val="003848EA"/>
    <w:rsid w:val="00385936"/>
    <w:rsid w:val="0038694B"/>
    <w:rsid w:val="00390103"/>
    <w:rsid w:val="00393866"/>
    <w:rsid w:val="003943F7"/>
    <w:rsid w:val="00395D2A"/>
    <w:rsid w:val="003A23E7"/>
    <w:rsid w:val="003A2678"/>
    <w:rsid w:val="003A3405"/>
    <w:rsid w:val="003A365B"/>
    <w:rsid w:val="003A4867"/>
    <w:rsid w:val="003A48EB"/>
    <w:rsid w:val="003A506C"/>
    <w:rsid w:val="003A5FCD"/>
    <w:rsid w:val="003A7C4D"/>
    <w:rsid w:val="003B0DBC"/>
    <w:rsid w:val="003B1EDA"/>
    <w:rsid w:val="003B2F5C"/>
    <w:rsid w:val="003B5F67"/>
    <w:rsid w:val="003B7DB1"/>
    <w:rsid w:val="003C0150"/>
    <w:rsid w:val="003C2A55"/>
    <w:rsid w:val="003C36A4"/>
    <w:rsid w:val="003C660D"/>
    <w:rsid w:val="003C6CD0"/>
    <w:rsid w:val="003D05EF"/>
    <w:rsid w:val="003D1DDC"/>
    <w:rsid w:val="003D2BC1"/>
    <w:rsid w:val="003D3D7E"/>
    <w:rsid w:val="003D629C"/>
    <w:rsid w:val="003D6553"/>
    <w:rsid w:val="003E2BF4"/>
    <w:rsid w:val="003E3744"/>
    <w:rsid w:val="003E41F3"/>
    <w:rsid w:val="003E4E1E"/>
    <w:rsid w:val="003E4EE9"/>
    <w:rsid w:val="003E4FA2"/>
    <w:rsid w:val="003E7A0E"/>
    <w:rsid w:val="003F00AD"/>
    <w:rsid w:val="003F1502"/>
    <w:rsid w:val="003F2F18"/>
    <w:rsid w:val="003F3778"/>
    <w:rsid w:val="003F4127"/>
    <w:rsid w:val="003F5C5C"/>
    <w:rsid w:val="003F672F"/>
    <w:rsid w:val="003F7491"/>
    <w:rsid w:val="003F765A"/>
    <w:rsid w:val="004030E8"/>
    <w:rsid w:val="0040651D"/>
    <w:rsid w:val="00407383"/>
    <w:rsid w:val="00407D09"/>
    <w:rsid w:val="00410652"/>
    <w:rsid w:val="004106DD"/>
    <w:rsid w:val="004107B8"/>
    <w:rsid w:val="00410DF9"/>
    <w:rsid w:val="00412BB7"/>
    <w:rsid w:val="004149B0"/>
    <w:rsid w:val="004155E7"/>
    <w:rsid w:val="00420307"/>
    <w:rsid w:val="004226B9"/>
    <w:rsid w:val="00425549"/>
    <w:rsid w:val="00425948"/>
    <w:rsid w:val="00425D61"/>
    <w:rsid w:val="00426163"/>
    <w:rsid w:val="00426C11"/>
    <w:rsid w:val="00427677"/>
    <w:rsid w:val="00430793"/>
    <w:rsid w:val="00430F29"/>
    <w:rsid w:val="004320E0"/>
    <w:rsid w:val="00432E26"/>
    <w:rsid w:val="0043440D"/>
    <w:rsid w:val="00434D6A"/>
    <w:rsid w:val="00435A22"/>
    <w:rsid w:val="0043739B"/>
    <w:rsid w:val="00437635"/>
    <w:rsid w:val="004402E3"/>
    <w:rsid w:val="00440A10"/>
    <w:rsid w:val="00440B62"/>
    <w:rsid w:val="004416C1"/>
    <w:rsid w:val="00441D64"/>
    <w:rsid w:val="00441E1B"/>
    <w:rsid w:val="0044238A"/>
    <w:rsid w:val="00444B34"/>
    <w:rsid w:val="00445CFB"/>
    <w:rsid w:val="004469E0"/>
    <w:rsid w:val="00447AC3"/>
    <w:rsid w:val="00447FDB"/>
    <w:rsid w:val="00452BA7"/>
    <w:rsid w:val="00454335"/>
    <w:rsid w:val="00457F3A"/>
    <w:rsid w:val="004617E5"/>
    <w:rsid w:val="0046248E"/>
    <w:rsid w:val="0046355D"/>
    <w:rsid w:val="004637D6"/>
    <w:rsid w:val="00464804"/>
    <w:rsid w:val="00464F50"/>
    <w:rsid w:val="00465DAD"/>
    <w:rsid w:val="00466DEC"/>
    <w:rsid w:val="00466F4E"/>
    <w:rsid w:val="00467513"/>
    <w:rsid w:val="004700A5"/>
    <w:rsid w:val="00470688"/>
    <w:rsid w:val="0047080B"/>
    <w:rsid w:val="0047129B"/>
    <w:rsid w:val="004735DB"/>
    <w:rsid w:val="004743B7"/>
    <w:rsid w:val="00474654"/>
    <w:rsid w:val="00474B3E"/>
    <w:rsid w:val="00475504"/>
    <w:rsid w:val="00476063"/>
    <w:rsid w:val="0047732C"/>
    <w:rsid w:val="00477DE8"/>
    <w:rsid w:val="00477F91"/>
    <w:rsid w:val="00480C81"/>
    <w:rsid w:val="00482AB1"/>
    <w:rsid w:val="004832B6"/>
    <w:rsid w:val="0048340F"/>
    <w:rsid w:val="004874BD"/>
    <w:rsid w:val="0049063F"/>
    <w:rsid w:val="00490B1E"/>
    <w:rsid w:val="00492439"/>
    <w:rsid w:val="00493952"/>
    <w:rsid w:val="00493F9B"/>
    <w:rsid w:val="004945AC"/>
    <w:rsid w:val="00494704"/>
    <w:rsid w:val="00494D48"/>
    <w:rsid w:val="004966F2"/>
    <w:rsid w:val="004968AD"/>
    <w:rsid w:val="0049768C"/>
    <w:rsid w:val="00497E7B"/>
    <w:rsid w:val="004A0294"/>
    <w:rsid w:val="004A07B5"/>
    <w:rsid w:val="004A0AE8"/>
    <w:rsid w:val="004A0D3C"/>
    <w:rsid w:val="004A169E"/>
    <w:rsid w:val="004A17EB"/>
    <w:rsid w:val="004A1A12"/>
    <w:rsid w:val="004A2DF7"/>
    <w:rsid w:val="004A74D0"/>
    <w:rsid w:val="004B06B1"/>
    <w:rsid w:val="004B0898"/>
    <w:rsid w:val="004B2CC5"/>
    <w:rsid w:val="004B3126"/>
    <w:rsid w:val="004B359F"/>
    <w:rsid w:val="004B3C06"/>
    <w:rsid w:val="004B49D3"/>
    <w:rsid w:val="004B4A02"/>
    <w:rsid w:val="004B5366"/>
    <w:rsid w:val="004C15BE"/>
    <w:rsid w:val="004C2419"/>
    <w:rsid w:val="004C2E85"/>
    <w:rsid w:val="004C3BEC"/>
    <w:rsid w:val="004C572B"/>
    <w:rsid w:val="004C6BBF"/>
    <w:rsid w:val="004C71EA"/>
    <w:rsid w:val="004C74F4"/>
    <w:rsid w:val="004D000B"/>
    <w:rsid w:val="004D09B1"/>
    <w:rsid w:val="004D0BE1"/>
    <w:rsid w:val="004D0DB2"/>
    <w:rsid w:val="004D158C"/>
    <w:rsid w:val="004D34F3"/>
    <w:rsid w:val="004D516B"/>
    <w:rsid w:val="004D5C35"/>
    <w:rsid w:val="004D775D"/>
    <w:rsid w:val="004E263A"/>
    <w:rsid w:val="004E42AC"/>
    <w:rsid w:val="004E568B"/>
    <w:rsid w:val="004F3FCC"/>
    <w:rsid w:val="004F4248"/>
    <w:rsid w:val="004F5CB5"/>
    <w:rsid w:val="004F61B9"/>
    <w:rsid w:val="004F7C81"/>
    <w:rsid w:val="0050130A"/>
    <w:rsid w:val="005020F6"/>
    <w:rsid w:val="005021E9"/>
    <w:rsid w:val="00502613"/>
    <w:rsid w:val="005029B6"/>
    <w:rsid w:val="00503361"/>
    <w:rsid w:val="00504C29"/>
    <w:rsid w:val="00505277"/>
    <w:rsid w:val="00505B6A"/>
    <w:rsid w:val="00505E04"/>
    <w:rsid w:val="00506253"/>
    <w:rsid w:val="005072BF"/>
    <w:rsid w:val="005077DB"/>
    <w:rsid w:val="00512807"/>
    <w:rsid w:val="0051347A"/>
    <w:rsid w:val="005145D0"/>
    <w:rsid w:val="005148A8"/>
    <w:rsid w:val="00515246"/>
    <w:rsid w:val="005156B9"/>
    <w:rsid w:val="005165BA"/>
    <w:rsid w:val="00517AE6"/>
    <w:rsid w:val="00520C9E"/>
    <w:rsid w:val="005221F2"/>
    <w:rsid w:val="00522790"/>
    <w:rsid w:val="00524F3B"/>
    <w:rsid w:val="005258FB"/>
    <w:rsid w:val="005259B0"/>
    <w:rsid w:val="00525D5B"/>
    <w:rsid w:val="00527615"/>
    <w:rsid w:val="00527BB1"/>
    <w:rsid w:val="00531BDD"/>
    <w:rsid w:val="005329A6"/>
    <w:rsid w:val="00532BDB"/>
    <w:rsid w:val="00535E4E"/>
    <w:rsid w:val="0053645B"/>
    <w:rsid w:val="005371B0"/>
    <w:rsid w:val="005418BC"/>
    <w:rsid w:val="00541A43"/>
    <w:rsid w:val="005432CF"/>
    <w:rsid w:val="00543FB4"/>
    <w:rsid w:val="005465B0"/>
    <w:rsid w:val="005468B2"/>
    <w:rsid w:val="0054737E"/>
    <w:rsid w:val="00550186"/>
    <w:rsid w:val="00550381"/>
    <w:rsid w:val="005542A7"/>
    <w:rsid w:val="005543CB"/>
    <w:rsid w:val="00554E2E"/>
    <w:rsid w:val="00556CA5"/>
    <w:rsid w:val="0055714B"/>
    <w:rsid w:val="00561655"/>
    <w:rsid w:val="005619B1"/>
    <w:rsid w:val="00563C94"/>
    <w:rsid w:val="005655F1"/>
    <w:rsid w:val="00566BBC"/>
    <w:rsid w:val="00567AA5"/>
    <w:rsid w:val="00570C48"/>
    <w:rsid w:val="00571423"/>
    <w:rsid w:val="00572CF9"/>
    <w:rsid w:val="00574D0B"/>
    <w:rsid w:val="005772BD"/>
    <w:rsid w:val="00582ED6"/>
    <w:rsid w:val="00583E33"/>
    <w:rsid w:val="005860F0"/>
    <w:rsid w:val="00586ECC"/>
    <w:rsid w:val="00587696"/>
    <w:rsid w:val="0058782F"/>
    <w:rsid w:val="0059284D"/>
    <w:rsid w:val="0059401A"/>
    <w:rsid w:val="0059518A"/>
    <w:rsid w:val="005952D8"/>
    <w:rsid w:val="00595AF2"/>
    <w:rsid w:val="005962EF"/>
    <w:rsid w:val="005964F5"/>
    <w:rsid w:val="00596CC6"/>
    <w:rsid w:val="00597387"/>
    <w:rsid w:val="005973EF"/>
    <w:rsid w:val="005A41FA"/>
    <w:rsid w:val="005A439F"/>
    <w:rsid w:val="005A4FC5"/>
    <w:rsid w:val="005A55E7"/>
    <w:rsid w:val="005A5834"/>
    <w:rsid w:val="005A6056"/>
    <w:rsid w:val="005A7D45"/>
    <w:rsid w:val="005B0B4A"/>
    <w:rsid w:val="005B63A9"/>
    <w:rsid w:val="005B6D0B"/>
    <w:rsid w:val="005B7561"/>
    <w:rsid w:val="005C1648"/>
    <w:rsid w:val="005C1839"/>
    <w:rsid w:val="005C26E7"/>
    <w:rsid w:val="005C3130"/>
    <w:rsid w:val="005C37B6"/>
    <w:rsid w:val="005C3E36"/>
    <w:rsid w:val="005C5F6B"/>
    <w:rsid w:val="005C60F6"/>
    <w:rsid w:val="005C61B5"/>
    <w:rsid w:val="005C626E"/>
    <w:rsid w:val="005C6273"/>
    <w:rsid w:val="005C6497"/>
    <w:rsid w:val="005D1C96"/>
    <w:rsid w:val="005D2BB3"/>
    <w:rsid w:val="005D3A51"/>
    <w:rsid w:val="005D3A73"/>
    <w:rsid w:val="005D4A13"/>
    <w:rsid w:val="005E04BF"/>
    <w:rsid w:val="005E0889"/>
    <w:rsid w:val="005E1792"/>
    <w:rsid w:val="005E1BE2"/>
    <w:rsid w:val="005E1E1B"/>
    <w:rsid w:val="005E4207"/>
    <w:rsid w:val="005E44C5"/>
    <w:rsid w:val="005E4EA3"/>
    <w:rsid w:val="005E5FD4"/>
    <w:rsid w:val="005E6A7E"/>
    <w:rsid w:val="005E775B"/>
    <w:rsid w:val="005F19A1"/>
    <w:rsid w:val="005F26FD"/>
    <w:rsid w:val="005F28B9"/>
    <w:rsid w:val="005F3710"/>
    <w:rsid w:val="005F7605"/>
    <w:rsid w:val="00601012"/>
    <w:rsid w:val="006018AE"/>
    <w:rsid w:val="00603DE6"/>
    <w:rsid w:val="00605CDC"/>
    <w:rsid w:val="006063E4"/>
    <w:rsid w:val="006106AF"/>
    <w:rsid w:val="00610E64"/>
    <w:rsid w:val="00610EF1"/>
    <w:rsid w:val="00611732"/>
    <w:rsid w:val="00612770"/>
    <w:rsid w:val="006135DD"/>
    <w:rsid w:val="00614C3E"/>
    <w:rsid w:val="0061519E"/>
    <w:rsid w:val="00616527"/>
    <w:rsid w:val="00616E6C"/>
    <w:rsid w:val="006173DE"/>
    <w:rsid w:val="00621A05"/>
    <w:rsid w:val="00621C69"/>
    <w:rsid w:val="00621DD8"/>
    <w:rsid w:val="00622208"/>
    <w:rsid w:val="00622718"/>
    <w:rsid w:val="00622E1B"/>
    <w:rsid w:val="006236DD"/>
    <w:rsid w:val="00627BCD"/>
    <w:rsid w:val="00631294"/>
    <w:rsid w:val="00631343"/>
    <w:rsid w:val="00632EB2"/>
    <w:rsid w:val="00633239"/>
    <w:rsid w:val="00633950"/>
    <w:rsid w:val="00633FB9"/>
    <w:rsid w:val="006344BC"/>
    <w:rsid w:val="006347DD"/>
    <w:rsid w:val="006349C3"/>
    <w:rsid w:val="00635322"/>
    <w:rsid w:val="0063547C"/>
    <w:rsid w:val="00636B87"/>
    <w:rsid w:val="0064045E"/>
    <w:rsid w:val="00640962"/>
    <w:rsid w:val="006448E6"/>
    <w:rsid w:val="0065083C"/>
    <w:rsid w:val="006519EC"/>
    <w:rsid w:val="00651A9A"/>
    <w:rsid w:val="00651A9C"/>
    <w:rsid w:val="00652A4D"/>
    <w:rsid w:val="006538C2"/>
    <w:rsid w:val="00655FCD"/>
    <w:rsid w:val="00656B29"/>
    <w:rsid w:val="00660272"/>
    <w:rsid w:val="006608C9"/>
    <w:rsid w:val="00660A65"/>
    <w:rsid w:val="006619C3"/>
    <w:rsid w:val="00664FED"/>
    <w:rsid w:val="00665131"/>
    <w:rsid w:val="00666C4E"/>
    <w:rsid w:val="006672A8"/>
    <w:rsid w:val="00667686"/>
    <w:rsid w:val="0067026A"/>
    <w:rsid w:val="006712F2"/>
    <w:rsid w:val="0067189D"/>
    <w:rsid w:val="00671D5B"/>
    <w:rsid w:val="00671EFB"/>
    <w:rsid w:val="006725B0"/>
    <w:rsid w:val="0067392E"/>
    <w:rsid w:val="00673ACF"/>
    <w:rsid w:val="006748CD"/>
    <w:rsid w:val="00675899"/>
    <w:rsid w:val="0067768F"/>
    <w:rsid w:val="00677967"/>
    <w:rsid w:val="00681CFA"/>
    <w:rsid w:val="00682191"/>
    <w:rsid w:val="00682826"/>
    <w:rsid w:val="00683286"/>
    <w:rsid w:val="0068625A"/>
    <w:rsid w:val="00687457"/>
    <w:rsid w:val="0069043E"/>
    <w:rsid w:val="00690FCC"/>
    <w:rsid w:val="0069219D"/>
    <w:rsid w:val="00693D97"/>
    <w:rsid w:val="006969CA"/>
    <w:rsid w:val="00697AB6"/>
    <w:rsid w:val="006A0B3F"/>
    <w:rsid w:val="006A1E35"/>
    <w:rsid w:val="006A241A"/>
    <w:rsid w:val="006A3A42"/>
    <w:rsid w:val="006A53C8"/>
    <w:rsid w:val="006A5E84"/>
    <w:rsid w:val="006B02D3"/>
    <w:rsid w:val="006B1EAF"/>
    <w:rsid w:val="006B2F4F"/>
    <w:rsid w:val="006B4258"/>
    <w:rsid w:val="006B67A1"/>
    <w:rsid w:val="006B6DE3"/>
    <w:rsid w:val="006B7059"/>
    <w:rsid w:val="006C0876"/>
    <w:rsid w:val="006C2C89"/>
    <w:rsid w:val="006C2E31"/>
    <w:rsid w:val="006C42C5"/>
    <w:rsid w:val="006C5DC7"/>
    <w:rsid w:val="006C65CB"/>
    <w:rsid w:val="006D1108"/>
    <w:rsid w:val="006D1CBE"/>
    <w:rsid w:val="006D5D85"/>
    <w:rsid w:val="006D7223"/>
    <w:rsid w:val="006E1333"/>
    <w:rsid w:val="006E177C"/>
    <w:rsid w:val="006E3122"/>
    <w:rsid w:val="006E69ED"/>
    <w:rsid w:val="006F0260"/>
    <w:rsid w:val="006F2F86"/>
    <w:rsid w:val="006F3CA7"/>
    <w:rsid w:val="006F458F"/>
    <w:rsid w:val="006F5623"/>
    <w:rsid w:val="006F614A"/>
    <w:rsid w:val="006F77C1"/>
    <w:rsid w:val="007008D3"/>
    <w:rsid w:val="00701528"/>
    <w:rsid w:val="00703933"/>
    <w:rsid w:val="007049BD"/>
    <w:rsid w:val="007054C3"/>
    <w:rsid w:val="007055E7"/>
    <w:rsid w:val="007107B9"/>
    <w:rsid w:val="007108C9"/>
    <w:rsid w:val="00710C46"/>
    <w:rsid w:val="0071130F"/>
    <w:rsid w:val="00712220"/>
    <w:rsid w:val="00712D9F"/>
    <w:rsid w:val="00712EDE"/>
    <w:rsid w:val="0071375D"/>
    <w:rsid w:val="00714EBB"/>
    <w:rsid w:val="007164AC"/>
    <w:rsid w:val="0071681C"/>
    <w:rsid w:val="007170A6"/>
    <w:rsid w:val="0072091F"/>
    <w:rsid w:val="00723004"/>
    <w:rsid w:val="007233F6"/>
    <w:rsid w:val="00727805"/>
    <w:rsid w:val="007300F3"/>
    <w:rsid w:val="0073143F"/>
    <w:rsid w:val="0073550B"/>
    <w:rsid w:val="007355C4"/>
    <w:rsid w:val="007362E7"/>
    <w:rsid w:val="00736D8D"/>
    <w:rsid w:val="00742971"/>
    <w:rsid w:val="00744BC3"/>
    <w:rsid w:val="00744C78"/>
    <w:rsid w:val="00745509"/>
    <w:rsid w:val="00747733"/>
    <w:rsid w:val="00751A4D"/>
    <w:rsid w:val="00751ADD"/>
    <w:rsid w:val="00752B9B"/>
    <w:rsid w:val="0075420F"/>
    <w:rsid w:val="00755162"/>
    <w:rsid w:val="007551B3"/>
    <w:rsid w:val="007573E3"/>
    <w:rsid w:val="00757D44"/>
    <w:rsid w:val="007648A9"/>
    <w:rsid w:val="00764D5B"/>
    <w:rsid w:val="00770261"/>
    <w:rsid w:val="00770709"/>
    <w:rsid w:val="00771CE3"/>
    <w:rsid w:val="00772936"/>
    <w:rsid w:val="00773118"/>
    <w:rsid w:val="00774F90"/>
    <w:rsid w:val="007754E8"/>
    <w:rsid w:val="00776563"/>
    <w:rsid w:val="007769FF"/>
    <w:rsid w:val="00776D5E"/>
    <w:rsid w:val="00777946"/>
    <w:rsid w:val="00777B23"/>
    <w:rsid w:val="007811BF"/>
    <w:rsid w:val="0078242B"/>
    <w:rsid w:val="0078244F"/>
    <w:rsid w:val="00783D8B"/>
    <w:rsid w:val="00785205"/>
    <w:rsid w:val="00785415"/>
    <w:rsid w:val="00785435"/>
    <w:rsid w:val="00787D2B"/>
    <w:rsid w:val="007905CB"/>
    <w:rsid w:val="0079069D"/>
    <w:rsid w:val="00790C70"/>
    <w:rsid w:val="007910BD"/>
    <w:rsid w:val="00791424"/>
    <w:rsid w:val="0079147D"/>
    <w:rsid w:val="00791C40"/>
    <w:rsid w:val="00795EE6"/>
    <w:rsid w:val="007A09E4"/>
    <w:rsid w:val="007A0B2D"/>
    <w:rsid w:val="007A16A2"/>
    <w:rsid w:val="007A191D"/>
    <w:rsid w:val="007A2839"/>
    <w:rsid w:val="007A4360"/>
    <w:rsid w:val="007A4CCF"/>
    <w:rsid w:val="007A5451"/>
    <w:rsid w:val="007A5833"/>
    <w:rsid w:val="007B2173"/>
    <w:rsid w:val="007B35D1"/>
    <w:rsid w:val="007B3C97"/>
    <w:rsid w:val="007B500D"/>
    <w:rsid w:val="007B5CD5"/>
    <w:rsid w:val="007B66E7"/>
    <w:rsid w:val="007C0F1E"/>
    <w:rsid w:val="007C2418"/>
    <w:rsid w:val="007C2EE8"/>
    <w:rsid w:val="007C3F0F"/>
    <w:rsid w:val="007C5471"/>
    <w:rsid w:val="007C6CF1"/>
    <w:rsid w:val="007C6E12"/>
    <w:rsid w:val="007D1413"/>
    <w:rsid w:val="007D1534"/>
    <w:rsid w:val="007D26D8"/>
    <w:rsid w:val="007D3596"/>
    <w:rsid w:val="007D5474"/>
    <w:rsid w:val="007D5DE1"/>
    <w:rsid w:val="007D6306"/>
    <w:rsid w:val="007D7672"/>
    <w:rsid w:val="007D7F09"/>
    <w:rsid w:val="007E285A"/>
    <w:rsid w:val="007E3F84"/>
    <w:rsid w:val="007E5EAD"/>
    <w:rsid w:val="007F1571"/>
    <w:rsid w:val="007F25D9"/>
    <w:rsid w:val="007F2C26"/>
    <w:rsid w:val="007F3F07"/>
    <w:rsid w:val="007F50E3"/>
    <w:rsid w:val="007F5F80"/>
    <w:rsid w:val="007F7BC0"/>
    <w:rsid w:val="00800F95"/>
    <w:rsid w:val="00801B94"/>
    <w:rsid w:val="00802501"/>
    <w:rsid w:val="008026C5"/>
    <w:rsid w:val="00802CA8"/>
    <w:rsid w:val="00803355"/>
    <w:rsid w:val="00803A84"/>
    <w:rsid w:val="008050FF"/>
    <w:rsid w:val="00805272"/>
    <w:rsid w:val="008052D5"/>
    <w:rsid w:val="00806AA6"/>
    <w:rsid w:val="00806F98"/>
    <w:rsid w:val="008072A1"/>
    <w:rsid w:val="008077CA"/>
    <w:rsid w:val="00807A66"/>
    <w:rsid w:val="00807A9E"/>
    <w:rsid w:val="008117B9"/>
    <w:rsid w:val="0081382C"/>
    <w:rsid w:val="0081396E"/>
    <w:rsid w:val="00814E5D"/>
    <w:rsid w:val="00820C6D"/>
    <w:rsid w:val="00821AE9"/>
    <w:rsid w:val="008230E0"/>
    <w:rsid w:val="00823373"/>
    <w:rsid w:val="00823996"/>
    <w:rsid w:val="00823AAF"/>
    <w:rsid w:val="008244CD"/>
    <w:rsid w:val="00826097"/>
    <w:rsid w:val="00826BB3"/>
    <w:rsid w:val="008318A3"/>
    <w:rsid w:val="0083200F"/>
    <w:rsid w:val="008322EE"/>
    <w:rsid w:val="00832879"/>
    <w:rsid w:val="0083309C"/>
    <w:rsid w:val="00833AF5"/>
    <w:rsid w:val="00834478"/>
    <w:rsid w:val="00834866"/>
    <w:rsid w:val="00834B5C"/>
    <w:rsid w:val="00835511"/>
    <w:rsid w:val="00835FB8"/>
    <w:rsid w:val="0083761B"/>
    <w:rsid w:val="00837633"/>
    <w:rsid w:val="00837F3C"/>
    <w:rsid w:val="008408D5"/>
    <w:rsid w:val="00840C23"/>
    <w:rsid w:val="00840CE3"/>
    <w:rsid w:val="00841845"/>
    <w:rsid w:val="008465D7"/>
    <w:rsid w:val="0085111D"/>
    <w:rsid w:val="0085286D"/>
    <w:rsid w:val="00852D40"/>
    <w:rsid w:val="00853A38"/>
    <w:rsid w:val="00853FC7"/>
    <w:rsid w:val="00855F31"/>
    <w:rsid w:val="008574A7"/>
    <w:rsid w:val="00857E92"/>
    <w:rsid w:val="0086095D"/>
    <w:rsid w:val="00860B05"/>
    <w:rsid w:val="008636DE"/>
    <w:rsid w:val="008644D8"/>
    <w:rsid w:val="00864D4B"/>
    <w:rsid w:val="00866141"/>
    <w:rsid w:val="0086621E"/>
    <w:rsid w:val="00867A1D"/>
    <w:rsid w:val="008710DF"/>
    <w:rsid w:val="00873A44"/>
    <w:rsid w:val="008746B5"/>
    <w:rsid w:val="00874C38"/>
    <w:rsid w:val="00874C8F"/>
    <w:rsid w:val="00874D19"/>
    <w:rsid w:val="008751A9"/>
    <w:rsid w:val="0087535C"/>
    <w:rsid w:val="00875520"/>
    <w:rsid w:val="00877C83"/>
    <w:rsid w:val="00877FDE"/>
    <w:rsid w:val="0088058B"/>
    <w:rsid w:val="00881077"/>
    <w:rsid w:val="00881A39"/>
    <w:rsid w:val="00883CF1"/>
    <w:rsid w:val="008849CD"/>
    <w:rsid w:val="00887CF4"/>
    <w:rsid w:val="00892030"/>
    <w:rsid w:val="00895ABF"/>
    <w:rsid w:val="00897B21"/>
    <w:rsid w:val="008A20D7"/>
    <w:rsid w:val="008A2712"/>
    <w:rsid w:val="008A3E90"/>
    <w:rsid w:val="008A4EA9"/>
    <w:rsid w:val="008A5875"/>
    <w:rsid w:val="008A5F50"/>
    <w:rsid w:val="008A776E"/>
    <w:rsid w:val="008A7DFC"/>
    <w:rsid w:val="008B10FA"/>
    <w:rsid w:val="008B2B7C"/>
    <w:rsid w:val="008B53E7"/>
    <w:rsid w:val="008B755E"/>
    <w:rsid w:val="008C17C0"/>
    <w:rsid w:val="008C1D2C"/>
    <w:rsid w:val="008C2093"/>
    <w:rsid w:val="008C29E9"/>
    <w:rsid w:val="008C2BD1"/>
    <w:rsid w:val="008C31A2"/>
    <w:rsid w:val="008C4662"/>
    <w:rsid w:val="008C6ABE"/>
    <w:rsid w:val="008C7D7E"/>
    <w:rsid w:val="008C7F24"/>
    <w:rsid w:val="008D04F8"/>
    <w:rsid w:val="008D0EC1"/>
    <w:rsid w:val="008D11BB"/>
    <w:rsid w:val="008D1334"/>
    <w:rsid w:val="008D137D"/>
    <w:rsid w:val="008D320C"/>
    <w:rsid w:val="008D591A"/>
    <w:rsid w:val="008D5A6E"/>
    <w:rsid w:val="008D5EA4"/>
    <w:rsid w:val="008E1935"/>
    <w:rsid w:val="008E1F78"/>
    <w:rsid w:val="008E3E74"/>
    <w:rsid w:val="008E5498"/>
    <w:rsid w:val="008F09EC"/>
    <w:rsid w:val="008F10B5"/>
    <w:rsid w:val="008F33A4"/>
    <w:rsid w:val="008F3C54"/>
    <w:rsid w:val="008F4235"/>
    <w:rsid w:val="008F6421"/>
    <w:rsid w:val="008F7169"/>
    <w:rsid w:val="008F7944"/>
    <w:rsid w:val="00901E5F"/>
    <w:rsid w:val="00902027"/>
    <w:rsid w:val="00903E29"/>
    <w:rsid w:val="00904748"/>
    <w:rsid w:val="00904794"/>
    <w:rsid w:val="009078FD"/>
    <w:rsid w:val="00907F53"/>
    <w:rsid w:val="00911FEC"/>
    <w:rsid w:val="009124A8"/>
    <w:rsid w:val="0091258A"/>
    <w:rsid w:val="00915D96"/>
    <w:rsid w:val="0091793F"/>
    <w:rsid w:val="009218D7"/>
    <w:rsid w:val="00923B2F"/>
    <w:rsid w:val="00925F77"/>
    <w:rsid w:val="00926BE5"/>
    <w:rsid w:val="00930744"/>
    <w:rsid w:val="00932A27"/>
    <w:rsid w:val="0093347B"/>
    <w:rsid w:val="00933D7E"/>
    <w:rsid w:val="009341CA"/>
    <w:rsid w:val="00934F6D"/>
    <w:rsid w:val="009362E1"/>
    <w:rsid w:val="009403C4"/>
    <w:rsid w:val="0094190C"/>
    <w:rsid w:val="00942228"/>
    <w:rsid w:val="00944C6B"/>
    <w:rsid w:val="009450A9"/>
    <w:rsid w:val="00945607"/>
    <w:rsid w:val="00945A13"/>
    <w:rsid w:val="00947336"/>
    <w:rsid w:val="0095024A"/>
    <w:rsid w:val="00951833"/>
    <w:rsid w:val="009519A6"/>
    <w:rsid w:val="00951D76"/>
    <w:rsid w:val="00951EB6"/>
    <w:rsid w:val="00953A7F"/>
    <w:rsid w:val="00954C46"/>
    <w:rsid w:val="00954E41"/>
    <w:rsid w:val="00955553"/>
    <w:rsid w:val="00955595"/>
    <w:rsid w:val="00956BB3"/>
    <w:rsid w:val="00960FC5"/>
    <w:rsid w:val="00962596"/>
    <w:rsid w:val="00963327"/>
    <w:rsid w:val="00963A4B"/>
    <w:rsid w:val="00964464"/>
    <w:rsid w:val="00964B63"/>
    <w:rsid w:val="00965F42"/>
    <w:rsid w:val="00966302"/>
    <w:rsid w:val="00966DF8"/>
    <w:rsid w:val="00966F09"/>
    <w:rsid w:val="00966FA9"/>
    <w:rsid w:val="00967E68"/>
    <w:rsid w:val="009705D4"/>
    <w:rsid w:val="0097184B"/>
    <w:rsid w:val="00971C75"/>
    <w:rsid w:val="00971DAA"/>
    <w:rsid w:val="00971DD4"/>
    <w:rsid w:val="00971E7F"/>
    <w:rsid w:val="00973C9F"/>
    <w:rsid w:val="00974C14"/>
    <w:rsid w:val="00974C18"/>
    <w:rsid w:val="009753C7"/>
    <w:rsid w:val="00976002"/>
    <w:rsid w:val="009806BF"/>
    <w:rsid w:val="00980729"/>
    <w:rsid w:val="00980B21"/>
    <w:rsid w:val="009813CE"/>
    <w:rsid w:val="009840E4"/>
    <w:rsid w:val="00984FE4"/>
    <w:rsid w:val="00990E7B"/>
    <w:rsid w:val="00992405"/>
    <w:rsid w:val="00992829"/>
    <w:rsid w:val="00992ADD"/>
    <w:rsid w:val="009954C1"/>
    <w:rsid w:val="00995AF5"/>
    <w:rsid w:val="00995D0A"/>
    <w:rsid w:val="0099713C"/>
    <w:rsid w:val="00997D17"/>
    <w:rsid w:val="009A0B41"/>
    <w:rsid w:val="009A1A8C"/>
    <w:rsid w:val="009A23EF"/>
    <w:rsid w:val="009A291D"/>
    <w:rsid w:val="009A29BA"/>
    <w:rsid w:val="009A468E"/>
    <w:rsid w:val="009A65D6"/>
    <w:rsid w:val="009A712B"/>
    <w:rsid w:val="009B2AC7"/>
    <w:rsid w:val="009B43FA"/>
    <w:rsid w:val="009B45F6"/>
    <w:rsid w:val="009B5AD7"/>
    <w:rsid w:val="009B63A3"/>
    <w:rsid w:val="009B76C6"/>
    <w:rsid w:val="009C0000"/>
    <w:rsid w:val="009C28EC"/>
    <w:rsid w:val="009C3326"/>
    <w:rsid w:val="009C409F"/>
    <w:rsid w:val="009C44AF"/>
    <w:rsid w:val="009C5E28"/>
    <w:rsid w:val="009C7434"/>
    <w:rsid w:val="009D24C2"/>
    <w:rsid w:val="009D2D4B"/>
    <w:rsid w:val="009D3C76"/>
    <w:rsid w:val="009D4C18"/>
    <w:rsid w:val="009D6421"/>
    <w:rsid w:val="009D6A5E"/>
    <w:rsid w:val="009E184D"/>
    <w:rsid w:val="009E2124"/>
    <w:rsid w:val="009E2C9D"/>
    <w:rsid w:val="009E2F3E"/>
    <w:rsid w:val="009E3F02"/>
    <w:rsid w:val="009E5E87"/>
    <w:rsid w:val="009E6B2E"/>
    <w:rsid w:val="009E7D8C"/>
    <w:rsid w:val="009F1AF6"/>
    <w:rsid w:val="009F41EE"/>
    <w:rsid w:val="009F4529"/>
    <w:rsid w:val="009F57FC"/>
    <w:rsid w:val="009F795C"/>
    <w:rsid w:val="00A00572"/>
    <w:rsid w:val="00A01B58"/>
    <w:rsid w:val="00A0399F"/>
    <w:rsid w:val="00A04098"/>
    <w:rsid w:val="00A04E74"/>
    <w:rsid w:val="00A061A5"/>
    <w:rsid w:val="00A076DD"/>
    <w:rsid w:val="00A10C2E"/>
    <w:rsid w:val="00A11206"/>
    <w:rsid w:val="00A162F7"/>
    <w:rsid w:val="00A16CF5"/>
    <w:rsid w:val="00A16F59"/>
    <w:rsid w:val="00A170FE"/>
    <w:rsid w:val="00A21520"/>
    <w:rsid w:val="00A23934"/>
    <w:rsid w:val="00A23C6D"/>
    <w:rsid w:val="00A23FEC"/>
    <w:rsid w:val="00A24B39"/>
    <w:rsid w:val="00A25B3C"/>
    <w:rsid w:val="00A26FD5"/>
    <w:rsid w:val="00A30B13"/>
    <w:rsid w:val="00A314B1"/>
    <w:rsid w:val="00A316B3"/>
    <w:rsid w:val="00A32FF3"/>
    <w:rsid w:val="00A3496E"/>
    <w:rsid w:val="00A35A7E"/>
    <w:rsid w:val="00A4078E"/>
    <w:rsid w:val="00A43D27"/>
    <w:rsid w:val="00A44084"/>
    <w:rsid w:val="00A44910"/>
    <w:rsid w:val="00A4506B"/>
    <w:rsid w:val="00A451D9"/>
    <w:rsid w:val="00A45534"/>
    <w:rsid w:val="00A46844"/>
    <w:rsid w:val="00A46962"/>
    <w:rsid w:val="00A47900"/>
    <w:rsid w:val="00A47A87"/>
    <w:rsid w:val="00A51DC6"/>
    <w:rsid w:val="00A54EE7"/>
    <w:rsid w:val="00A54F36"/>
    <w:rsid w:val="00A552CD"/>
    <w:rsid w:val="00A55720"/>
    <w:rsid w:val="00A55B85"/>
    <w:rsid w:val="00A61D88"/>
    <w:rsid w:val="00A62E20"/>
    <w:rsid w:val="00A64C73"/>
    <w:rsid w:val="00A64E65"/>
    <w:rsid w:val="00A653E9"/>
    <w:rsid w:val="00A66F88"/>
    <w:rsid w:val="00A67A05"/>
    <w:rsid w:val="00A67A4C"/>
    <w:rsid w:val="00A67AA4"/>
    <w:rsid w:val="00A67B6B"/>
    <w:rsid w:val="00A70BE7"/>
    <w:rsid w:val="00A70E62"/>
    <w:rsid w:val="00A74AE1"/>
    <w:rsid w:val="00A74EAC"/>
    <w:rsid w:val="00A7567C"/>
    <w:rsid w:val="00A76889"/>
    <w:rsid w:val="00A76891"/>
    <w:rsid w:val="00A77035"/>
    <w:rsid w:val="00A77E19"/>
    <w:rsid w:val="00A838A3"/>
    <w:rsid w:val="00A9017D"/>
    <w:rsid w:val="00A90D09"/>
    <w:rsid w:val="00A939BA"/>
    <w:rsid w:val="00A95032"/>
    <w:rsid w:val="00AA0194"/>
    <w:rsid w:val="00AA0A99"/>
    <w:rsid w:val="00AA0AAF"/>
    <w:rsid w:val="00AA353E"/>
    <w:rsid w:val="00AA4C0C"/>
    <w:rsid w:val="00AA51A3"/>
    <w:rsid w:val="00AA62C0"/>
    <w:rsid w:val="00AB0F3F"/>
    <w:rsid w:val="00AB18CD"/>
    <w:rsid w:val="00AB1A66"/>
    <w:rsid w:val="00AB1ECC"/>
    <w:rsid w:val="00AB21FE"/>
    <w:rsid w:val="00AB6A27"/>
    <w:rsid w:val="00AC021A"/>
    <w:rsid w:val="00AC148E"/>
    <w:rsid w:val="00AC178D"/>
    <w:rsid w:val="00AC19F4"/>
    <w:rsid w:val="00AC30E5"/>
    <w:rsid w:val="00AC3835"/>
    <w:rsid w:val="00AC58B6"/>
    <w:rsid w:val="00AC673A"/>
    <w:rsid w:val="00AC6BB8"/>
    <w:rsid w:val="00AC6D0B"/>
    <w:rsid w:val="00AC7561"/>
    <w:rsid w:val="00AC7A80"/>
    <w:rsid w:val="00AD267A"/>
    <w:rsid w:val="00AD35AB"/>
    <w:rsid w:val="00AD4558"/>
    <w:rsid w:val="00AD4589"/>
    <w:rsid w:val="00AD4E9E"/>
    <w:rsid w:val="00AD5257"/>
    <w:rsid w:val="00AD5A85"/>
    <w:rsid w:val="00AE07A8"/>
    <w:rsid w:val="00AE21D1"/>
    <w:rsid w:val="00AE4753"/>
    <w:rsid w:val="00AE48E1"/>
    <w:rsid w:val="00AE6127"/>
    <w:rsid w:val="00AE79BB"/>
    <w:rsid w:val="00AF0044"/>
    <w:rsid w:val="00AF06A6"/>
    <w:rsid w:val="00AF09E1"/>
    <w:rsid w:val="00AF0D29"/>
    <w:rsid w:val="00AF1755"/>
    <w:rsid w:val="00AF26A0"/>
    <w:rsid w:val="00AF2E2A"/>
    <w:rsid w:val="00AF2F33"/>
    <w:rsid w:val="00AF5454"/>
    <w:rsid w:val="00AF581F"/>
    <w:rsid w:val="00AF73D6"/>
    <w:rsid w:val="00AF7C1F"/>
    <w:rsid w:val="00B00D11"/>
    <w:rsid w:val="00B00DD4"/>
    <w:rsid w:val="00B024AA"/>
    <w:rsid w:val="00B06395"/>
    <w:rsid w:val="00B118C1"/>
    <w:rsid w:val="00B1284A"/>
    <w:rsid w:val="00B15DC9"/>
    <w:rsid w:val="00B15EAF"/>
    <w:rsid w:val="00B163F3"/>
    <w:rsid w:val="00B17425"/>
    <w:rsid w:val="00B17913"/>
    <w:rsid w:val="00B217D2"/>
    <w:rsid w:val="00B22580"/>
    <w:rsid w:val="00B22778"/>
    <w:rsid w:val="00B24605"/>
    <w:rsid w:val="00B247BC"/>
    <w:rsid w:val="00B3065C"/>
    <w:rsid w:val="00B316CA"/>
    <w:rsid w:val="00B31F3E"/>
    <w:rsid w:val="00B32EA0"/>
    <w:rsid w:val="00B352D8"/>
    <w:rsid w:val="00B3630F"/>
    <w:rsid w:val="00B3680A"/>
    <w:rsid w:val="00B3710A"/>
    <w:rsid w:val="00B37751"/>
    <w:rsid w:val="00B417A3"/>
    <w:rsid w:val="00B435FA"/>
    <w:rsid w:val="00B44AE8"/>
    <w:rsid w:val="00B44B58"/>
    <w:rsid w:val="00B450A7"/>
    <w:rsid w:val="00B45700"/>
    <w:rsid w:val="00B51214"/>
    <w:rsid w:val="00B51530"/>
    <w:rsid w:val="00B52FCA"/>
    <w:rsid w:val="00B53C6B"/>
    <w:rsid w:val="00B552D1"/>
    <w:rsid w:val="00B56275"/>
    <w:rsid w:val="00B56CFE"/>
    <w:rsid w:val="00B575CB"/>
    <w:rsid w:val="00B57A83"/>
    <w:rsid w:val="00B61E8D"/>
    <w:rsid w:val="00B6580F"/>
    <w:rsid w:val="00B667F1"/>
    <w:rsid w:val="00B67E9B"/>
    <w:rsid w:val="00B70EBF"/>
    <w:rsid w:val="00B74BEE"/>
    <w:rsid w:val="00B75A92"/>
    <w:rsid w:val="00B75D09"/>
    <w:rsid w:val="00B817DC"/>
    <w:rsid w:val="00B8193D"/>
    <w:rsid w:val="00B819F8"/>
    <w:rsid w:val="00B83475"/>
    <w:rsid w:val="00B83CBF"/>
    <w:rsid w:val="00B83E40"/>
    <w:rsid w:val="00B8425B"/>
    <w:rsid w:val="00B847F3"/>
    <w:rsid w:val="00B85FE9"/>
    <w:rsid w:val="00B9136E"/>
    <w:rsid w:val="00B914AD"/>
    <w:rsid w:val="00B917DC"/>
    <w:rsid w:val="00B91AE8"/>
    <w:rsid w:val="00B92BA1"/>
    <w:rsid w:val="00B94A4A"/>
    <w:rsid w:val="00B94B59"/>
    <w:rsid w:val="00B96D5C"/>
    <w:rsid w:val="00B96DE1"/>
    <w:rsid w:val="00BA0F10"/>
    <w:rsid w:val="00BA14E7"/>
    <w:rsid w:val="00BA1912"/>
    <w:rsid w:val="00BA285D"/>
    <w:rsid w:val="00BA2A57"/>
    <w:rsid w:val="00BA4A38"/>
    <w:rsid w:val="00BA5F4D"/>
    <w:rsid w:val="00BA6170"/>
    <w:rsid w:val="00BA6E52"/>
    <w:rsid w:val="00BA758B"/>
    <w:rsid w:val="00BB0A5D"/>
    <w:rsid w:val="00BB58B5"/>
    <w:rsid w:val="00BB5927"/>
    <w:rsid w:val="00BB6354"/>
    <w:rsid w:val="00BB6451"/>
    <w:rsid w:val="00BB67F2"/>
    <w:rsid w:val="00BB7A9D"/>
    <w:rsid w:val="00BC046A"/>
    <w:rsid w:val="00BC0AD3"/>
    <w:rsid w:val="00BC1707"/>
    <w:rsid w:val="00BC2B1D"/>
    <w:rsid w:val="00BC3369"/>
    <w:rsid w:val="00BC4492"/>
    <w:rsid w:val="00BD4CDB"/>
    <w:rsid w:val="00BD5686"/>
    <w:rsid w:val="00BD570E"/>
    <w:rsid w:val="00BD678B"/>
    <w:rsid w:val="00BD68F0"/>
    <w:rsid w:val="00BD775D"/>
    <w:rsid w:val="00BE0AB9"/>
    <w:rsid w:val="00BE1E73"/>
    <w:rsid w:val="00BE3338"/>
    <w:rsid w:val="00BE440E"/>
    <w:rsid w:val="00BE51EE"/>
    <w:rsid w:val="00BE59C2"/>
    <w:rsid w:val="00BE6330"/>
    <w:rsid w:val="00BE65CE"/>
    <w:rsid w:val="00BF0BDB"/>
    <w:rsid w:val="00BF38C6"/>
    <w:rsid w:val="00BF3B8D"/>
    <w:rsid w:val="00BF3FA4"/>
    <w:rsid w:val="00BF5ED3"/>
    <w:rsid w:val="00BF666E"/>
    <w:rsid w:val="00C00569"/>
    <w:rsid w:val="00C0326E"/>
    <w:rsid w:val="00C03EA7"/>
    <w:rsid w:val="00C05448"/>
    <w:rsid w:val="00C060ED"/>
    <w:rsid w:val="00C06BE0"/>
    <w:rsid w:val="00C06D02"/>
    <w:rsid w:val="00C10E01"/>
    <w:rsid w:val="00C122D4"/>
    <w:rsid w:val="00C134CB"/>
    <w:rsid w:val="00C1544B"/>
    <w:rsid w:val="00C16445"/>
    <w:rsid w:val="00C16D8C"/>
    <w:rsid w:val="00C16E9C"/>
    <w:rsid w:val="00C17544"/>
    <w:rsid w:val="00C179BE"/>
    <w:rsid w:val="00C20FCA"/>
    <w:rsid w:val="00C2131C"/>
    <w:rsid w:val="00C21E60"/>
    <w:rsid w:val="00C224AF"/>
    <w:rsid w:val="00C22F6B"/>
    <w:rsid w:val="00C23127"/>
    <w:rsid w:val="00C23F56"/>
    <w:rsid w:val="00C244E3"/>
    <w:rsid w:val="00C24B4E"/>
    <w:rsid w:val="00C266DA"/>
    <w:rsid w:val="00C267B1"/>
    <w:rsid w:val="00C27300"/>
    <w:rsid w:val="00C31173"/>
    <w:rsid w:val="00C34D65"/>
    <w:rsid w:val="00C362E7"/>
    <w:rsid w:val="00C367CC"/>
    <w:rsid w:val="00C368EA"/>
    <w:rsid w:val="00C36E95"/>
    <w:rsid w:val="00C4028C"/>
    <w:rsid w:val="00C40501"/>
    <w:rsid w:val="00C40E43"/>
    <w:rsid w:val="00C442B5"/>
    <w:rsid w:val="00C44D08"/>
    <w:rsid w:val="00C527B6"/>
    <w:rsid w:val="00C52FBE"/>
    <w:rsid w:val="00C5350C"/>
    <w:rsid w:val="00C61694"/>
    <w:rsid w:val="00C61A9D"/>
    <w:rsid w:val="00C624CD"/>
    <w:rsid w:val="00C63880"/>
    <w:rsid w:val="00C63CA3"/>
    <w:rsid w:val="00C64FB7"/>
    <w:rsid w:val="00C655BB"/>
    <w:rsid w:val="00C708CE"/>
    <w:rsid w:val="00C71132"/>
    <w:rsid w:val="00C734B0"/>
    <w:rsid w:val="00C75D66"/>
    <w:rsid w:val="00C80605"/>
    <w:rsid w:val="00C806E5"/>
    <w:rsid w:val="00C80D5A"/>
    <w:rsid w:val="00C8139F"/>
    <w:rsid w:val="00C82CED"/>
    <w:rsid w:val="00C845EB"/>
    <w:rsid w:val="00C8505F"/>
    <w:rsid w:val="00C86B5B"/>
    <w:rsid w:val="00C877E0"/>
    <w:rsid w:val="00C87EA3"/>
    <w:rsid w:val="00C87F56"/>
    <w:rsid w:val="00C91687"/>
    <w:rsid w:val="00C9230A"/>
    <w:rsid w:val="00C92455"/>
    <w:rsid w:val="00C92E80"/>
    <w:rsid w:val="00C94E76"/>
    <w:rsid w:val="00C95752"/>
    <w:rsid w:val="00C965B2"/>
    <w:rsid w:val="00C974D6"/>
    <w:rsid w:val="00C97B47"/>
    <w:rsid w:val="00C97D29"/>
    <w:rsid w:val="00CA0D0B"/>
    <w:rsid w:val="00CA11CD"/>
    <w:rsid w:val="00CA1371"/>
    <w:rsid w:val="00CA16BE"/>
    <w:rsid w:val="00CA1C52"/>
    <w:rsid w:val="00CA3891"/>
    <w:rsid w:val="00CA46F8"/>
    <w:rsid w:val="00CA50F3"/>
    <w:rsid w:val="00CA5452"/>
    <w:rsid w:val="00CA567F"/>
    <w:rsid w:val="00CB042F"/>
    <w:rsid w:val="00CB1B76"/>
    <w:rsid w:val="00CB29D6"/>
    <w:rsid w:val="00CB5096"/>
    <w:rsid w:val="00CB5815"/>
    <w:rsid w:val="00CB5C6C"/>
    <w:rsid w:val="00CB6353"/>
    <w:rsid w:val="00CB6C77"/>
    <w:rsid w:val="00CB79AF"/>
    <w:rsid w:val="00CC17FB"/>
    <w:rsid w:val="00CC2023"/>
    <w:rsid w:val="00CC2071"/>
    <w:rsid w:val="00CC2FE0"/>
    <w:rsid w:val="00CC3397"/>
    <w:rsid w:val="00CC3856"/>
    <w:rsid w:val="00CC4997"/>
    <w:rsid w:val="00CC5B9E"/>
    <w:rsid w:val="00CC6AE9"/>
    <w:rsid w:val="00CC7521"/>
    <w:rsid w:val="00CC7F67"/>
    <w:rsid w:val="00CD04CB"/>
    <w:rsid w:val="00CD0B96"/>
    <w:rsid w:val="00CD0BA1"/>
    <w:rsid w:val="00CD21C9"/>
    <w:rsid w:val="00CD2B21"/>
    <w:rsid w:val="00CD3D47"/>
    <w:rsid w:val="00CD5604"/>
    <w:rsid w:val="00CD58A5"/>
    <w:rsid w:val="00CD5977"/>
    <w:rsid w:val="00CE22A3"/>
    <w:rsid w:val="00CE3665"/>
    <w:rsid w:val="00CE3A79"/>
    <w:rsid w:val="00CE5B2D"/>
    <w:rsid w:val="00CE66EF"/>
    <w:rsid w:val="00CE6DBF"/>
    <w:rsid w:val="00CE7867"/>
    <w:rsid w:val="00CF1181"/>
    <w:rsid w:val="00CF1E8D"/>
    <w:rsid w:val="00CF2933"/>
    <w:rsid w:val="00CF42E1"/>
    <w:rsid w:val="00CF45DE"/>
    <w:rsid w:val="00CF4C8A"/>
    <w:rsid w:val="00CF4F12"/>
    <w:rsid w:val="00CF5056"/>
    <w:rsid w:val="00CF5464"/>
    <w:rsid w:val="00CF7225"/>
    <w:rsid w:val="00D018E1"/>
    <w:rsid w:val="00D01CFD"/>
    <w:rsid w:val="00D02D11"/>
    <w:rsid w:val="00D04553"/>
    <w:rsid w:val="00D046CF"/>
    <w:rsid w:val="00D046EB"/>
    <w:rsid w:val="00D046F0"/>
    <w:rsid w:val="00D0556F"/>
    <w:rsid w:val="00D05DC8"/>
    <w:rsid w:val="00D06717"/>
    <w:rsid w:val="00D07C62"/>
    <w:rsid w:val="00D07CC3"/>
    <w:rsid w:val="00D1096C"/>
    <w:rsid w:val="00D12043"/>
    <w:rsid w:val="00D14180"/>
    <w:rsid w:val="00D14753"/>
    <w:rsid w:val="00D1523D"/>
    <w:rsid w:val="00D15FE5"/>
    <w:rsid w:val="00D16B0A"/>
    <w:rsid w:val="00D16B51"/>
    <w:rsid w:val="00D2351D"/>
    <w:rsid w:val="00D238B3"/>
    <w:rsid w:val="00D25155"/>
    <w:rsid w:val="00D2539E"/>
    <w:rsid w:val="00D25916"/>
    <w:rsid w:val="00D25FF1"/>
    <w:rsid w:val="00D27C3C"/>
    <w:rsid w:val="00D32647"/>
    <w:rsid w:val="00D33D61"/>
    <w:rsid w:val="00D34EA5"/>
    <w:rsid w:val="00D36468"/>
    <w:rsid w:val="00D36F75"/>
    <w:rsid w:val="00D41513"/>
    <w:rsid w:val="00D41AE6"/>
    <w:rsid w:val="00D471AF"/>
    <w:rsid w:val="00D47B38"/>
    <w:rsid w:val="00D50BAD"/>
    <w:rsid w:val="00D50CD7"/>
    <w:rsid w:val="00D50CDA"/>
    <w:rsid w:val="00D51D7A"/>
    <w:rsid w:val="00D527BF"/>
    <w:rsid w:val="00D52A6D"/>
    <w:rsid w:val="00D55C5D"/>
    <w:rsid w:val="00D60134"/>
    <w:rsid w:val="00D60A4A"/>
    <w:rsid w:val="00D622B7"/>
    <w:rsid w:val="00D63275"/>
    <w:rsid w:val="00D634BB"/>
    <w:rsid w:val="00D64DB4"/>
    <w:rsid w:val="00D66AEE"/>
    <w:rsid w:val="00D672D2"/>
    <w:rsid w:val="00D67BFC"/>
    <w:rsid w:val="00D701C9"/>
    <w:rsid w:val="00D71910"/>
    <w:rsid w:val="00D71E31"/>
    <w:rsid w:val="00D72433"/>
    <w:rsid w:val="00D73ACF"/>
    <w:rsid w:val="00D76215"/>
    <w:rsid w:val="00D774AF"/>
    <w:rsid w:val="00D77568"/>
    <w:rsid w:val="00D77A16"/>
    <w:rsid w:val="00D80398"/>
    <w:rsid w:val="00D803A7"/>
    <w:rsid w:val="00D81524"/>
    <w:rsid w:val="00D86451"/>
    <w:rsid w:val="00D87BDE"/>
    <w:rsid w:val="00D92755"/>
    <w:rsid w:val="00D95404"/>
    <w:rsid w:val="00D9564F"/>
    <w:rsid w:val="00D95834"/>
    <w:rsid w:val="00D974A7"/>
    <w:rsid w:val="00D97864"/>
    <w:rsid w:val="00DA0B58"/>
    <w:rsid w:val="00DA0DBF"/>
    <w:rsid w:val="00DA2071"/>
    <w:rsid w:val="00DA2341"/>
    <w:rsid w:val="00DA2F3F"/>
    <w:rsid w:val="00DA43A2"/>
    <w:rsid w:val="00DB032A"/>
    <w:rsid w:val="00DB1735"/>
    <w:rsid w:val="00DB22D0"/>
    <w:rsid w:val="00DB4C3A"/>
    <w:rsid w:val="00DB583F"/>
    <w:rsid w:val="00DB74FF"/>
    <w:rsid w:val="00DB791C"/>
    <w:rsid w:val="00DC1FA0"/>
    <w:rsid w:val="00DC2B8B"/>
    <w:rsid w:val="00DC3C43"/>
    <w:rsid w:val="00DC41C3"/>
    <w:rsid w:val="00DC4D63"/>
    <w:rsid w:val="00DC598C"/>
    <w:rsid w:val="00DC68B2"/>
    <w:rsid w:val="00DC79F7"/>
    <w:rsid w:val="00DD138A"/>
    <w:rsid w:val="00DD1392"/>
    <w:rsid w:val="00DD311C"/>
    <w:rsid w:val="00DD53B9"/>
    <w:rsid w:val="00DE113D"/>
    <w:rsid w:val="00DE2744"/>
    <w:rsid w:val="00DE3685"/>
    <w:rsid w:val="00DE40FE"/>
    <w:rsid w:val="00DE5E93"/>
    <w:rsid w:val="00DE77F3"/>
    <w:rsid w:val="00DF2A9B"/>
    <w:rsid w:val="00DF5089"/>
    <w:rsid w:val="00DF50E1"/>
    <w:rsid w:val="00DF5CD3"/>
    <w:rsid w:val="00DF66D6"/>
    <w:rsid w:val="00DF6D9D"/>
    <w:rsid w:val="00DF7A0D"/>
    <w:rsid w:val="00E00002"/>
    <w:rsid w:val="00E01594"/>
    <w:rsid w:val="00E017BB"/>
    <w:rsid w:val="00E05A13"/>
    <w:rsid w:val="00E078D6"/>
    <w:rsid w:val="00E10810"/>
    <w:rsid w:val="00E11B6A"/>
    <w:rsid w:val="00E12D87"/>
    <w:rsid w:val="00E14668"/>
    <w:rsid w:val="00E15F71"/>
    <w:rsid w:val="00E165A0"/>
    <w:rsid w:val="00E17324"/>
    <w:rsid w:val="00E17865"/>
    <w:rsid w:val="00E224E1"/>
    <w:rsid w:val="00E246E8"/>
    <w:rsid w:val="00E24879"/>
    <w:rsid w:val="00E26D32"/>
    <w:rsid w:val="00E26D88"/>
    <w:rsid w:val="00E2728B"/>
    <w:rsid w:val="00E27E0B"/>
    <w:rsid w:val="00E30A8B"/>
    <w:rsid w:val="00E30B34"/>
    <w:rsid w:val="00E31964"/>
    <w:rsid w:val="00E31BE8"/>
    <w:rsid w:val="00E31C21"/>
    <w:rsid w:val="00E31C27"/>
    <w:rsid w:val="00E332FD"/>
    <w:rsid w:val="00E34420"/>
    <w:rsid w:val="00E345BE"/>
    <w:rsid w:val="00E35450"/>
    <w:rsid w:val="00E36A12"/>
    <w:rsid w:val="00E36C48"/>
    <w:rsid w:val="00E37F56"/>
    <w:rsid w:val="00E407D8"/>
    <w:rsid w:val="00E43426"/>
    <w:rsid w:val="00E4552C"/>
    <w:rsid w:val="00E45D96"/>
    <w:rsid w:val="00E45F04"/>
    <w:rsid w:val="00E473A2"/>
    <w:rsid w:val="00E502EF"/>
    <w:rsid w:val="00E50A15"/>
    <w:rsid w:val="00E51B4A"/>
    <w:rsid w:val="00E5217A"/>
    <w:rsid w:val="00E54371"/>
    <w:rsid w:val="00E54C86"/>
    <w:rsid w:val="00E55FEF"/>
    <w:rsid w:val="00E566E0"/>
    <w:rsid w:val="00E574F6"/>
    <w:rsid w:val="00E603F8"/>
    <w:rsid w:val="00E62E9D"/>
    <w:rsid w:val="00E63A67"/>
    <w:rsid w:val="00E63C65"/>
    <w:rsid w:val="00E63D1B"/>
    <w:rsid w:val="00E63FE7"/>
    <w:rsid w:val="00E64B89"/>
    <w:rsid w:val="00E712F6"/>
    <w:rsid w:val="00E73731"/>
    <w:rsid w:val="00E754A0"/>
    <w:rsid w:val="00E80D72"/>
    <w:rsid w:val="00E833C6"/>
    <w:rsid w:val="00E8605A"/>
    <w:rsid w:val="00E86ED5"/>
    <w:rsid w:val="00E90F2D"/>
    <w:rsid w:val="00E91562"/>
    <w:rsid w:val="00E94BC0"/>
    <w:rsid w:val="00E94EC2"/>
    <w:rsid w:val="00E9566C"/>
    <w:rsid w:val="00E95B8B"/>
    <w:rsid w:val="00E95C41"/>
    <w:rsid w:val="00E97511"/>
    <w:rsid w:val="00E97EB6"/>
    <w:rsid w:val="00EA01CC"/>
    <w:rsid w:val="00EA04EE"/>
    <w:rsid w:val="00EA0CEF"/>
    <w:rsid w:val="00EA1283"/>
    <w:rsid w:val="00EA13AE"/>
    <w:rsid w:val="00EA2231"/>
    <w:rsid w:val="00EA59BD"/>
    <w:rsid w:val="00EA61AC"/>
    <w:rsid w:val="00EA6A87"/>
    <w:rsid w:val="00EB1212"/>
    <w:rsid w:val="00EB1F4B"/>
    <w:rsid w:val="00EB2EA9"/>
    <w:rsid w:val="00EB49AC"/>
    <w:rsid w:val="00EB5431"/>
    <w:rsid w:val="00EB5B35"/>
    <w:rsid w:val="00EB636E"/>
    <w:rsid w:val="00EB63AD"/>
    <w:rsid w:val="00EB689D"/>
    <w:rsid w:val="00EC01D4"/>
    <w:rsid w:val="00EC056C"/>
    <w:rsid w:val="00EC1CC7"/>
    <w:rsid w:val="00EC2D9F"/>
    <w:rsid w:val="00EC362B"/>
    <w:rsid w:val="00EC37F3"/>
    <w:rsid w:val="00EC4FF5"/>
    <w:rsid w:val="00EC52B5"/>
    <w:rsid w:val="00EC596F"/>
    <w:rsid w:val="00ED0487"/>
    <w:rsid w:val="00ED14B8"/>
    <w:rsid w:val="00ED3093"/>
    <w:rsid w:val="00ED3122"/>
    <w:rsid w:val="00ED62E5"/>
    <w:rsid w:val="00ED6653"/>
    <w:rsid w:val="00ED6F2F"/>
    <w:rsid w:val="00ED72F6"/>
    <w:rsid w:val="00ED74ED"/>
    <w:rsid w:val="00ED77AE"/>
    <w:rsid w:val="00EE00C9"/>
    <w:rsid w:val="00EE1CA7"/>
    <w:rsid w:val="00EE205B"/>
    <w:rsid w:val="00EE2A62"/>
    <w:rsid w:val="00EE337A"/>
    <w:rsid w:val="00EE41E6"/>
    <w:rsid w:val="00EE636D"/>
    <w:rsid w:val="00EE6564"/>
    <w:rsid w:val="00EE6C72"/>
    <w:rsid w:val="00EE6E05"/>
    <w:rsid w:val="00EE7EFF"/>
    <w:rsid w:val="00EF33EE"/>
    <w:rsid w:val="00EF3C95"/>
    <w:rsid w:val="00EF41C6"/>
    <w:rsid w:val="00EF4BCC"/>
    <w:rsid w:val="00EF5ABC"/>
    <w:rsid w:val="00EF7774"/>
    <w:rsid w:val="00F01B97"/>
    <w:rsid w:val="00F04E16"/>
    <w:rsid w:val="00F055F9"/>
    <w:rsid w:val="00F065F5"/>
    <w:rsid w:val="00F07950"/>
    <w:rsid w:val="00F07E02"/>
    <w:rsid w:val="00F1413E"/>
    <w:rsid w:val="00F1535E"/>
    <w:rsid w:val="00F15682"/>
    <w:rsid w:val="00F159DD"/>
    <w:rsid w:val="00F15D08"/>
    <w:rsid w:val="00F1796C"/>
    <w:rsid w:val="00F20755"/>
    <w:rsid w:val="00F209AF"/>
    <w:rsid w:val="00F21226"/>
    <w:rsid w:val="00F212ED"/>
    <w:rsid w:val="00F21968"/>
    <w:rsid w:val="00F24D6F"/>
    <w:rsid w:val="00F256EB"/>
    <w:rsid w:val="00F262D4"/>
    <w:rsid w:val="00F26EEF"/>
    <w:rsid w:val="00F32A83"/>
    <w:rsid w:val="00F33123"/>
    <w:rsid w:val="00F33651"/>
    <w:rsid w:val="00F349D2"/>
    <w:rsid w:val="00F34E56"/>
    <w:rsid w:val="00F35253"/>
    <w:rsid w:val="00F35A67"/>
    <w:rsid w:val="00F35C71"/>
    <w:rsid w:val="00F4154A"/>
    <w:rsid w:val="00F41CDB"/>
    <w:rsid w:val="00F44CDA"/>
    <w:rsid w:val="00F44FF4"/>
    <w:rsid w:val="00F46D0B"/>
    <w:rsid w:val="00F47250"/>
    <w:rsid w:val="00F47938"/>
    <w:rsid w:val="00F51E9B"/>
    <w:rsid w:val="00F533D8"/>
    <w:rsid w:val="00F54753"/>
    <w:rsid w:val="00F5475D"/>
    <w:rsid w:val="00F54CAA"/>
    <w:rsid w:val="00F54D8F"/>
    <w:rsid w:val="00F557A2"/>
    <w:rsid w:val="00F55D79"/>
    <w:rsid w:val="00F56E67"/>
    <w:rsid w:val="00F573E2"/>
    <w:rsid w:val="00F57E99"/>
    <w:rsid w:val="00F60585"/>
    <w:rsid w:val="00F606E3"/>
    <w:rsid w:val="00F61D32"/>
    <w:rsid w:val="00F6306B"/>
    <w:rsid w:val="00F630DF"/>
    <w:rsid w:val="00F64D36"/>
    <w:rsid w:val="00F6687F"/>
    <w:rsid w:val="00F70062"/>
    <w:rsid w:val="00F73E26"/>
    <w:rsid w:val="00F74C2F"/>
    <w:rsid w:val="00F77A4A"/>
    <w:rsid w:val="00F81407"/>
    <w:rsid w:val="00F81A47"/>
    <w:rsid w:val="00F81CC4"/>
    <w:rsid w:val="00F81F12"/>
    <w:rsid w:val="00F8216A"/>
    <w:rsid w:val="00F82D5E"/>
    <w:rsid w:val="00F83D08"/>
    <w:rsid w:val="00F8408D"/>
    <w:rsid w:val="00F843A9"/>
    <w:rsid w:val="00F874ED"/>
    <w:rsid w:val="00F91886"/>
    <w:rsid w:val="00F9190A"/>
    <w:rsid w:val="00F93008"/>
    <w:rsid w:val="00F941D7"/>
    <w:rsid w:val="00F94B35"/>
    <w:rsid w:val="00FA1CAB"/>
    <w:rsid w:val="00FA3A06"/>
    <w:rsid w:val="00FA3ADD"/>
    <w:rsid w:val="00FA433B"/>
    <w:rsid w:val="00FA4A30"/>
    <w:rsid w:val="00FA6789"/>
    <w:rsid w:val="00FB29C4"/>
    <w:rsid w:val="00FB448E"/>
    <w:rsid w:val="00FB4678"/>
    <w:rsid w:val="00FB4F40"/>
    <w:rsid w:val="00FB55C0"/>
    <w:rsid w:val="00FB5732"/>
    <w:rsid w:val="00FC1F34"/>
    <w:rsid w:val="00FC2D87"/>
    <w:rsid w:val="00FC3A30"/>
    <w:rsid w:val="00FC48DE"/>
    <w:rsid w:val="00FC7350"/>
    <w:rsid w:val="00FD53EA"/>
    <w:rsid w:val="00FD7D85"/>
    <w:rsid w:val="00FE20E3"/>
    <w:rsid w:val="00FE22D5"/>
    <w:rsid w:val="00FE2482"/>
    <w:rsid w:val="00FE277D"/>
    <w:rsid w:val="00FE368A"/>
    <w:rsid w:val="00FE3E88"/>
    <w:rsid w:val="00FE4770"/>
    <w:rsid w:val="00FE757C"/>
    <w:rsid w:val="00FE76EA"/>
    <w:rsid w:val="00FF0B7A"/>
    <w:rsid w:val="00FF2747"/>
    <w:rsid w:val="00FF481A"/>
    <w:rsid w:val="00FF5766"/>
    <w:rsid w:val="00FF58F6"/>
    <w:rsid w:val="00FF72B4"/>
    <w:rsid w:val="00FF7E70"/>
    <w:rsid w:val="061D5EEA"/>
    <w:rsid w:val="07435314"/>
    <w:rsid w:val="07798561"/>
    <w:rsid w:val="097D7454"/>
    <w:rsid w:val="0ECB3E30"/>
    <w:rsid w:val="0F35BE3D"/>
    <w:rsid w:val="0F971DC2"/>
    <w:rsid w:val="0FF8AA9E"/>
    <w:rsid w:val="16D95465"/>
    <w:rsid w:val="18739D5C"/>
    <w:rsid w:val="1BB6274D"/>
    <w:rsid w:val="1BE49818"/>
    <w:rsid w:val="1FFB5184"/>
    <w:rsid w:val="219C9FEA"/>
    <w:rsid w:val="25573C9B"/>
    <w:rsid w:val="25852B5B"/>
    <w:rsid w:val="2B4D0605"/>
    <w:rsid w:val="379D057F"/>
    <w:rsid w:val="3C741F41"/>
    <w:rsid w:val="440C3109"/>
    <w:rsid w:val="46A71502"/>
    <w:rsid w:val="46D19830"/>
    <w:rsid w:val="4AB28FDB"/>
    <w:rsid w:val="4AC0C06D"/>
    <w:rsid w:val="4E9484D8"/>
    <w:rsid w:val="4F63C0CA"/>
    <w:rsid w:val="51049281"/>
    <w:rsid w:val="5663E6E9"/>
    <w:rsid w:val="58C8C09B"/>
    <w:rsid w:val="5A3CCF26"/>
    <w:rsid w:val="5BCA5FA1"/>
    <w:rsid w:val="5C41B8D1"/>
    <w:rsid w:val="5C5A6797"/>
    <w:rsid w:val="5E8FF5A6"/>
    <w:rsid w:val="5FFC1F7D"/>
    <w:rsid w:val="629BED6E"/>
    <w:rsid w:val="62BDEEE6"/>
    <w:rsid w:val="636189A1"/>
    <w:rsid w:val="68099F24"/>
    <w:rsid w:val="685DCCF3"/>
    <w:rsid w:val="695D104A"/>
    <w:rsid w:val="6BFC67B3"/>
    <w:rsid w:val="7043B6B9"/>
    <w:rsid w:val="72BD7FC0"/>
    <w:rsid w:val="79CFBEEB"/>
    <w:rsid w:val="7D585719"/>
    <w:rsid w:val="7FCAE2A0"/>
    <w:rsid w:val="7FD767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2049"/>
    <o:shapelayout v:ext="edit">
      <o:idmap v:ext="edit" data="1"/>
    </o:shapelayout>
  </w:shapeDefaults>
  <w:decimalSymbol w:val="."/>
  <w:listSeparator w:val=","/>
  <w14:docId w14:val="19D2239D"/>
  <w15:chartTrackingRefBased/>
  <w15:docId w15:val="{623AE9B4-9A67-412B-A9F8-6C6D30A5B5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annotation text" w:uiPriority="99"/>
    <w:lsdException w:name="caption" w:semiHidden="1" w:unhideWhenUsed="1" w:qFormat="1"/>
    <w:lsdException w:name="annotation reference" w:uiPriority="99"/>
    <w:lsdException w:name="Title" w:qFormat="1"/>
    <w:lsdException w:name="Subtitle" w:qFormat="1"/>
    <w:lsdException w:name="Hyperlink" w:uiPriority="99"/>
    <w:lsdException w:name="Strong" w:qFormat="1"/>
    <w:lsdException w:name="Emphasis" w:uiPriority="20"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lang w:val="en-US" w:eastAsia="en-US"/>
    </w:rPr>
  </w:style>
  <w:style w:type="paragraph" w:styleId="Heading1">
    <w:name w:val="heading 1"/>
    <w:basedOn w:val="Normal"/>
    <w:next w:val="Normal"/>
    <w:qFormat/>
    <w:pPr>
      <w:keepNext/>
      <w:spacing w:before="240" w:after="60"/>
      <w:outlineLvl w:val="0"/>
    </w:pPr>
    <w:rPr>
      <w:b/>
      <w:kern w:val="28"/>
      <w:sz w:val="28"/>
    </w:rPr>
  </w:style>
  <w:style w:type="paragraph" w:styleId="Heading2">
    <w:name w:val="heading 2"/>
    <w:basedOn w:val="Normal"/>
    <w:next w:val="Normal"/>
    <w:qFormat/>
    <w:pPr>
      <w:keepNext/>
      <w:numPr>
        <w:ilvl w:val="1"/>
        <w:numId w:val="7"/>
      </w:numPr>
      <w:spacing w:before="240" w:after="60"/>
      <w:outlineLvl w:val="1"/>
    </w:pPr>
    <w:rPr>
      <w:b/>
    </w:rPr>
  </w:style>
  <w:style w:type="paragraph" w:styleId="Heading3">
    <w:name w:val="heading 3"/>
    <w:basedOn w:val="Normal"/>
    <w:next w:val="Normal"/>
    <w:link w:val="Heading3Char"/>
    <w:qFormat/>
    <w:pPr>
      <w:keepNext/>
      <w:numPr>
        <w:ilvl w:val="2"/>
        <w:numId w:val="7"/>
      </w:numPr>
      <w:spacing w:before="240" w:after="60"/>
      <w:outlineLvl w:val="2"/>
    </w:pPr>
    <w:rPr>
      <w:i/>
    </w:rPr>
  </w:style>
  <w:style w:type="paragraph" w:styleId="Heading4">
    <w:name w:val="heading 4"/>
    <w:basedOn w:val="Normal"/>
    <w:next w:val="Normal"/>
    <w:qFormat/>
    <w:pPr>
      <w:keepNext/>
      <w:numPr>
        <w:ilvl w:val="3"/>
        <w:numId w:val="7"/>
      </w:numPr>
      <w:outlineLvl w:val="3"/>
    </w:pPr>
    <w:rPr>
      <w:b/>
      <w:sz w:val="16"/>
    </w:rPr>
  </w:style>
  <w:style w:type="paragraph" w:styleId="Heading5">
    <w:name w:val="heading 5"/>
    <w:basedOn w:val="Normal"/>
    <w:next w:val="Normal"/>
    <w:qFormat/>
    <w:pPr>
      <w:keepNext/>
      <w:numPr>
        <w:ilvl w:val="4"/>
        <w:numId w:val="7"/>
      </w:numPr>
      <w:outlineLvl w:val="4"/>
    </w:pPr>
    <w:rPr>
      <w:b/>
      <w:sz w:val="24"/>
    </w:rPr>
  </w:style>
  <w:style w:type="paragraph" w:styleId="Heading6">
    <w:name w:val="heading 6"/>
    <w:basedOn w:val="Normal"/>
    <w:next w:val="Normal"/>
    <w:qFormat/>
    <w:pPr>
      <w:keepNext/>
      <w:numPr>
        <w:ilvl w:val="5"/>
        <w:numId w:val="7"/>
      </w:numPr>
      <w:outlineLvl w:val="5"/>
    </w:pPr>
    <w:rPr>
      <w:b/>
    </w:rPr>
  </w:style>
  <w:style w:type="paragraph" w:styleId="Heading7">
    <w:name w:val="heading 7"/>
    <w:basedOn w:val="Normal"/>
    <w:next w:val="Normal"/>
    <w:qFormat/>
    <w:pPr>
      <w:keepNext/>
      <w:numPr>
        <w:ilvl w:val="6"/>
        <w:numId w:val="7"/>
      </w:numPr>
      <w:outlineLvl w:val="6"/>
    </w:pPr>
    <w:rPr>
      <w:u w:val="single"/>
    </w:rPr>
  </w:style>
  <w:style w:type="paragraph" w:styleId="Heading8">
    <w:name w:val="heading 8"/>
    <w:basedOn w:val="Normal"/>
    <w:next w:val="Normal"/>
    <w:qFormat/>
    <w:pPr>
      <w:keepNext/>
      <w:numPr>
        <w:ilvl w:val="7"/>
        <w:numId w:val="7"/>
      </w:numPr>
      <w:outlineLvl w:val="7"/>
    </w:pPr>
    <w:rPr>
      <w:b/>
      <w:snapToGrid w:val="0"/>
      <w:color w:val="000000"/>
      <w:sz w:val="16"/>
      <w:lang w:eastAsia="th-TH"/>
    </w:rPr>
  </w:style>
  <w:style w:type="paragraph" w:styleId="Heading9">
    <w:name w:val="heading 9"/>
    <w:basedOn w:val="Normal"/>
    <w:next w:val="Normal"/>
    <w:qFormat/>
    <w:pPr>
      <w:keepNext/>
      <w:numPr>
        <w:ilvl w:val="8"/>
        <w:numId w:val="7"/>
      </w:numPr>
      <w:outlineLvl w:val="8"/>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pPr>
      <w:ind w:left="426"/>
    </w:pPr>
  </w:style>
  <w:style w:type="paragraph" w:styleId="BodyText">
    <w:name w:val="Body Text"/>
    <w:basedOn w:val="Normal"/>
    <w:rPr>
      <w:snapToGrid w:val="0"/>
      <w:color w:val="000000"/>
      <w:lang w:eastAsia="th-TH"/>
    </w:rPr>
  </w:style>
  <w:style w:type="paragraph" w:customStyle="1" w:styleId="ResetNumberedList">
    <w:name w:val="Reset Numbered List"/>
    <w:basedOn w:val="Normal"/>
    <w:next w:val="Normal"/>
    <w:pPr>
      <w:numPr>
        <w:ilvl w:val="1"/>
        <w:numId w:val="5"/>
      </w:numPr>
      <w:spacing w:line="290" w:lineRule="atLeast"/>
      <w:outlineLvl w:val="1"/>
    </w:pPr>
    <w:rPr>
      <w:sz w:val="24"/>
      <w:lang w:val="en-GB"/>
    </w:rPr>
  </w:style>
  <w:style w:type="paragraph" w:customStyle="1" w:styleId="Heading11">
    <w:name w:val="Heading 11"/>
    <w:aliases w:val="Section Heading"/>
    <w:basedOn w:val="Normal"/>
    <w:pPr>
      <w:numPr>
        <w:numId w:val="7"/>
      </w:numPr>
    </w:pPr>
  </w:style>
  <w:style w:type="paragraph" w:customStyle="1" w:styleId="NumberedList">
    <w:name w:val="Numbered List"/>
    <w:basedOn w:val="Normal"/>
    <w:pPr>
      <w:numPr>
        <w:ilvl w:val="2"/>
        <w:numId w:val="5"/>
      </w:numPr>
    </w:pPr>
  </w:style>
  <w:style w:type="paragraph" w:customStyle="1" w:styleId="BulletedList1">
    <w:name w:val="Bulleted List 1"/>
    <w:basedOn w:val="Normal"/>
    <w:pPr>
      <w:numPr>
        <w:numId w:val="6"/>
      </w:numPr>
      <w:spacing w:line="290" w:lineRule="atLeast"/>
    </w:pPr>
    <w:rPr>
      <w:i/>
      <w:lang w:val="en-GB"/>
    </w:rPr>
  </w:style>
  <w:style w:type="paragraph" w:customStyle="1" w:styleId="BulletedList2">
    <w:name w:val="Bulleted List 2"/>
    <w:basedOn w:val="Normal"/>
    <w:pPr>
      <w:spacing w:line="290" w:lineRule="atLeast"/>
      <w:ind w:left="1440" w:hanging="720"/>
    </w:pPr>
    <w:rPr>
      <w:sz w:val="24"/>
    </w:rPr>
  </w:style>
  <w:style w:type="paragraph" w:styleId="BodyText2">
    <w:name w:val="Body Text 2"/>
    <w:basedOn w:val="Normal"/>
    <w:pPr>
      <w:jc w:val="both"/>
    </w:pPr>
  </w:style>
  <w:style w:type="paragraph" w:styleId="TOC1">
    <w:name w:val="toc 1"/>
    <w:basedOn w:val="Normal"/>
    <w:next w:val="Normal"/>
    <w:autoRedefine/>
    <w:uiPriority w:val="39"/>
    <w:rsid w:val="00EC596F"/>
    <w:pPr>
      <w:tabs>
        <w:tab w:val="left" w:pos="400"/>
        <w:tab w:val="right" w:leader="dot" w:pos="9414"/>
      </w:tabs>
      <w:spacing w:before="120" w:after="120"/>
    </w:pPr>
    <w:rPr>
      <w:rFonts w:cs="Arial"/>
      <w:b/>
      <w:caps/>
      <w:noProof/>
      <w:sz w:val="24"/>
    </w:rPr>
  </w:style>
  <w:style w:type="paragraph" w:styleId="TOC2">
    <w:name w:val="toc 2"/>
    <w:basedOn w:val="Normal"/>
    <w:next w:val="Normal"/>
    <w:autoRedefine/>
    <w:uiPriority w:val="39"/>
    <w:rsid w:val="00466F4E"/>
    <w:pPr>
      <w:tabs>
        <w:tab w:val="left" w:pos="800"/>
        <w:tab w:val="right" w:leader="dot" w:pos="9414"/>
      </w:tabs>
      <w:ind w:left="200"/>
    </w:pPr>
    <w:rPr>
      <w:rFonts w:ascii="Tahoma" w:hAnsi="Tahoma" w:cs="Tahoma"/>
      <w:b/>
      <w:i/>
      <w:smallCaps/>
      <w:noProof/>
    </w:rPr>
  </w:style>
  <w:style w:type="paragraph" w:styleId="TOC3">
    <w:name w:val="toc 3"/>
    <w:basedOn w:val="Normal"/>
    <w:next w:val="Normal"/>
    <w:autoRedefine/>
    <w:uiPriority w:val="39"/>
    <w:pPr>
      <w:ind w:left="400"/>
    </w:pPr>
    <w:rPr>
      <w:rFonts w:ascii="Times New Roman" w:hAnsi="Times New Roman"/>
      <w:i/>
    </w:rPr>
  </w:style>
  <w:style w:type="paragraph" w:styleId="TOC4">
    <w:name w:val="toc 4"/>
    <w:basedOn w:val="Normal"/>
    <w:next w:val="Normal"/>
    <w:autoRedefine/>
    <w:uiPriority w:val="39"/>
    <w:pPr>
      <w:ind w:left="600"/>
    </w:pPr>
    <w:rPr>
      <w:rFonts w:ascii="Times New Roman" w:hAnsi="Times New Roman"/>
      <w:sz w:val="18"/>
    </w:rPr>
  </w:style>
  <w:style w:type="paragraph" w:styleId="TOC5">
    <w:name w:val="toc 5"/>
    <w:basedOn w:val="Normal"/>
    <w:next w:val="Normal"/>
    <w:autoRedefine/>
    <w:semiHidden/>
    <w:pPr>
      <w:ind w:left="800"/>
    </w:pPr>
    <w:rPr>
      <w:rFonts w:ascii="Times New Roman" w:hAnsi="Times New Roman"/>
      <w:sz w:val="18"/>
    </w:rPr>
  </w:style>
  <w:style w:type="paragraph" w:styleId="TOC6">
    <w:name w:val="toc 6"/>
    <w:basedOn w:val="Normal"/>
    <w:next w:val="Normal"/>
    <w:autoRedefine/>
    <w:semiHidden/>
    <w:pPr>
      <w:ind w:left="1000"/>
    </w:pPr>
    <w:rPr>
      <w:rFonts w:ascii="Times New Roman" w:hAnsi="Times New Roman"/>
      <w:sz w:val="18"/>
    </w:rPr>
  </w:style>
  <w:style w:type="paragraph" w:styleId="TOC7">
    <w:name w:val="toc 7"/>
    <w:basedOn w:val="Normal"/>
    <w:next w:val="Normal"/>
    <w:autoRedefine/>
    <w:semiHidden/>
    <w:pPr>
      <w:ind w:left="1200"/>
    </w:pPr>
    <w:rPr>
      <w:rFonts w:ascii="Times New Roman" w:hAnsi="Times New Roman"/>
      <w:sz w:val="18"/>
    </w:rPr>
  </w:style>
  <w:style w:type="paragraph" w:styleId="TOC8">
    <w:name w:val="toc 8"/>
    <w:basedOn w:val="Normal"/>
    <w:next w:val="Normal"/>
    <w:autoRedefine/>
    <w:semiHidden/>
    <w:pPr>
      <w:ind w:left="1400"/>
    </w:pPr>
    <w:rPr>
      <w:rFonts w:ascii="Times New Roman" w:hAnsi="Times New Roman"/>
      <w:sz w:val="18"/>
    </w:rPr>
  </w:style>
  <w:style w:type="paragraph" w:styleId="TOC9">
    <w:name w:val="toc 9"/>
    <w:basedOn w:val="Normal"/>
    <w:next w:val="Normal"/>
    <w:autoRedefine/>
    <w:semiHidden/>
    <w:pPr>
      <w:ind w:left="1600"/>
    </w:pPr>
    <w:rPr>
      <w:rFonts w:ascii="Times New Roman" w:hAnsi="Times New Roman"/>
      <w:sz w:val="18"/>
    </w:rPr>
  </w:style>
  <w:style w:type="paragraph" w:styleId="DocumentMap">
    <w:name w:val="Document Map"/>
    <w:basedOn w:val="Normal"/>
    <w:semiHidden/>
    <w:pPr>
      <w:shd w:val="clear" w:color="auto" w:fill="000080"/>
    </w:pPr>
    <w:rPr>
      <w:rFonts w:ascii="Tahoma" w:hAnsi="Tahoma"/>
    </w:rPr>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character" w:styleId="PageNumber">
    <w:name w:val="page number"/>
    <w:basedOn w:val="DefaultParagraphFont"/>
  </w:style>
  <w:style w:type="paragraph" w:styleId="BodyTextIndent2">
    <w:name w:val="Body Text Indent 2"/>
    <w:basedOn w:val="Normal"/>
    <w:pPr>
      <w:ind w:left="720"/>
    </w:pPr>
  </w:style>
  <w:style w:type="paragraph" w:styleId="BodyTextIndent3">
    <w:name w:val="Body Text Indent 3"/>
    <w:basedOn w:val="Normal"/>
    <w:pPr>
      <w:ind w:left="576"/>
    </w:pPr>
  </w:style>
  <w:style w:type="paragraph" w:styleId="FootnoteText">
    <w:name w:val="footnote text"/>
    <w:basedOn w:val="Normal"/>
    <w:semiHidden/>
    <w:pPr>
      <w:widowControl w:val="0"/>
    </w:pPr>
    <w:rPr>
      <w:rFonts w:eastAsia="Cordia New"/>
      <w:lang w:eastAsia="th-TH"/>
    </w:rPr>
  </w:style>
  <w:style w:type="paragraph" w:customStyle="1" w:styleId="Para2">
    <w:name w:val="Para2"/>
    <w:basedOn w:val="Normal"/>
    <w:pPr>
      <w:spacing w:after="120"/>
      <w:ind w:left="624"/>
      <w:jc w:val="both"/>
    </w:pPr>
    <w:rPr>
      <w:rFonts w:ascii="Times New Roman" w:hAnsi="Times New Roman"/>
      <w:sz w:val="24"/>
      <w:lang w:val="en-GB"/>
    </w:rPr>
  </w:style>
  <w:style w:type="character" w:customStyle="1" w:styleId="l1s311">
    <w:name w:val="l1s311"/>
    <w:rsid w:val="00E90F2D"/>
    <w:rPr>
      <w:rFonts w:ascii="Courier New" w:hAnsi="Courier New" w:cs="Courier New" w:hint="default"/>
      <w:i/>
      <w:iCs/>
      <w:color w:val="808080"/>
      <w:sz w:val="20"/>
      <w:szCs w:val="20"/>
      <w:shd w:val="clear" w:color="auto" w:fill="FFFFFF"/>
    </w:rPr>
  </w:style>
  <w:style w:type="table" w:styleId="TableGrid">
    <w:name w:val="Table Grid"/>
    <w:basedOn w:val="TableNormal"/>
    <w:uiPriority w:val="59"/>
    <w:rsid w:val="00572C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1s521">
    <w:name w:val="l1s521"/>
    <w:rsid w:val="005860F0"/>
    <w:rPr>
      <w:rFonts w:ascii="Courier New" w:hAnsi="Courier New" w:cs="Courier New" w:hint="default"/>
      <w:color w:val="0000FF"/>
      <w:sz w:val="20"/>
      <w:szCs w:val="20"/>
      <w:shd w:val="clear" w:color="auto" w:fill="FFFFFF"/>
    </w:rPr>
  </w:style>
  <w:style w:type="paragraph" w:customStyle="1" w:styleId="DelText">
    <w:name w:val="Del Text"/>
    <w:basedOn w:val="Normal"/>
    <w:rsid w:val="00506253"/>
    <w:pPr>
      <w:spacing w:before="120" w:after="60"/>
      <w:ind w:left="180"/>
    </w:pPr>
    <w:rPr>
      <w:rFonts w:cs="Arial"/>
    </w:rPr>
  </w:style>
  <w:style w:type="character" w:customStyle="1" w:styleId="l1s331">
    <w:name w:val="l1s331"/>
    <w:rsid w:val="00D47B38"/>
    <w:rPr>
      <w:rFonts w:ascii="Courier New" w:hAnsi="Courier New" w:cs="Courier New" w:hint="default"/>
      <w:color w:val="4DA619"/>
      <w:sz w:val="20"/>
      <w:szCs w:val="20"/>
      <w:shd w:val="clear" w:color="auto" w:fill="FFFFFF"/>
    </w:rPr>
  </w:style>
  <w:style w:type="character" w:customStyle="1" w:styleId="l1s321">
    <w:name w:val="l1s321"/>
    <w:rsid w:val="00143631"/>
    <w:rPr>
      <w:rFonts w:ascii="Courier New" w:hAnsi="Courier New" w:cs="Courier New" w:hint="default"/>
      <w:color w:val="3399FF"/>
      <w:sz w:val="20"/>
      <w:szCs w:val="20"/>
      <w:shd w:val="clear" w:color="auto" w:fill="FFFFFF"/>
    </w:rPr>
  </w:style>
  <w:style w:type="paragraph" w:styleId="BalloonText">
    <w:name w:val="Balloon Text"/>
    <w:basedOn w:val="Normal"/>
    <w:semiHidden/>
    <w:rsid w:val="0010105D"/>
    <w:rPr>
      <w:rFonts w:ascii="Tahoma" w:hAnsi="Tahoma" w:cs="Tahoma"/>
      <w:sz w:val="16"/>
      <w:szCs w:val="16"/>
    </w:rPr>
  </w:style>
  <w:style w:type="paragraph" w:styleId="NormalWeb">
    <w:name w:val="Normal (Web)"/>
    <w:basedOn w:val="Normal"/>
    <w:rsid w:val="00AC178D"/>
    <w:pPr>
      <w:spacing w:before="100" w:beforeAutospacing="1" w:after="100" w:afterAutospacing="1"/>
    </w:pPr>
    <w:rPr>
      <w:rFonts w:ascii="Times New Roman" w:hAnsi="Times New Roman"/>
      <w:sz w:val="24"/>
      <w:szCs w:val="24"/>
    </w:rPr>
  </w:style>
  <w:style w:type="paragraph" w:styleId="Revision">
    <w:name w:val="Revision"/>
    <w:hidden/>
    <w:uiPriority w:val="99"/>
    <w:semiHidden/>
    <w:rsid w:val="002B5FDB"/>
    <w:rPr>
      <w:rFonts w:ascii="Arial" w:hAnsi="Arial"/>
      <w:lang w:val="en-US" w:eastAsia="en-US"/>
    </w:rPr>
  </w:style>
  <w:style w:type="character" w:customStyle="1" w:styleId="Heading3Char">
    <w:name w:val="Heading 3 Char"/>
    <w:link w:val="Heading3"/>
    <w:rsid w:val="00BA285D"/>
    <w:rPr>
      <w:rFonts w:ascii="Arial" w:hAnsi="Arial"/>
      <w:i/>
    </w:rPr>
  </w:style>
  <w:style w:type="paragraph" w:styleId="ListParagraph">
    <w:name w:val="List Paragraph"/>
    <w:basedOn w:val="Normal"/>
    <w:uiPriority w:val="34"/>
    <w:qFormat/>
    <w:rsid w:val="00BA285D"/>
    <w:pPr>
      <w:ind w:left="720"/>
    </w:pPr>
  </w:style>
  <w:style w:type="character" w:styleId="Hyperlink">
    <w:name w:val="Hyperlink"/>
    <w:uiPriority w:val="99"/>
    <w:unhideWhenUsed/>
    <w:rsid w:val="006712F2"/>
    <w:rPr>
      <w:color w:val="0000FF"/>
      <w:u w:val="single"/>
    </w:rPr>
  </w:style>
  <w:style w:type="character" w:styleId="Emphasis">
    <w:name w:val="Emphasis"/>
    <w:uiPriority w:val="20"/>
    <w:qFormat/>
    <w:rsid w:val="00951D76"/>
    <w:rPr>
      <w:i/>
      <w:iCs/>
    </w:rPr>
  </w:style>
  <w:style w:type="character" w:styleId="CommentReference">
    <w:name w:val="annotation reference"/>
    <w:uiPriority w:val="99"/>
    <w:unhideWhenUsed/>
    <w:rsid w:val="003406BA"/>
    <w:rPr>
      <w:sz w:val="16"/>
      <w:szCs w:val="16"/>
    </w:rPr>
  </w:style>
  <w:style w:type="paragraph" w:styleId="CommentText">
    <w:name w:val="annotation text"/>
    <w:basedOn w:val="Normal"/>
    <w:link w:val="CommentTextChar"/>
    <w:uiPriority w:val="99"/>
    <w:unhideWhenUsed/>
    <w:rsid w:val="003406BA"/>
    <w:pPr>
      <w:spacing w:after="200"/>
    </w:pPr>
    <w:rPr>
      <w:rFonts w:ascii="Grundfos TheSans V2" w:eastAsia="Grundfos TheSans V2" w:hAnsi="Grundfos TheSans V2"/>
    </w:rPr>
  </w:style>
  <w:style w:type="character" w:customStyle="1" w:styleId="CommentTextChar">
    <w:name w:val="Comment Text Char"/>
    <w:link w:val="CommentText"/>
    <w:uiPriority w:val="99"/>
    <w:rsid w:val="003406BA"/>
    <w:rPr>
      <w:rFonts w:ascii="Grundfos TheSans V2" w:eastAsia="Grundfos TheSans V2" w:hAnsi="Grundfos TheSans V2"/>
    </w:rPr>
  </w:style>
  <w:style w:type="character" w:customStyle="1" w:styleId="l0s521">
    <w:name w:val="l0s521"/>
    <w:rsid w:val="00C060ED"/>
    <w:rPr>
      <w:rFonts w:ascii="Courier New" w:hAnsi="Courier New" w:cs="Courier New" w:hint="default"/>
      <w:color w:val="0000FF"/>
      <w:sz w:val="20"/>
      <w:szCs w:val="20"/>
      <w:shd w:val="clear" w:color="auto" w:fill="FFFFFF"/>
    </w:rPr>
  </w:style>
  <w:style w:type="character" w:customStyle="1" w:styleId="l0s551">
    <w:name w:val="l0s551"/>
    <w:rsid w:val="00C060ED"/>
    <w:rPr>
      <w:rFonts w:ascii="Courier New" w:hAnsi="Courier New" w:cs="Courier New" w:hint="default"/>
      <w:color w:val="800080"/>
      <w:sz w:val="20"/>
      <w:szCs w:val="20"/>
      <w:shd w:val="clear" w:color="auto" w:fill="FFFFFF"/>
    </w:rPr>
  </w:style>
  <w:style w:type="character" w:customStyle="1" w:styleId="l0s701">
    <w:name w:val="l0s701"/>
    <w:rsid w:val="00C060ED"/>
    <w:rPr>
      <w:rFonts w:ascii="Courier New" w:hAnsi="Courier New" w:cs="Courier New" w:hint="default"/>
      <w:color w:val="808080"/>
      <w:sz w:val="20"/>
      <w:szCs w:val="20"/>
      <w:shd w:val="clear" w:color="auto" w:fill="FFFFFF"/>
    </w:rPr>
  </w:style>
  <w:style w:type="character" w:customStyle="1" w:styleId="l0s311">
    <w:name w:val="l0s311"/>
    <w:rsid w:val="00C060ED"/>
    <w:rPr>
      <w:rFonts w:ascii="Courier New" w:hAnsi="Courier New" w:cs="Courier New" w:hint="default"/>
      <w:i/>
      <w:iCs/>
      <w:color w:val="808080"/>
      <w:sz w:val="20"/>
      <w:szCs w:val="20"/>
      <w:shd w:val="clear" w:color="auto" w:fill="FFFFFF"/>
    </w:rPr>
  </w:style>
  <w:style w:type="character" w:customStyle="1" w:styleId="l0s321">
    <w:name w:val="l0s321"/>
    <w:rsid w:val="00C060ED"/>
    <w:rPr>
      <w:rFonts w:ascii="Courier New" w:hAnsi="Courier New" w:cs="Courier New" w:hint="default"/>
      <w:color w:val="3399FF"/>
      <w:sz w:val="20"/>
      <w:szCs w:val="20"/>
      <w:shd w:val="clear" w:color="auto" w:fill="FFFFFF"/>
    </w:rPr>
  </w:style>
  <w:style w:type="character" w:customStyle="1" w:styleId="l0s331">
    <w:name w:val="l0s331"/>
    <w:rsid w:val="00C060ED"/>
    <w:rPr>
      <w:rFonts w:ascii="Courier New" w:hAnsi="Courier New" w:cs="Courier New" w:hint="default"/>
      <w:color w:val="4DA619"/>
      <w:sz w:val="20"/>
      <w:szCs w:val="20"/>
      <w:shd w:val="clear" w:color="auto" w:fill="FFFFFF"/>
    </w:rPr>
  </w:style>
  <w:style w:type="paragraph" w:styleId="CommentSubject">
    <w:name w:val="annotation subject"/>
    <w:basedOn w:val="CommentText"/>
    <w:next w:val="CommentText"/>
    <w:link w:val="CommentSubjectChar"/>
    <w:rsid w:val="009403C4"/>
    <w:pPr>
      <w:spacing w:after="0"/>
    </w:pPr>
    <w:rPr>
      <w:rFonts w:ascii="Arial" w:eastAsia="Times New Roman" w:hAnsi="Arial"/>
      <w:b/>
      <w:bCs/>
    </w:rPr>
  </w:style>
  <w:style w:type="character" w:customStyle="1" w:styleId="CommentSubjectChar">
    <w:name w:val="Comment Subject Char"/>
    <w:link w:val="CommentSubject"/>
    <w:rsid w:val="009403C4"/>
    <w:rPr>
      <w:rFonts w:ascii="Arial" w:eastAsia="Grundfos TheSans V2" w:hAnsi="Arial"/>
      <w:b/>
      <w:bCs/>
    </w:rPr>
  </w:style>
  <w:style w:type="paragraph" w:styleId="Date">
    <w:name w:val="Date"/>
    <w:basedOn w:val="Normal"/>
    <w:next w:val="Normal"/>
    <w:link w:val="DateChar"/>
    <w:rsid w:val="00587696"/>
  </w:style>
  <w:style w:type="character" w:customStyle="1" w:styleId="DateChar">
    <w:name w:val="Date Char"/>
    <w:basedOn w:val="DefaultParagraphFont"/>
    <w:link w:val="Date"/>
    <w:rsid w:val="00587696"/>
    <w:rPr>
      <w:rFonts w:ascii="Arial" w:hAnsi="Arial"/>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384306">
      <w:bodyDiv w:val="1"/>
      <w:marLeft w:val="0"/>
      <w:marRight w:val="0"/>
      <w:marTop w:val="0"/>
      <w:marBottom w:val="0"/>
      <w:divBdr>
        <w:top w:val="none" w:sz="0" w:space="0" w:color="auto"/>
        <w:left w:val="none" w:sz="0" w:space="0" w:color="auto"/>
        <w:bottom w:val="none" w:sz="0" w:space="0" w:color="auto"/>
        <w:right w:val="none" w:sz="0" w:space="0" w:color="auto"/>
      </w:divBdr>
      <w:divsChild>
        <w:div w:id="1775706031">
          <w:marLeft w:val="0"/>
          <w:marRight w:val="0"/>
          <w:marTop w:val="0"/>
          <w:marBottom w:val="0"/>
          <w:divBdr>
            <w:top w:val="none" w:sz="0" w:space="0" w:color="auto"/>
            <w:left w:val="none" w:sz="0" w:space="0" w:color="auto"/>
            <w:bottom w:val="none" w:sz="0" w:space="0" w:color="auto"/>
            <w:right w:val="none" w:sz="0" w:space="0" w:color="auto"/>
          </w:divBdr>
          <w:divsChild>
            <w:div w:id="531962531">
              <w:marLeft w:val="0"/>
              <w:marRight w:val="0"/>
              <w:marTop w:val="0"/>
              <w:marBottom w:val="0"/>
              <w:divBdr>
                <w:top w:val="none" w:sz="0" w:space="0" w:color="auto"/>
                <w:left w:val="none" w:sz="0" w:space="0" w:color="auto"/>
                <w:bottom w:val="none" w:sz="0" w:space="0" w:color="auto"/>
                <w:right w:val="none" w:sz="0" w:space="0" w:color="auto"/>
              </w:divBdr>
            </w:div>
            <w:div w:id="159666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229125">
      <w:bodyDiv w:val="1"/>
      <w:marLeft w:val="0"/>
      <w:marRight w:val="0"/>
      <w:marTop w:val="0"/>
      <w:marBottom w:val="0"/>
      <w:divBdr>
        <w:top w:val="none" w:sz="0" w:space="0" w:color="auto"/>
        <w:left w:val="none" w:sz="0" w:space="0" w:color="auto"/>
        <w:bottom w:val="none" w:sz="0" w:space="0" w:color="auto"/>
        <w:right w:val="none" w:sz="0" w:space="0" w:color="auto"/>
      </w:divBdr>
    </w:div>
    <w:div w:id="342245364">
      <w:bodyDiv w:val="1"/>
      <w:marLeft w:val="0"/>
      <w:marRight w:val="0"/>
      <w:marTop w:val="0"/>
      <w:marBottom w:val="0"/>
      <w:divBdr>
        <w:top w:val="none" w:sz="0" w:space="0" w:color="auto"/>
        <w:left w:val="none" w:sz="0" w:space="0" w:color="auto"/>
        <w:bottom w:val="none" w:sz="0" w:space="0" w:color="auto"/>
        <w:right w:val="none" w:sz="0" w:space="0" w:color="auto"/>
      </w:divBdr>
    </w:div>
    <w:div w:id="736513771">
      <w:bodyDiv w:val="1"/>
      <w:marLeft w:val="0"/>
      <w:marRight w:val="0"/>
      <w:marTop w:val="0"/>
      <w:marBottom w:val="0"/>
      <w:divBdr>
        <w:top w:val="none" w:sz="0" w:space="0" w:color="auto"/>
        <w:left w:val="none" w:sz="0" w:space="0" w:color="auto"/>
        <w:bottom w:val="none" w:sz="0" w:space="0" w:color="auto"/>
        <w:right w:val="none" w:sz="0" w:space="0" w:color="auto"/>
      </w:divBdr>
    </w:div>
    <w:div w:id="1967809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sapevent:ABENEXECUTABLE_PROGRAM_GLOSRY" TargetMode="External"/><Relationship Id="rId2" Type="http://schemas.openxmlformats.org/officeDocument/2006/relationships/hyperlink" Target="sapevent:ABENREPORTING_PROCESS" TargetMode="External"/><Relationship Id="rId1" Type="http://schemas.openxmlformats.org/officeDocument/2006/relationships/hyperlink" Target="sapevent:ABENABAP_RUNTIME_ENVIR_GLOSRY" TargetMode="External"/><Relationship Id="rId4" Type="http://schemas.openxmlformats.org/officeDocument/2006/relationships/hyperlink" Target="sapevent:ABENSELSCREEN_PROCESSING_GLOSRY" TargetMode="External"/></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4.png"/><Relationship Id="rId26" Type="http://schemas.openxmlformats.org/officeDocument/2006/relationships/image" Target="media/image10.png"/><Relationship Id="rId3" Type="http://schemas.openxmlformats.org/officeDocument/2006/relationships/customXml" Target="../customXml/item3.xml"/><Relationship Id="rId21" Type="http://schemas.openxmlformats.org/officeDocument/2006/relationships/image" Target="media/image6.png"/><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3.png"/><Relationship Id="rId25" Type="http://schemas.openxmlformats.org/officeDocument/2006/relationships/image" Target="media/image9.png"/><Relationship Id="rId33" Type="http://schemas.microsoft.com/office/2011/relationships/people" Target="people.xml"/><Relationship Id="rId2" Type="http://schemas.openxmlformats.org/officeDocument/2006/relationships/customXml" Target="../customXml/item2.xml"/><Relationship Id="rId16" Type="http://schemas.microsoft.com/office/2016/09/relationships/commentsIds" Target="commentsIds.xml"/><Relationship Id="rId20" Type="http://schemas.openxmlformats.org/officeDocument/2006/relationships/oleObject" Target="embeddings/Microsoft_Word_97_-_2003_Document.doc"/><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24" Type="http://schemas.openxmlformats.org/officeDocument/2006/relationships/image" Target="media/image8.png"/><Relationship Id="rId32" Type="http://schemas.openxmlformats.org/officeDocument/2006/relationships/fontTable" Target="fontTable.xml"/><Relationship Id="rId5" Type="http://schemas.openxmlformats.org/officeDocument/2006/relationships/numbering" Target="numbering.xml"/><Relationship Id="rId15" Type="http://schemas.microsoft.com/office/2011/relationships/commentsExtended" Target="commentsExtended.xml"/><Relationship Id="rId23" Type="http://schemas.openxmlformats.org/officeDocument/2006/relationships/image" Target="media/image7.png"/><Relationship Id="rId28" Type="http://schemas.openxmlformats.org/officeDocument/2006/relationships/image" Target="media/image12.png"/><Relationship Id="rId10" Type="http://schemas.openxmlformats.org/officeDocument/2006/relationships/endnotes" Target="endnotes.xml"/><Relationship Id="rId19" Type="http://schemas.openxmlformats.org/officeDocument/2006/relationships/image" Target="media/image5.emf"/><Relationship Id="rId31"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comments" Target="comments.xml"/><Relationship Id="rId22" Type="http://schemas.openxmlformats.org/officeDocument/2006/relationships/image" Target="cid:image002.png@01D6C96F.C291DBA0" TargetMode="External"/><Relationship Id="rId27" Type="http://schemas.openxmlformats.org/officeDocument/2006/relationships/image" Target="media/image11.png"/><Relationship Id="rId30"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57BCBD8DADF824BBBA4E8B8372F0D35" ma:contentTypeVersion="15" ma:contentTypeDescription="Create a new document." ma:contentTypeScope="" ma:versionID="9a58c569c560fdee4fb91d0a1a7b3c79">
  <xsd:schema xmlns:xsd="http://www.w3.org/2001/XMLSchema" xmlns:xs="http://www.w3.org/2001/XMLSchema" xmlns:p="http://schemas.microsoft.com/office/2006/metadata/properties" xmlns:ns2="43394926-ad5b-4a27-8808-c8e6b59045c9" xmlns:ns3="bdd16c63-5ad9-4761-9889-95b500862640" xmlns:ns4="ede2196a-f95a-4ce9-a5d1-0ad1e2957685" targetNamespace="http://schemas.microsoft.com/office/2006/metadata/properties" ma:root="true" ma:fieldsID="c446a63f68a827a530e1cd55736ac634" ns2:_="" ns3:_="" ns4:_="">
    <xsd:import namespace="43394926-ad5b-4a27-8808-c8e6b59045c9"/>
    <xsd:import namespace="bdd16c63-5ad9-4761-9889-95b500862640"/>
    <xsd:import namespace="ede2196a-f95a-4ce9-a5d1-0ad1e295768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ObjectDetectorVersions" minOccurs="0"/>
                <xsd:element ref="ns2:MediaServiceSearchProperties" minOccurs="0"/>
                <xsd:element ref="ns2:lcf76f155ced4ddcb4097134ff3c332f" minOccurs="0"/>
                <xsd:element ref="ns4: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3394926-ad5b-4a27-8808-c8e6b59045c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15a26052-1bf0-409f-8a84-82be1c828a87" ma:termSetId="09814cd3-568e-fe90-9814-8d621ff8fb84" ma:anchorId="fba54fb3-c3e1-fe81-a776-ca4b69148c4d" ma:open="true" ma:isKeyword="false">
      <xsd:complexType>
        <xsd:sequence>
          <xsd:element ref="pc:Terms" minOccurs="0" maxOccurs="1"/>
        </xsd:sequence>
      </xsd:complexType>
    </xsd:element>
    <xsd:element name="MediaServiceDateTaken" ma:index="19" nillable="true" ma:displayName="MediaServiceDateTaken" ma:hidden="true" ma:indexed="true" ma:internalName="MediaServiceDateTaken"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dd16c63-5ad9-4761-9889-95b500862640"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de2196a-f95a-4ce9-a5d1-0ad1e2957685"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bb5b1da9-a4f8-4c86-8d91-43d6be2ef542}" ma:internalName="TaxCatchAll" ma:showField="CatchAllData" ma:web="bdd16c63-5ad9-4761-9889-95b50086264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bdd16c63-5ad9-4761-9889-95b500862640">
      <UserInfo>
        <DisplayName>Nico Dormis</DisplayName>
        <AccountId>32</AccountId>
        <AccountType/>
      </UserInfo>
    </SharedWithUsers>
    <TaxCatchAll xmlns="ede2196a-f95a-4ce9-a5d1-0ad1e2957685" xsi:nil="true"/>
    <lcf76f155ced4ddcb4097134ff3c332f xmlns="43394926-ad5b-4a27-8808-c8e6b59045c9">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0166B3-5D9E-47B8-8450-1DEBC45BB9FF}"/>
</file>

<file path=customXml/itemProps2.xml><?xml version="1.0" encoding="utf-8"?>
<ds:datastoreItem xmlns:ds="http://schemas.openxmlformats.org/officeDocument/2006/customXml" ds:itemID="{3EB70260-6001-4A3B-8E57-CE0143E73BF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F4C8C2E-F70E-41A0-B98B-116B3F424589}">
  <ds:schemaRefs>
    <ds:schemaRef ds:uri="http://schemas.microsoft.com/sharepoint/v3/contenttype/forms"/>
  </ds:schemaRefs>
</ds:datastoreItem>
</file>

<file path=customXml/itemProps4.xml><?xml version="1.0" encoding="utf-8"?>
<ds:datastoreItem xmlns:ds="http://schemas.openxmlformats.org/officeDocument/2006/customXml" ds:itemID="{4EE5B418-3F2D-4EBC-BBC9-0A885DD51F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45</Pages>
  <Words>11312</Words>
  <Characters>64481</Characters>
  <Application>Microsoft Office Word</Application>
  <DocSecurity>0</DocSecurity>
  <Lines>537</Lines>
  <Paragraphs>151</Paragraphs>
  <ScaleCrop>false</ScaleCrop>
  <HeadingPairs>
    <vt:vector size="2" baseType="variant">
      <vt:variant>
        <vt:lpstr>Title</vt:lpstr>
      </vt:variant>
      <vt:variant>
        <vt:i4>1</vt:i4>
      </vt:variant>
    </vt:vector>
  </HeadingPairs>
  <TitlesOfParts>
    <vt:vector size="1" baseType="lpstr">
      <vt:lpstr>Goodyear APAC ABAP/4 Program Standard</vt:lpstr>
    </vt:vector>
  </TitlesOfParts>
  <Company>GOODYEAR APAC</Company>
  <LinksUpToDate>false</LinksUpToDate>
  <CharactersWithSpaces>75642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Goodyear APAC ABAP/4 Program Standard</dc:title>
  <dc:subject/>
  <dc:creator>Raphael Donor</dc:creator>
  <cp:keywords/>
  <cp:lastModifiedBy>Mon Magallanes</cp:lastModifiedBy>
  <cp:revision>39</cp:revision>
  <cp:lastPrinted>2013-09-30T01:21:00Z</cp:lastPrinted>
  <dcterms:created xsi:type="dcterms:W3CDTF">2021-01-20T03:06:00Z</dcterms:created>
  <dcterms:modified xsi:type="dcterms:W3CDTF">2021-02-08T08:03:00Z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0x010100057BCBD8DADF824BBBA4E8B8372F0D35</vt:lpwstr>
  </property>
</Properties>
</file>